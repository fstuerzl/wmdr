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B5838" w14:textId="77777777" w:rsidR="007B50AE" w:rsidRDefault="007B50AE" w:rsidP="0076278B">
      <w:pPr>
        <w:pStyle w:val="AAAREStitle"/>
        <w:rPr>
          <w:lang w:val="en-GB"/>
        </w:rPr>
      </w:pPr>
    </w:p>
    <w:p w14:paraId="5A407DE0" w14:textId="7DB1352E" w:rsidR="0076278B" w:rsidRDefault="00743BEB" w:rsidP="005841C6">
      <w:pPr>
        <w:pStyle w:val="Title"/>
      </w:pPr>
      <w:r>
        <w:fldChar w:fldCharType="begin"/>
      </w:r>
      <w:r>
        <w:instrText xml:space="preserve"> TITLE  \* Upper  \* MERGEFORMAT </w:instrText>
      </w:r>
      <w:r>
        <w:fldChar w:fldCharType="separate"/>
      </w:r>
      <w:r w:rsidR="00CA502A">
        <w:t>WIGOS METADATA REPRESENTATION – SPECIFICATION OF DATA MODEL AND XML SCHEMA</w:t>
      </w:r>
      <w:r>
        <w:fldChar w:fldCharType="end"/>
      </w:r>
      <w:r w:rsidR="005D7CDF">
        <w:t xml:space="preserve"> </w:t>
      </w:r>
      <w:r>
        <w:fldChar w:fldCharType="begin"/>
      </w:r>
      <w:r>
        <w:instrText xml:space="preserve"> KEYWORDS   \* MERGEFORMAT </w:instrText>
      </w:r>
      <w:r>
        <w:fldChar w:fldCharType="separate"/>
      </w:r>
      <w:ins w:id="0" w:author="Klausen Jörg" w:date="2019-01-21T09:43:00Z">
        <w:r w:rsidR="00CA502A">
          <w:t>1.0.1</w:t>
        </w:r>
      </w:ins>
      <w:del w:id="1" w:author="Klausen Jörg" w:date="2019-01-21T09:43:00Z">
        <w:r w:rsidR="00CF7882" w:rsidDel="00CA502A">
          <w:delText>1.0</w:delText>
        </w:r>
      </w:del>
      <w:r>
        <w:fldChar w:fldCharType="end"/>
      </w:r>
    </w:p>
    <w:p w14:paraId="1B198369" w14:textId="77777777" w:rsidR="00CF7882" w:rsidRDefault="00CF7882" w:rsidP="00015DDB">
      <w:pPr>
        <w:pStyle w:val="WMOBodyText"/>
      </w:pPr>
    </w:p>
    <w:p w14:paraId="3CD308DE" w14:textId="77777777" w:rsidR="00CF7882" w:rsidRDefault="00CF7882" w:rsidP="00015DDB">
      <w:pPr>
        <w:pStyle w:val="WMOBodyText"/>
      </w:pPr>
    </w:p>
    <w:p w14:paraId="2BAD7952" w14:textId="28E2B225" w:rsidR="005B2D83" w:rsidRDefault="00CF7882" w:rsidP="00015DDB">
      <w:pPr>
        <w:pStyle w:val="WMOBodyText"/>
      </w:pPr>
      <w:r>
        <w:t>Revision history</w:t>
      </w: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015DDB">
            <w:pPr>
              <w:pStyle w:val="Tableheader"/>
              <w:spacing w:before="0" w:after="0"/>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015DDB">
            <w:pPr>
              <w:pStyle w:val="Tableheader"/>
              <w:spacing w:before="0" w:after="0"/>
              <w:rPr>
                <w:rFonts w:eastAsiaTheme="minorEastAsia"/>
                <w:lang w:val="en-GB" w:eastAsia="zh-CN"/>
              </w:rPr>
            </w:pPr>
            <w:proofErr w:type="spellStart"/>
            <w:r w:rsidRPr="00A15B15">
              <w:t>Author</w:t>
            </w:r>
            <w:proofErr w:type="spellEnd"/>
          </w:p>
        </w:tc>
        <w:tc>
          <w:tcPr>
            <w:tcW w:w="6237" w:type="dxa"/>
            <w:shd w:val="clear" w:color="auto" w:fill="B8CCE4" w:themeFill="accent1" w:themeFillTint="66"/>
          </w:tcPr>
          <w:p w14:paraId="79B8A9A2" w14:textId="38AB4D79" w:rsidR="00FC24E9" w:rsidRPr="00A15B15" w:rsidRDefault="00FC24E9" w:rsidP="00015DDB">
            <w:pPr>
              <w:pStyle w:val="Tableheader"/>
              <w:spacing w:before="0" w:after="0"/>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015DDB">
            <w:pPr>
              <w:pStyle w:val="Tablebody"/>
              <w:spacing w:before="0" w:after="0"/>
              <w:rPr>
                <w:rFonts w:eastAsiaTheme="minorEastAsia"/>
                <w:lang w:val="en-GB" w:eastAsia="zh-CN"/>
              </w:rPr>
            </w:pPr>
          </w:p>
        </w:tc>
        <w:tc>
          <w:tcPr>
            <w:tcW w:w="1701" w:type="dxa"/>
          </w:tcPr>
          <w:p w14:paraId="20FFA590" w14:textId="6C7DC7F6" w:rsidR="00FC24E9" w:rsidRPr="00A15B15" w:rsidRDefault="00FC24E9" w:rsidP="00015DDB">
            <w:pPr>
              <w:pStyle w:val="Tablebody"/>
              <w:spacing w:before="0" w:after="0"/>
              <w:rPr>
                <w:rFonts w:eastAsia="Arial" w:cs="Arial"/>
                <w:lang w:val="en-GB"/>
              </w:rPr>
            </w:pPr>
            <w:r w:rsidRPr="00A15B15">
              <w:t>Dominic Lowe</w:t>
            </w:r>
          </w:p>
        </w:tc>
        <w:tc>
          <w:tcPr>
            <w:tcW w:w="6237" w:type="dxa"/>
          </w:tcPr>
          <w:p w14:paraId="0A7F51F8" w14:textId="1EC7F10D" w:rsidR="00FC24E9" w:rsidRPr="00A15B15" w:rsidRDefault="00FC24E9" w:rsidP="00015DDB">
            <w:pPr>
              <w:pStyle w:val="Tablebody"/>
              <w:spacing w:before="0" w:after="0"/>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015DDB">
            <w:pPr>
              <w:pStyle w:val="Tablebody"/>
              <w:spacing w:before="0" w:after="0"/>
              <w:rPr>
                <w:rFonts w:eastAsia="Arial" w:cs="Arial"/>
                <w:lang w:val="en-GB"/>
              </w:rPr>
            </w:pPr>
            <w:r w:rsidRPr="00A15B15">
              <w:t>2017-06-27</w:t>
            </w:r>
          </w:p>
        </w:tc>
        <w:tc>
          <w:tcPr>
            <w:tcW w:w="1701" w:type="dxa"/>
          </w:tcPr>
          <w:p w14:paraId="03659D99" w14:textId="621C1EDE" w:rsidR="00FC24E9" w:rsidRPr="00A15B15" w:rsidRDefault="00FC24E9" w:rsidP="00015DDB">
            <w:pPr>
              <w:pStyle w:val="Tablebody"/>
              <w:spacing w:before="0" w:after="0"/>
              <w:rPr>
                <w:rFonts w:eastAsia="Arial" w:cs="Arial"/>
                <w:lang w:val="en-GB"/>
              </w:rPr>
            </w:pPr>
            <w:r w:rsidRPr="00A15B15">
              <w:t xml:space="preserve">J. </w:t>
            </w:r>
            <w:proofErr w:type="spellStart"/>
            <w:r w:rsidRPr="00A15B15">
              <w:t>Klausen</w:t>
            </w:r>
            <w:proofErr w:type="spellEnd"/>
          </w:p>
        </w:tc>
        <w:tc>
          <w:tcPr>
            <w:tcW w:w="6237" w:type="dxa"/>
          </w:tcPr>
          <w:p w14:paraId="6C5BB093" w14:textId="2186CD0D" w:rsidR="00FC24E9" w:rsidRPr="00A15B15" w:rsidRDefault="00FC24E9" w:rsidP="00015DDB">
            <w:pPr>
              <w:pStyle w:val="Tablebody"/>
              <w:spacing w:before="0" w:after="0"/>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015DDB">
            <w:pPr>
              <w:pStyle w:val="Tablebody"/>
              <w:spacing w:before="0" w:after="0"/>
              <w:rPr>
                <w:rFonts w:eastAsia="Arial" w:cs="Arial"/>
                <w:lang w:val="en-GB"/>
              </w:rPr>
            </w:pPr>
            <w:r w:rsidRPr="00A15B15">
              <w:t>2017-07-05</w:t>
            </w:r>
          </w:p>
        </w:tc>
        <w:tc>
          <w:tcPr>
            <w:tcW w:w="1701" w:type="dxa"/>
          </w:tcPr>
          <w:p w14:paraId="58E5C8F0" w14:textId="7461A76D" w:rsidR="00FC24E9" w:rsidRPr="00A15B15" w:rsidRDefault="00FC24E9" w:rsidP="00015DDB">
            <w:pPr>
              <w:pStyle w:val="Tablebody"/>
              <w:spacing w:before="0" w:after="0"/>
              <w:rPr>
                <w:rFonts w:eastAsia="Arial" w:cs="Arial"/>
                <w:lang w:val="en-GB"/>
              </w:rPr>
            </w:pPr>
            <w:r w:rsidRPr="00A15B15">
              <w:t xml:space="preserve">J. </w:t>
            </w:r>
            <w:proofErr w:type="spellStart"/>
            <w:r w:rsidRPr="00A15B15">
              <w:t>Klausen</w:t>
            </w:r>
            <w:proofErr w:type="spellEnd"/>
          </w:p>
        </w:tc>
        <w:tc>
          <w:tcPr>
            <w:tcW w:w="6237" w:type="dxa"/>
          </w:tcPr>
          <w:p w14:paraId="025A75F5" w14:textId="19560223" w:rsidR="00FC24E9" w:rsidRPr="00A15B15" w:rsidRDefault="00FC24E9" w:rsidP="00015DDB">
            <w:pPr>
              <w:pStyle w:val="Tablebody"/>
              <w:spacing w:before="0" w:after="0"/>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015DDB">
            <w:pPr>
              <w:pStyle w:val="Tablebody"/>
              <w:spacing w:before="0" w:after="0"/>
              <w:rPr>
                <w:rFonts w:eastAsia="Arial" w:cs="Arial"/>
                <w:lang w:val="en-GB"/>
              </w:rPr>
            </w:pPr>
            <w:r w:rsidRPr="00A15B15">
              <w:t>2017-08-23</w:t>
            </w:r>
          </w:p>
        </w:tc>
        <w:tc>
          <w:tcPr>
            <w:tcW w:w="1701" w:type="dxa"/>
          </w:tcPr>
          <w:p w14:paraId="32F2E895" w14:textId="07DA592B" w:rsidR="00FC24E9" w:rsidRPr="00A15B15" w:rsidRDefault="00FC24E9" w:rsidP="00015DDB">
            <w:pPr>
              <w:pStyle w:val="Tablebody"/>
              <w:spacing w:before="0" w:after="0"/>
              <w:rPr>
                <w:rFonts w:eastAsia="Arial" w:cs="Arial"/>
                <w:lang w:val="en-GB"/>
              </w:rPr>
            </w:pPr>
            <w:r w:rsidRPr="00A15B15">
              <w:t xml:space="preserve">J. </w:t>
            </w:r>
            <w:proofErr w:type="spellStart"/>
            <w:r w:rsidRPr="00A15B15">
              <w:t>Klausen</w:t>
            </w:r>
            <w:proofErr w:type="spellEnd"/>
          </w:p>
        </w:tc>
        <w:tc>
          <w:tcPr>
            <w:tcW w:w="6237" w:type="dxa"/>
          </w:tcPr>
          <w:p w14:paraId="2BD169C2" w14:textId="57AE1BB7" w:rsidR="00FC24E9" w:rsidRPr="00A15B15" w:rsidRDefault="00FC24E9" w:rsidP="00015DDB">
            <w:pPr>
              <w:pStyle w:val="Tablebody"/>
              <w:spacing w:before="0" w:after="0"/>
              <w:rPr>
                <w:rFonts w:eastAsia="Arial" w:cs="Arial"/>
                <w:lang w:val="en-GB"/>
              </w:rPr>
            </w:pPr>
            <w:r w:rsidRPr="00A15B15">
              <w:t xml:space="preserve">documenting in 6.1.5 the link between </w:t>
            </w:r>
            <w:proofErr w:type="spellStart"/>
            <w:r w:rsidRPr="00A15B15">
              <w:t>OM_Observation</w:t>
            </w:r>
            <w:proofErr w:type="spellEnd"/>
            <w:r w:rsidRPr="00A15B15">
              <w:t xml:space="preserve">, Deployment and Equipment, as well as the grouping of </w:t>
            </w:r>
            <w:proofErr w:type="spellStart"/>
            <w:r w:rsidRPr="00A15B15">
              <w:t>OM_Observation</w:t>
            </w:r>
            <w:proofErr w:type="spellEnd"/>
            <w:r w:rsidRPr="00A15B15">
              <w:t xml:space="preserve"> in </w:t>
            </w:r>
            <w:proofErr w:type="spellStart"/>
            <w:r w:rsidRPr="00A15B15">
              <w:t>ObservingCapability</w:t>
            </w:r>
            <w:proofErr w:type="spellEnd"/>
          </w:p>
        </w:tc>
      </w:tr>
      <w:tr w:rsidR="005550D2" w:rsidRPr="00A15B15" w14:paraId="7E8E2827" w14:textId="77777777" w:rsidTr="00FC24E9">
        <w:tc>
          <w:tcPr>
            <w:tcW w:w="1526" w:type="dxa"/>
          </w:tcPr>
          <w:p w14:paraId="173F3865" w14:textId="1009658E" w:rsidR="00FC24E9" w:rsidRPr="00A15B15" w:rsidRDefault="00FC24E9" w:rsidP="00015DDB">
            <w:pPr>
              <w:pStyle w:val="Tablebody"/>
              <w:spacing w:before="0" w:after="0"/>
              <w:rPr>
                <w:rFonts w:eastAsia="Arial" w:cs="Arial"/>
                <w:lang w:val="en-GB"/>
              </w:rPr>
            </w:pPr>
            <w:r w:rsidRPr="00A15B15">
              <w:t>2017-09-25</w:t>
            </w:r>
          </w:p>
        </w:tc>
        <w:tc>
          <w:tcPr>
            <w:tcW w:w="1701" w:type="dxa"/>
          </w:tcPr>
          <w:p w14:paraId="6F634505" w14:textId="05E34690" w:rsidR="00FC24E9" w:rsidRPr="00A15B15" w:rsidRDefault="00FC24E9" w:rsidP="00015DDB">
            <w:pPr>
              <w:pStyle w:val="Tablebody"/>
              <w:spacing w:before="0" w:after="0"/>
              <w:rPr>
                <w:rFonts w:eastAsia="Arial" w:cs="Arial"/>
                <w:lang w:val="en-GB"/>
              </w:rPr>
            </w:pPr>
            <w:r w:rsidRPr="00A15B15">
              <w:t xml:space="preserve">J. </w:t>
            </w:r>
            <w:proofErr w:type="spellStart"/>
            <w:r w:rsidRPr="00A15B15">
              <w:t>Klausen</w:t>
            </w:r>
            <w:proofErr w:type="spellEnd"/>
          </w:p>
        </w:tc>
        <w:tc>
          <w:tcPr>
            <w:tcW w:w="6237" w:type="dxa"/>
          </w:tcPr>
          <w:p w14:paraId="4E5BB1D9" w14:textId="7A51C32B" w:rsidR="00FC24E9" w:rsidRPr="00A15B15" w:rsidRDefault="00FC24E9" w:rsidP="00015DDB">
            <w:pPr>
              <w:pStyle w:val="Tablebody"/>
              <w:spacing w:before="0" w:after="0"/>
              <w:rPr>
                <w:rFonts w:eastAsia="Arial" w:cs="Arial"/>
                <w:lang w:val="en-GB"/>
              </w:rPr>
            </w:pPr>
            <w:r w:rsidRPr="00A15B15">
              <w:t xml:space="preserve">updated Figure 1; correction in 4.2.2; correction to section 8.7 </w:t>
            </w:r>
            <w:proofErr w:type="spellStart"/>
            <w:r w:rsidRPr="00A15B15">
              <w:t>Codelist</w:t>
            </w:r>
            <w:proofErr w:type="spellEnd"/>
            <w:r w:rsidRPr="00A15B15">
              <w:t xml:space="preserve"> 5-14</w:t>
            </w:r>
          </w:p>
        </w:tc>
      </w:tr>
      <w:tr w:rsidR="005550D2" w:rsidRPr="00A15B15" w14:paraId="7160EE29" w14:textId="77777777" w:rsidTr="00FC24E9">
        <w:tc>
          <w:tcPr>
            <w:tcW w:w="1526" w:type="dxa"/>
          </w:tcPr>
          <w:p w14:paraId="2EA74E3D" w14:textId="60F857AB" w:rsidR="00FC24E9" w:rsidRPr="00A15B15" w:rsidRDefault="00FC24E9" w:rsidP="00015DDB">
            <w:pPr>
              <w:pStyle w:val="Tablebody"/>
              <w:spacing w:before="0" w:after="0"/>
              <w:rPr>
                <w:rFonts w:eastAsia="Arial" w:cs="Arial"/>
                <w:lang w:val="en-GB"/>
              </w:rPr>
            </w:pPr>
            <w:r w:rsidRPr="005841C6">
              <w:t>2017-10-23</w:t>
            </w:r>
          </w:p>
        </w:tc>
        <w:tc>
          <w:tcPr>
            <w:tcW w:w="1701" w:type="dxa"/>
          </w:tcPr>
          <w:p w14:paraId="63714D8E" w14:textId="3B0EFC83" w:rsidR="00FC24E9" w:rsidRPr="00A15B15" w:rsidRDefault="00FC24E9" w:rsidP="00015DDB">
            <w:pPr>
              <w:pStyle w:val="Tablebody"/>
              <w:spacing w:before="0" w:after="0"/>
              <w:rPr>
                <w:rFonts w:eastAsia="Arial" w:cs="Arial"/>
                <w:lang w:val="en-GB"/>
              </w:rPr>
            </w:pPr>
            <w:r w:rsidRPr="005841C6">
              <w:t xml:space="preserve">J. </w:t>
            </w:r>
            <w:proofErr w:type="spellStart"/>
            <w:r w:rsidRPr="005841C6">
              <w:t>Klausen</w:t>
            </w:r>
            <w:proofErr w:type="spellEnd"/>
          </w:p>
        </w:tc>
        <w:tc>
          <w:tcPr>
            <w:tcW w:w="6237" w:type="dxa"/>
          </w:tcPr>
          <w:p w14:paraId="0CB920CC" w14:textId="700E8E51" w:rsidR="00FC24E9" w:rsidRPr="00A15B15" w:rsidRDefault="00FC24E9" w:rsidP="00015DDB">
            <w:pPr>
              <w:pStyle w:val="Tablebody"/>
              <w:spacing w:before="0" w:after="0"/>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015DDB">
            <w:pPr>
              <w:pStyle w:val="Tablebody"/>
              <w:spacing w:before="0" w:after="0"/>
              <w:rPr>
                <w:rFonts w:eastAsia="Arial" w:cs="Arial"/>
                <w:lang w:val="en-GB"/>
              </w:rPr>
            </w:pPr>
            <w:r w:rsidRPr="00A15B15">
              <w:t>2017-12-06</w:t>
            </w:r>
          </w:p>
        </w:tc>
        <w:tc>
          <w:tcPr>
            <w:tcW w:w="1701" w:type="dxa"/>
          </w:tcPr>
          <w:p w14:paraId="6C9C3F20" w14:textId="73D30B03" w:rsidR="00FC24E9" w:rsidRPr="00A15B15" w:rsidRDefault="00FC24E9" w:rsidP="00015DDB">
            <w:pPr>
              <w:pStyle w:val="Tablebody"/>
              <w:spacing w:before="0" w:after="0"/>
              <w:rPr>
                <w:rFonts w:eastAsia="Arial" w:cs="Arial"/>
                <w:lang w:val="en-GB"/>
              </w:rPr>
            </w:pPr>
            <w:r w:rsidRPr="00A15B15">
              <w:t xml:space="preserve">J. </w:t>
            </w:r>
            <w:proofErr w:type="spellStart"/>
            <w:r w:rsidRPr="00A15B15">
              <w:t>Klausen</w:t>
            </w:r>
            <w:proofErr w:type="spellEnd"/>
          </w:p>
        </w:tc>
        <w:tc>
          <w:tcPr>
            <w:tcW w:w="6237" w:type="dxa"/>
          </w:tcPr>
          <w:p w14:paraId="412E8ED5" w14:textId="12BC8E2E" w:rsidR="00FC24E9" w:rsidRPr="00A15B15" w:rsidRDefault="00FC24E9" w:rsidP="00015DDB">
            <w:pPr>
              <w:pStyle w:val="Tablebody"/>
              <w:spacing w:before="0" w:after="0"/>
              <w:rPr>
                <w:rFonts w:eastAsia="Arial" w:cs="Arial"/>
                <w:lang w:val="en-GB"/>
              </w:rPr>
            </w:pPr>
            <w:r w:rsidRPr="00A15B15">
              <w:t xml:space="preserve">updated URL to 1.0RC7; included Frequencies; included element </w:t>
            </w:r>
            <w:proofErr w:type="spellStart"/>
            <w:r w:rsidRPr="00A15B15">
              <w:t>internationalExchange</w:t>
            </w:r>
            <w:proofErr w:type="spellEnd"/>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 xml:space="preserve">T. </w:t>
            </w:r>
            <w:proofErr w:type="spellStart"/>
            <w:r>
              <w:rPr>
                <w:rFonts w:eastAsiaTheme="minorEastAsia"/>
                <w:lang w:val="en-GB" w:eastAsia="zh-CN"/>
              </w:rPr>
              <w:t>Kralidis</w:t>
            </w:r>
            <w:proofErr w:type="spellEnd"/>
          </w:p>
        </w:tc>
        <w:tc>
          <w:tcPr>
            <w:tcW w:w="6237" w:type="dxa"/>
          </w:tcPr>
          <w:p w14:paraId="3B17C998" w14:textId="571CA9AD" w:rsidR="00FC24E9"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T. </w:t>
            </w:r>
            <w:proofErr w:type="spellStart"/>
            <w:r>
              <w:rPr>
                <w:rFonts w:eastAsiaTheme="minorEastAsia"/>
                <w:lang w:val="en-GB" w:eastAsia="zh-CN"/>
              </w:rPr>
              <w:t>Kralidis</w:t>
            </w:r>
            <w:proofErr w:type="spellEnd"/>
          </w:p>
        </w:tc>
        <w:tc>
          <w:tcPr>
            <w:tcW w:w="6237" w:type="dxa"/>
          </w:tcPr>
          <w:p w14:paraId="072AFF77" w14:textId="2ABF5F44"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c>
          <w:tcPr>
            <w:tcW w:w="1526" w:type="dxa"/>
          </w:tcPr>
          <w:p w14:paraId="3BCB10F3" w14:textId="2254CAF7" w:rsidR="00DF2E9D" w:rsidRDefault="00DF2E9D" w:rsidP="00015DDB">
            <w:pPr>
              <w:pStyle w:val="Tablebody"/>
              <w:spacing w:before="0" w:after="0"/>
              <w:rPr>
                <w:rFonts w:eastAsiaTheme="minorEastAsia"/>
                <w:lang w:val="en-GB" w:eastAsia="zh-CN"/>
              </w:rPr>
            </w:pPr>
            <w:r>
              <w:rPr>
                <w:rFonts w:eastAsiaTheme="minorEastAsia"/>
                <w:lang w:val="en-GB" w:eastAsia="zh-CN"/>
              </w:rPr>
              <w:t>2018-</w:t>
            </w:r>
            <w:r w:rsidR="001F3C81">
              <w:rPr>
                <w:rFonts w:eastAsiaTheme="minorEastAsia"/>
                <w:lang w:val="en-GB" w:eastAsia="zh-CN"/>
              </w:rPr>
              <w:t>06-06</w:t>
            </w:r>
          </w:p>
        </w:tc>
        <w:tc>
          <w:tcPr>
            <w:tcW w:w="1701" w:type="dxa"/>
          </w:tcPr>
          <w:p w14:paraId="785612C4" w14:textId="4F6FDDFA" w:rsidR="00DF2E9D" w:rsidRDefault="00DF2E9D"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191AD6E7" w14:textId="691D55CA" w:rsidR="00DF2E9D" w:rsidRDefault="00DF2E9D" w:rsidP="00015DDB">
            <w:pPr>
              <w:pStyle w:val="Tablebody"/>
              <w:spacing w:before="0" w:after="0"/>
              <w:rPr>
                <w:rFonts w:eastAsiaTheme="minorEastAsia"/>
                <w:lang w:val="en-GB" w:eastAsia="zh-CN"/>
              </w:rPr>
            </w:pPr>
            <w:r>
              <w:rPr>
                <w:rFonts w:eastAsiaTheme="minorEastAsia"/>
                <w:lang w:val="en-GB" w:eastAsia="zh-CN"/>
              </w:rPr>
              <w:t>Updates for 1.0RC9</w:t>
            </w:r>
            <w:r w:rsidR="005D7CDF">
              <w:rPr>
                <w:rFonts w:eastAsiaTheme="minorEastAsia"/>
                <w:lang w:val="en-GB" w:eastAsia="zh-CN"/>
              </w:rPr>
              <w:t>, editorial changes</w:t>
            </w:r>
          </w:p>
        </w:tc>
      </w:tr>
      <w:tr w:rsidR="00420242" w:rsidRPr="00A15B15" w14:paraId="7AB2F26B" w14:textId="77777777" w:rsidTr="00FC24E9">
        <w:tc>
          <w:tcPr>
            <w:tcW w:w="1526" w:type="dxa"/>
          </w:tcPr>
          <w:p w14:paraId="235A09B2" w14:textId="3AB19B7E" w:rsidR="00420242" w:rsidRDefault="00420242" w:rsidP="00015DDB">
            <w:pPr>
              <w:pStyle w:val="Tablebody"/>
              <w:spacing w:before="0" w:after="0"/>
              <w:rPr>
                <w:rFonts w:eastAsiaTheme="minorEastAsia"/>
                <w:lang w:val="en-GB" w:eastAsia="zh-CN"/>
              </w:rPr>
            </w:pPr>
            <w:r>
              <w:rPr>
                <w:rFonts w:eastAsiaTheme="minorEastAsia"/>
                <w:lang w:val="en-GB" w:eastAsia="zh-CN"/>
              </w:rPr>
              <w:t>2018-10-03</w:t>
            </w:r>
          </w:p>
        </w:tc>
        <w:tc>
          <w:tcPr>
            <w:tcW w:w="1701" w:type="dxa"/>
          </w:tcPr>
          <w:p w14:paraId="5032CA14" w14:textId="08EB1908"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T. </w:t>
            </w:r>
            <w:proofErr w:type="spellStart"/>
            <w:r>
              <w:rPr>
                <w:rFonts w:eastAsiaTheme="minorEastAsia"/>
                <w:lang w:val="en-GB" w:eastAsia="zh-CN"/>
              </w:rPr>
              <w:t>Kralidis</w:t>
            </w:r>
            <w:proofErr w:type="spellEnd"/>
          </w:p>
        </w:tc>
        <w:tc>
          <w:tcPr>
            <w:tcW w:w="6237" w:type="dxa"/>
          </w:tcPr>
          <w:p w14:paraId="477F537E" w14:textId="1BB71A69"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p>
        </w:tc>
      </w:tr>
      <w:tr w:rsidR="003C4341" w:rsidRPr="00A15B15" w14:paraId="5EBAFC53" w14:textId="77777777" w:rsidTr="00FC24E9">
        <w:tc>
          <w:tcPr>
            <w:tcW w:w="1526" w:type="dxa"/>
          </w:tcPr>
          <w:p w14:paraId="116D7E92" w14:textId="788B5871" w:rsidR="003C4341" w:rsidRDefault="003C4341" w:rsidP="00015DDB">
            <w:pPr>
              <w:pStyle w:val="Tablebody"/>
              <w:spacing w:before="0" w:after="0"/>
              <w:rPr>
                <w:rFonts w:eastAsiaTheme="minorEastAsia"/>
                <w:lang w:val="en-GB" w:eastAsia="zh-CN"/>
              </w:rPr>
            </w:pPr>
            <w:r>
              <w:rPr>
                <w:rFonts w:eastAsiaTheme="minorEastAsia"/>
                <w:lang w:val="en-GB" w:eastAsia="zh-CN"/>
              </w:rPr>
              <w:t>2018-10-18</w:t>
            </w:r>
          </w:p>
        </w:tc>
        <w:tc>
          <w:tcPr>
            <w:tcW w:w="1701" w:type="dxa"/>
          </w:tcPr>
          <w:p w14:paraId="309D7351" w14:textId="1DD37361" w:rsidR="003C4341" w:rsidRDefault="003C4341"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235DC0D2" w14:textId="47BA036F" w:rsidR="003C4341" w:rsidRDefault="003C4341" w:rsidP="00015DDB">
            <w:pPr>
              <w:pStyle w:val="Tablebody"/>
              <w:spacing w:before="0" w:after="0"/>
              <w:rPr>
                <w:rFonts w:eastAsiaTheme="minorEastAsia"/>
                <w:lang w:val="en-GB" w:eastAsia="zh-CN"/>
              </w:rPr>
            </w:pPr>
            <w:r>
              <w:rPr>
                <w:rFonts w:eastAsiaTheme="minorEastAsia"/>
                <w:lang w:val="en-GB" w:eastAsia="zh-CN"/>
              </w:rPr>
              <w:t>Review and update of chapters 1-5</w:t>
            </w:r>
          </w:p>
        </w:tc>
      </w:tr>
      <w:tr w:rsidR="003C4341" w:rsidRPr="00A15B15" w14:paraId="7BE8EFF7" w14:textId="77777777" w:rsidTr="00FC24E9">
        <w:tc>
          <w:tcPr>
            <w:tcW w:w="1526" w:type="dxa"/>
          </w:tcPr>
          <w:p w14:paraId="5ED750BF" w14:textId="3D274C64" w:rsidR="003C4341" w:rsidRDefault="002B4F14" w:rsidP="00015DDB">
            <w:pPr>
              <w:pStyle w:val="Tablebody"/>
              <w:spacing w:before="0" w:after="0"/>
              <w:rPr>
                <w:rFonts w:eastAsiaTheme="minorEastAsia"/>
                <w:lang w:val="en-GB" w:eastAsia="zh-CN"/>
              </w:rPr>
            </w:pPr>
            <w:r>
              <w:rPr>
                <w:rFonts w:eastAsiaTheme="minorEastAsia"/>
                <w:lang w:val="en-GB" w:eastAsia="zh-CN"/>
              </w:rPr>
              <w:t>2018-10-19</w:t>
            </w:r>
          </w:p>
        </w:tc>
        <w:tc>
          <w:tcPr>
            <w:tcW w:w="1701" w:type="dxa"/>
          </w:tcPr>
          <w:p w14:paraId="05419C09" w14:textId="27AA7CA9" w:rsidR="003C4341" w:rsidRDefault="002B4F14"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410BC748" w14:textId="36FA9B25" w:rsidR="003C4341" w:rsidRDefault="002B4F14" w:rsidP="00015DDB">
            <w:pPr>
              <w:pStyle w:val="Tablebody"/>
              <w:spacing w:before="0" w:after="0"/>
              <w:rPr>
                <w:rFonts w:eastAsiaTheme="minorEastAsia"/>
                <w:lang w:val="en-GB" w:eastAsia="zh-CN"/>
              </w:rPr>
            </w:pPr>
            <w:r>
              <w:rPr>
                <w:rFonts w:eastAsiaTheme="minorEastAsia"/>
                <w:lang w:val="en-GB" w:eastAsia="zh-CN"/>
              </w:rPr>
              <w:t xml:space="preserve">Review and update of chapters 6-9, references to </w:t>
            </w:r>
            <w:proofErr w:type="spellStart"/>
            <w:r>
              <w:rPr>
                <w:rFonts w:eastAsiaTheme="minorEastAsia"/>
                <w:lang w:val="en-GB" w:eastAsia="zh-CN"/>
              </w:rPr>
              <w:t>schematron</w:t>
            </w:r>
            <w:proofErr w:type="spellEnd"/>
            <w:r w:rsidR="00D068F3">
              <w:rPr>
                <w:rFonts w:eastAsiaTheme="minorEastAsia"/>
                <w:lang w:val="en-GB" w:eastAsia="zh-CN"/>
              </w:rPr>
              <w:t xml:space="preserve"> replaced with reference to OSCAR/Surface, because </w:t>
            </w:r>
            <w:proofErr w:type="spellStart"/>
            <w:r w:rsidR="00D068F3">
              <w:rPr>
                <w:rFonts w:eastAsiaTheme="minorEastAsia"/>
                <w:lang w:val="en-GB" w:eastAsia="zh-CN"/>
              </w:rPr>
              <w:t>schematron</w:t>
            </w:r>
            <w:proofErr w:type="spellEnd"/>
            <w:r w:rsidR="00D068F3">
              <w:rPr>
                <w:rFonts w:eastAsiaTheme="minorEastAsia"/>
                <w:lang w:val="en-GB" w:eastAsia="zh-CN"/>
              </w:rPr>
              <w:t xml:space="preserve"> is no longer maintained.</w:t>
            </w:r>
          </w:p>
        </w:tc>
      </w:tr>
      <w:tr w:rsidR="00D93D62" w:rsidRPr="00A15B15" w14:paraId="1A3A1362" w14:textId="77777777" w:rsidTr="00FC24E9">
        <w:tc>
          <w:tcPr>
            <w:tcW w:w="1526" w:type="dxa"/>
          </w:tcPr>
          <w:p w14:paraId="10E2DEB5" w14:textId="410653BE" w:rsidR="00D93D62" w:rsidRDefault="00D93D62" w:rsidP="00015DDB">
            <w:pPr>
              <w:pStyle w:val="Tablebody"/>
              <w:spacing w:before="0" w:after="0"/>
              <w:rPr>
                <w:rFonts w:eastAsiaTheme="minorEastAsia"/>
                <w:lang w:val="en-GB" w:eastAsia="zh-CN"/>
              </w:rPr>
            </w:pPr>
            <w:r>
              <w:rPr>
                <w:rFonts w:eastAsiaTheme="minorEastAsia"/>
                <w:lang w:val="en-GB" w:eastAsia="zh-CN"/>
              </w:rPr>
              <w:t>2018-10-25</w:t>
            </w:r>
          </w:p>
        </w:tc>
        <w:tc>
          <w:tcPr>
            <w:tcW w:w="1701" w:type="dxa"/>
          </w:tcPr>
          <w:p w14:paraId="6A866E23" w14:textId="2AC78242" w:rsidR="00D93D62" w:rsidRDefault="00D93D62"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423C313F" w14:textId="2D1CB826" w:rsidR="00D93D62" w:rsidRDefault="00D93D62" w:rsidP="00015DDB">
            <w:pPr>
              <w:pStyle w:val="Tablebody"/>
              <w:spacing w:before="0" w:after="0"/>
              <w:rPr>
                <w:rFonts w:eastAsiaTheme="minorEastAsia"/>
                <w:lang w:val="en-GB" w:eastAsia="zh-CN"/>
              </w:rPr>
            </w:pPr>
            <w:r>
              <w:rPr>
                <w:rFonts w:eastAsiaTheme="minorEastAsia"/>
                <w:lang w:val="en-GB" w:eastAsia="zh-CN"/>
              </w:rPr>
              <w:t>Handling of contact information and supervising organization in OSCAR/Surface described.</w:t>
            </w:r>
          </w:p>
        </w:tc>
      </w:tr>
      <w:tr w:rsidR="00914F15" w:rsidRPr="00A15B15" w14:paraId="4A277219" w14:textId="77777777" w:rsidTr="00FC24E9">
        <w:tc>
          <w:tcPr>
            <w:tcW w:w="1526" w:type="dxa"/>
          </w:tcPr>
          <w:p w14:paraId="038442C1" w14:textId="6650FD39" w:rsidR="00914F15" w:rsidRDefault="00914F15" w:rsidP="00015DDB">
            <w:pPr>
              <w:pStyle w:val="Tablebody"/>
              <w:spacing w:before="0" w:after="0"/>
              <w:rPr>
                <w:rFonts w:eastAsiaTheme="minorEastAsia"/>
                <w:lang w:val="en-GB" w:eastAsia="zh-CN"/>
              </w:rPr>
            </w:pPr>
            <w:r>
              <w:rPr>
                <w:rFonts w:eastAsiaTheme="minorEastAsia"/>
                <w:lang w:val="en-GB" w:eastAsia="zh-CN"/>
              </w:rPr>
              <w:t>2018-10-29</w:t>
            </w:r>
          </w:p>
        </w:tc>
        <w:tc>
          <w:tcPr>
            <w:tcW w:w="1701" w:type="dxa"/>
          </w:tcPr>
          <w:p w14:paraId="04018B6E" w14:textId="4C0F733C" w:rsidR="00914F15" w:rsidRDefault="00914F15"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4A4EBFF8" w14:textId="2E28A063" w:rsidR="00914F15" w:rsidRDefault="00914F15" w:rsidP="00015DDB">
            <w:pPr>
              <w:pStyle w:val="Tablebody"/>
              <w:spacing w:before="0" w:after="0"/>
              <w:rPr>
                <w:rFonts w:eastAsiaTheme="minorEastAsia"/>
                <w:lang w:val="en-GB" w:eastAsia="zh-CN"/>
              </w:rPr>
            </w:pPr>
            <w:r>
              <w:rPr>
                <w:rFonts w:eastAsiaTheme="minorEastAsia"/>
                <w:lang w:val="en-GB" w:eastAsia="zh-CN"/>
              </w:rPr>
              <w:t>Cardi</w:t>
            </w:r>
            <w:r w:rsidR="00BE7490">
              <w:rPr>
                <w:rFonts w:eastAsiaTheme="minorEastAsia"/>
                <w:lang w:val="en-GB" w:eastAsia="zh-CN"/>
              </w:rPr>
              <w:t xml:space="preserve">nality of </w:t>
            </w:r>
            <w:proofErr w:type="spellStart"/>
            <w:r w:rsidR="00BE7490">
              <w:rPr>
                <w:rFonts w:eastAsiaTheme="minorEastAsia"/>
                <w:lang w:val="en-GB" w:eastAsia="zh-CN"/>
              </w:rPr>
              <w:t>AbstractEnvironmental</w:t>
            </w:r>
            <w:r>
              <w:rPr>
                <w:rFonts w:eastAsiaTheme="minorEastAsia"/>
                <w:lang w:val="en-GB" w:eastAsia="zh-CN"/>
              </w:rPr>
              <w:t>MonitoringFacility</w:t>
            </w:r>
            <w:proofErr w:type="spellEnd"/>
            <w:r>
              <w:rPr>
                <w:rFonts w:eastAsiaTheme="minorEastAsia"/>
                <w:lang w:val="en-GB" w:eastAsia="zh-CN"/>
              </w:rPr>
              <w:t>/</w:t>
            </w:r>
            <w:proofErr w:type="spellStart"/>
            <w:r>
              <w:rPr>
                <w:rFonts w:eastAsiaTheme="minorEastAsia"/>
                <w:lang w:val="en-GB" w:eastAsia="zh-CN"/>
              </w:rPr>
              <w:t>responsibleParty</w:t>
            </w:r>
            <w:proofErr w:type="spellEnd"/>
            <w:r>
              <w:rPr>
                <w:rFonts w:eastAsiaTheme="minorEastAsia"/>
                <w:lang w:val="en-GB" w:eastAsia="zh-CN"/>
              </w:rPr>
              <w:t xml:space="preserve"> </w:t>
            </w:r>
            <w:r w:rsidR="008C068E">
              <w:rPr>
                <w:rFonts w:eastAsiaTheme="minorEastAsia"/>
                <w:lang w:val="en-GB" w:eastAsia="zh-CN"/>
              </w:rPr>
              <w:t xml:space="preserve">changed </w:t>
            </w:r>
            <w:r>
              <w:rPr>
                <w:rFonts w:eastAsiaTheme="minorEastAsia"/>
                <w:lang w:val="en-GB" w:eastAsia="zh-CN"/>
              </w:rPr>
              <w:t>to 0..*</w:t>
            </w:r>
          </w:p>
        </w:tc>
      </w:tr>
      <w:tr w:rsidR="008C068E" w:rsidRPr="00A15B15" w14:paraId="1BA1C43E" w14:textId="77777777" w:rsidTr="00FC24E9">
        <w:tc>
          <w:tcPr>
            <w:tcW w:w="1526" w:type="dxa"/>
          </w:tcPr>
          <w:p w14:paraId="0CF6DFF9" w14:textId="27F2361F" w:rsidR="008C068E" w:rsidRDefault="008C068E" w:rsidP="00015DDB">
            <w:pPr>
              <w:pStyle w:val="Tablebody"/>
              <w:spacing w:before="0" w:after="0"/>
              <w:rPr>
                <w:rFonts w:eastAsiaTheme="minorEastAsia"/>
                <w:lang w:val="en-GB" w:eastAsia="zh-CN"/>
              </w:rPr>
            </w:pPr>
            <w:r>
              <w:rPr>
                <w:rFonts w:eastAsiaTheme="minorEastAsia"/>
                <w:lang w:val="en-GB" w:eastAsia="zh-CN"/>
              </w:rPr>
              <w:t>2018-10-30</w:t>
            </w:r>
          </w:p>
        </w:tc>
        <w:tc>
          <w:tcPr>
            <w:tcW w:w="1701" w:type="dxa"/>
          </w:tcPr>
          <w:p w14:paraId="75FB0103" w14:textId="12131490" w:rsidR="008C068E" w:rsidRDefault="008C068E"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3962BAB7" w14:textId="632415E1" w:rsidR="008C068E" w:rsidRDefault="008C068E" w:rsidP="00015DDB">
            <w:pPr>
              <w:pStyle w:val="Tablebody"/>
              <w:spacing w:before="0" w:after="0"/>
              <w:rPr>
                <w:rFonts w:eastAsiaTheme="minorEastAsia"/>
                <w:lang w:val="en-GB" w:eastAsia="zh-CN"/>
              </w:rPr>
            </w:pPr>
            <w:r>
              <w:rPr>
                <w:rFonts w:eastAsiaTheme="minorEastAsia"/>
                <w:lang w:val="en-GB" w:eastAsia="zh-CN"/>
              </w:rPr>
              <w:t xml:space="preserve">Cardinality of </w:t>
            </w:r>
            <w:proofErr w:type="spellStart"/>
            <w:r>
              <w:rPr>
                <w:rFonts w:eastAsiaTheme="minorEastAsia"/>
                <w:lang w:val="en-GB" w:eastAsia="zh-CN"/>
              </w:rPr>
              <w:t>diurnalBaseTime</w:t>
            </w:r>
            <w:proofErr w:type="spellEnd"/>
            <w:r>
              <w:rPr>
                <w:rFonts w:eastAsiaTheme="minorEastAsia"/>
                <w:lang w:val="en-GB" w:eastAsia="zh-CN"/>
              </w:rPr>
              <w:t xml:space="preserve"> changed to 0..1</w:t>
            </w:r>
            <w:r w:rsidR="00886C88">
              <w:rPr>
                <w:rFonts w:eastAsiaTheme="minorEastAsia"/>
                <w:lang w:val="en-GB" w:eastAsia="zh-CN"/>
              </w:rPr>
              <w:t>, TOC updated</w:t>
            </w:r>
          </w:p>
        </w:tc>
      </w:tr>
      <w:tr w:rsidR="00D80B58" w:rsidRPr="00A15B15" w14:paraId="0E28D5F0" w14:textId="77777777" w:rsidTr="00FC24E9">
        <w:tc>
          <w:tcPr>
            <w:tcW w:w="1526" w:type="dxa"/>
          </w:tcPr>
          <w:p w14:paraId="2ED6A647" w14:textId="4FA4103C" w:rsidR="00D80B58" w:rsidRDefault="00D80B58" w:rsidP="00015DDB">
            <w:pPr>
              <w:pStyle w:val="Tablebody"/>
              <w:spacing w:before="0" w:after="0"/>
              <w:rPr>
                <w:rFonts w:eastAsiaTheme="minorEastAsia"/>
                <w:lang w:val="en-GB" w:eastAsia="zh-CN"/>
              </w:rPr>
            </w:pPr>
            <w:r>
              <w:rPr>
                <w:rFonts w:eastAsiaTheme="minorEastAsia"/>
                <w:lang w:val="en-GB" w:eastAsia="zh-CN"/>
              </w:rPr>
              <w:t>2018-11-07</w:t>
            </w:r>
          </w:p>
        </w:tc>
        <w:tc>
          <w:tcPr>
            <w:tcW w:w="1701" w:type="dxa"/>
          </w:tcPr>
          <w:p w14:paraId="7BB5B7D9" w14:textId="640FA28A" w:rsidR="00D80B58" w:rsidRDefault="00D80B58"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055AF9AB" w14:textId="17961559" w:rsidR="00D80B58" w:rsidRDefault="00D80B58" w:rsidP="00015DDB">
            <w:pPr>
              <w:pStyle w:val="Tablebody"/>
              <w:spacing w:before="0" w:after="0"/>
              <w:rPr>
                <w:rFonts w:eastAsiaTheme="minorEastAsia"/>
                <w:lang w:val="en-GB" w:eastAsia="zh-CN"/>
              </w:rPr>
            </w:pPr>
            <w:r>
              <w:rPr>
                <w:rFonts w:eastAsiaTheme="minorEastAsia"/>
                <w:lang w:val="en-GB" w:eastAsia="zh-CN"/>
              </w:rPr>
              <w:t>Further refinement of 4.2.3.1 and 6.2.6 specification</w:t>
            </w:r>
          </w:p>
        </w:tc>
      </w:tr>
      <w:tr w:rsidR="00774353" w:rsidRPr="00A15B15" w14:paraId="51AAB601" w14:textId="77777777" w:rsidTr="00FC24E9">
        <w:tc>
          <w:tcPr>
            <w:tcW w:w="1526" w:type="dxa"/>
          </w:tcPr>
          <w:p w14:paraId="574DD668" w14:textId="1D153283" w:rsidR="00774353" w:rsidRDefault="00774353" w:rsidP="00015DDB">
            <w:pPr>
              <w:pStyle w:val="Tablebody"/>
              <w:spacing w:before="0" w:after="0"/>
              <w:rPr>
                <w:rFonts w:eastAsiaTheme="minorEastAsia"/>
                <w:lang w:val="en-GB" w:eastAsia="zh-CN"/>
              </w:rPr>
            </w:pPr>
            <w:r>
              <w:rPr>
                <w:rFonts w:eastAsiaTheme="minorEastAsia"/>
                <w:lang w:val="en-GB" w:eastAsia="zh-CN"/>
              </w:rPr>
              <w:t>2018-11-08</w:t>
            </w:r>
          </w:p>
        </w:tc>
        <w:tc>
          <w:tcPr>
            <w:tcW w:w="1701" w:type="dxa"/>
          </w:tcPr>
          <w:p w14:paraId="60274359" w14:textId="513F7F84" w:rsidR="00774353" w:rsidRDefault="00774353" w:rsidP="00015DDB">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5D4F98ED" w14:textId="24BF90FB" w:rsidR="00774353" w:rsidRDefault="00774353" w:rsidP="00015DDB">
            <w:pPr>
              <w:pStyle w:val="Tablebody"/>
              <w:spacing w:before="0" w:after="0"/>
              <w:rPr>
                <w:rFonts w:eastAsiaTheme="minorEastAsia"/>
                <w:lang w:val="en-GB" w:eastAsia="zh-CN"/>
              </w:rPr>
            </w:pPr>
            <w:r>
              <w:rPr>
                <w:rFonts w:eastAsiaTheme="minorEastAsia"/>
                <w:lang w:val="en-GB" w:eastAsia="zh-CN"/>
              </w:rPr>
              <w:t>Final correction of 4.2.3.1 (Contacts have no history in OSCAR/Surface)</w:t>
            </w:r>
            <w:r w:rsidR="001F4A1D">
              <w:rPr>
                <w:rFonts w:eastAsiaTheme="minorEastAsia"/>
                <w:lang w:val="en-GB" w:eastAsia="zh-CN"/>
              </w:rPr>
              <w:t>, also correct Figure 1 inserted.</w:t>
            </w:r>
          </w:p>
        </w:tc>
      </w:tr>
      <w:tr w:rsidR="00CF7882" w:rsidRPr="00A15B15" w14:paraId="08A12425" w14:textId="77777777" w:rsidTr="00FC24E9">
        <w:tc>
          <w:tcPr>
            <w:tcW w:w="1526" w:type="dxa"/>
          </w:tcPr>
          <w:p w14:paraId="027FEC95" w14:textId="54792F34" w:rsidR="00CF7882" w:rsidRDefault="00CF7882" w:rsidP="0055749C">
            <w:pPr>
              <w:pStyle w:val="Tablebody"/>
              <w:spacing w:before="0" w:after="0"/>
              <w:rPr>
                <w:rFonts w:eastAsiaTheme="minorEastAsia"/>
                <w:lang w:val="en-GB" w:eastAsia="zh-CN"/>
              </w:rPr>
            </w:pPr>
            <w:r>
              <w:rPr>
                <w:rFonts w:eastAsiaTheme="minorEastAsia"/>
                <w:lang w:val="en-GB" w:eastAsia="zh-CN"/>
              </w:rPr>
              <w:t>2018-12-0</w:t>
            </w:r>
            <w:r w:rsidR="008A3706">
              <w:rPr>
                <w:rFonts w:eastAsiaTheme="minorEastAsia"/>
                <w:lang w:val="en-GB" w:eastAsia="zh-CN"/>
              </w:rPr>
              <w:t>7</w:t>
            </w:r>
          </w:p>
        </w:tc>
        <w:tc>
          <w:tcPr>
            <w:tcW w:w="1701" w:type="dxa"/>
          </w:tcPr>
          <w:p w14:paraId="00A3B167" w14:textId="5D734958" w:rsidR="00CF7882" w:rsidRDefault="00CF7882" w:rsidP="00CF7882">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22D96269" w14:textId="4E370767" w:rsidR="00CF7882" w:rsidRDefault="00CF7882" w:rsidP="00015DDB">
            <w:pPr>
              <w:pStyle w:val="Tablebody"/>
              <w:spacing w:before="0" w:after="0"/>
              <w:rPr>
                <w:rFonts w:eastAsiaTheme="minorEastAsia"/>
                <w:lang w:val="en-GB" w:eastAsia="zh-CN"/>
              </w:rPr>
            </w:pPr>
            <w:r>
              <w:rPr>
                <w:rFonts w:eastAsiaTheme="minorEastAsia"/>
                <w:lang w:val="en-GB" w:eastAsia="zh-CN"/>
              </w:rPr>
              <w:t xml:space="preserve">Cardinalities of several elements </w:t>
            </w:r>
            <w:r w:rsidRPr="00CF7882">
              <w:rPr>
                <w:rFonts w:eastAsiaTheme="minorEastAsia"/>
                <w:lang w:val="en-GB" w:eastAsia="zh-CN"/>
              </w:rPr>
              <w:t>relax</w:t>
            </w:r>
            <w:r>
              <w:rPr>
                <w:rFonts w:eastAsiaTheme="minorEastAsia"/>
                <w:lang w:val="en-GB" w:eastAsia="zh-CN"/>
              </w:rPr>
              <w:t>ed</w:t>
            </w:r>
            <w:r w:rsidRPr="00CF7882">
              <w:rPr>
                <w:rFonts w:eastAsiaTheme="minorEastAsia"/>
                <w:lang w:val="en-GB" w:eastAsia="zh-CN"/>
              </w:rPr>
              <w:t xml:space="preserve"> </w:t>
            </w:r>
            <w:r>
              <w:rPr>
                <w:rFonts w:eastAsiaTheme="minorEastAsia"/>
                <w:lang w:val="en-GB" w:eastAsia="zh-CN"/>
              </w:rPr>
              <w:t>from 1 or 1..* to 0..1 or 0..*. A</w:t>
            </w:r>
            <w:r w:rsidRPr="00CF7882">
              <w:rPr>
                <w:rFonts w:eastAsiaTheme="minorEastAsia"/>
                <w:lang w:val="en-GB" w:eastAsia="zh-CN"/>
              </w:rPr>
              <w:t xml:space="preserve">ddition of a number of attributes that either are in the WMDS, are supported already by OSCAR/Surface, or were </w:t>
            </w:r>
            <w:r>
              <w:rPr>
                <w:rFonts w:eastAsiaTheme="minorEastAsia"/>
                <w:lang w:val="en-GB" w:eastAsia="zh-CN"/>
              </w:rPr>
              <w:t>recommended</w:t>
            </w:r>
            <w:r w:rsidRPr="00CF7882">
              <w:rPr>
                <w:rFonts w:eastAsiaTheme="minorEastAsia"/>
                <w:lang w:val="en-GB" w:eastAsia="zh-CN"/>
              </w:rPr>
              <w:t xml:space="preserve"> </w:t>
            </w:r>
            <w:r>
              <w:rPr>
                <w:rFonts w:eastAsiaTheme="minorEastAsia"/>
                <w:lang w:val="en-GB" w:eastAsia="zh-CN"/>
              </w:rPr>
              <w:t>by</w:t>
            </w:r>
            <w:r w:rsidRPr="00CF7882">
              <w:rPr>
                <w:rFonts w:eastAsiaTheme="minorEastAsia"/>
                <w:lang w:val="en-GB" w:eastAsia="zh-CN"/>
              </w:rPr>
              <w:t xml:space="preserve"> TT</w:t>
            </w:r>
            <w:r>
              <w:rPr>
                <w:rFonts w:eastAsiaTheme="minorEastAsia"/>
                <w:lang w:val="en-GB" w:eastAsia="zh-CN"/>
              </w:rPr>
              <w:t>-WMD</w:t>
            </w:r>
            <w:r w:rsidRPr="00CF7882">
              <w:rPr>
                <w:rFonts w:eastAsiaTheme="minorEastAsia"/>
                <w:lang w:val="en-GB" w:eastAsia="zh-CN"/>
              </w:rPr>
              <w:t xml:space="preserve">. </w:t>
            </w:r>
            <w:r>
              <w:rPr>
                <w:rFonts w:eastAsiaTheme="minorEastAsia"/>
                <w:lang w:val="en-GB" w:eastAsia="zh-CN"/>
              </w:rPr>
              <w:t>R</w:t>
            </w:r>
            <w:r w:rsidRPr="00CF7882">
              <w:rPr>
                <w:rFonts w:eastAsiaTheme="minorEastAsia"/>
                <w:lang w:val="en-GB" w:eastAsia="zh-CN"/>
              </w:rPr>
              <w:t>eference to the "Phas</w:t>
            </w:r>
            <w:r>
              <w:rPr>
                <w:rFonts w:eastAsiaTheme="minorEastAsia"/>
                <w:lang w:val="en-GB" w:eastAsia="zh-CN"/>
              </w:rPr>
              <w:t>es" 1, 2, 3 removed</w:t>
            </w:r>
            <w:r w:rsidRPr="00CF7882">
              <w:rPr>
                <w:rFonts w:eastAsiaTheme="minorEastAsia"/>
                <w:lang w:val="en-GB" w:eastAsia="zh-CN"/>
              </w:rPr>
              <w:t>.</w:t>
            </w:r>
            <w:r>
              <w:rPr>
                <w:rFonts w:eastAsiaTheme="minorEastAsia"/>
                <w:lang w:val="en-GB" w:eastAsia="zh-CN"/>
              </w:rPr>
              <w:t xml:space="preserve"> Version 1.0 for approval.</w:t>
            </w:r>
          </w:p>
        </w:tc>
      </w:tr>
      <w:tr w:rsidR="00254282" w:rsidRPr="00A15B15" w14:paraId="28D354EE" w14:textId="77777777" w:rsidTr="00FC24E9">
        <w:tc>
          <w:tcPr>
            <w:tcW w:w="1526" w:type="dxa"/>
          </w:tcPr>
          <w:p w14:paraId="55DED078" w14:textId="4E6DF6D7" w:rsidR="00254282" w:rsidRDefault="00254282" w:rsidP="0055749C">
            <w:pPr>
              <w:pStyle w:val="Tablebody"/>
              <w:spacing w:before="0" w:after="0"/>
              <w:rPr>
                <w:rFonts w:eastAsiaTheme="minorEastAsia"/>
                <w:lang w:val="en-GB" w:eastAsia="zh-CN"/>
              </w:rPr>
            </w:pPr>
            <w:r>
              <w:rPr>
                <w:rFonts w:eastAsiaTheme="minorEastAsia"/>
                <w:lang w:val="en-GB" w:eastAsia="zh-CN"/>
              </w:rPr>
              <w:t>2018-12-11</w:t>
            </w:r>
          </w:p>
        </w:tc>
        <w:tc>
          <w:tcPr>
            <w:tcW w:w="1701" w:type="dxa"/>
          </w:tcPr>
          <w:p w14:paraId="5FF05C97" w14:textId="6BA381C6" w:rsidR="00254282" w:rsidRDefault="00254282" w:rsidP="00CF7882">
            <w:pPr>
              <w:pStyle w:val="Tablebody"/>
              <w:spacing w:before="0" w:after="0"/>
              <w:rPr>
                <w:rFonts w:eastAsiaTheme="minorEastAsia"/>
                <w:lang w:val="en-GB" w:eastAsia="zh-CN"/>
              </w:rPr>
            </w:pPr>
            <w:r>
              <w:rPr>
                <w:rFonts w:eastAsiaTheme="minorEastAsia"/>
                <w:lang w:val="en-GB" w:eastAsia="zh-CN"/>
              </w:rPr>
              <w:t xml:space="preserve">J. </w:t>
            </w:r>
            <w:proofErr w:type="spellStart"/>
            <w:r>
              <w:rPr>
                <w:rFonts w:eastAsiaTheme="minorEastAsia"/>
                <w:lang w:val="en-GB" w:eastAsia="zh-CN"/>
              </w:rPr>
              <w:t>Klausen</w:t>
            </w:r>
            <w:proofErr w:type="spellEnd"/>
          </w:p>
        </w:tc>
        <w:tc>
          <w:tcPr>
            <w:tcW w:w="6237" w:type="dxa"/>
          </w:tcPr>
          <w:p w14:paraId="231CF442" w14:textId="13982AF6" w:rsidR="00254282" w:rsidRDefault="00254282" w:rsidP="00015DDB">
            <w:pPr>
              <w:pStyle w:val="Tablebody"/>
              <w:spacing w:before="0" w:after="0"/>
              <w:rPr>
                <w:rFonts w:eastAsiaTheme="minorEastAsia"/>
                <w:lang w:val="en-GB" w:eastAsia="zh-CN"/>
              </w:rPr>
            </w:pPr>
            <w:r>
              <w:rPr>
                <w:rFonts w:eastAsiaTheme="minorEastAsia"/>
                <w:lang w:val="en-GB" w:eastAsia="zh-CN"/>
              </w:rPr>
              <w:t>Typo corrected</w:t>
            </w:r>
          </w:p>
        </w:tc>
      </w:tr>
      <w:tr w:rsidR="00CA502A" w:rsidRPr="00A15B15" w14:paraId="0158D727" w14:textId="77777777" w:rsidTr="00FC24E9">
        <w:trPr>
          <w:ins w:id="2" w:author="Klausen Jörg" w:date="2019-01-21T09:44:00Z"/>
        </w:trPr>
        <w:tc>
          <w:tcPr>
            <w:tcW w:w="1526" w:type="dxa"/>
          </w:tcPr>
          <w:p w14:paraId="53219C87" w14:textId="068C1DFC" w:rsidR="00CA502A" w:rsidRDefault="00CA502A" w:rsidP="0055749C">
            <w:pPr>
              <w:pStyle w:val="Tablebody"/>
              <w:spacing w:before="0" w:after="0"/>
              <w:rPr>
                <w:ins w:id="3" w:author="Klausen Jörg" w:date="2019-01-21T09:44:00Z"/>
                <w:rFonts w:eastAsiaTheme="minorEastAsia"/>
                <w:lang w:val="en-GB" w:eastAsia="zh-CN"/>
              </w:rPr>
            </w:pPr>
            <w:ins w:id="4" w:author="Klausen Jörg" w:date="2019-01-21T09:44:00Z">
              <w:r>
                <w:rPr>
                  <w:rFonts w:eastAsiaTheme="minorEastAsia"/>
                  <w:lang w:val="en-GB" w:eastAsia="zh-CN"/>
                </w:rPr>
                <w:t>2019-01-21</w:t>
              </w:r>
            </w:ins>
          </w:p>
        </w:tc>
        <w:tc>
          <w:tcPr>
            <w:tcW w:w="1701" w:type="dxa"/>
          </w:tcPr>
          <w:p w14:paraId="4B7EC30E" w14:textId="48670F02" w:rsidR="00CA502A" w:rsidRDefault="00CA502A" w:rsidP="00CF7882">
            <w:pPr>
              <w:pStyle w:val="Tablebody"/>
              <w:spacing w:before="0" w:after="0"/>
              <w:rPr>
                <w:ins w:id="5" w:author="Klausen Jörg" w:date="2019-01-21T09:44:00Z"/>
                <w:rFonts w:eastAsiaTheme="minorEastAsia"/>
                <w:lang w:val="en-GB" w:eastAsia="zh-CN"/>
              </w:rPr>
            </w:pPr>
            <w:ins w:id="6" w:author="Klausen Jörg" w:date="2019-01-21T09:44:00Z">
              <w:r>
                <w:rPr>
                  <w:rFonts w:eastAsiaTheme="minorEastAsia"/>
                  <w:lang w:val="en-GB" w:eastAsia="zh-CN"/>
                </w:rPr>
                <w:t xml:space="preserve">J. </w:t>
              </w:r>
              <w:proofErr w:type="spellStart"/>
              <w:r>
                <w:rPr>
                  <w:rFonts w:eastAsiaTheme="minorEastAsia"/>
                  <w:lang w:val="en-GB" w:eastAsia="zh-CN"/>
                </w:rPr>
                <w:t>Klausen</w:t>
              </w:r>
              <w:proofErr w:type="spellEnd"/>
            </w:ins>
          </w:p>
        </w:tc>
        <w:tc>
          <w:tcPr>
            <w:tcW w:w="6237" w:type="dxa"/>
          </w:tcPr>
          <w:p w14:paraId="590DCC06" w14:textId="3AE0A5C7" w:rsidR="00CA502A" w:rsidRDefault="00CA502A" w:rsidP="00015DDB">
            <w:pPr>
              <w:pStyle w:val="Tablebody"/>
              <w:spacing w:before="0" w:after="0"/>
              <w:rPr>
                <w:ins w:id="7" w:author="Klausen Jörg" w:date="2019-01-21T09:44:00Z"/>
                <w:rFonts w:eastAsiaTheme="minorEastAsia"/>
                <w:lang w:val="en-GB" w:eastAsia="zh-CN"/>
              </w:rPr>
            </w:pPr>
            <w:ins w:id="8" w:author="Klausen Jörg" w:date="2019-01-21T09:44:00Z">
              <w:r>
                <w:rPr>
                  <w:rFonts w:eastAsiaTheme="minorEastAsia"/>
                  <w:lang w:val="en-GB" w:eastAsia="zh-CN"/>
                </w:rPr>
                <w:t xml:space="preserve">Multiple “station managers” can be registered using </w:t>
              </w:r>
              <w:proofErr w:type="spellStart"/>
              <w:r>
                <w:rPr>
                  <w:rFonts w:eastAsiaTheme="minorEastAsia"/>
                  <w:lang w:val="en-GB" w:eastAsia="zh-CN"/>
                </w:rPr>
                <w:t>CI_ResponsibleParty</w:t>
              </w:r>
              <w:proofErr w:type="spellEnd"/>
              <w:r>
                <w:rPr>
                  <w:rFonts w:eastAsiaTheme="minorEastAsia"/>
                  <w:lang w:val="en-GB" w:eastAsia="zh-CN"/>
                </w:rPr>
                <w:t xml:space="preserve"> role code </w:t>
              </w:r>
            </w:ins>
            <w:ins w:id="9" w:author="Klausen Jörg" w:date="2019-01-21T09:45:00Z">
              <w:r>
                <w:rPr>
                  <w:rFonts w:eastAsiaTheme="minorEastAsia"/>
                  <w:lang w:val="en-GB" w:eastAsia="zh-CN"/>
                </w:rPr>
                <w:t>“principalInvestigator”</w:t>
              </w:r>
            </w:ins>
            <w:bookmarkStart w:id="10" w:name="_GoBack"/>
            <w:bookmarkEnd w:id="10"/>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p w14:paraId="71193087" w14:textId="77777777" w:rsidR="00CA502A" w:rsidRDefault="007B75F1">
      <w:pPr>
        <w:pStyle w:val="TOC1"/>
        <w:rPr>
          <w:ins w:id="11" w:author="Klausen Jörg" w:date="2019-01-21T09:43:00Z"/>
          <w:rFonts w:asciiTheme="minorHAnsi" w:eastAsiaTheme="minorEastAsia" w:hAnsiTheme="minorHAnsi" w:cstheme="minorBidi"/>
          <w:szCs w:val="22"/>
        </w:rPr>
      </w:pPr>
      <w:r>
        <w:fldChar w:fldCharType="begin"/>
      </w:r>
      <w:r>
        <w:instrText xml:space="preserve"> TOC \o "1-2" \h \z \u </w:instrText>
      </w:r>
      <w:r>
        <w:fldChar w:fldCharType="separate"/>
      </w:r>
      <w:ins w:id="12" w:author="Klausen Jörg" w:date="2019-01-21T09:43:00Z">
        <w:r w:rsidR="00CA502A" w:rsidRPr="001F2B96">
          <w:rPr>
            <w:rStyle w:val="Hyperlink"/>
          </w:rPr>
          <w:fldChar w:fldCharType="begin"/>
        </w:r>
        <w:r w:rsidR="00CA502A" w:rsidRPr="001F2B96">
          <w:rPr>
            <w:rStyle w:val="Hyperlink"/>
          </w:rPr>
          <w:instrText xml:space="preserve"> </w:instrText>
        </w:r>
        <w:r w:rsidR="00CA502A">
          <w:instrText>HYPERLINK \l "_Toc535827199"</w:instrText>
        </w:r>
        <w:r w:rsidR="00CA502A" w:rsidRPr="001F2B96">
          <w:rPr>
            <w:rStyle w:val="Hyperlink"/>
          </w:rPr>
          <w:instrText xml:space="preserve"> </w:instrText>
        </w:r>
        <w:r w:rsidR="00CA502A" w:rsidRPr="001F2B96">
          <w:rPr>
            <w:rStyle w:val="Hyperlink"/>
          </w:rPr>
        </w:r>
        <w:r w:rsidR="00CA502A" w:rsidRPr="001F2B96">
          <w:rPr>
            <w:rStyle w:val="Hyperlink"/>
          </w:rPr>
          <w:fldChar w:fldCharType="separate"/>
        </w:r>
        <w:r w:rsidR="00CA502A" w:rsidRPr="001F2B96">
          <w:rPr>
            <w:rStyle w:val="Hyperlink"/>
          </w:rPr>
          <w:t>1</w:t>
        </w:r>
        <w:r w:rsidR="00CA502A">
          <w:rPr>
            <w:rFonts w:asciiTheme="minorHAnsi" w:eastAsiaTheme="minorEastAsia" w:hAnsiTheme="minorHAnsi" w:cstheme="minorBidi"/>
            <w:szCs w:val="22"/>
          </w:rPr>
          <w:tab/>
        </w:r>
        <w:r w:rsidR="00CA502A" w:rsidRPr="001F2B96">
          <w:rPr>
            <w:rStyle w:val="Hyperlink"/>
          </w:rPr>
          <w:t>OVERVIEW</w:t>
        </w:r>
        <w:r w:rsidR="00CA502A">
          <w:rPr>
            <w:webHidden/>
          </w:rPr>
          <w:tab/>
        </w:r>
        <w:r w:rsidR="00CA502A">
          <w:rPr>
            <w:webHidden/>
          </w:rPr>
          <w:fldChar w:fldCharType="begin"/>
        </w:r>
        <w:r w:rsidR="00CA502A">
          <w:rPr>
            <w:webHidden/>
          </w:rPr>
          <w:instrText xml:space="preserve"> PAGEREF _Toc535827199 \h </w:instrText>
        </w:r>
        <w:r w:rsidR="00CA502A">
          <w:rPr>
            <w:webHidden/>
          </w:rPr>
        </w:r>
      </w:ins>
      <w:r w:rsidR="00CA502A">
        <w:rPr>
          <w:webHidden/>
        </w:rPr>
        <w:fldChar w:fldCharType="separate"/>
      </w:r>
      <w:ins w:id="13" w:author="Klausen Jörg" w:date="2019-01-21T09:43:00Z">
        <w:r w:rsidR="00CA502A">
          <w:rPr>
            <w:webHidden/>
          </w:rPr>
          <w:t>4</w:t>
        </w:r>
        <w:r w:rsidR="00CA502A">
          <w:rPr>
            <w:webHidden/>
          </w:rPr>
          <w:fldChar w:fldCharType="end"/>
        </w:r>
        <w:r w:rsidR="00CA502A" w:rsidRPr="001F2B96">
          <w:rPr>
            <w:rStyle w:val="Hyperlink"/>
          </w:rPr>
          <w:fldChar w:fldCharType="end"/>
        </w:r>
      </w:ins>
    </w:p>
    <w:p w14:paraId="6E67ADB7" w14:textId="77777777" w:rsidR="00CA502A" w:rsidRDefault="00CA502A">
      <w:pPr>
        <w:pStyle w:val="TOC2"/>
        <w:rPr>
          <w:ins w:id="14" w:author="Klausen Jörg" w:date="2019-01-21T09:43:00Z"/>
          <w:rFonts w:asciiTheme="minorHAnsi" w:eastAsiaTheme="minorEastAsia" w:hAnsiTheme="minorHAnsi" w:cstheme="minorBidi"/>
          <w:szCs w:val="22"/>
          <w:lang w:val="en-US"/>
        </w:rPr>
      </w:pPr>
      <w:ins w:id="15" w:author="Klausen Jörg" w:date="2019-01-21T09:43:00Z">
        <w:r w:rsidRPr="001F2B96">
          <w:rPr>
            <w:rStyle w:val="Hyperlink"/>
          </w:rPr>
          <w:fldChar w:fldCharType="begin"/>
        </w:r>
        <w:r w:rsidRPr="001F2B96">
          <w:rPr>
            <w:rStyle w:val="Hyperlink"/>
          </w:rPr>
          <w:instrText xml:space="preserve"> </w:instrText>
        </w:r>
        <w:r>
          <w:instrText>HYPERLINK \l "_Toc535827200"</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1.1</w:t>
        </w:r>
        <w:r>
          <w:rPr>
            <w:rFonts w:asciiTheme="minorHAnsi" w:eastAsiaTheme="minorEastAsia" w:hAnsiTheme="minorHAnsi" w:cstheme="minorBidi"/>
            <w:szCs w:val="22"/>
            <w:lang w:val="en-US"/>
          </w:rPr>
          <w:tab/>
        </w:r>
        <w:r w:rsidRPr="001F2B96">
          <w:rPr>
            <w:rStyle w:val="Hyperlink"/>
          </w:rPr>
          <w:t>Scope</w:t>
        </w:r>
        <w:r>
          <w:rPr>
            <w:webHidden/>
          </w:rPr>
          <w:tab/>
        </w:r>
        <w:r>
          <w:rPr>
            <w:webHidden/>
          </w:rPr>
          <w:fldChar w:fldCharType="begin"/>
        </w:r>
        <w:r>
          <w:rPr>
            <w:webHidden/>
          </w:rPr>
          <w:instrText xml:space="preserve"> PAGEREF _Toc535827200 \h </w:instrText>
        </w:r>
        <w:r>
          <w:rPr>
            <w:webHidden/>
          </w:rPr>
        </w:r>
      </w:ins>
      <w:r>
        <w:rPr>
          <w:webHidden/>
        </w:rPr>
        <w:fldChar w:fldCharType="separate"/>
      </w:r>
      <w:ins w:id="16" w:author="Klausen Jörg" w:date="2019-01-21T09:43:00Z">
        <w:r>
          <w:rPr>
            <w:webHidden/>
          </w:rPr>
          <w:t>4</w:t>
        </w:r>
        <w:r>
          <w:rPr>
            <w:webHidden/>
          </w:rPr>
          <w:fldChar w:fldCharType="end"/>
        </w:r>
        <w:r w:rsidRPr="001F2B96">
          <w:rPr>
            <w:rStyle w:val="Hyperlink"/>
          </w:rPr>
          <w:fldChar w:fldCharType="end"/>
        </w:r>
      </w:ins>
    </w:p>
    <w:p w14:paraId="1A803D4B" w14:textId="77777777" w:rsidR="00CA502A" w:rsidRDefault="00CA502A">
      <w:pPr>
        <w:pStyle w:val="TOC2"/>
        <w:rPr>
          <w:ins w:id="17" w:author="Klausen Jörg" w:date="2019-01-21T09:43:00Z"/>
          <w:rFonts w:asciiTheme="minorHAnsi" w:eastAsiaTheme="minorEastAsia" w:hAnsiTheme="minorHAnsi" w:cstheme="minorBidi"/>
          <w:szCs w:val="22"/>
          <w:lang w:val="en-US"/>
        </w:rPr>
      </w:pPr>
      <w:ins w:id="18" w:author="Klausen Jörg" w:date="2019-01-21T09:43:00Z">
        <w:r w:rsidRPr="001F2B96">
          <w:rPr>
            <w:rStyle w:val="Hyperlink"/>
          </w:rPr>
          <w:fldChar w:fldCharType="begin"/>
        </w:r>
        <w:r w:rsidRPr="001F2B96">
          <w:rPr>
            <w:rStyle w:val="Hyperlink"/>
          </w:rPr>
          <w:instrText xml:space="preserve"> </w:instrText>
        </w:r>
        <w:r>
          <w:instrText>HYPERLINK \l "_Toc535827201"</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1.2</w:t>
        </w:r>
        <w:r>
          <w:rPr>
            <w:rFonts w:asciiTheme="minorHAnsi" w:eastAsiaTheme="minorEastAsia" w:hAnsiTheme="minorHAnsi" w:cstheme="minorBidi"/>
            <w:szCs w:val="22"/>
            <w:lang w:val="en-US"/>
          </w:rPr>
          <w:tab/>
        </w:r>
        <w:r w:rsidRPr="001F2B96">
          <w:rPr>
            <w:rStyle w:val="Hyperlink"/>
          </w:rPr>
          <w:t>Normative Reference</w:t>
        </w:r>
        <w:r>
          <w:rPr>
            <w:webHidden/>
          </w:rPr>
          <w:tab/>
        </w:r>
        <w:r>
          <w:rPr>
            <w:webHidden/>
          </w:rPr>
          <w:fldChar w:fldCharType="begin"/>
        </w:r>
        <w:r>
          <w:rPr>
            <w:webHidden/>
          </w:rPr>
          <w:instrText xml:space="preserve"> PAGEREF _Toc535827201 \h </w:instrText>
        </w:r>
        <w:r>
          <w:rPr>
            <w:webHidden/>
          </w:rPr>
        </w:r>
      </w:ins>
      <w:r>
        <w:rPr>
          <w:webHidden/>
        </w:rPr>
        <w:fldChar w:fldCharType="separate"/>
      </w:r>
      <w:ins w:id="19" w:author="Klausen Jörg" w:date="2019-01-21T09:43:00Z">
        <w:r>
          <w:rPr>
            <w:webHidden/>
          </w:rPr>
          <w:t>4</w:t>
        </w:r>
        <w:r>
          <w:rPr>
            <w:webHidden/>
          </w:rPr>
          <w:fldChar w:fldCharType="end"/>
        </w:r>
        <w:r w:rsidRPr="001F2B96">
          <w:rPr>
            <w:rStyle w:val="Hyperlink"/>
          </w:rPr>
          <w:fldChar w:fldCharType="end"/>
        </w:r>
      </w:ins>
    </w:p>
    <w:p w14:paraId="44BC2ACE" w14:textId="77777777" w:rsidR="00CA502A" w:rsidRDefault="00CA502A">
      <w:pPr>
        <w:pStyle w:val="TOC1"/>
        <w:rPr>
          <w:ins w:id="20" w:author="Klausen Jörg" w:date="2019-01-21T09:43:00Z"/>
          <w:rFonts w:asciiTheme="minorHAnsi" w:eastAsiaTheme="minorEastAsia" w:hAnsiTheme="minorHAnsi" w:cstheme="minorBidi"/>
          <w:szCs w:val="22"/>
        </w:rPr>
      </w:pPr>
      <w:ins w:id="21" w:author="Klausen Jörg" w:date="2019-01-21T09:43:00Z">
        <w:r w:rsidRPr="001F2B96">
          <w:rPr>
            <w:rStyle w:val="Hyperlink"/>
          </w:rPr>
          <w:fldChar w:fldCharType="begin"/>
        </w:r>
        <w:r w:rsidRPr="001F2B96">
          <w:rPr>
            <w:rStyle w:val="Hyperlink"/>
          </w:rPr>
          <w:instrText xml:space="preserve"> </w:instrText>
        </w:r>
        <w:r>
          <w:instrText>HYPERLINK \l "_Toc535827202"</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2</w:t>
        </w:r>
        <w:r>
          <w:rPr>
            <w:rFonts w:asciiTheme="minorHAnsi" w:eastAsiaTheme="minorEastAsia" w:hAnsiTheme="minorHAnsi" w:cstheme="minorBidi"/>
            <w:szCs w:val="22"/>
          </w:rPr>
          <w:tab/>
        </w:r>
        <w:r w:rsidRPr="001F2B96">
          <w:rPr>
            <w:rStyle w:val="Hyperlink"/>
          </w:rPr>
          <w:t>MODEL CONCEPTS – INTRODUCTION</w:t>
        </w:r>
        <w:r>
          <w:rPr>
            <w:webHidden/>
          </w:rPr>
          <w:tab/>
        </w:r>
        <w:r>
          <w:rPr>
            <w:webHidden/>
          </w:rPr>
          <w:fldChar w:fldCharType="begin"/>
        </w:r>
        <w:r>
          <w:rPr>
            <w:webHidden/>
          </w:rPr>
          <w:instrText xml:space="preserve"> PAGEREF _Toc535827202 \h </w:instrText>
        </w:r>
        <w:r>
          <w:rPr>
            <w:webHidden/>
          </w:rPr>
        </w:r>
      </w:ins>
      <w:r>
        <w:rPr>
          <w:webHidden/>
        </w:rPr>
        <w:fldChar w:fldCharType="separate"/>
      </w:r>
      <w:ins w:id="22" w:author="Klausen Jörg" w:date="2019-01-21T09:43:00Z">
        <w:r>
          <w:rPr>
            <w:webHidden/>
          </w:rPr>
          <w:t>5</w:t>
        </w:r>
        <w:r>
          <w:rPr>
            <w:webHidden/>
          </w:rPr>
          <w:fldChar w:fldCharType="end"/>
        </w:r>
        <w:r w:rsidRPr="001F2B96">
          <w:rPr>
            <w:rStyle w:val="Hyperlink"/>
          </w:rPr>
          <w:fldChar w:fldCharType="end"/>
        </w:r>
      </w:ins>
    </w:p>
    <w:p w14:paraId="01C30266" w14:textId="77777777" w:rsidR="00CA502A" w:rsidRDefault="00CA502A">
      <w:pPr>
        <w:pStyle w:val="TOC2"/>
        <w:rPr>
          <w:ins w:id="23" w:author="Klausen Jörg" w:date="2019-01-21T09:43:00Z"/>
          <w:rFonts w:asciiTheme="minorHAnsi" w:eastAsiaTheme="minorEastAsia" w:hAnsiTheme="minorHAnsi" w:cstheme="minorBidi"/>
          <w:szCs w:val="22"/>
          <w:lang w:val="en-US"/>
        </w:rPr>
      </w:pPr>
      <w:ins w:id="24" w:author="Klausen Jörg" w:date="2019-01-21T09:43:00Z">
        <w:r w:rsidRPr="001F2B96">
          <w:rPr>
            <w:rStyle w:val="Hyperlink"/>
          </w:rPr>
          <w:fldChar w:fldCharType="begin"/>
        </w:r>
        <w:r w:rsidRPr="001F2B96">
          <w:rPr>
            <w:rStyle w:val="Hyperlink"/>
          </w:rPr>
          <w:instrText xml:space="preserve"> </w:instrText>
        </w:r>
        <w:r>
          <w:instrText>HYPERLINK \l "_Toc535827203"</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2.1</w:t>
        </w:r>
        <w:r>
          <w:rPr>
            <w:rFonts w:asciiTheme="minorHAnsi" w:eastAsiaTheme="minorEastAsia" w:hAnsiTheme="minorHAnsi" w:cstheme="minorBidi"/>
            <w:szCs w:val="22"/>
            <w:lang w:val="en-US"/>
          </w:rPr>
          <w:tab/>
        </w:r>
        <w:r w:rsidRPr="001F2B96">
          <w:rPr>
            <w:rStyle w:val="Hyperlink"/>
          </w:rPr>
          <w:t>Modelling approach</w:t>
        </w:r>
        <w:r>
          <w:rPr>
            <w:webHidden/>
          </w:rPr>
          <w:tab/>
        </w:r>
        <w:r>
          <w:rPr>
            <w:webHidden/>
          </w:rPr>
          <w:fldChar w:fldCharType="begin"/>
        </w:r>
        <w:r>
          <w:rPr>
            <w:webHidden/>
          </w:rPr>
          <w:instrText xml:space="preserve"> PAGEREF _Toc535827203 \h </w:instrText>
        </w:r>
        <w:r>
          <w:rPr>
            <w:webHidden/>
          </w:rPr>
        </w:r>
      </w:ins>
      <w:r>
        <w:rPr>
          <w:webHidden/>
        </w:rPr>
        <w:fldChar w:fldCharType="separate"/>
      </w:r>
      <w:ins w:id="25" w:author="Klausen Jörg" w:date="2019-01-21T09:43:00Z">
        <w:r>
          <w:rPr>
            <w:webHidden/>
          </w:rPr>
          <w:t>5</w:t>
        </w:r>
        <w:r>
          <w:rPr>
            <w:webHidden/>
          </w:rPr>
          <w:fldChar w:fldCharType="end"/>
        </w:r>
        <w:r w:rsidRPr="001F2B96">
          <w:rPr>
            <w:rStyle w:val="Hyperlink"/>
          </w:rPr>
          <w:fldChar w:fldCharType="end"/>
        </w:r>
      </w:ins>
    </w:p>
    <w:p w14:paraId="313FA333" w14:textId="77777777" w:rsidR="00CA502A" w:rsidRDefault="00CA502A">
      <w:pPr>
        <w:pStyle w:val="TOC1"/>
        <w:rPr>
          <w:ins w:id="26" w:author="Klausen Jörg" w:date="2019-01-21T09:43:00Z"/>
          <w:rFonts w:asciiTheme="minorHAnsi" w:eastAsiaTheme="minorEastAsia" w:hAnsiTheme="minorHAnsi" w:cstheme="minorBidi"/>
          <w:szCs w:val="22"/>
        </w:rPr>
      </w:pPr>
      <w:ins w:id="27" w:author="Klausen Jörg" w:date="2019-01-21T09:43:00Z">
        <w:r w:rsidRPr="001F2B96">
          <w:rPr>
            <w:rStyle w:val="Hyperlink"/>
          </w:rPr>
          <w:fldChar w:fldCharType="begin"/>
        </w:r>
        <w:r w:rsidRPr="001F2B96">
          <w:rPr>
            <w:rStyle w:val="Hyperlink"/>
          </w:rPr>
          <w:instrText xml:space="preserve"> </w:instrText>
        </w:r>
        <w:r>
          <w:instrText>HYPERLINK \l "_Toc535827204"</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3</w:t>
        </w:r>
        <w:r>
          <w:rPr>
            <w:rFonts w:asciiTheme="minorHAnsi" w:eastAsiaTheme="minorEastAsia" w:hAnsiTheme="minorHAnsi" w:cstheme="minorBidi"/>
            <w:szCs w:val="22"/>
          </w:rPr>
          <w:tab/>
        </w:r>
        <w:r w:rsidRPr="001F2B96">
          <w:rPr>
            <w:rStyle w:val="Hyperlink"/>
          </w:rPr>
          <w:t>MODEL CONCEPTS – WIGOS METADATA RECORD</w:t>
        </w:r>
        <w:r>
          <w:rPr>
            <w:webHidden/>
          </w:rPr>
          <w:tab/>
        </w:r>
        <w:r>
          <w:rPr>
            <w:webHidden/>
          </w:rPr>
          <w:fldChar w:fldCharType="begin"/>
        </w:r>
        <w:r>
          <w:rPr>
            <w:webHidden/>
          </w:rPr>
          <w:instrText xml:space="preserve"> PAGEREF _Toc535827204 \h </w:instrText>
        </w:r>
        <w:r>
          <w:rPr>
            <w:webHidden/>
          </w:rPr>
        </w:r>
      </w:ins>
      <w:r>
        <w:rPr>
          <w:webHidden/>
        </w:rPr>
        <w:fldChar w:fldCharType="separate"/>
      </w:r>
      <w:ins w:id="28" w:author="Klausen Jörg" w:date="2019-01-21T09:43:00Z">
        <w:r>
          <w:rPr>
            <w:webHidden/>
          </w:rPr>
          <w:t>6</w:t>
        </w:r>
        <w:r>
          <w:rPr>
            <w:webHidden/>
          </w:rPr>
          <w:fldChar w:fldCharType="end"/>
        </w:r>
        <w:r w:rsidRPr="001F2B96">
          <w:rPr>
            <w:rStyle w:val="Hyperlink"/>
          </w:rPr>
          <w:fldChar w:fldCharType="end"/>
        </w:r>
      </w:ins>
    </w:p>
    <w:p w14:paraId="7164B272" w14:textId="77777777" w:rsidR="00CA502A" w:rsidRDefault="00CA502A">
      <w:pPr>
        <w:pStyle w:val="TOC2"/>
        <w:rPr>
          <w:ins w:id="29" w:author="Klausen Jörg" w:date="2019-01-21T09:43:00Z"/>
          <w:rFonts w:asciiTheme="minorHAnsi" w:eastAsiaTheme="minorEastAsia" w:hAnsiTheme="minorHAnsi" w:cstheme="minorBidi"/>
          <w:szCs w:val="22"/>
          <w:lang w:val="en-US"/>
        </w:rPr>
      </w:pPr>
      <w:ins w:id="30" w:author="Klausen Jörg" w:date="2019-01-21T09:43:00Z">
        <w:r w:rsidRPr="001F2B96">
          <w:rPr>
            <w:rStyle w:val="Hyperlink"/>
          </w:rPr>
          <w:fldChar w:fldCharType="begin"/>
        </w:r>
        <w:r w:rsidRPr="001F2B96">
          <w:rPr>
            <w:rStyle w:val="Hyperlink"/>
          </w:rPr>
          <w:instrText xml:space="preserve"> </w:instrText>
        </w:r>
        <w:r>
          <w:instrText>HYPERLINK \l "_Toc535827205"</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3.1</w:t>
        </w:r>
        <w:r>
          <w:rPr>
            <w:rFonts w:asciiTheme="minorHAnsi" w:eastAsiaTheme="minorEastAsia" w:hAnsiTheme="minorHAnsi" w:cstheme="minorBidi"/>
            <w:szCs w:val="22"/>
            <w:lang w:val="en-US"/>
          </w:rPr>
          <w:tab/>
        </w:r>
        <w:r w:rsidRPr="001F2B96">
          <w:rPr>
            <w:rStyle w:val="Hyperlink"/>
          </w:rPr>
          <w:t>WIGOSMetadataRecord</w:t>
        </w:r>
        <w:r>
          <w:rPr>
            <w:webHidden/>
          </w:rPr>
          <w:tab/>
        </w:r>
        <w:r>
          <w:rPr>
            <w:webHidden/>
          </w:rPr>
          <w:fldChar w:fldCharType="begin"/>
        </w:r>
        <w:r>
          <w:rPr>
            <w:webHidden/>
          </w:rPr>
          <w:instrText xml:space="preserve"> PAGEREF _Toc535827205 \h </w:instrText>
        </w:r>
        <w:r>
          <w:rPr>
            <w:webHidden/>
          </w:rPr>
        </w:r>
      </w:ins>
      <w:r>
        <w:rPr>
          <w:webHidden/>
        </w:rPr>
        <w:fldChar w:fldCharType="separate"/>
      </w:r>
      <w:ins w:id="31" w:author="Klausen Jörg" w:date="2019-01-21T09:43:00Z">
        <w:r>
          <w:rPr>
            <w:webHidden/>
          </w:rPr>
          <w:t>6</w:t>
        </w:r>
        <w:r>
          <w:rPr>
            <w:webHidden/>
          </w:rPr>
          <w:fldChar w:fldCharType="end"/>
        </w:r>
        <w:r w:rsidRPr="001F2B96">
          <w:rPr>
            <w:rStyle w:val="Hyperlink"/>
          </w:rPr>
          <w:fldChar w:fldCharType="end"/>
        </w:r>
      </w:ins>
    </w:p>
    <w:p w14:paraId="3F1EA4DE" w14:textId="77777777" w:rsidR="00CA502A" w:rsidRDefault="00CA502A">
      <w:pPr>
        <w:pStyle w:val="TOC2"/>
        <w:rPr>
          <w:ins w:id="32" w:author="Klausen Jörg" w:date="2019-01-21T09:43:00Z"/>
          <w:rFonts w:asciiTheme="minorHAnsi" w:eastAsiaTheme="minorEastAsia" w:hAnsiTheme="minorHAnsi" w:cstheme="minorBidi"/>
          <w:szCs w:val="22"/>
          <w:lang w:val="en-US"/>
        </w:rPr>
      </w:pPr>
      <w:ins w:id="33" w:author="Klausen Jörg" w:date="2019-01-21T09:43:00Z">
        <w:r w:rsidRPr="001F2B96">
          <w:rPr>
            <w:rStyle w:val="Hyperlink"/>
          </w:rPr>
          <w:fldChar w:fldCharType="begin"/>
        </w:r>
        <w:r w:rsidRPr="001F2B96">
          <w:rPr>
            <w:rStyle w:val="Hyperlink"/>
          </w:rPr>
          <w:instrText xml:space="preserve"> </w:instrText>
        </w:r>
        <w:r>
          <w:instrText>HYPERLINK \l "_Toc535827206"</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3.2</w:t>
        </w:r>
        <w:r>
          <w:rPr>
            <w:rFonts w:asciiTheme="minorHAnsi" w:eastAsiaTheme="minorEastAsia" w:hAnsiTheme="minorHAnsi" w:cstheme="minorBidi"/>
            <w:szCs w:val="22"/>
            <w:lang w:val="en-US"/>
          </w:rPr>
          <w:tab/>
        </w:r>
        <w:r w:rsidRPr="001F2B96">
          <w:rPr>
            <w:rStyle w:val="Hyperlink"/>
          </w:rPr>
          <w:t>Header</w:t>
        </w:r>
        <w:r>
          <w:rPr>
            <w:webHidden/>
          </w:rPr>
          <w:tab/>
        </w:r>
        <w:r>
          <w:rPr>
            <w:webHidden/>
          </w:rPr>
          <w:fldChar w:fldCharType="begin"/>
        </w:r>
        <w:r>
          <w:rPr>
            <w:webHidden/>
          </w:rPr>
          <w:instrText xml:space="preserve"> PAGEREF _Toc535827206 \h </w:instrText>
        </w:r>
        <w:r>
          <w:rPr>
            <w:webHidden/>
          </w:rPr>
        </w:r>
      </w:ins>
      <w:r>
        <w:rPr>
          <w:webHidden/>
        </w:rPr>
        <w:fldChar w:fldCharType="separate"/>
      </w:r>
      <w:ins w:id="34" w:author="Klausen Jörg" w:date="2019-01-21T09:43:00Z">
        <w:r>
          <w:rPr>
            <w:webHidden/>
          </w:rPr>
          <w:t>7</w:t>
        </w:r>
        <w:r>
          <w:rPr>
            <w:webHidden/>
          </w:rPr>
          <w:fldChar w:fldCharType="end"/>
        </w:r>
        <w:r w:rsidRPr="001F2B96">
          <w:rPr>
            <w:rStyle w:val="Hyperlink"/>
          </w:rPr>
          <w:fldChar w:fldCharType="end"/>
        </w:r>
      </w:ins>
    </w:p>
    <w:p w14:paraId="15A7B03E" w14:textId="77777777" w:rsidR="00CA502A" w:rsidRDefault="00CA502A">
      <w:pPr>
        <w:pStyle w:val="TOC1"/>
        <w:rPr>
          <w:ins w:id="35" w:author="Klausen Jörg" w:date="2019-01-21T09:43:00Z"/>
          <w:rFonts w:asciiTheme="minorHAnsi" w:eastAsiaTheme="minorEastAsia" w:hAnsiTheme="minorHAnsi" w:cstheme="minorBidi"/>
          <w:szCs w:val="22"/>
        </w:rPr>
      </w:pPr>
      <w:ins w:id="36" w:author="Klausen Jörg" w:date="2019-01-21T09:43:00Z">
        <w:r w:rsidRPr="001F2B96">
          <w:rPr>
            <w:rStyle w:val="Hyperlink"/>
          </w:rPr>
          <w:fldChar w:fldCharType="begin"/>
        </w:r>
        <w:r w:rsidRPr="001F2B96">
          <w:rPr>
            <w:rStyle w:val="Hyperlink"/>
          </w:rPr>
          <w:instrText xml:space="preserve"> </w:instrText>
        </w:r>
        <w:r>
          <w:instrText>HYPERLINK \l "_Toc535827207"</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4</w:t>
        </w:r>
        <w:r>
          <w:rPr>
            <w:rFonts w:asciiTheme="minorHAnsi" w:eastAsiaTheme="minorEastAsia" w:hAnsiTheme="minorHAnsi" w:cstheme="minorBidi"/>
            <w:szCs w:val="22"/>
          </w:rPr>
          <w:tab/>
        </w:r>
        <w:r w:rsidRPr="001F2B96">
          <w:rPr>
            <w:rStyle w:val="Hyperlink"/>
          </w:rPr>
          <w:t>MODEL CONCEPTS – EQUIPMENT AND OBSERVING FACILITIES</w:t>
        </w:r>
        <w:r>
          <w:rPr>
            <w:webHidden/>
          </w:rPr>
          <w:tab/>
        </w:r>
        <w:r>
          <w:rPr>
            <w:webHidden/>
          </w:rPr>
          <w:fldChar w:fldCharType="begin"/>
        </w:r>
        <w:r>
          <w:rPr>
            <w:webHidden/>
          </w:rPr>
          <w:instrText xml:space="preserve"> PAGEREF _Toc535827207 \h </w:instrText>
        </w:r>
        <w:r>
          <w:rPr>
            <w:webHidden/>
          </w:rPr>
        </w:r>
      </w:ins>
      <w:r>
        <w:rPr>
          <w:webHidden/>
        </w:rPr>
        <w:fldChar w:fldCharType="separate"/>
      </w:r>
      <w:ins w:id="37" w:author="Klausen Jörg" w:date="2019-01-21T09:43:00Z">
        <w:r>
          <w:rPr>
            <w:webHidden/>
          </w:rPr>
          <w:t>8</w:t>
        </w:r>
        <w:r>
          <w:rPr>
            <w:webHidden/>
          </w:rPr>
          <w:fldChar w:fldCharType="end"/>
        </w:r>
        <w:r w:rsidRPr="001F2B96">
          <w:rPr>
            <w:rStyle w:val="Hyperlink"/>
          </w:rPr>
          <w:fldChar w:fldCharType="end"/>
        </w:r>
      </w:ins>
    </w:p>
    <w:p w14:paraId="5D20FAF6" w14:textId="77777777" w:rsidR="00CA502A" w:rsidRDefault="00CA502A">
      <w:pPr>
        <w:pStyle w:val="TOC2"/>
        <w:rPr>
          <w:ins w:id="38" w:author="Klausen Jörg" w:date="2019-01-21T09:43:00Z"/>
          <w:rFonts w:asciiTheme="minorHAnsi" w:eastAsiaTheme="minorEastAsia" w:hAnsiTheme="minorHAnsi" w:cstheme="minorBidi"/>
          <w:szCs w:val="22"/>
          <w:lang w:val="en-US"/>
        </w:rPr>
      </w:pPr>
      <w:ins w:id="39" w:author="Klausen Jörg" w:date="2019-01-21T09:43:00Z">
        <w:r w:rsidRPr="001F2B96">
          <w:rPr>
            <w:rStyle w:val="Hyperlink"/>
          </w:rPr>
          <w:fldChar w:fldCharType="begin"/>
        </w:r>
        <w:r w:rsidRPr="001F2B96">
          <w:rPr>
            <w:rStyle w:val="Hyperlink"/>
          </w:rPr>
          <w:instrText xml:space="preserve"> </w:instrText>
        </w:r>
        <w:r>
          <w:instrText>HYPERLINK \l "_Toc535827208"</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4.1</w:t>
        </w:r>
        <w:r>
          <w:rPr>
            <w:rFonts w:asciiTheme="minorHAnsi" w:eastAsiaTheme="minorEastAsia" w:hAnsiTheme="minorHAnsi" w:cstheme="minorBidi"/>
            <w:szCs w:val="22"/>
            <w:lang w:val="en-US"/>
          </w:rPr>
          <w:tab/>
        </w:r>
        <w:r w:rsidRPr="001F2B96">
          <w:rPr>
            <w:rStyle w:val="Hyperlink"/>
          </w:rPr>
          <w:t>Overview of Equipment and Observing Facilities</w:t>
        </w:r>
        <w:r>
          <w:rPr>
            <w:webHidden/>
          </w:rPr>
          <w:tab/>
        </w:r>
        <w:r>
          <w:rPr>
            <w:webHidden/>
          </w:rPr>
          <w:fldChar w:fldCharType="begin"/>
        </w:r>
        <w:r>
          <w:rPr>
            <w:webHidden/>
          </w:rPr>
          <w:instrText xml:space="preserve"> PAGEREF _Toc535827208 \h </w:instrText>
        </w:r>
        <w:r>
          <w:rPr>
            <w:webHidden/>
          </w:rPr>
        </w:r>
      </w:ins>
      <w:r>
        <w:rPr>
          <w:webHidden/>
        </w:rPr>
        <w:fldChar w:fldCharType="separate"/>
      </w:r>
      <w:ins w:id="40" w:author="Klausen Jörg" w:date="2019-01-21T09:43:00Z">
        <w:r>
          <w:rPr>
            <w:webHidden/>
          </w:rPr>
          <w:t>8</w:t>
        </w:r>
        <w:r>
          <w:rPr>
            <w:webHidden/>
          </w:rPr>
          <w:fldChar w:fldCharType="end"/>
        </w:r>
        <w:r w:rsidRPr="001F2B96">
          <w:rPr>
            <w:rStyle w:val="Hyperlink"/>
          </w:rPr>
          <w:fldChar w:fldCharType="end"/>
        </w:r>
      </w:ins>
    </w:p>
    <w:p w14:paraId="5548914C" w14:textId="77777777" w:rsidR="00CA502A" w:rsidRDefault="00CA502A">
      <w:pPr>
        <w:pStyle w:val="TOC2"/>
        <w:rPr>
          <w:ins w:id="41" w:author="Klausen Jörg" w:date="2019-01-21T09:43:00Z"/>
          <w:rFonts w:asciiTheme="minorHAnsi" w:eastAsiaTheme="minorEastAsia" w:hAnsiTheme="minorHAnsi" w:cstheme="minorBidi"/>
          <w:szCs w:val="22"/>
          <w:lang w:val="en-US"/>
        </w:rPr>
      </w:pPr>
      <w:ins w:id="42" w:author="Klausen Jörg" w:date="2019-01-21T09:43:00Z">
        <w:r w:rsidRPr="001F2B96">
          <w:rPr>
            <w:rStyle w:val="Hyperlink"/>
          </w:rPr>
          <w:fldChar w:fldCharType="begin"/>
        </w:r>
        <w:r w:rsidRPr="001F2B96">
          <w:rPr>
            <w:rStyle w:val="Hyperlink"/>
          </w:rPr>
          <w:instrText xml:space="preserve"> </w:instrText>
        </w:r>
        <w:r>
          <w:instrText>HYPERLINK \l "_Toc535827209"</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4.2</w:t>
        </w:r>
        <w:r>
          <w:rPr>
            <w:rFonts w:asciiTheme="minorHAnsi" w:eastAsiaTheme="minorEastAsia" w:hAnsiTheme="minorHAnsi" w:cstheme="minorBidi"/>
            <w:szCs w:val="22"/>
            <w:lang w:val="en-US"/>
          </w:rPr>
          <w:tab/>
        </w:r>
        <w:r w:rsidRPr="001F2B96">
          <w:rPr>
            <w:rStyle w:val="Hyperlink"/>
          </w:rPr>
          <w:t>AbstractEnvironmentalMonitoringFacility</w:t>
        </w:r>
        <w:r>
          <w:rPr>
            <w:webHidden/>
          </w:rPr>
          <w:tab/>
        </w:r>
        <w:r>
          <w:rPr>
            <w:webHidden/>
          </w:rPr>
          <w:fldChar w:fldCharType="begin"/>
        </w:r>
        <w:r>
          <w:rPr>
            <w:webHidden/>
          </w:rPr>
          <w:instrText xml:space="preserve"> PAGEREF _Toc535827209 \h </w:instrText>
        </w:r>
        <w:r>
          <w:rPr>
            <w:webHidden/>
          </w:rPr>
        </w:r>
      </w:ins>
      <w:r>
        <w:rPr>
          <w:webHidden/>
        </w:rPr>
        <w:fldChar w:fldCharType="separate"/>
      </w:r>
      <w:ins w:id="43" w:author="Klausen Jörg" w:date="2019-01-21T09:43:00Z">
        <w:r>
          <w:rPr>
            <w:webHidden/>
          </w:rPr>
          <w:t>9</w:t>
        </w:r>
        <w:r>
          <w:rPr>
            <w:webHidden/>
          </w:rPr>
          <w:fldChar w:fldCharType="end"/>
        </w:r>
        <w:r w:rsidRPr="001F2B96">
          <w:rPr>
            <w:rStyle w:val="Hyperlink"/>
          </w:rPr>
          <w:fldChar w:fldCharType="end"/>
        </w:r>
      </w:ins>
    </w:p>
    <w:p w14:paraId="5BFAF9F5" w14:textId="77777777" w:rsidR="00CA502A" w:rsidRDefault="00CA502A">
      <w:pPr>
        <w:pStyle w:val="TOC2"/>
        <w:rPr>
          <w:ins w:id="44" w:author="Klausen Jörg" w:date="2019-01-21T09:43:00Z"/>
          <w:rFonts w:asciiTheme="minorHAnsi" w:eastAsiaTheme="minorEastAsia" w:hAnsiTheme="minorHAnsi" w:cstheme="minorBidi"/>
          <w:szCs w:val="22"/>
          <w:lang w:val="en-US"/>
        </w:rPr>
      </w:pPr>
      <w:ins w:id="45" w:author="Klausen Jörg" w:date="2019-01-21T09:43:00Z">
        <w:r w:rsidRPr="001F2B96">
          <w:rPr>
            <w:rStyle w:val="Hyperlink"/>
          </w:rPr>
          <w:fldChar w:fldCharType="begin"/>
        </w:r>
        <w:r w:rsidRPr="001F2B96">
          <w:rPr>
            <w:rStyle w:val="Hyperlink"/>
          </w:rPr>
          <w:instrText xml:space="preserve"> </w:instrText>
        </w:r>
        <w:r>
          <w:instrText>HYPERLINK \l "_Toc535827210"</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4.3</w:t>
        </w:r>
        <w:r>
          <w:rPr>
            <w:rFonts w:asciiTheme="minorHAnsi" w:eastAsiaTheme="minorEastAsia" w:hAnsiTheme="minorHAnsi" w:cstheme="minorBidi"/>
            <w:szCs w:val="22"/>
            <w:lang w:val="en-US"/>
          </w:rPr>
          <w:tab/>
        </w:r>
        <w:r w:rsidRPr="001F2B96">
          <w:rPr>
            <w:rStyle w:val="Hyperlink"/>
          </w:rPr>
          <w:t>ObservingFacility</w:t>
        </w:r>
        <w:r>
          <w:rPr>
            <w:webHidden/>
          </w:rPr>
          <w:tab/>
        </w:r>
        <w:r>
          <w:rPr>
            <w:webHidden/>
          </w:rPr>
          <w:fldChar w:fldCharType="begin"/>
        </w:r>
        <w:r>
          <w:rPr>
            <w:webHidden/>
          </w:rPr>
          <w:instrText xml:space="preserve"> PAGEREF _Toc535827210 \h </w:instrText>
        </w:r>
        <w:r>
          <w:rPr>
            <w:webHidden/>
          </w:rPr>
        </w:r>
      </w:ins>
      <w:r>
        <w:rPr>
          <w:webHidden/>
        </w:rPr>
        <w:fldChar w:fldCharType="separate"/>
      </w:r>
      <w:ins w:id="46" w:author="Klausen Jörg" w:date="2019-01-21T09:43:00Z">
        <w:r>
          <w:rPr>
            <w:webHidden/>
          </w:rPr>
          <w:t>11</w:t>
        </w:r>
        <w:r>
          <w:rPr>
            <w:webHidden/>
          </w:rPr>
          <w:fldChar w:fldCharType="end"/>
        </w:r>
        <w:r w:rsidRPr="001F2B96">
          <w:rPr>
            <w:rStyle w:val="Hyperlink"/>
          </w:rPr>
          <w:fldChar w:fldCharType="end"/>
        </w:r>
      </w:ins>
    </w:p>
    <w:p w14:paraId="465414AE" w14:textId="77777777" w:rsidR="00CA502A" w:rsidRDefault="00CA502A">
      <w:pPr>
        <w:pStyle w:val="TOC2"/>
        <w:rPr>
          <w:ins w:id="47" w:author="Klausen Jörg" w:date="2019-01-21T09:43:00Z"/>
          <w:rFonts w:asciiTheme="minorHAnsi" w:eastAsiaTheme="minorEastAsia" w:hAnsiTheme="minorHAnsi" w:cstheme="minorBidi"/>
          <w:szCs w:val="22"/>
          <w:lang w:val="en-US"/>
        </w:rPr>
      </w:pPr>
      <w:ins w:id="48" w:author="Klausen Jörg" w:date="2019-01-21T09:43:00Z">
        <w:r w:rsidRPr="001F2B96">
          <w:rPr>
            <w:rStyle w:val="Hyperlink"/>
          </w:rPr>
          <w:fldChar w:fldCharType="begin"/>
        </w:r>
        <w:r w:rsidRPr="001F2B96">
          <w:rPr>
            <w:rStyle w:val="Hyperlink"/>
          </w:rPr>
          <w:instrText xml:space="preserve"> </w:instrText>
        </w:r>
        <w:r>
          <w:instrText>HYPERLINK \l "_Toc535827211"</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4.4</w:t>
        </w:r>
        <w:r>
          <w:rPr>
            <w:rFonts w:asciiTheme="minorHAnsi" w:eastAsiaTheme="minorEastAsia" w:hAnsiTheme="minorHAnsi" w:cstheme="minorBidi"/>
            <w:szCs w:val="22"/>
            <w:lang w:val="en-US"/>
          </w:rPr>
          <w:tab/>
        </w:r>
        <w:r w:rsidRPr="001F2B96">
          <w:rPr>
            <w:rStyle w:val="Hyperlink"/>
          </w:rPr>
          <w:t>FacilitySet</w:t>
        </w:r>
        <w:r>
          <w:rPr>
            <w:webHidden/>
          </w:rPr>
          <w:tab/>
        </w:r>
        <w:r>
          <w:rPr>
            <w:webHidden/>
          </w:rPr>
          <w:fldChar w:fldCharType="begin"/>
        </w:r>
        <w:r>
          <w:rPr>
            <w:webHidden/>
          </w:rPr>
          <w:instrText xml:space="preserve"> PAGEREF _Toc535827211 \h </w:instrText>
        </w:r>
        <w:r>
          <w:rPr>
            <w:webHidden/>
          </w:rPr>
        </w:r>
      </w:ins>
      <w:r>
        <w:rPr>
          <w:webHidden/>
        </w:rPr>
        <w:fldChar w:fldCharType="separate"/>
      </w:r>
      <w:ins w:id="49" w:author="Klausen Jörg" w:date="2019-01-21T09:43:00Z">
        <w:r>
          <w:rPr>
            <w:webHidden/>
          </w:rPr>
          <w:t>15</w:t>
        </w:r>
        <w:r>
          <w:rPr>
            <w:webHidden/>
          </w:rPr>
          <w:fldChar w:fldCharType="end"/>
        </w:r>
        <w:r w:rsidRPr="001F2B96">
          <w:rPr>
            <w:rStyle w:val="Hyperlink"/>
          </w:rPr>
          <w:fldChar w:fldCharType="end"/>
        </w:r>
      </w:ins>
    </w:p>
    <w:p w14:paraId="22AA2789" w14:textId="77777777" w:rsidR="00CA502A" w:rsidRDefault="00CA502A">
      <w:pPr>
        <w:pStyle w:val="TOC2"/>
        <w:rPr>
          <w:ins w:id="50" w:author="Klausen Jörg" w:date="2019-01-21T09:43:00Z"/>
          <w:rFonts w:asciiTheme="minorHAnsi" w:eastAsiaTheme="minorEastAsia" w:hAnsiTheme="minorHAnsi" w:cstheme="minorBidi"/>
          <w:szCs w:val="22"/>
          <w:lang w:val="en-US"/>
        </w:rPr>
      </w:pPr>
      <w:ins w:id="51" w:author="Klausen Jörg" w:date="2019-01-21T09:43:00Z">
        <w:r w:rsidRPr="001F2B96">
          <w:rPr>
            <w:rStyle w:val="Hyperlink"/>
          </w:rPr>
          <w:fldChar w:fldCharType="begin"/>
        </w:r>
        <w:r w:rsidRPr="001F2B96">
          <w:rPr>
            <w:rStyle w:val="Hyperlink"/>
          </w:rPr>
          <w:instrText xml:space="preserve"> </w:instrText>
        </w:r>
        <w:r>
          <w:instrText>HYPERLINK \l "_Toc535827212"</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4.5</w:t>
        </w:r>
        <w:r>
          <w:rPr>
            <w:rFonts w:asciiTheme="minorHAnsi" w:eastAsiaTheme="minorEastAsia" w:hAnsiTheme="minorHAnsi" w:cstheme="minorBidi"/>
            <w:szCs w:val="22"/>
            <w:lang w:val="en-US"/>
          </w:rPr>
          <w:tab/>
        </w:r>
        <w:r w:rsidRPr="001F2B96">
          <w:rPr>
            <w:rStyle w:val="Hyperlink"/>
          </w:rPr>
          <w:t>Equipment</w:t>
        </w:r>
        <w:r>
          <w:rPr>
            <w:webHidden/>
          </w:rPr>
          <w:tab/>
        </w:r>
        <w:r>
          <w:rPr>
            <w:webHidden/>
          </w:rPr>
          <w:fldChar w:fldCharType="begin"/>
        </w:r>
        <w:r>
          <w:rPr>
            <w:webHidden/>
          </w:rPr>
          <w:instrText xml:space="preserve"> PAGEREF _Toc535827212 \h </w:instrText>
        </w:r>
        <w:r>
          <w:rPr>
            <w:webHidden/>
          </w:rPr>
        </w:r>
      </w:ins>
      <w:r>
        <w:rPr>
          <w:webHidden/>
        </w:rPr>
        <w:fldChar w:fldCharType="separate"/>
      </w:r>
      <w:ins w:id="52" w:author="Klausen Jörg" w:date="2019-01-21T09:43:00Z">
        <w:r>
          <w:rPr>
            <w:webHidden/>
          </w:rPr>
          <w:t>15</w:t>
        </w:r>
        <w:r>
          <w:rPr>
            <w:webHidden/>
          </w:rPr>
          <w:fldChar w:fldCharType="end"/>
        </w:r>
        <w:r w:rsidRPr="001F2B96">
          <w:rPr>
            <w:rStyle w:val="Hyperlink"/>
          </w:rPr>
          <w:fldChar w:fldCharType="end"/>
        </w:r>
      </w:ins>
    </w:p>
    <w:p w14:paraId="74BB81D1" w14:textId="77777777" w:rsidR="00CA502A" w:rsidRDefault="00CA502A">
      <w:pPr>
        <w:pStyle w:val="TOC2"/>
        <w:rPr>
          <w:ins w:id="53" w:author="Klausen Jörg" w:date="2019-01-21T09:43:00Z"/>
          <w:rFonts w:asciiTheme="minorHAnsi" w:eastAsiaTheme="minorEastAsia" w:hAnsiTheme="minorHAnsi" w:cstheme="minorBidi"/>
          <w:szCs w:val="22"/>
          <w:lang w:val="en-US"/>
        </w:rPr>
      </w:pPr>
      <w:ins w:id="54" w:author="Klausen Jörg" w:date="2019-01-21T09:43:00Z">
        <w:r w:rsidRPr="001F2B96">
          <w:rPr>
            <w:rStyle w:val="Hyperlink"/>
          </w:rPr>
          <w:fldChar w:fldCharType="begin"/>
        </w:r>
        <w:r w:rsidRPr="001F2B96">
          <w:rPr>
            <w:rStyle w:val="Hyperlink"/>
          </w:rPr>
          <w:instrText xml:space="preserve"> </w:instrText>
        </w:r>
        <w:r>
          <w:instrText>HYPERLINK \l "_Toc535827213"</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4.6</w:t>
        </w:r>
        <w:r>
          <w:rPr>
            <w:rFonts w:asciiTheme="minorHAnsi" w:eastAsiaTheme="minorEastAsia" w:hAnsiTheme="minorHAnsi" w:cstheme="minorBidi"/>
            <w:szCs w:val="22"/>
            <w:lang w:val="en-US"/>
          </w:rPr>
          <w:tab/>
        </w:r>
        <w:r w:rsidRPr="001F2B96">
          <w:rPr>
            <w:rStyle w:val="Hyperlink"/>
          </w:rPr>
          <w:t>Frequencies</w:t>
        </w:r>
        <w:r>
          <w:rPr>
            <w:webHidden/>
          </w:rPr>
          <w:tab/>
        </w:r>
        <w:r>
          <w:rPr>
            <w:webHidden/>
          </w:rPr>
          <w:fldChar w:fldCharType="begin"/>
        </w:r>
        <w:r>
          <w:rPr>
            <w:webHidden/>
          </w:rPr>
          <w:instrText xml:space="preserve"> PAGEREF _Toc535827213 \h </w:instrText>
        </w:r>
        <w:r>
          <w:rPr>
            <w:webHidden/>
          </w:rPr>
        </w:r>
      </w:ins>
      <w:r>
        <w:rPr>
          <w:webHidden/>
        </w:rPr>
        <w:fldChar w:fldCharType="separate"/>
      </w:r>
      <w:ins w:id="55" w:author="Klausen Jörg" w:date="2019-01-21T09:43:00Z">
        <w:r>
          <w:rPr>
            <w:webHidden/>
          </w:rPr>
          <w:t>16</w:t>
        </w:r>
        <w:r>
          <w:rPr>
            <w:webHidden/>
          </w:rPr>
          <w:fldChar w:fldCharType="end"/>
        </w:r>
        <w:r w:rsidRPr="001F2B96">
          <w:rPr>
            <w:rStyle w:val="Hyperlink"/>
          </w:rPr>
          <w:fldChar w:fldCharType="end"/>
        </w:r>
      </w:ins>
    </w:p>
    <w:p w14:paraId="587020F7" w14:textId="77777777" w:rsidR="00CA502A" w:rsidRDefault="00CA502A">
      <w:pPr>
        <w:pStyle w:val="TOC1"/>
        <w:rPr>
          <w:ins w:id="56" w:author="Klausen Jörg" w:date="2019-01-21T09:43:00Z"/>
          <w:rFonts w:asciiTheme="minorHAnsi" w:eastAsiaTheme="minorEastAsia" w:hAnsiTheme="minorHAnsi" w:cstheme="minorBidi"/>
          <w:szCs w:val="22"/>
        </w:rPr>
      </w:pPr>
      <w:ins w:id="57" w:author="Klausen Jörg" w:date="2019-01-21T09:43:00Z">
        <w:r w:rsidRPr="001F2B96">
          <w:rPr>
            <w:rStyle w:val="Hyperlink"/>
          </w:rPr>
          <w:fldChar w:fldCharType="begin"/>
        </w:r>
        <w:r w:rsidRPr="001F2B96">
          <w:rPr>
            <w:rStyle w:val="Hyperlink"/>
          </w:rPr>
          <w:instrText xml:space="preserve"> </w:instrText>
        </w:r>
        <w:r>
          <w:instrText>HYPERLINK \l "_Toc535827214"</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w:t>
        </w:r>
        <w:r>
          <w:rPr>
            <w:rFonts w:asciiTheme="minorHAnsi" w:eastAsiaTheme="minorEastAsia" w:hAnsiTheme="minorHAnsi" w:cstheme="minorBidi"/>
            <w:szCs w:val="22"/>
          </w:rPr>
          <w:tab/>
        </w:r>
        <w:r w:rsidRPr="001F2B96">
          <w:rPr>
            <w:rStyle w:val="Hyperlink"/>
          </w:rPr>
          <w:t>MODEL CONCEPTS – LOGS AND LOG ENTRIES</w:t>
        </w:r>
        <w:r>
          <w:rPr>
            <w:webHidden/>
          </w:rPr>
          <w:tab/>
        </w:r>
        <w:r>
          <w:rPr>
            <w:webHidden/>
          </w:rPr>
          <w:fldChar w:fldCharType="begin"/>
        </w:r>
        <w:r>
          <w:rPr>
            <w:webHidden/>
          </w:rPr>
          <w:instrText xml:space="preserve"> PAGEREF _Toc535827214 \h </w:instrText>
        </w:r>
        <w:r>
          <w:rPr>
            <w:webHidden/>
          </w:rPr>
        </w:r>
      </w:ins>
      <w:r>
        <w:rPr>
          <w:webHidden/>
        </w:rPr>
        <w:fldChar w:fldCharType="separate"/>
      </w:r>
      <w:ins w:id="58" w:author="Klausen Jörg" w:date="2019-01-21T09:43:00Z">
        <w:r>
          <w:rPr>
            <w:webHidden/>
          </w:rPr>
          <w:t>17</w:t>
        </w:r>
        <w:r>
          <w:rPr>
            <w:webHidden/>
          </w:rPr>
          <w:fldChar w:fldCharType="end"/>
        </w:r>
        <w:r w:rsidRPr="001F2B96">
          <w:rPr>
            <w:rStyle w:val="Hyperlink"/>
          </w:rPr>
          <w:fldChar w:fldCharType="end"/>
        </w:r>
      </w:ins>
    </w:p>
    <w:p w14:paraId="60AD8F1A" w14:textId="77777777" w:rsidR="00CA502A" w:rsidRDefault="00CA502A">
      <w:pPr>
        <w:pStyle w:val="TOC2"/>
        <w:rPr>
          <w:ins w:id="59" w:author="Klausen Jörg" w:date="2019-01-21T09:43:00Z"/>
          <w:rFonts w:asciiTheme="minorHAnsi" w:eastAsiaTheme="minorEastAsia" w:hAnsiTheme="minorHAnsi" w:cstheme="minorBidi"/>
          <w:szCs w:val="22"/>
          <w:lang w:val="en-US"/>
        </w:rPr>
      </w:pPr>
      <w:ins w:id="60" w:author="Klausen Jörg" w:date="2019-01-21T09:43:00Z">
        <w:r w:rsidRPr="001F2B96">
          <w:rPr>
            <w:rStyle w:val="Hyperlink"/>
          </w:rPr>
          <w:fldChar w:fldCharType="begin"/>
        </w:r>
        <w:r w:rsidRPr="001F2B96">
          <w:rPr>
            <w:rStyle w:val="Hyperlink"/>
          </w:rPr>
          <w:instrText xml:space="preserve"> </w:instrText>
        </w:r>
        <w:r>
          <w:instrText>HYPERLINK \l "_Toc535827215"</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5.2</w:t>
        </w:r>
        <w:r>
          <w:rPr>
            <w:rFonts w:asciiTheme="minorHAnsi" w:eastAsiaTheme="minorEastAsia" w:hAnsiTheme="minorHAnsi" w:cstheme="minorBidi"/>
            <w:szCs w:val="22"/>
            <w:lang w:val="en-US"/>
          </w:rPr>
          <w:tab/>
        </w:r>
        <w:r w:rsidRPr="001F2B96">
          <w:rPr>
            <w:rStyle w:val="Hyperlink"/>
          </w:rPr>
          <w:t>Log</w:t>
        </w:r>
        <w:r>
          <w:rPr>
            <w:webHidden/>
          </w:rPr>
          <w:tab/>
        </w:r>
        <w:r>
          <w:rPr>
            <w:webHidden/>
          </w:rPr>
          <w:fldChar w:fldCharType="begin"/>
        </w:r>
        <w:r>
          <w:rPr>
            <w:webHidden/>
          </w:rPr>
          <w:instrText xml:space="preserve"> PAGEREF _Toc535827215 \h </w:instrText>
        </w:r>
        <w:r>
          <w:rPr>
            <w:webHidden/>
          </w:rPr>
        </w:r>
      </w:ins>
      <w:r>
        <w:rPr>
          <w:webHidden/>
        </w:rPr>
        <w:fldChar w:fldCharType="separate"/>
      </w:r>
      <w:ins w:id="61" w:author="Klausen Jörg" w:date="2019-01-21T09:43:00Z">
        <w:r>
          <w:rPr>
            <w:webHidden/>
          </w:rPr>
          <w:t>17</w:t>
        </w:r>
        <w:r>
          <w:rPr>
            <w:webHidden/>
          </w:rPr>
          <w:fldChar w:fldCharType="end"/>
        </w:r>
        <w:r w:rsidRPr="001F2B96">
          <w:rPr>
            <w:rStyle w:val="Hyperlink"/>
          </w:rPr>
          <w:fldChar w:fldCharType="end"/>
        </w:r>
      </w:ins>
    </w:p>
    <w:p w14:paraId="7D57BD72" w14:textId="77777777" w:rsidR="00CA502A" w:rsidRDefault="00CA502A">
      <w:pPr>
        <w:pStyle w:val="TOC2"/>
        <w:rPr>
          <w:ins w:id="62" w:author="Klausen Jörg" w:date="2019-01-21T09:43:00Z"/>
          <w:rFonts w:asciiTheme="minorHAnsi" w:eastAsiaTheme="minorEastAsia" w:hAnsiTheme="minorHAnsi" w:cstheme="minorBidi"/>
          <w:szCs w:val="22"/>
          <w:lang w:val="en-US"/>
        </w:rPr>
      </w:pPr>
      <w:ins w:id="63" w:author="Klausen Jörg" w:date="2019-01-21T09:43:00Z">
        <w:r w:rsidRPr="001F2B96">
          <w:rPr>
            <w:rStyle w:val="Hyperlink"/>
          </w:rPr>
          <w:fldChar w:fldCharType="begin"/>
        </w:r>
        <w:r w:rsidRPr="001F2B96">
          <w:rPr>
            <w:rStyle w:val="Hyperlink"/>
          </w:rPr>
          <w:instrText xml:space="preserve"> </w:instrText>
        </w:r>
        <w:r>
          <w:instrText>HYPERLINK \l "_Toc535827216"</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5.3</w:t>
        </w:r>
        <w:r>
          <w:rPr>
            <w:rFonts w:asciiTheme="minorHAnsi" w:eastAsiaTheme="minorEastAsia" w:hAnsiTheme="minorHAnsi" w:cstheme="minorBidi"/>
            <w:szCs w:val="22"/>
            <w:lang w:val="en-US"/>
          </w:rPr>
          <w:tab/>
        </w:r>
        <w:r w:rsidRPr="001F2B96">
          <w:rPr>
            <w:rStyle w:val="Hyperlink"/>
          </w:rPr>
          <w:t>LogEntry</w:t>
        </w:r>
        <w:r>
          <w:rPr>
            <w:webHidden/>
          </w:rPr>
          <w:tab/>
        </w:r>
        <w:r>
          <w:rPr>
            <w:webHidden/>
          </w:rPr>
          <w:fldChar w:fldCharType="begin"/>
        </w:r>
        <w:r>
          <w:rPr>
            <w:webHidden/>
          </w:rPr>
          <w:instrText xml:space="preserve"> PAGEREF _Toc535827216 \h </w:instrText>
        </w:r>
        <w:r>
          <w:rPr>
            <w:webHidden/>
          </w:rPr>
        </w:r>
      </w:ins>
      <w:r>
        <w:rPr>
          <w:webHidden/>
        </w:rPr>
        <w:fldChar w:fldCharType="separate"/>
      </w:r>
      <w:ins w:id="64" w:author="Klausen Jörg" w:date="2019-01-21T09:43:00Z">
        <w:r>
          <w:rPr>
            <w:webHidden/>
          </w:rPr>
          <w:t>18</w:t>
        </w:r>
        <w:r>
          <w:rPr>
            <w:webHidden/>
          </w:rPr>
          <w:fldChar w:fldCharType="end"/>
        </w:r>
        <w:r w:rsidRPr="001F2B96">
          <w:rPr>
            <w:rStyle w:val="Hyperlink"/>
          </w:rPr>
          <w:fldChar w:fldCharType="end"/>
        </w:r>
      </w:ins>
    </w:p>
    <w:p w14:paraId="2A0BB8EC" w14:textId="77777777" w:rsidR="00CA502A" w:rsidRDefault="00CA502A">
      <w:pPr>
        <w:pStyle w:val="TOC2"/>
        <w:rPr>
          <w:ins w:id="65" w:author="Klausen Jörg" w:date="2019-01-21T09:43:00Z"/>
          <w:rFonts w:asciiTheme="minorHAnsi" w:eastAsiaTheme="minorEastAsia" w:hAnsiTheme="minorHAnsi" w:cstheme="minorBidi"/>
          <w:szCs w:val="22"/>
          <w:lang w:val="en-US"/>
        </w:rPr>
      </w:pPr>
      <w:ins w:id="66" w:author="Klausen Jörg" w:date="2019-01-21T09:43:00Z">
        <w:r w:rsidRPr="001F2B96">
          <w:rPr>
            <w:rStyle w:val="Hyperlink"/>
          </w:rPr>
          <w:fldChar w:fldCharType="begin"/>
        </w:r>
        <w:r w:rsidRPr="001F2B96">
          <w:rPr>
            <w:rStyle w:val="Hyperlink"/>
          </w:rPr>
          <w:instrText xml:space="preserve"> </w:instrText>
        </w:r>
        <w:r>
          <w:instrText>HYPERLINK \l "_Toc535827217"</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5.4</w:t>
        </w:r>
        <w:r>
          <w:rPr>
            <w:rFonts w:asciiTheme="minorHAnsi" w:eastAsiaTheme="minorEastAsia" w:hAnsiTheme="minorHAnsi" w:cstheme="minorBidi"/>
            <w:szCs w:val="22"/>
            <w:lang w:val="en-US"/>
          </w:rPr>
          <w:tab/>
        </w:r>
        <w:r w:rsidRPr="001F2B96">
          <w:rPr>
            <w:rStyle w:val="Hyperlink"/>
          </w:rPr>
          <w:t>EquipmentLog</w:t>
        </w:r>
        <w:r>
          <w:rPr>
            <w:webHidden/>
          </w:rPr>
          <w:tab/>
        </w:r>
        <w:r>
          <w:rPr>
            <w:webHidden/>
          </w:rPr>
          <w:fldChar w:fldCharType="begin"/>
        </w:r>
        <w:r>
          <w:rPr>
            <w:webHidden/>
          </w:rPr>
          <w:instrText xml:space="preserve"> PAGEREF _Toc535827217 \h </w:instrText>
        </w:r>
        <w:r>
          <w:rPr>
            <w:webHidden/>
          </w:rPr>
        </w:r>
      </w:ins>
      <w:r>
        <w:rPr>
          <w:webHidden/>
        </w:rPr>
        <w:fldChar w:fldCharType="separate"/>
      </w:r>
      <w:ins w:id="67" w:author="Klausen Jörg" w:date="2019-01-21T09:43:00Z">
        <w:r>
          <w:rPr>
            <w:webHidden/>
          </w:rPr>
          <w:t>18</w:t>
        </w:r>
        <w:r>
          <w:rPr>
            <w:webHidden/>
          </w:rPr>
          <w:fldChar w:fldCharType="end"/>
        </w:r>
        <w:r w:rsidRPr="001F2B96">
          <w:rPr>
            <w:rStyle w:val="Hyperlink"/>
          </w:rPr>
          <w:fldChar w:fldCharType="end"/>
        </w:r>
      </w:ins>
    </w:p>
    <w:p w14:paraId="1EC20EFA" w14:textId="77777777" w:rsidR="00CA502A" w:rsidRDefault="00CA502A">
      <w:pPr>
        <w:pStyle w:val="TOC2"/>
        <w:rPr>
          <w:ins w:id="68" w:author="Klausen Jörg" w:date="2019-01-21T09:43:00Z"/>
          <w:rFonts w:asciiTheme="minorHAnsi" w:eastAsiaTheme="minorEastAsia" w:hAnsiTheme="minorHAnsi" w:cstheme="minorBidi"/>
          <w:szCs w:val="22"/>
          <w:lang w:val="en-US"/>
        </w:rPr>
      </w:pPr>
      <w:ins w:id="69" w:author="Klausen Jörg" w:date="2019-01-21T09:43:00Z">
        <w:r w:rsidRPr="001F2B96">
          <w:rPr>
            <w:rStyle w:val="Hyperlink"/>
          </w:rPr>
          <w:fldChar w:fldCharType="begin"/>
        </w:r>
        <w:r w:rsidRPr="001F2B96">
          <w:rPr>
            <w:rStyle w:val="Hyperlink"/>
          </w:rPr>
          <w:instrText xml:space="preserve"> </w:instrText>
        </w:r>
        <w:r>
          <w:instrText>HYPERLINK \l "_Toc535827218"</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5.5</w:t>
        </w:r>
        <w:r>
          <w:rPr>
            <w:rFonts w:asciiTheme="minorHAnsi" w:eastAsiaTheme="minorEastAsia" w:hAnsiTheme="minorHAnsi" w:cstheme="minorBidi"/>
            <w:szCs w:val="22"/>
            <w:lang w:val="en-US"/>
          </w:rPr>
          <w:tab/>
        </w:r>
        <w:r w:rsidRPr="001F2B96">
          <w:rPr>
            <w:rStyle w:val="Hyperlink"/>
          </w:rPr>
          <w:t>ControlCheckReport</w:t>
        </w:r>
        <w:r>
          <w:rPr>
            <w:webHidden/>
          </w:rPr>
          <w:tab/>
        </w:r>
        <w:r>
          <w:rPr>
            <w:webHidden/>
          </w:rPr>
          <w:fldChar w:fldCharType="begin"/>
        </w:r>
        <w:r>
          <w:rPr>
            <w:webHidden/>
          </w:rPr>
          <w:instrText xml:space="preserve"> PAGEREF _Toc535827218 \h </w:instrText>
        </w:r>
        <w:r>
          <w:rPr>
            <w:webHidden/>
          </w:rPr>
        </w:r>
      </w:ins>
      <w:r>
        <w:rPr>
          <w:webHidden/>
        </w:rPr>
        <w:fldChar w:fldCharType="separate"/>
      </w:r>
      <w:ins w:id="70" w:author="Klausen Jörg" w:date="2019-01-21T09:43:00Z">
        <w:r>
          <w:rPr>
            <w:webHidden/>
          </w:rPr>
          <w:t>18</w:t>
        </w:r>
        <w:r>
          <w:rPr>
            <w:webHidden/>
          </w:rPr>
          <w:fldChar w:fldCharType="end"/>
        </w:r>
        <w:r w:rsidRPr="001F2B96">
          <w:rPr>
            <w:rStyle w:val="Hyperlink"/>
          </w:rPr>
          <w:fldChar w:fldCharType="end"/>
        </w:r>
      </w:ins>
    </w:p>
    <w:p w14:paraId="15C54D1D" w14:textId="77777777" w:rsidR="00CA502A" w:rsidRDefault="00CA502A">
      <w:pPr>
        <w:pStyle w:val="TOC2"/>
        <w:rPr>
          <w:ins w:id="71" w:author="Klausen Jörg" w:date="2019-01-21T09:43:00Z"/>
          <w:rFonts w:asciiTheme="minorHAnsi" w:eastAsiaTheme="minorEastAsia" w:hAnsiTheme="minorHAnsi" w:cstheme="minorBidi"/>
          <w:szCs w:val="22"/>
          <w:lang w:val="en-US"/>
        </w:rPr>
      </w:pPr>
      <w:ins w:id="72" w:author="Klausen Jörg" w:date="2019-01-21T09:43:00Z">
        <w:r w:rsidRPr="001F2B96">
          <w:rPr>
            <w:rStyle w:val="Hyperlink"/>
          </w:rPr>
          <w:fldChar w:fldCharType="begin"/>
        </w:r>
        <w:r w:rsidRPr="001F2B96">
          <w:rPr>
            <w:rStyle w:val="Hyperlink"/>
          </w:rPr>
          <w:instrText xml:space="preserve"> </w:instrText>
        </w:r>
        <w:r>
          <w:instrText>HYPERLINK \l "_Toc535827219"</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5.6</w:t>
        </w:r>
        <w:r>
          <w:rPr>
            <w:rFonts w:asciiTheme="minorHAnsi" w:eastAsiaTheme="minorEastAsia" w:hAnsiTheme="minorHAnsi" w:cstheme="minorBidi"/>
            <w:szCs w:val="22"/>
            <w:lang w:val="en-US"/>
          </w:rPr>
          <w:tab/>
        </w:r>
        <w:r w:rsidRPr="001F2B96">
          <w:rPr>
            <w:rStyle w:val="Hyperlink"/>
          </w:rPr>
          <w:t>MaintenanceReport</w:t>
        </w:r>
        <w:r>
          <w:rPr>
            <w:webHidden/>
          </w:rPr>
          <w:tab/>
        </w:r>
        <w:r>
          <w:rPr>
            <w:webHidden/>
          </w:rPr>
          <w:fldChar w:fldCharType="begin"/>
        </w:r>
        <w:r>
          <w:rPr>
            <w:webHidden/>
          </w:rPr>
          <w:instrText xml:space="preserve"> PAGEREF _Toc535827219 \h </w:instrText>
        </w:r>
        <w:r>
          <w:rPr>
            <w:webHidden/>
          </w:rPr>
        </w:r>
      </w:ins>
      <w:r>
        <w:rPr>
          <w:webHidden/>
        </w:rPr>
        <w:fldChar w:fldCharType="separate"/>
      </w:r>
      <w:ins w:id="73" w:author="Klausen Jörg" w:date="2019-01-21T09:43:00Z">
        <w:r>
          <w:rPr>
            <w:webHidden/>
          </w:rPr>
          <w:t>19</w:t>
        </w:r>
        <w:r>
          <w:rPr>
            <w:webHidden/>
          </w:rPr>
          <w:fldChar w:fldCharType="end"/>
        </w:r>
        <w:r w:rsidRPr="001F2B96">
          <w:rPr>
            <w:rStyle w:val="Hyperlink"/>
          </w:rPr>
          <w:fldChar w:fldCharType="end"/>
        </w:r>
      </w:ins>
    </w:p>
    <w:p w14:paraId="4D2BFF2A" w14:textId="77777777" w:rsidR="00CA502A" w:rsidRDefault="00CA502A">
      <w:pPr>
        <w:pStyle w:val="TOC2"/>
        <w:rPr>
          <w:ins w:id="74" w:author="Klausen Jörg" w:date="2019-01-21T09:43:00Z"/>
          <w:rFonts w:asciiTheme="minorHAnsi" w:eastAsiaTheme="minorEastAsia" w:hAnsiTheme="minorHAnsi" w:cstheme="minorBidi"/>
          <w:szCs w:val="22"/>
          <w:lang w:val="en-US"/>
        </w:rPr>
      </w:pPr>
      <w:ins w:id="75" w:author="Klausen Jörg" w:date="2019-01-21T09:43:00Z">
        <w:r w:rsidRPr="001F2B96">
          <w:rPr>
            <w:rStyle w:val="Hyperlink"/>
          </w:rPr>
          <w:fldChar w:fldCharType="begin"/>
        </w:r>
        <w:r w:rsidRPr="001F2B96">
          <w:rPr>
            <w:rStyle w:val="Hyperlink"/>
          </w:rPr>
          <w:instrText xml:space="preserve"> </w:instrText>
        </w:r>
        <w:r>
          <w:instrText>HYPERLINK \l "_Toc535827220"</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5.7</w:t>
        </w:r>
        <w:r>
          <w:rPr>
            <w:rFonts w:asciiTheme="minorHAnsi" w:eastAsiaTheme="minorEastAsia" w:hAnsiTheme="minorHAnsi" w:cstheme="minorBidi"/>
            <w:szCs w:val="22"/>
            <w:lang w:val="en-US"/>
          </w:rPr>
          <w:tab/>
        </w:r>
        <w:r w:rsidRPr="001F2B96">
          <w:rPr>
            <w:rStyle w:val="Hyperlink"/>
          </w:rPr>
          <w:t>FacilityLog</w:t>
        </w:r>
        <w:r>
          <w:rPr>
            <w:webHidden/>
          </w:rPr>
          <w:tab/>
        </w:r>
        <w:r>
          <w:rPr>
            <w:webHidden/>
          </w:rPr>
          <w:fldChar w:fldCharType="begin"/>
        </w:r>
        <w:r>
          <w:rPr>
            <w:webHidden/>
          </w:rPr>
          <w:instrText xml:space="preserve"> PAGEREF _Toc535827220 \h </w:instrText>
        </w:r>
        <w:r>
          <w:rPr>
            <w:webHidden/>
          </w:rPr>
        </w:r>
      </w:ins>
      <w:r>
        <w:rPr>
          <w:webHidden/>
        </w:rPr>
        <w:fldChar w:fldCharType="separate"/>
      </w:r>
      <w:ins w:id="76" w:author="Klausen Jörg" w:date="2019-01-21T09:43:00Z">
        <w:r>
          <w:rPr>
            <w:webHidden/>
          </w:rPr>
          <w:t>19</w:t>
        </w:r>
        <w:r>
          <w:rPr>
            <w:webHidden/>
          </w:rPr>
          <w:fldChar w:fldCharType="end"/>
        </w:r>
        <w:r w:rsidRPr="001F2B96">
          <w:rPr>
            <w:rStyle w:val="Hyperlink"/>
          </w:rPr>
          <w:fldChar w:fldCharType="end"/>
        </w:r>
      </w:ins>
    </w:p>
    <w:p w14:paraId="2BE8DFDA" w14:textId="77777777" w:rsidR="00CA502A" w:rsidRDefault="00CA502A">
      <w:pPr>
        <w:pStyle w:val="TOC2"/>
        <w:rPr>
          <w:ins w:id="77" w:author="Klausen Jörg" w:date="2019-01-21T09:43:00Z"/>
          <w:rFonts w:asciiTheme="minorHAnsi" w:eastAsiaTheme="minorEastAsia" w:hAnsiTheme="minorHAnsi" w:cstheme="minorBidi"/>
          <w:szCs w:val="22"/>
          <w:lang w:val="en-US"/>
        </w:rPr>
      </w:pPr>
      <w:ins w:id="78" w:author="Klausen Jörg" w:date="2019-01-21T09:43:00Z">
        <w:r w:rsidRPr="001F2B96">
          <w:rPr>
            <w:rStyle w:val="Hyperlink"/>
          </w:rPr>
          <w:fldChar w:fldCharType="begin"/>
        </w:r>
        <w:r w:rsidRPr="001F2B96">
          <w:rPr>
            <w:rStyle w:val="Hyperlink"/>
          </w:rPr>
          <w:instrText xml:space="preserve"> </w:instrText>
        </w:r>
        <w:r>
          <w:instrText>HYPERLINK \l "_Toc535827221"</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5.8</w:t>
        </w:r>
        <w:r>
          <w:rPr>
            <w:rFonts w:asciiTheme="minorHAnsi" w:eastAsiaTheme="minorEastAsia" w:hAnsiTheme="minorHAnsi" w:cstheme="minorBidi"/>
            <w:szCs w:val="22"/>
            <w:lang w:val="en-US"/>
          </w:rPr>
          <w:tab/>
        </w:r>
        <w:r w:rsidRPr="001F2B96">
          <w:rPr>
            <w:rStyle w:val="Hyperlink"/>
          </w:rPr>
          <w:t>EventReport</w:t>
        </w:r>
        <w:r>
          <w:rPr>
            <w:webHidden/>
          </w:rPr>
          <w:tab/>
        </w:r>
        <w:r>
          <w:rPr>
            <w:webHidden/>
          </w:rPr>
          <w:fldChar w:fldCharType="begin"/>
        </w:r>
        <w:r>
          <w:rPr>
            <w:webHidden/>
          </w:rPr>
          <w:instrText xml:space="preserve"> PAGEREF _Toc535827221 \h </w:instrText>
        </w:r>
        <w:r>
          <w:rPr>
            <w:webHidden/>
          </w:rPr>
        </w:r>
      </w:ins>
      <w:r>
        <w:rPr>
          <w:webHidden/>
        </w:rPr>
        <w:fldChar w:fldCharType="separate"/>
      </w:r>
      <w:ins w:id="79" w:author="Klausen Jörg" w:date="2019-01-21T09:43:00Z">
        <w:r>
          <w:rPr>
            <w:webHidden/>
          </w:rPr>
          <w:t>19</w:t>
        </w:r>
        <w:r>
          <w:rPr>
            <w:webHidden/>
          </w:rPr>
          <w:fldChar w:fldCharType="end"/>
        </w:r>
        <w:r w:rsidRPr="001F2B96">
          <w:rPr>
            <w:rStyle w:val="Hyperlink"/>
          </w:rPr>
          <w:fldChar w:fldCharType="end"/>
        </w:r>
      </w:ins>
    </w:p>
    <w:p w14:paraId="1FE06FC3" w14:textId="77777777" w:rsidR="00CA502A" w:rsidRDefault="00CA502A">
      <w:pPr>
        <w:pStyle w:val="TOC1"/>
        <w:rPr>
          <w:ins w:id="80" w:author="Klausen Jörg" w:date="2019-01-21T09:43:00Z"/>
          <w:rFonts w:asciiTheme="minorHAnsi" w:eastAsiaTheme="minorEastAsia" w:hAnsiTheme="minorHAnsi" w:cstheme="minorBidi"/>
          <w:szCs w:val="22"/>
        </w:rPr>
      </w:pPr>
      <w:ins w:id="81" w:author="Klausen Jörg" w:date="2019-01-21T09:43:00Z">
        <w:r w:rsidRPr="001F2B96">
          <w:rPr>
            <w:rStyle w:val="Hyperlink"/>
          </w:rPr>
          <w:fldChar w:fldCharType="begin"/>
        </w:r>
        <w:r w:rsidRPr="001F2B96">
          <w:rPr>
            <w:rStyle w:val="Hyperlink"/>
          </w:rPr>
          <w:instrText xml:space="preserve"> </w:instrText>
        </w:r>
        <w:r>
          <w:instrText>HYPERLINK \l "_Toc535827222"</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6</w:t>
        </w:r>
        <w:r>
          <w:rPr>
            <w:rFonts w:asciiTheme="minorHAnsi" w:eastAsiaTheme="minorEastAsia" w:hAnsiTheme="minorHAnsi" w:cstheme="minorBidi"/>
            <w:szCs w:val="22"/>
          </w:rPr>
          <w:tab/>
        </w:r>
        <w:r w:rsidRPr="001F2B96">
          <w:rPr>
            <w:rStyle w:val="Hyperlink"/>
          </w:rPr>
          <w:t>MODEL CONCEPTS – OBSERVATIONS</w:t>
        </w:r>
        <w:r>
          <w:rPr>
            <w:webHidden/>
          </w:rPr>
          <w:tab/>
        </w:r>
        <w:r>
          <w:rPr>
            <w:webHidden/>
          </w:rPr>
          <w:fldChar w:fldCharType="begin"/>
        </w:r>
        <w:r>
          <w:rPr>
            <w:webHidden/>
          </w:rPr>
          <w:instrText xml:space="preserve"> PAGEREF _Toc535827222 \h </w:instrText>
        </w:r>
        <w:r>
          <w:rPr>
            <w:webHidden/>
          </w:rPr>
        </w:r>
      </w:ins>
      <w:r>
        <w:rPr>
          <w:webHidden/>
        </w:rPr>
        <w:fldChar w:fldCharType="separate"/>
      </w:r>
      <w:ins w:id="82" w:author="Klausen Jörg" w:date="2019-01-21T09:43:00Z">
        <w:r>
          <w:rPr>
            <w:webHidden/>
          </w:rPr>
          <w:t>20</w:t>
        </w:r>
        <w:r>
          <w:rPr>
            <w:webHidden/>
          </w:rPr>
          <w:fldChar w:fldCharType="end"/>
        </w:r>
        <w:r w:rsidRPr="001F2B96">
          <w:rPr>
            <w:rStyle w:val="Hyperlink"/>
          </w:rPr>
          <w:fldChar w:fldCharType="end"/>
        </w:r>
      </w:ins>
    </w:p>
    <w:p w14:paraId="002C3CD9" w14:textId="77777777" w:rsidR="00CA502A" w:rsidRDefault="00CA502A">
      <w:pPr>
        <w:pStyle w:val="TOC2"/>
        <w:rPr>
          <w:ins w:id="83" w:author="Klausen Jörg" w:date="2019-01-21T09:43:00Z"/>
          <w:rFonts w:asciiTheme="minorHAnsi" w:eastAsiaTheme="minorEastAsia" w:hAnsiTheme="minorHAnsi" w:cstheme="minorBidi"/>
          <w:szCs w:val="22"/>
          <w:lang w:val="en-US"/>
        </w:rPr>
      </w:pPr>
      <w:ins w:id="84" w:author="Klausen Jörg" w:date="2019-01-21T09:43:00Z">
        <w:r w:rsidRPr="001F2B96">
          <w:rPr>
            <w:rStyle w:val="Hyperlink"/>
          </w:rPr>
          <w:fldChar w:fldCharType="begin"/>
        </w:r>
        <w:r w:rsidRPr="001F2B96">
          <w:rPr>
            <w:rStyle w:val="Hyperlink"/>
          </w:rPr>
          <w:instrText xml:space="preserve"> </w:instrText>
        </w:r>
        <w:r>
          <w:instrText>HYPERLINK \l "_Toc535827223"</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6.1</w:t>
        </w:r>
        <w:r>
          <w:rPr>
            <w:rFonts w:asciiTheme="minorHAnsi" w:eastAsiaTheme="minorEastAsia" w:hAnsiTheme="minorHAnsi" w:cstheme="minorBidi"/>
            <w:szCs w:val="22"/>
            <w:lang w:val="en-US"/>
          </w:rPr>
          <w:tab/>
        </w:r>
        <w:r w:rsidRPr="001F2B96">
          <w:rPr>
            <w:rStyle w:val="Hyperlink"/>
          </w:rPr>
          <w:t>Application of ISO 19156 Observations and Measurements to describe Observations</w:t>
        </w:r>
        <w:r>
          <w:rPr>
            <w:webHidden/>
          </w:rPr>
          <w:tab/>
        </w:r>
        <w:r>
          <w:rPr>
            <w:webHidden/>
          </w:rPr>
          <w:fldChar w:fldCharType="begin"/>
        </w:r>
        <w:r>
          <w:rPr>
            <w:webHidden/>
          </w:rPr>
          <w:instrText xml:space="preserve"> PAGEREF _Toc535827223 \h </w:instrText>
        </w:r>
        <w:r>
          <w:rPr>
            <w:webHidden/>
          </w:rPr>
        </w:r>
      </w:ins>
      <w:r>
        <w:rPr>
          <w:webHidden/>
        </w:rPr>
        <w:fldChar w:fldCharType="separate"/>
      </w:r>
      <w:ins w:id="85" w:author="Klausen Jörg" w:date="2019-01-21T09:43:00Z">
        <w:r>
          <w:rPr>
            <w:webHidden/>
          </w:rPr>
          <w:t>20</w:t>
        </w:r>
        <w:r>
          <w:rPr>
            <w:webHidden/>
          </w:rPr>
          <w:fldChar w:fldCharType="end"/>
        </w:r>
        <w:r w:rsidRPr="001F2B96">
          <w:rPr>
            <w:rStyle w:val="Hyperlink"/>
          </w:rPr>
          <w:fldChar w:fldCharType="end"/>
        </w:r>
      </w:ins>
    </w:p>
    <w:p w14:paraId="3C26FC5E" w14:textId="77777777" w:rsidR="00CA502A" w:rsidRDefault="00CA502A">
      <w:pPr>
        <w:pStyle w:val="TOC2"/>
        <w:rPr>
          <w:ins w:id="86" w:author="Klausen Jörg" w:date="2019-01-21T09:43:00Z"/>
          <w:rFonts w:asciiTheme="minorHAnsi" w:eastAsiaTheme="minorEastAsia" w:hAnsiTheme="minorHAnsi" w:cstheme="minorBidi"/>
          <w:szCs w:val="22"/>
          <w:lang w:val="en-US"/>
        </w:rPr>
      </w:pPr>
      <w:ins w:id="87" w:author="Klausen Jörg" w:date="2019-01-21T09:43:00Z">
        <w:r w:rsidRPr="001F2B96">
          <w:rPr>
            <w:rStyle w:val="Hyperlink"/>
          </w:rPr>
          <w:fldChar w:fldCharType="begin"/>
        </w:r>
        <w:r w:rsidRPr="001F2B96">
          <w:rPr>
            <w:rStyle w:val="Hyperlink"/>
          </w:rPr>
          <w:instrText xml:space="preserve"> </w:instrText>
        </w:r>
        <w:r>
          <w:instrText>HYPERLINK \l "_Toc535827224"</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6.2</w:t>
        </w:r>
        <w:r>
          <w:rPr>
            <w:rFonts w:asciiTheme="minorHAnsi" w:eastAsiaTheme="minorEastAsia" w:hAnsiTheme="minorHAnsi" w:cstheme="minorBidi"/>
            <w:szCs w:val="22"/>
            <w:lang w:val="en-US"/>
          </w:rPr>
          <w:tab/>
        </w:r>
        <w:r w:rsidRPr="001F2B96">
          <w:rPr>
            <w:rStyle w:val="Hyperlink"/>
          </w:rPr>
          <w:t>OM_Observation</w:t>
        </w:r>
        <w:r>
          <w:rPr>
            <w:webHidden/>
          </w:rPr>
          <w:tab/>
        </w:r>
        <w:r>
          <w:rPr>
            <w:webHidden/>
          </w:rPr>
          <w:fldChar w:fldCharType="begin"/>
        </w:r>
        <w:r>
          <w:rPr>
            <w:webHidden/>
          </w:rPr>
          <w:instrText xml:space="preserve"> PAGEREF _Toc535827224 \h </w:instrText>
        </w:r>
        <w:r>
          <w:rPr>
            <w:webHidden/>
          </w:rPr>
        </w:r>
      </w:ins>
      <w:r>
        <w:rPr>
          <w:webHidden/>
        </w:rPr>
        <w:fldChar w:fldCharType="separate"/>
      </w:r>
      <w:ins w:id="88" w:author="Klausen Jörg" w:date="2019-01-21T09:43:00Z">
        <w:r>
          <w:rPr>
            <w:webHidden/>
          </w:rPr>
          <w:t>20</w:t>
        </w:r>
        <w:r>
          <w:rPr>
            <w:webHidden/>
          </w:rPr>
          <w:fldChar w:fldCharType="end"/>
        </w:r>
        <w:r w:rsidRPr="001F2B96">
          <w:rPr>
            <w:rStyle w:val="Hyperlink"/>
          </w:rPr>
          <w:fldChar w:fldCharType="end"/>
        </w:r>
      </w:ins>
    </w:p>
    <w:p w14:paraId="3EAC6A15" w14:textId="77777777" w:rsidR="00CA502A" w:rsidRDefault="00CA502A">
      <w:pPr>
        <w:pStyle w:val="TOC1"/>
        <w:rPr>
          <w:ins w:id="89" w:author="Klausen Jörg" w:date="2019-01-21T09:43:00Z"/>
          <w:rFonts w:asciiTheme="minorHAnsi" w:eastAsiaTheme="minorEastAsia" w:hAnsiTheme="minorHAnsi" w:cstheme="minorBidi"/>
          <w:szCs w:val="22"/>
        </w:rPr>
      </w:pPr>
      <w:ins w:id="90" w:author="Klausen Jörg" w:date="2019-01-21T09:43:00Z">
        <w:r w:rsidRPr="001F2B96">
          <w:rPr>
            <w:rStyle w:val="Hyperlink"/>
          </w:rPr>
          <w:fldChar w:fldCharType="begin"/>
        </w:r>
        <w:r w:rsidRPr="001F2B96">
          <w:rPr>
            <w:rStyle w:val="Hyperlink"/>
          </w:rPr>
          <w:instrText xml:space="preserve"> </w:instrText>
        </w:r>
        <w:r>
          <w:instrText>HYPERLINK \l "_Toc535827225"</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w:t>
        </w:r>
        <w:r>
          <w:rPr>
            <w:rFonts w:asciiTheme="minorHAnsi" w:eastAsiaTheme="minorEastAsia" w:hAnsiTheme="minorHAnsi" w:cstheme="minorBidi"/>
            <w:szCs w:val="22"/>
          </w:rPr>
          <w:tab/>
        </w:r>
        <w:r w:rsidRPr="001F2B96">
          <w:rPr>
            <w:rStyle w:val="Hyperlink"/>
          </w:rPr>
          <w:t>MODEL CONCEPTS – PROCESS</w:t>
        </w:r>
        <w:r>
          <w:rPr>
            <w:webHidden/>
          </w:rPr>
          <w:tab/>
        </w:r>
        <w:r>
          <w:rPr>
            <w:webHidden/>
          </w:rPr>
          <w:fldChar w:fldCharType="begin"/>
        </w:r>
        <w:r>
          <w:rPr>
            <w:webHidden/>
          </w:rPr>
          <w:instrText xml:space="preserve"> PAGEREF _Toc535827225 \h </w:instrText>
        </w:r>
        <w:r>
          <w:rPr>
            <w:webHidden/>
          </w:rPr>
        </w:r>
      </w:ins>
      <w:r>
        <w:rPr>
          <w:webHidden/>
        </w:rPr>
        <w:fldChar w:fldCharType="separate"/>
      </w:r>
      <w:ins w:id="91" w:author="Klausen Jörg" w:date="2019-01-21T09:43:00Z">
        <w:r>
          <w:rPr>
            <w:webHidden/>
          </w:rPr>
          <w:t>27</w:t>
        </w:r>
        <w:r>
          <w:rPr>
            <w:webHidden/>
          </w:rPr>
          <w:fldChar w:fldCharType="end"/>
        </w:r>
        <w:r w:rsidRPr="001F2B96">
          <w:rPr>
            <w:rStyle w:val="Hyperlink"/>
          </w:rPr>
          <w:fldChar w:fldCharType="end"/>
        </w:r>
      </w:ins>
    </w:p>
    <w:p w14:paraId="776E77E0" w14:textId="77777777" w:rsidR="00CA502A" w:rsidRDefault="00CA502A">
      <w:pPr>
        <w:pStyle w:val="TOC2"/>
        <w:rPr>
          <w:ins w:id="92" w:author="Klausen Jörg" w:date="2019-01-21T09:43:00Z"/>
          <w:rFonts w:asciiTheme="minorHAnsi" w:eastAsiaTheme="minorEastAsia" w:hAnsiTheme="minorHAnsi" w:cstheme="minorBidi"/>
          <w:szCs w:val="22"/>
          <w:lang w:val="en-US"/>
        </w:rPr>
      </w:pPr>
      <w:ins w:id="93" w:author="Klausen Jörg" w:date="2019-01-21T09:43:00Z">
        <w:r w:rsidRPr="001F2B96">
          <w:rPr>
            <w:rStyle w:val="Hyperlink"/>
          </w:rPr>
          <w:fldChar w:fldCharType="begin"/>
        </w:r>
        <w:r w:rsidRPr="001F2B96">
          <w:rPr>
            <w:rStyle w:val="Hyperlink"/>
          </w:rPr>
          <w:instrText xml:space="preserve"> </w:instrText>
        </w:r>
        <w:r>
          <w:instrText>HYPERLINK \l "_Toc535827226"</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7.1</w:t>
        </w:r>
        <w:r>
          <w:rPr>
            <w:rFonts w:asciiTheme="minorHAnsi" w:eastAsiaTheme="minorEastAsia" w:hAnsiTheme="minorHAnsi" w:cstheme="minorBidi"/>
            <w:szCs w:val="22"/>
            <w:lang w:val="en-US"/>
          </w:rPr>
          <w:tab/>
        </w:r>
        <w:r w:rsidRPr="001F2B96">
          <w:rPr>
            <w:rStyle w:val="Hyperlink"/>
          </w:rPr>
          <w:t>Process</w:t>
        </w:r>
        <w:r>
          <w:rPr>
            <w:webHidden/>
          </w:rPr>
          <w:tab/>
        </w:r>
        <w:r>
          <w:rPr>
            <w:webHidden/>
          </w:rPr>
          <w:fldChar w:fldCharType="begin"/>
        </w:r>
        <w:r>
          <w:rPr>
            <w:webHidden/>
          </w:rPr>
          <w:instrText xml:space="preserve"> PAGEREF _Toc535827226 \h </w:instrText>
        </w:r>
        <w:r>
          <w:rPr>
            <w:webHidden/>
          </w:rPr>
        </w:r>
      </w:ins>
      <w:r>
        <w:rPr>
          <w:webHidden/>
        </w:rPr>
        <w:fldChar w:fldCharType="separate"/>
      </w:r>
      <w:ins w:id="94" w:author="Klausen Jörg" w:date="2019-01-21T09:43:00Z">
        <w:r>
          <w:rPr>
            <w:webHidden/>
          </w:rPr>
          <w:t>27</w:t>
        </w:r>
        <w:r>
          <w:rPr>
            <w:webHidden/>
          </w:rPr>
          <w:fldChar w:fldCharType="end"/>
        </w:r>
        <w:r w:rsidRPr="001F2B96">
          <w:rPr>
            <w:rStyle w:val="Hyperlink"/>
          </w:rPr>
          <w:fldChar w:fldCharType="end"/>
        </w:r>
      </w:ins>
    </w:p>
    <w:p w14:paraId="63F9BAD1" w14:textId="77777777" w:rsidR="00CA502A" w:rsidRDefault="00CA502A">
      <w:pPr>
        <w:pStyle w:val="TOC2"/>
        <w:rPr>
          <w:ins w:id="95" w:author="Klausen Jörg" w:date="2019-01-21T09:43:00Z"/>
          <w:rFonts w:asciiTheme="minorHAnsi" w:eastAsiaTheme="minorEastAsia" w:hAnsiTheme="minorHAnsi" w:cstheme="minorBidi"/>
          <w:szCs w:val="22"/>
          <w:lang w:val="en-US"/>
        </w:rPr>
      </w:pPr>
      <w:ins w:id="96" w:author="Klausen Jörg" w:date="2019-01-21T09:43:00Z">
        <w:r w:rsidRPr="001F2B96">
          <w:rPr>
            <w:rStyle w:val="Hyperlink"/>
          </w:rPr>
          <w:fldChar w:fldCharType="begin"/>
        </w:r>
        <w:r w:rsidRPr="001F2B96">
          <w:rPr>
            <w:rStyle w:val="Hyperlink"/>
          </w:rPr>
          <w:instrText xml:space="preserve"> </w:instrText>
        </w:r>
        <w:r>
          <w:instrText>HYPERLINK \l "_Toc535827227"</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7.2</w:t>
        </w:r>
        <w:r>
          <w:rPr>
            <w:rFonts w:asciiTheme="minorHAnsi" w:eastAsiaTheme="minorEastAsia" w:hAnsiTheme="minorHAnsi" w:cstheme="minorBidi"/>
            <w:szCs w:val="22"/>
            <w:lang w:val="en-US"/>
          </w:rPr>
          <w:tab/>
        </w:r>
        <w:r w:rsidRPr="001F2B96">
          <w:rPr>
            <w:rStyle w:val="Hyperlink"/>
          </w:rPr>
          <w:t>Deployment</w:t>
        </w:r>
        <w:r>
          <w:rPr>
            <w:webHidden/>
          </w:rPr>
          <w:tab/>
        </w:r>
        <w:r>
          <w:rPr>
            <w:webHidden/>
          </w:rPr>
          <w:fldChar w:fldCharType="begin"/>
        </w:r>
        <w:r>
          <w:rPr>
            <w:webHidden/>
          </w:rPr>
          <w:instrText xml:space="preserve"> PAGEREF _Toc535827227 \h </w:instrText>
        </w:r>
        <w:r>
          <w:rPr>
            <w:webHidden/>
          </w:rPr>
        </w:r>
      </w:ins>
      <w:r>
        <w:rPr>
          <w:webHidden/>
        </w:rPr>
        <w:fldChar w:fldCharType="separate"/>
      </w:r>
      <w:ins w:id="97" w:author="Klausen Jörg" w:date="2019-01-21T09:43:00Z">
        <w:r>
          <w:rPr>
            <w:webHidden/>
          </w:rPr>
          <w:t>28</w:t>
        </w:r>
        <w:r>
          <w:rPr>
            <w:webHidden/>
          </w:rPr>
          <w:fldChar w:fldCharType="end"/>
        </w:r>
        <w:r w:rsidRPr="001F2B96">
          <w:rPr>
            <w:rStyle w:val="Hyperlink"/>
          </w:rPr>
          <w:fldChar w:fldCharType="end"/>
        </w:r>
      </w:ins>
    </w:p>
    <w:p w14:paraId="7E80DA16" w14:textId="77777777" w:rsidR="00CA502A" w:rsidRDefault="00CA502A">
      <w:pPr>
        <w:pStyle w:val="TOC2"/>
        <w:rPr>
          <w:ins w:id="98" w:author="Klausen Jörg" w:date="2019-01-21T09:43:00Z"/>
          <w:rFonts w:asciiTheme="minorHAnsi" w:eastAsiaTheme="minorEastAsia" w:hAnsiTheme="minorHAnsi" w:cstheme="minorBidi"/>
          <w:szCs w:val="22"/>
          <w:lang w:val="en-US"/>
        </w:rPr>
      </w:pPr>
      <w:ins w:id="99" w:author="Klausen Jörg" w:date="2019-01-21T09:43:00Z">
        <w:r w:rsidRPr="001F2B96">
          <w:rPr>
            <w:rStyle w:val="Hyperlink"/>
          </w:rPr>
          <w:fldChar w:fldCharType="begin"/>
        </w:r>
        <w:r w:rsidRPr="001F2B96">
          <w:rPr>
            <w:rStyle w:val="Hyperlink"/>
          </w:rPr>
          <w:instrText xml:space="preserve"> </w:instrText>
        </w:r>
        <w:r>
          <w:instrText>HYPERLINK \l "_Toc535827228"</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7.3</w:t>
        </w:r>
        <w:r>
          <w:rPr>
            <w:rFonts w:asciiTheme="minorHAnsi" w:eastAsiaTheme="minorEastAsia" w:hAnsiTheme="minorHAnsi" w:cstheme="minorBidi"/>
            <w:szCs w:val="22"/>
            <w:lang w:val="en-US"/>
          </w:rPr>
          <w:tab/>
        </w:r>
        <w:r w:rsidRPr="001F2B96">
          <w:rPr>
            <w:rStyle w:val="Hyperlink"/>
          </w:rPr>
          <w:t>DataGeneration</w:t>
        </w:r>
        <w:r>
          <w:rPr>
            <w:webHidden/>
          </w:rPr>
          <w:tab/>
        </w:r>
        <w:r>
          <w:rPr>
            <w:webHidden/>
          </w:rPr>
          <w:fldChar w:fldCharType="begin"/>
        </w:r>
        <w:r>
          <w:rPr>
            <w:webHidden/>
          </w:rPr>
          <w:instrText xml:space="preserve"> PAGEREF _Toc535827228 \h </w:instrText>
        </w:r>
        <w:r>
          <w:rPr>
            <w:webHidden/>
          </w:rPr>
        </w:r>
      </w:ins>
      <w:r>
        <w:rPr>
          <w:webHidden/>
        </w:rPr>
        <w:fldChar w:fldCharType="separate"/>
      </w:r>
      <w:ins w:id="100" w:author="Klausen Jörg" w:date="2019-01-21T09:43:00Z">
        <w:r>
          <w:rPr>
            <w:webHidden/>
          </w:rPr>
          <w:t>29</w:t>
        </w:r>
        <w:r>
          <w:rPr>
            <w:webHidden/>
          </w:rPr>
          <w:fldChar w:fldCharType="end"/>
        </w:r>
        <w:r w:rsidRPr="001F2B96">
          <w:rPr>
            <w:rStyle w:val="Hyperlink"/>
          </w:rPr>
          <w:fldChar w:fldCharType="end"/>
        </w:r>
      </w:ins>
    </w:p>
    <w:p w14:paraId="303B68FE" w14:textId="77777777" w:rsidR="00CA502A" w:rsidRDefault="00CA502A">
      <w:pPr>
        <w:pStyle w:val="TOC2"/>
        <w:rPr>
          <w:ins w:id="101" w:author="Klausen Jörg" w:date="2019-01-21T09:43:00Z"/>
          <w:rFonts w:asciiTheme="minorHAnsi" w:eastAsiaTheme="minorEastAsia" w:hAnsiTheme="minorHAnsi" w:cstheme="minorBidi"/>
          <w:szCs w:val="22"/>
          <w:lang w:val="en-US"/>
        </w:rPr>
      </w:pPr>
      <w:ins w:id="102" w:author="Klausen Jörg" w:date="2019-01-21T09:43:00Z">
        <w:r w:rsidRPr="001F2B96">
          <w:rPr>
            <w:rStyle w:val="Hyperlink"/>
          </w:rPr>
          <w:fldChar w:fldCharType="begin"/>
        </w:r>
        <w:r w:rsidRPr="001F2B96">
          <w:rPr>
            <w:rStyle w:val="Hyperlink"/>
          </w:rPr>
          <w:instrText xml:space="preserve"> </w:instrText>
        </w:r>
        <w:r>
          <w:instrText>HYPERLINK \l "_Toc535827229"</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7.4</w:t>
        </w:r>
        <w:r>
          <w:rPr>
            <w:rFonts w:asciiTheme="minorHAnsi" w:eastAsiaTheme="minorEastAsia" w:hAnsiTheme="minorHAnsi" w:cstheme="minorBidi"/>
            <w:szCs w:val="22"/>
            <w:lang w:val="en-US"/>
          </w:rPr>
          <w:tab/>
        </w:r>
        <w:r w:rsidRPr="001F2B96">
          <w:rPr>
            <w:rStyle w:val="Hyperlink"/>
          </w:rPr>
          <w:t>Schedule</w:t>
        </w:r>
        <w:r>
          <w:rPr>
            <w:webHidden/>
          </w:rPr>
          <w:tab/>
        </w:r>
        <w:r>
          <w:rPr>
            <w:webHidden/>
          </w:rPr>
          <w:fldChar w:fldCharType="begin"/>
        </w:r>
        <w:r>
          <w:rPr>
            <w:webHidden/>
          </w:rPr>
          <w:instrText xml:space="preserve"> PAGEREF _Toc535827229 \h </w:instrText>
        </w:r>
        <w:r>
          <w:rPr>
            <w:webHidden/>
          </w:rPr>
        </w:r>
      </w:ins>
      <w:r>
        <w:rPr>
          <w:webHidden/>
        </w:rPr>
        <w:fldChar w:fldCharType="separate"/>
      </w:r>
      <w:ins w:id="103" w:author="Klausen Jörg" w:date="2019-01-21T09:43:00Z">
        <w:r>
          <w:rPr>
            <w:webHidden/>
          </w:rPr>
          <w:t>29</w:t>
        </w:r>
        <w:r>
          <w:rPr>
            <w:webHidden/>
          </w:rPr>
          <w:fldChar w:fldCharType="end"/>
        </w:r>
        <w:r w:rsidRPr="001F2B96">
          <w:rPr>
            <w:rStyle w:val="Hyperlink"/>
          </w:rPr>
          <w:fldChar w:fldCharType="end"/>
        </w:r>
      </w:ins>
    </w:p>
    <w:p w14:paraId="72379A6F" w14:textId="77777777" w:rsidR="00CA502A" w:rsidRDefault="00CA502A">
      <w:pPr>
        <w:pStyle w:val="TOC2"/>
        <w:rPr>
          <w:ins w:id="104" w:author="Klausen Jörg" w:date="2019-01-21T09:43:00Z"/>
          <w:rFonts w:asciiTheme="minorHAnsi" w:eastAsiaTheme="minorEastAsia" w:hAnsiTheme="minorHAnsi" w:cstheme="minorBidi"/>
          <w:szCs w:val="22"/>
          <w:lang w:val="en-US"/>
        </w:rPr>
      </w:pPr>
      <w:ins w:id="105" w:author="Klausen Jörg" w:date="2019-01-21T09:43:00Z">
        <w:r w:rsidRPr="001F2B96">
          <w:rPr>
            <w:rStyle w:val="Hyperlink"/>
          </w:rPr>
          <w:fldChar w:fldCharType="begin"/>
        </w:r>
        <w:r w:rsidRPr="001F2B96">
          <w:rPr>
            <w:rStyle w:val="Hyperlink"/>
          </w:rPr>
          <w:instrText xml:space="preserve"> </w:instrText>
        </w:r>
        <w:r>
          <w:instrText>HYPERLINK \l "_Toc535827230"</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7.5</w:t>
        </w:r>
        <w:r>
          <w:rPr>
            <w:rFonts w:asciiTheme="minorHAnsi" w:eastAsiaTheme="minorEastAsia" w:hAnsiTheme="minorHAnsi" w:cstheme="minorBidi"/>
            <w:szCs w:val="22"/>
            <w:lang w:val="en-US"/>
          </w:rPr>
          <w:tab/>
        </w:r>
        <w:r w:rsidRPr="001F2B96">
          <w:rPr>
            <w:rStyle w:val="Hyperlink"/>
          </w:rPr>
          <w:t>Sampling</w:t>
        </w:r>
        <w:r>
          <w:rPr>
            <w:webHidden/>
          </w:rPr>
          <w:tab/>
        </w:r>
        <w:r>
          <w:rPr>
            <w:webHidden/>
          </w:rPr>
          <w:fldChar w:fldCharType="begin"/>
        </w:r>
        <w:r>
          <w:rPr>
            <w:webHidden/>
          </w:rPr>
          <w:instrText xml:space="preserve"> PAGEREF _Toc535827230 \h </w:instrText>
        </w:r>
        <w:r>
          <w:rPr>
            <w:webHidden/>
          </w:rPr>
        </w:r>
      </w:ins>
      <w:r>
        <w:rPr>
          <w:webHidden/>
        </w:rPr>
        <w:fldChar w:fldCharType="separate"/>
      </w:r>
      <w:ins w:id="106" w:author="Klausen Jörg" w:date="2019-01-21T09:43:00Z">
        <w:r>
          <w:rPr>
            <w:webHidden/>
          </w:rPr>
          <w:t>30</w:t>
        </w:r>
        <w:r>
          <w:rPr>
            <w:webHidden/>
          </w:rPr>
          <w:fldChar w:fldCharType="end"/>
        </w:r>
        <w:r w:rsidRPr="001F2B96">
          <w:rPr>
            <w:rStyle w:val="Hyperlink"/>
          </w:rPr>
          <w:fldChar w:fldCharType="end"/>
        </w:r>
      </w:ins>
    </w:p>
    <w:p w14:paraId="5A2C7D13" w14:textId="77777777" w:rsidR="00CA502A" w:rsidRDefault="00CA502A">
      <w:pPr>
        <w:pStyle w:val="TOC2"/>
        <w:rPr>
          <w:ins w:id="107" w:author="Klausen Jörg" w:date="2019-01-21T09:43:00Z"/>
          <w:rFonts w:asciiTheme="minorHAnsi" w:eastAsiaTheme="minorEastAsia" w:hAnsiTheme="minorHAnsi" w:cstheme="minorBidi"/>
          <w:szCs w:val="22"/>
          <w:lang w:val="en-US"/>
        </w:rPr>
      </w:pPr>
      <w:ins w:id="108" w:author="Klausen Jörg" w:date="2019-01-21T09:43:00Z">
        <w:r w:rsidRPr="001F2B96">
          <w:rPr>
            <w:rStyle w:val="Hyperlink"/>
          </w:rPr>
          <w:fldChar w:fldCharType="begin"/>
        </w:r>
        <w:r w:rsidRPr="001F2B96">
          <w:rPr>
            <w:rStyle w:val="Hyperlink"/>
          </w:rPr>
          <w:instrText xml:space="preserve"> </w:instrText>
        </w:r>
        <w:r>
          <w:instrText>HYPERLINK \l "_Toc535827231"</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7.6</w:t>
        </w:r>
        <w:r>
          <w:rPr>
            <w:rFonts w:asciiTheme="minorHAnsi" w:eastAsiaTheme="minorEastAsia" w:hAnsiTheme="minorHAnsi" w:cstheme="minorBidi"/>
            <w:szCs w:val="22"/>
            <w:lang w:val="en-US"/>
          </w:rPr>
          <w:tab/>
        </w:r>
        <w:r w:rsidRPr="001F2B96">
          <w:rPr>
            <w:rStyle w:val="Hyperlink"/>
          </w:rPr>
          <w:t>Processing</w:t>
        </w:r>
        <w:r>
          <w:rPr>
            <w:webHidden/>
          </w:rPr>
          <w:tab/>
        </w:r>
        <w:r>
          <w:rPr>
            <w:webHidden/>
          </w:rPr>
          <w:fldChar w:fldCharType="begin"/>
        </w:r>
        <w:r>
          <w:rPr>
            <w:webHidden/>
          </w:rPr>
          <w:instrText xml:space="preserve"> PAGEREF _Toc535827231 \h </w:instrText>
        </w:r>
        <w:r>
          <w:rPr>
            <w:webHidden/>
          </w:rPr>
        </w:r>
      </w:ins>
      <w:r>
        <w:rPr>
          <w:webHidden/>
        </w:rPr>
        <w:fldChar w:fldCharType="separate"/>
      </w:r>
      <w:ins w:id="109" w:author="Klausen Jörg" w:date="2019-01-21T09:43:00Z">
        <w:r>
          <w:rPr>
            <w:webHidden/>
          </w:rPr>
          <w:t>30</w:t>
        </w:r>
        <w:r>
          <w:rPr>
            <w:webHidden/>
          </w:rPr>
          <w:fldChar w:fldCharType="end"/>
        </w:r>
        <w:r w:rsidRPr="001F2B96">
          <w:rPr>
            <w:rStyle w:val="Hyperlink"/>
          </w:rPr>
          <w:fldChar w:fldCharType="end"/>
        </w:r>
      </w:ins>
    </w:p>
    <w:p w14:paraId="77C71931" w14:textId="77777777" w:rsidR="00CA502A" w:rsidRDefault="00CA502A">
      <w:pPr>
        <w:pStyle w:val="TOC2"/>
        <w:rPr>
          <w:ins w:id="110" w:author="Klausen Jörg" w:date="2019-01-21T09:43:00Z"/>
          <w:rFonts w:asciiTheme="minorHAnsi" w:eastAsiaTheme="minorEastAsia" w:hAnsiTheme="minorHAnsi" w:cstheme="minorBidi"/>
          <w:szCs w:val="22"/>
          <w:lang w:val="en-US"/>
        </w:rPr>
      </w:pPr>
      <w:ins w:id="111" w:author="Klausen Jörg" w:date="2019-01-21T09:43:00Z">
        <w:r w:rsidRPr="001F2B96">
          <w:rPr>
            <w:rStyle w:val="Hyperlink"/>
          </w:rPr>
          <w:fldChar w:fldCharType="begin"/>
        </w:r>
        <w:r w:rsidRPr="001F2B96">
          <w:rPr>
            <w:rStyle w:val="Hyperlink"/>
          </w:rPr>
          <w:instrText xml:space="preserve"> </w:instrText>
        </w:r>
        <w:r>
          <w:instrText>HYPERLINK \l "_Toc535827232"</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7.7</w:t>
        </w:r>
        <w:r>
          <w:rPr>
            <w:rFonts w:asciiTheme="minorHAnsi" w:eastAsiaTheme="minorEastAsia" w:hAnsiTheme="minorHAnsi" w:cstheme="minorBidi"/>
            <w:szCs w:val="22"/>
            <w:lang w:val="en-US"/>
          </w:rPr>
          <w:tab/>
        </w:r>
        <w:r w:rsidRPr="001F2B96">
          <w:rPr>
            <w:rStyle w:val="Hyperlink"/>
          </w:rPr>
          <w:t>Reporting</w:t>
        </w:r>
        <w:r>
          <w:rPr>
            <w:webHidden/>
          </w:rPr>
          <w:tab/>
        </w:r>
        <w:r>
          <w:rPr>
            <w:webHidden/>
          </w:rPr>
          <w:fldChar w:fldCharType="begin"/>
        </w:r>
        <w:r>
          <w:rPr>
            <w:webHidden/>
          </w:rPr>
          <w:instrText xml:space="preserve"> PAGEREF _Toc535827232 \h </w:instrText>
        </w:r>
        <w:r>
          <w:rPr>
            <w:webHidden/>
          </w:rPr>
        </w:r>
      </w:ins>
      <w:r>
        <w:rPr>
          <w:webHidden/>
        </w:rPr>
        <w:fldChar w:fldCharType="separate"/>
      </w:r>
      <w:ins w:id="112" w:author="Klausen Jörg" w:date="2019-01-21T09:43:00Z">
        <w:r>
          <w:rPr>
            <w:webHidden/>
          </w:rPr>
          <w:t>31</w:t>
        </w:r>
        <w:r>
          <w:rPr>
            <w:webHidden/>
          </w:rPr>
          <w:fldChar w:fldCharType="end"/>
        </w:r>
        <w:r w:rsidRPr="001F2B96">
          <w:rPr>
            <w:rStyle w:val="Hyperlink"/>
          </w:rPr>
          <w:fldChar w:fldCharType="end"/>
        </w:r>
      </w:ins>
    </w:p>
    <w:p w14:paraId="2C1E5E18" w14:textId="77777777" w:rsidR="00CA502A" w:rsidRDefault="00CA502A">
      <w:pPr>
        <w:pStyle w:val="TOC2"/>
        <w:rPr>
          <w:ins w:id="113" w:author="Klausen Jörg" w:date="2019-01-21T09:43:00Z"/>
          <w:rFonts w:asciiTheme="minorHAnsi" w:eastAsiaTheme="minorEastAsia" w:hAnsiTheme="minorHAnsi" w:cstheme="minorBidi"/>
          <w:szCs w:val="22"/>
          <w:lang w:val="en-US"/>
        </w:rPr>
      </w:pPr>
      <w:ins w:id="114" w:author="Klausen Jörg" w:date="2019-01-21T09:43:00Z">
        <w:r w:rsidRPr="001F2B96">
          <w:rPr>
            <w:rStyle w:val="Hyperlink"/>
          </w:rPr>
          <w:fldChar w:fldCharType="begin"/>
        </w:r>
        <w:r w:rsidRPr="001F2B96">
          <w:rPr>
            <w:rStyle w:val="Hyperlink"/>
          </w:rPr>
          <w:instrText xml:space="preserve"> </w:instrText>
        </w:r>
        <w:r>
          <w:instrText>HYPERLINK \l "_Toc535827233"</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7.8</w:t>
        </w:r>
        <w:r>
          <w:rPr>
            <w:rFonts w:asciiTheme="minorHAnsi" w:eastAsiaTheme="minorEastAsia" w:hAnsiTheme="minorHAnsi" w:cstheme="minorBidi"/>
            <w:szCs w:val="22"/>
            <w:lang w:val="en-US"/>
          </w:rPr>
          <w:tab/>
        </w:r>
        <w:r w:rsidRPr="001F2B96">
          <w:rPr>
            <w:rStyle w:val="Hyperlink"/>
          </w:rPr>
          <w:t>ResultSet</w:t>
        </w:r>
        <w:r>
          <w:rPr>
            <w:webHidden/>
          </w:rPr>
          <w:tab/>
        </w:r>
        <w:r>
          <w:rPr>
            <w:webHidden/>
          </w:rPr>
          <w:fldChar w:fldCharType="begin"/>
        </w:r>
        <w:r>
          <w:rPr>
            <w:webHidden/>
          </w:rPr>
          <w:instrText xml:space="preserve"> PAGEREF _Toc535827233 \h </w:instrText>
        </w:r>
        <w:r>
          <w:rPr>
            <w:webHidden/>
          </w:rPr>
        </w:r>
      </w:ins>
      <w:r>
        <w:rPr>
          <w:webHidden/>
        </w:rPr>
        <w:fldChar w:fldCharType="separate"/>
      </w:r>
      <w:ins w:id="115" w:author="Klausen Jörg" w:date="2019-01-21T09:43:00Z">
        <w:r>
          <w:rPr>
            <w:webHidden/>
          </w:rPr>
          <w:t>32</w:t>
        </w:r>
        <w:r>
          <w:rPr>
            <w:webHidden/>
          </w:rPr>
          <w:fldChar w:fldCharType="end"/>
        </w:r>
        <w:r w:rsidRPr="001F2B96">
          <w:rPr>
            <w:rStyle w:val="Hyperlink"/>
          </w:rPr>
          <w:fldChar w:fldCharType="end"/>
        </w:r>
      </w:ins>
    </w:p>
    <w:p w14:paraId="240C8AC6" w14:textId="77777777" w:rsidR="00CA502A" w:rsidRDefault="00CA502A">
      <w:pPr>
        <w:pStyle w:val="TOC1"/>
        <w:rPr>
          <w:ins w:id="116" w:author="Klausen Jörg" w:date="2019-01-21T09:43:00Z"/>
          <w:rFonts w:asciiTheme="minorHAnsi" w:eastAsiaTheme="minorEastAsia" w:hAnsiTheme="minorHAnsi" w:cstheme="minorBidi"/>
          <w:szCs w:val="22"/>
        </w:rPr>
      </w:pPr>
      <w:ins w:id="117" w:author="Klausen Jörg" w:date="2019-01-21T09:43:00Z">
        <w:r w:rsidRPr="001F2B96">
          <w:rPr>
            <w:rStyle w:val="Hyperlink"/>
          </w:rPr>
          <w:fldChar w:fldCharType="begin"/>
        </w:r>
        <w:r w:rsidRPr="001F2B96">
          <w:rPr>
            <w:rStyle w:val="Hyperlink"/>
          </w:rPr>
          <w:instrText xml:space="preserve"> </w:instrText>
        </w:r>
        <w:r>
          <w:instrText>HYPERLINK \l "_Toc535827234"</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8</w:t>
        </w:r>
        <w:r>
          <w:rPr>
            <w:rFonts w:asciiTheme="minorHAnsi" w:eastAsiaTheme="minorEastAsia" w:hAnsiTheme="minorHAnsi" w:cstheme="minorBidi"/>
            <w:szCs w:val="22"/>
          </w:rPr>
          <w:tab/>
        </w:r>
        <w:r w:rsidRPr="001F2B96">
          <w:rPr>
            <w:rStyle w:val="Hyperlink"/>
          </w:rPr>
          <w:t>WMDR XML SCHEMA IMPLEMENTATION</w:t>
        </w:r>
        <w:r>
          <w:rPr>
            <w:webHidden/>
          </w:rPr>
          <w:tab/>
        </w:r>
        <w:r>
          <w:rPr>
            <w:webHidden/>
          </w:rPr>
          <w:fldChar w:fldCharType="begin"/>
        </w:r>
        <w:r>
          <w:rPr>
            <w:webHidden/>
          </w:rPr>
          <w:instrText xml:space="preserve"> PAGEREF _Toc535827234 \h </w:instrText>
        </w:r>
        <w:r>
          <w:rPr>
            <w:webHidden/>
          </w:rPr>
        </w:r>
      </w:ins>
      <w:r>
        <w:rPr>
          <w:webHidden/>
        </w:rPr>
        <w:fldChar w:fldCharType="separate"/>
      </w:r>
      <w:ins w:id="118" w:author="Klausen Jörg" w:date="2019-01-21T09:43:00Z">
        <w:r>
          <w:rPr>
            <w:webHidden/>
          </w:rPr>
          <w:t>33</w:t>
        </w:r>
        <w:r>
          <w:rPr>
            <w:webHidden/>
          </w:rPr>
          <w:fldChar w:fldCharType="end"/>
        </w:r>
        <w:r w:rsidRPr="001F2B96">
          <w:rPr>
            <w:rStyle w:val="Hyperlink"/>
          </w:rPr>
          <w:fldChar w:fldCharType="end"/>
        </w:r>
      </w:ins>
    </w:p>
    <w:p w14:paraId="10348F6C" w14:textId="77777777" w:rsidR="00CA502A" w:rsidRDefault="00CA502A">
      <w:pPr>
        <w:pStyle w:val="TOC2"/>
        <w:rPr>
          <w:ins w:id="119" w:author="Klausen Jörg" w:date="2019-01-21T09:43:00Z"/>
          <w:rFonts w:asciiTheme="minorHAnsi" w:eastAsiaTheme="minorEastAsia" w:hAnsiTheme="minorHAnsi" w:cstheme="minorBidi"/>
          <w:szCs w:val="22"/>
          <w:lang w:val="en-US"/>
        </w:rPr>
      </w:pPr>
      <w:ins w:id="120" w:author="Klausen Jörg" w:date="2019-01-21T09:43:00Z">
        <w:r w:rsidRPr="001F2B96">
          <w:rPr>
            <w:rStyle w:val="Hyperlink"/>
          </w:rPr>
          <w:fldChar w:fldCharType="begin"/>
        </w:r>
        <w:r w:rsidRPr="001F2B96">
          <w:rPr>
            <w:rStyle w:val="Hyperlink"/>
          </w:rPr>
          <w:instrText xml:space="preserve"> </w:instrText>
        </w:r>
        <w:r>
          <w:instrText>HYPERLINK \l "_Toc535827235"</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8.1</w:t>
        </w:r>
        <w:r>
          <w:rPr>
            <w:rFonts w:asciiTheme="minorHAnsi" w:eastAsiaTheme="minorEastAsia" w:hAnsiTheme="minorHAnsi" w:cstheme="minorBidi"/>
            <w:szCs w:val="22"/>
            <w:lang w:val="en-US"/>
          </w:rPr>
          <w:tab/>
        </w:r>
        <w:r w:rsidRPr="001F2B96">
          <w:rPr>
            <w:rStyle w:val="Hyperlink"/>
          </w:rPr>
          <w:t>Schema location</w:t>
        </w:r>
        <w:r>
          <w:rPr>
            <w:webHidden/>
          </w:rPr>
          <w:tab/>
        </w:r>
        <w:r>
          <w:rPr>
            <w:webHidden/>
          </w:rPr>
          <w:fldChar w:fldCharType="begin"/>
        </w:r>
        <w:r>
          <w:rPr>
            <w:webHidden/>
          </w:rPr>
          <w:instrText xml:space="preserve"> PAGEREF _Toc535827235 \h </w:instrText>
        </w:r>
        <w:r>
          <w:rPr>
            <w:webHidden/>
          </w:rPr>
        </w:r>
      </w:ins>
      <w:r>
        <w:rPr>
          <w:webHidden/>
        </w:rPr>
        <w:fldChar w:fldCharType="separate"/>
      </w:r>
      <w:ins w:id="121" w:author="Klausen Jörg" w:date="2019-01-21T09:43:00Z">
        <w:r>
          <w:rPr>
            <w:webHidden/>
          </w:rPr>
          <w:t>33</w:t>
        </w:r>
        <w:r>
          <w:rPr>
            <w:webHidden/>
          </w:rPr>
          <w:fldChar w:fldCharType="end"/>
        </w:r>
        <w:r w:rsidRPr="001F2B96">
          <w:rPr>
            <w:rStyle w:val="Hyperlink"/>
          </w:rPr>
          <w:fldChar w:fldCharType="end"/>
        </w:r>
      </w:ins>
    </w:p>
    <w:p w14:paraId="4B6ECC45" w14:textId="77777777" w:rsidR="00CA502A" w:rsidRDefault="00CA502A">
      <w:pPr>
        <w:pStyle w:val="TOC2"/>
        <w:rPr>
          <w:ins w:id="122" w:author="Klausen Jörg" w:date="2019-01-21T09:43:00Z"/>
          <w:rFonts w:asciiTheme="minorHAnsi" w:eastAsiaTheme="minorEastAsia" w:hAnsiTheme="minorHAnsi" w:cstheme="minorBidi"/>
          <w:szCs w:val="22"/>
          <w:lang w:val="en-US"/>
        </w:rPr>
      </w:pPr>
      <w:ins w:id="123" w:author="Klausen Jörg" w:date="2019-01-21T09:43:00Z">
        <w:r w:rsidRPr="001F2B96">
          <w:rPr>
            <w:rStyle w:val="Hyperlink"/>
          </w:rPr>
          <w:fldChar w:fldCharType="begin"/>
        </w:r>
        <w:r w:rsidRPr="001F2B96">
          <w:rPr>
            <w:rStyle w:val="Hyperlink"/>
          </w:rPr>
          <w:instrText xml:space="preserve"> </w:instrText>
        </w:r>
        <w:r>
          <w:instrText>HYPERLINK \l "_Toc535827236"</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8.2</w:t>
        </w:r>
        <w:r>
          <w:rPr>
            <w:rFonts w:asciiTheme="minorHAnsi" w:eastAsiaTheme="minorEastAsia" w:hAnsiTheme="minorHAnsi" w:cstheme="minorBidi"/>
            <w:szCs w:val="22"/>
            <w:lang w:val="en-US"/>
          </w:rPr>
          <w:tab/>
        </w:r>
        <w:r w:rsidRPr="001F2B96">
          <w:rPr>
            <w:rStyle w:val="Hyperlink"/>
          </w:rPr>
          <w:t>Validation of XML instance documents against the schema.</w:t>
        </w:r>
        <w:r>
          <w:rPr>
            <w:webHidden/>
          </w:rPr>
          <w:tab/>
        </w:r>
        <w:r>
          <w:rPr>
            <w:webHidden/>
          </w:rPr>
          <w:fldChar w:fldCharType="begin"/>
        </w:r>
        <w:r>
          <w:rPr>
            <w:webHidden/>
          </w:rPr>
          <w:instrText xml:space="preserve"> PAGEREF _Toc535827236 \h </w:instrText>
        </w:r>
        <w:r>
          <w:rPr>
            <w:webHidden/>
          </w:rPr>
        </w:r>
      </w:ins>
      <w:r>
        <w:rPr>
          <w:webHidden/>
        </w:rPr>
        <w:fldChar w:fldCharType="separate"/>
      </w:r>
      <w:ins w:id="124" w:author="Klausen Jörg" w:date="2019-01-21T09:43:00Z">
        <w:r>
          <w:rPr>
            <w:webHidden/>
          </w:rPr>
          <w:t>33</w:t>
        </w:r>
        <w:r>
          <w:rPr>
            <w:webHidden/>
          </w:rPr>
          <w:fldChar w:fldCharType="end"/>
        </w:r>
        <w:r w:rsidRPr="001F2B96">
          <w:rPr>
            <w:rStyle w:val="Hyperlink"/>
          </w:rPr>
          <w:fldChar w:fldCharType="end"/>
        </w:r>
      </w:ins>
    </w:p>
    <w:p w14:paraId="749F4915" w14:textId="77777777" w:rsidR="00CA502A" w:rsidRDefault="00CA502A">
      <w:pPr>
        <w:pStyle w:val="TOC2"/>
        <w:rPr>
          <w:ins w:id="125" w:author="Klausen Jörg" w:date="2019-01-21T09:43:00Z"/>
          <w:rFonts w:asciiTheme="minorHAnsi" w:eastAsiaTheme="minorEastAsia" w:hAnsiTheme="minorHAnsi" w:cstheme="minorBidi"/>
          <w:szCs w:val="22"/>
          <w:lang w:val="en-US"/>
        </w:rPr>
      </w:pPr>
      <w:ins w:id="126" w:author="Klausen Jörg" w:date="2019-01-21T09:43:00Z">
        <w:r w:rsidRPr="001F2B96">
          <w:rPr>
            <w:rStyle w:val="Hyperlink"/>
          </w:rPr>
          <w:fldChar w:fldCharType="begin"/>
        </w:r>
        <w:r w:rsidRPr="001F2B96">
          <w:rPr>
            <w:rStyle w:val="Hyperlink"/>
          </w:rPr>
          <w:instrText xml:space="preserve"> </w:instrText>
        </w:r>
        <w:r>
          <w:instrText>HYPERLINK \l "_Toc535827237"</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8.3</w:t>
        </w:r>
        <w:r>
          <w:rPr>
            <w:rFonts w:asciiTheme="minorHAnsi" w:eastAsiaTheme="minorEastAsia" w:hAnsiTheme="minorHAnsi" w:cstheme="minorBidi"/>
            <w:szCs w:val="22"/>
            <w:lang w:val="en-US"/>
          </w:rPr>
          <w:tab/>
        </w:r>
        <w:r w:rsidRPr="001F2B96">
          <w:rPr>
            <w:rStyle w:val="Hyperlink"/>
          </w:rPr>
          <w:t>Further Validation of Instance Documents Using OSCAR/Surface</w:t>
        </w:r>
        <w:r>
          <w:rPr>
            <w:webHidden/>
          </w:rPr>
          <w:tab/>
        </w:r>
        <w:r>
          <w:rPr>
            <w:webHidden/>
          </w:rPr>
          <w:fldChar w:fldCharType="begin"/>
        </w:r>
        <w:r>
          <w:rPr>
            <w:webHidden/>
          </w:rPr>
          <w:instrText xml:space="preserve"> PAGEREF _Toc535827237 \h </w:instrText>
        </w:r>
        <w:r>
          <w:rPr>
            <w:webHidden/>
          </w:rPr>
        </w:r>
      </w:ins>
      <w:r>
        <w:rPr>
          <w:webHidden/>
        </w:rPr>
        <w:fldChar w:fldCharType="separate"/>
      </w:r>
      <w:ins w:id="127" w:author="Klausen Jörg" w:date="2019-01-21T09:43:00Z">
        <w:r>
          <w:rPr>
            <w:webHidden/>
          </w:rPr>
          <w:t>34</w:t>
        </w:r>
        <w:r>
          <w:rPr>
            <w:webHidden/>
          </w:rPr>
          <w:fldChar w:fldCharType="end"/>
        </w:r>
        <w:r w:rsidRPr="001F2B96">
          <w:rPr>
            <w:rStyle w:val="Hyperlink"/>
          </w:rPr>
          <w:fldChar w:fldCharType="end"/>
        </w:r>
      </w:ins>
    </w:p>
    <w:p w14:paraId="1DC3988D" w14:textId="77777777" w:rsidR="00CA502A" w:rsidRDefault="00CA502A">
      <w:pPr>
        <w:pStyle w:val="TOC2"/>
        <w:rPr>
          <w:ins w:id="128" w:author="Klausen Jörg" w:date="2019-01-21T09:43:00Z"/>
          <w:rFonts w:asciiTheme="minorHAnsi" w:eastAsiaTheme="minorEastAsia" w:hAnsiTheme="minorHAnsi" w:cstheme="minorBidi"/>
          <w:szCs w:val="22"/>
          <w:lang w:val="en-US"/>
        </w:rPr>
      </w:pPr>
      <w:ins w:id="129" w:author="Klausen Jörg" w:date="2019-01-21T09:43:00Z">
        <w:r w:rsidRPr="001F2B96">
          <w:rPr>
            <w:rStyle w:val="Hyperlink"/>
          </w:rPr>
          <w:fldChar w:fldCharType="begin"/>
        </w:r>
        <w:r w:rsidRPr="001F2B96">
          <w:rPr>
            <w:rStyle w:val="Hyperlink"/>
          </w:rPr>
          <w:instrText xml:space="preserve"> </w:instrText>
        </w:r>
        <w:r>
          <w:instrText>HYPERLINK \l "_Toc535827238"</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8.4</w:t>
        </w:r>
        <w:r>
          <w:rPr>
            <w:rFonts w:asciiTheme="minorHAnsi" w:eastAsiaTheme="minorEastAsia" w:hAnsiTheme="minorHAnsi" w:cstheme="minorBidi"/>
            <w:szCs w:val="22"/>
            <w:lang w:val="en-US"/>
          </w:rPr>
          <w:tab/>
        </w:r>
        <w:r w:rsidRPr="001F2B96">
          <w:rPr>
            <w:rStyle w:val="Hyperlink"/>
          </w:rPr>
          <w:t>Structure of Instance Documents</w:t>
        </w:r>
        <w:r>
          <w:rPr>
            <w:webHidden/>
          </w:rPr>
          <w:tab/>
        </w:r>
        <w:r>
          <w:rPr>
            <w:webHidden/>
          </w:rPr>
          <w:fldChar w:fldCharType="begin"/>
        </w:r>
        <w:r>
          <w:rPr>
            <w:webHidden/>
          </w:rPr>
          <w:instrText xml:space="preserve"> PAGEREF _Toc535827238 \h </w:instrText>
        </w:r>
        <w:r>
          <w:rPr>
            <w:webHidden/>
          </w:rPr>
        </w:r>
      </w:ins>
      <w:r>
        <w:rPr>
          <w:webHidden/>
        </w:rPr>
        <w:fldChar w:fldCharType="separate"/>
      </w:r>
      <w:ins w:id="130" w:author="Klausen Jörg" w:date="2019-01-21T09:43:00Z">
        <w:r>
          <w:rPr>
            <w:webHidden/>
          </w:rPr>
          <w:t>34</w:t>
        </w:r>
        <w:r>
          <w:rPr>
            <w:webHidden/>
          </w:rPr>
          <w:fldChar w:fldCharType="end"/>
        </w:r>
        <w:r w:rsidRPr="001F2B96">
          <w:rPr>
            <w:rStyle w:val="Hyperlink"/>
          </w:rPr>
          <w:fldChar w:fldCharType="end"/>
        </w:r>
      </w:ins>
    </w:p>
    <w:p w14:paraId="73C01EAE" w14:textId="77777777" w:rsidR="00CA502A" w:rsidRDefault="00CA502A">
      <w:pPr>
        <w:pStyle w:val="TOC2"/>
        <w:rPr>
          <w:ins w:id="131" w:author="Klausen Jörg" w:date="2019-01-21T09:43:00Z"/>
          <w:rFonts w:asciiTheme="minorHAnsi" w:eastAsiaTheme="minorEastAsia" w:hAnsiTheme="minorHAnsi" w:cstheme="minorBidi"/>
          <w:szCs w:val="22"/>
          <w:lang w:val="en-US"/>
        </w:rPr>
      </w:pPr>
      <w:ins w:id="132" w:author="Klausen Jörg" w:date="2019-01-21T09:43:00Z">
        <w:r w:rsidRPr="001F2B96">
          <w:rPr>
            <w:rStyle w:val="Hyperlink"/>
          </w:rPr>
          <w:fldChar w:fldCharType="begin"/>
        </w:r>
        <w:r w:rsidRPr="001F2B96">
          <w:rPr>
            <w:rStyle w:val="Hyperlink"/>
          </w:rPr>
          <w:instrText xml:space="preserve"> </w:instrText>
        </w:r>
        <w:r>
          <w:instrText>HYPERLINK \l "_Toc535827239"</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8.5</w:t>
        </w:r>
        <w:r>
          <w:rPr>
            <w:rFonts w:asciiTheme="minorHAnsi" w:eastAsiaTheme="minorEastAsia" w:hAnsiTheme="minorHAnsi" w:cstheme="minorBidi"/>
            <w:szCs w:val="22"/>
            <w:lang w:val="en-US"/>
          </w:rPr>
          <w:tab/>
        </w:r>
        <w:r w:rsidRPr="001F2B96">
          <w:rPr>
            <w:rStyle w:val="Hyperlink"/>
          </w:rPr>
          <w:t>GML properties</w:t>
        </w:r>
        <w:r>
          <w:rPr>
            <w:webHidden/>
          </w:rPr>
          <w:tab/>
        </w:r>
        <w:r>
          <w:rPr>
            <w:webHidden/>
          </w:rPr>
          <w:fldChar w:fldCharType="begin"/>
        </w:r>
        <w:r>
          <w:rPr>
            <w:webHidden/>
          </w:rPr>
          <w:instrText xml:space="preserve"> PAGEREF _Toc535827239 \h </w:instrText>
        </w:r>
        <w:r>
          <w:rPr>
            <w:webHidden/>
          </w:rPr>
        </w:r>
      </w:ins>
      <w:r>
        <w:rPr>
          <w:webHidden/>
        </w:rPr>
        <w:fldChar w:fldCharType="separate"/>
      </w:r>
      <w:ins w:id="133" w:author="Klausen Jörg" w:date="2019-01-21T09:43:00Z">
        <w:r>
          <w:rPr>
            <w:webHidden/>
          </w:rPr>
          <w:t>36</w:t>
        </w:r>
        <w:r>
          <w:rPr>
            <w:webHidden/>
          </w:rPr>
          <w:fldChar w:fldCharType="end"/>
        </w:r>
        <w:r w:rsidRPr="001F2B96">
          <w:rPr>
            <w:rStyle w:val="Hyperlink"/>
          </w:rPr>
          <w:fldChar w:fldCharType="end"/>
        </w:r>
      </w:ins>
    </w:p>
    <w:p w14:paraId="2C65E1AA" w14:textId="77777777" w:rsidR="00CA502A" w:rsidRDefault="00CA502A">
      <w:pPr>
        <w:pStyle w:val="TOC2"/>
        <w:rPr>
          <w:ins w:id="134" w:author="Klausen Jörg" w:date="2019-01-21T09:43:00Z"/>
          <w:rFonts w:asciiTheme="minorHAnsi" w:eastAsiaTheme="minorEastAsia" w:hAnsiTheme="minorHAnsi" w:cstheme="minorBidi"/>
          <w:szCs w:val="22"/>
          <w:lang w:val="en-US"/>
        </w:rPr>
      </w:pPr>
      <w:ins w:id="135" w:author="Klausen Jörg" w:date="2019-01-21T09:43:00Z">
        <w:r w:rsidRPr="001F2B96">
          <w:rPr>
            <w:rStyle w:val="Hyperlink"/>
          </w:rPr>
          <w:fldChar w:fldCharType="begin"/>
        </w:r>
        <w:r w:rsidRPr="001F2B96">
          <w:rPr>
            <w:rStyle w:val="Hyperlink"/>
          </w:rPr>
          <w:instrText xml:space="preserve"> </w:instrText>
        </w:r>
        <w:r>
          <w:instrText>HYPERLINK \l "_Toc535827240"</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8.6</w:t>
        </w:r>
        <w:r>
          <w:rPr>
            <w:rFonts w:asciiTheme="minorHAnsi" w:eastAsiaTheme="minorEastAsia" w:hAnsiTheme="minorHAnsi" w:cstheme="minorBidi"/>
            <w:szCs w:val="22"/>
            <w:lang w:val="en-US"/>
          </w:rPr>
          <w:tab/>
        </w:r>
        <w:r w:rsidRPr="001F2B96">
          <w:rPr>
            <w:rStyle w:val="Hyperlink"/>
          </w:rPr>
          <w:t>Use of Identifiers</w:t>
        </w:r>
        <w:r>
          <w:rPr>
            <w:webHidden/>
          </w:rPr>
          <w:tab/>
        </w:r>
        <w:r>
          <w:rPr>
            <w:webHidden/>
          </w:rPr>
          <w:fldChar w:fldCharType="begin"/>
        </w:r>
        <w:r>
          <w:rPr>
            <w:webHidden/>
          </w:rPr>
          <w:instrText xml:space="preserve"> PAGEREF _Toc535827240 \h </w:instrText>
        </w:r>
        <w:r>
          <w:rPr>
            <w:webHidden/>
          </w:rPr>
        </w:r>
      </w:ins>
      <w:r>
        <w:rPr>
          <w:webHidden/>
        </w:rPr>
        <w:fldChar w:fldCharType="separate"/>
      </w:r>
      <w:ins w:id="136" w:author="Klausen Jörg" w:date="2019-01-21T09:43:00Z">
        <w:r>
          <w:rPr>
            <w:webHidden/>
          </w:rPr>
          <w:t>37</w:t>
        </w:r>
        <w:r>
          <w:rPr>
            <w:webHidden/>
          </w:rPr>
          <w:fldChar w:fldCharType="end"/>
        </w:r>
        <w:r w:rsidRPr="001F2B96">
          <w:rPr>
            <w:rStyle w:val="Hyperlink"/>
          </w:rPr>
          <w:fldChar w:fldCharType="end"/>
        </w:r>
      </w:ins>
    </w:p>
    <w:p w14:paraId="5B8EF22D" w14:textId="77777777" w:rsidR="00CA502A" w:rsidRDefault="00CA502A">
      <w:pPr>
        <w:pStyle w:val="TOC1"/>
        <w:rPr>
          <w:ins w:id="137" w:author="Klausen Jörg" w:date="2019-01-21T09:43:00Z"/>
          <w:rFonts w:asciiTheme="minorHAnsi" w:eastAsiaTheme="minorEastAsia" w:hAnsiTheme="minorHAnsi" w:cstheme="minorBidi"/>
          <w:szCs w:val="22"/>
        </w:rPr>
      </w:pPr>
      <w:ins w:id="138" w:author="Klausen Jörg" w:date="2019-01-21T09:43:00Z">
        <w:r w:rsidRPr="001F2B96">
          <w:rPr>
            <w:rStyle w:val="Hyperlink"/>
          </w:rPr>
          <w:fldChar w:fldCharType="begin"/>
        </w:r>
        <w:r w:rsidRPr="001F2B96">
          <w:rPr>
            <w:rStyle w:val="Hyperlink"/>
          </w:rPr>
          <w:instrText xml:space="preserve"> </w:instrText>
        </w:r>
        <w:r>
          <w:instrText>HYPERLINK \l "_Toc535827241"</w:instrText>
        </w:r>
        <w:r w:rsidRPr="001F2B96">
          <w:rPr>
            <w:rStyle w:val="Hyperlink"/>
          </w:rPr>
          <w:instrText xml:space="preserve"> </w:instrText>
        </w:r>
        <w:r w:rsidRPr="001F2B96">
          <w:rPr>
            <w:rStyle w:val="Hyperlink"/>
          </w:rPr>
        </w:r>
        <w:r w:rsidRPr="001F2B96">
          <w:rPr>
            <w:rStyle w:val="Hyperlink"/>
          </w:rPr>
          <w:fldChar w:fldCharType="separate"/>
        </w:r>
        <w:r w:rsidRPr="001F2B96">
          <w:rPr>
            <w:rStyle w:val="Hyperlink"/>
          </w:rPr>
          <w:t>9</w:t>
        </w:r>
        <w:r>
          <w:rPr>
            <w:rFonts w:asciiTheme="minorHAnsi" w:eastAsiaTheme="minorEastAsia" w:hAnsiTheme="minorHAnsi" w:cstheme="minorBidi"/>
            <w:szCs w:val="22"/>
          </w:rPr>
          <w:tab/>
        </w:r>
        <w:r w:rsidRPr="001F2B96">
          <w:rPr>
            <w:rStyle w:val="Hyperlink"/>
          </w:rPr>
          <w:t>Code Lists</w:t>
        </w:r>
        <w:r>
          <w:rPr>
            <w:webHidden/>
          </w:rPr>
          <w:tab/>
        </w:r>
        <w:r>
          <w:rPr>
            <w:webHidden/>
          </w:rPr>
          <w:fldChar w:fldCharType="begin"/>
        </w:r>
        <w:r>
          <w:rPr>
            <w:webHidden/>
          </w:rPr>
          <w:instrText xml:space="preserve"> PAGEREF _Toc535827241 \h </w:instrText>
        </w:r>
        <w:r>
          <w:rPr>
            <w:webHidden/>
          </w:rPr>
        </w:r>
      </w:ins>
      <w:r>
        <w:rPr>
          <w:webHidden/>
        </w:rPr>
        <w:fldChar w:fldCharType="separate"/>
      </w:r>
      <w:ins w:id="139" w:author="Klausen Jörg" w:date="2019-01-21T09:43:00Z">
        <w:r>
          <w:rPr>
            <w:webHidden/>
          </w:rPr>
          <w:t>39</w:t>
        </w:r>
        <w:r>
          <w:rPr>
            <w:webHidden/>
          </w:rPr>
          <w:fldChar w:fldCharType="end"/>
        </w:r>
        <w:r w:rsidRPr="001F2B96">
          <w:rPr>
            <w:rStyle w:val="Hyperlink"/>
          </w:rPr>
          <w:fldChar w:fldCharType="end"/>
        </w:r>
      </w:ins>
    </w:p>
    <w:p w14:paraId="26AFD3E9" w14:textId="77777777" w:rsidR="00F575CF" w:rsidDel="00CA502A" w:rsidRDefault="00F575CF">
      <w:pPr>
        <w:pStyle w:val="TOC1"/>
        <w:rPr>
          <w:del w:id="140" w:author="Klausen Jörg" w:date="2019-01-21T09:43:00Z"/>
          <w:rFonts w:asciiTheme="minorHAnsi" w:eastAsiaTheme="minorEastAsia" w:hAnsiTheme="minorHAnsi" w:cstheme="minorBidi"/>
          <w:szCs w:val="22"/>
        </w:rPr>
      </w:pPr>
      <w:del w:id="141" w:author="Klausen Jörg" w:date="2019-01-21T09:43:00Z">
        <w:r w:rsidRPr="00CA502A" w:rsidDel="00CA502A">
          <w:rPr>
            <w:rPrChange w:id="142" w:author="Klausen Jörg" w:date="2019-01-21T09:43:00Z">
              <w:rPr>
                <w:rStyle w:val="Hyperlink"/>
              </w:rPr>
            </w:rPrChange>
          </w:rPr>
          <w:lastRenderedPageBreak/>
          <w:delText>1</w:delText>
        </w:r>
        <w:r w:rsidDel="00CA502A">
          <w:rPr>
            <w:rFonts w:asciiTheme="minorHAnsi" w:eastAsiaTheme="minorEastAsia" w:hAnsiTheme="minorHAnsi" w:cstheme="minorBidi"/>
            <w:szCs w:val="22"/>
          </w:rPr>
          <w:tab/>
        </w:r>
        <w:r w:rsidRPr="00CA502A" w:rsidDel="00CA502A">
          <w:rPr>
            <w:rPrChange w:id="143" w:author="Klausen Jörg" w:date="2019-01-21T09:43:00Z">
              <w:rPr>
                <w:rStyle w:val="Hyperlink"/>
              </w:rPr>
            </w:rPrChange>
          </w:rPr>
          <w:delText>OVERVIEW</w:delText>
        </w:r>
        <w:r w:rsidDel="00CA502A">
          <w:rPr>
            <w:webHidden/>
          </w:rPr>
          <w:tab/>
        </w:r>
        <w:r w:rsidR="00FC7FAE" w:rsidDel="00CA502A">
          <w:rPr>
            <w:webHidden/>
          </w:rPr>
          <w:delText>3</w:delText>
        </w:r>
      </w:del>
    </w:p>
    <w:p w14:paraId="42614D36" w14:textId="77777777" w:rsidR="00F575CF" w:rsidDel="00CA502A" w:rsidRDefault="00F575CF">
      <w:pPr>
        <w:pStyle w:val="TOC2"/>
        <w:rPr>
          <w:del w:id="144" w:author="Klausen Jörg" w:date="2019-01-21T09:43:00Z"/>
          <w:rFonts w:asciiTheme="minorHAnsi" w:eastAsiaTheme="minorEastAsia" w:hAnsiTheme="minorHAnsi" w:cstheme="minorBidi"/>
          <w:szCs w:val="22"/>
          <w:lang w:val="en-US"/>
        </w:rPr>
      </w:pPr>
      <w:del w:id="145" w:author="Klausen Jörg" w:date="2019-01-21T09:43:00Z">
        <w:r w:rsidRPr="00CA502A" w:rsidDel="00CA502A">
          <w:rPr>
            <w:rPrChange w:id="146" w:author="Klausen Jörg" w:date="2019-01-21T09:43:00Z">
              <w:rPr>
                <w:rStyle w:val="Hyperlink"/>
              </w:rPr>
            </w:rPrChange>
          </w:rPr>
          <w:delText>1.1</w:delText>
        </w:r>
        <w:r w:rsidDel="00CA502A">
          <w:rPr>
            <w:rFonts w:asciiTheme="minorHAnsi" w:eastAsiaTheme="minorEastAsia" w:hAnsiTheme="minorHAnsi" w:cstheme="minorBidi"/>
            <w:szCs w:val="22"/>
            <w:lang w:val="en-US"/>
          </w:rPr>
          <w:tab/>
        </w:r>
        <w:r w:rsidRPr="00CA502A" w:rsidDel="00CA502A">
          <w:rPr>
            <w:rPrChange w:id="147" w:author="Klausen Jörg" w:date="2019-01-21T09:43:00Z">
              <w:rPr>
                <w:rStyle w:val="Hyperlink"/>
              </w:rPr>
            </w:rPrChange>
          </w:rPr>
          <w:delText>Scope</w:delText>
        </w:r>
        <w:r w:rsidDel="00CA502A">
          <w:rPr>
            <w:webHidden/>
          </w:rPr>
          <w:tab/>
        </w:r>
        <w:r w:rsidR="00FC7FAE" w:rsidDel="00CA502A">
          <w:rPr>
            <w:webHidden/>
          </w:rPr>
          <w:delText>3</w:delText>
        </w:r>
      </w:del>
    </w:p>
    <w:p w14:paraId="29DBF9F8" w14:textId="77777777" w:rsidR="00F575CF" w:rsidDel="00CA502A" w:rsidRDefault="00F575CF">
      <w:pPr>
        <w:pStyle w:val="TOC2"/>
        <w:rPr>
          <w:del w:id="148" w:author="Klausen Jörg" w:date="2019-01-21T09:43:00Z"/>
          <w:rFonts w:asciiTheme="minorHAnsi" w:eastAsiaTheme="minorEastAsia" w:hAnsiTheme="minorHAnsi" w:cstheme="minorBidi"/>
          <w:szCs w:val="22"/>
          <w:lang w:val="en-US"/>
        </w:rPr>
      </w:pPr>
      <w:del w:id="149" w:author="Klausen Jörg" w:date="2019-01-21T09:43:00Z">
        <w:r w:rsidRPr="00CA502A" w:rsidDel="00CA502A">
          <w:rPr>
            <w:rPrChange w:id="150" w:author="Klausen Jörg" w:date="2019-01-21T09:43:00Z">
              <w:rPr>
                <w:rStyle w:val="Hyperlink"/>
              </w:rPr>
            </w:rPrChange>
          </w:rPr>
          <w:delText>1.2</w:delText>
        </w:r>
        <w:r w:rsidDel="00CA502A">
          <w:rPr>
            <w:rFonts w:asciiTheme="minorHAnsi" w:eastAsiaTheme="minorEastAsia" w:hAnsiTheme="minorHAnsi" w:cstheme="minorBidi"/>
            <w:szCs w:val="22"/>
            <w:lang w:val="en-US"/>
          </w:rPr>
          <w:tab/>
        </w:r>
        <w:r w:rsidRPr="00CA502A" w:rsidDel="00CA502A">
          <w:rPr>
            <w:rPrChange w:id="151" w:author="Klausen Jörg" w:date="2019-01-21T09:43:00Z">
              <w:rPr>
                <w:rStyle w:val="Hyperlink"/>
              </w:rPr>
            </w:rPrChange>
          </w:rPr>
          <w:delText>Normative Reference</w:delText>
        </w:r>
        <w:r w:rsidDel="00CA502A">
          <w:rPr>
            <w:webHidden/>
          </w:rPr>
          <w:tab/>
        </w:r>
        <w:r w:rsidR="00FC7FAE" w:rsidDel="00CA502A">
          <w:rPr>
            <w:webHidden/>
          </w:rPr>
          <w:delText>3</w:delText>
        </w:r>
      </w:del>
    </w:p>
    <w:p w14:paraId="77116167" w14:textId="77777777" w:rsidR="00F575CF" w:rsidDel="00CA502A" w:rsidRDefault="00F575CF">
      <w:pPr>
        <w:pStyle w:val="TOC1"/>
        <w:rPr>
          <w:del w:id="152" w:author="Klausen Jörg" w:date="2019-01-21T09:43:00Z"/>
          <w:rFonts w:asciiTheme="minorHAnsi" w:eastAsiaTheme="minorEastAsia" w:hAnsiTheme="minorHAnsi" w:cstheme="minorBidi"/>
          <w:szCs w:val="22"/>
        </w:rPr>
      </w:pPr>
      <w:del w:id="153" w:author="Klausen Jörg" w:date="2019-01-21T09:43:00Z">
        <w:r w:rsidRPr="00CA502A" w:rsidDel="00CA502A">
          <w:rPr>
            <w:rPrChange w:id="154" w:author="Klausen Jörg" w:date="2019-01-21T09:43:00Z">
              <w:rPr>
                <w:rStyle w:val="Hyperlink"/>
              </w:rPr>
            </w:rPrChange>
          </w:rPr>
          <w:delText>2</w:delText>
        </w:r>
        <w:r w:rsidDel="00CA502A">
          <w:rPr>
            <w:rFonts w:asciiTheme="minorHAnsi" w:eastAsiaTheme="minorEastAsia" w:hAnsiTheme="minorHAnsi" w:cstheme="minorBidi"/>
            <w:szCs w:val="22"/>
          </w:rPr>
          <w:tab/>
        </w:r>
        <w:r w:rsidRPr="00CA502A" w:rsidDel="00CA502A">
          <w:rPr>
            <w:rPrChange w:id="155" w:author="Klausen Jörg" w:date="2019-01-21T09:43:00Z">
              <w:rPr>
                <w:rStyle w:val="Hyperlink"/>
              </w:rPr>
            </w:rPrChange>
          </w:rPr>
          <w:delText>MODEL CONCEPTS – INTRODUCTION</w:delText>
        </w:r>
        <w:r w:rsidDel="00CA502A">
          <w:rPr>
            <w:webHidden/>
          </w:rPr>
          <w:tab/>
        </w:r>
        <w:r w:rsidR="00FC7FAE" w:rsidDel="00CA502A">
          <w:rPr>
            <w:webHidden/>
          </w:rPr>
          <w:delText>4</w:delText>
        </w:r>
      </w:del>
    </w:p>
    <w:p w14:paraId="70D2A31A" w14:textId="77777777" w:rsidR="00F575CF" w:rsidDel="00CA502A" w:rsidRDefault="00F575CF">
      <w:pPr>
        <w:pStyle w:val="TOC2"/>
        <w:rPr>
          <w:del w:id="156" w:author="Klausen Jörg" w:date="2019-01-21T09:43:00Z"/>
          <w:rFonts w:asciiTheme="minorHAnsi" w:eastAsiaTheme="minorEastAsia" w:hAnsiTheme="minorHAnsi" w:cstheme="minorBidi"/>
          <w:szCs w:val="22"/>
          <w:lang w:val="en-US"/>
        </w:rPr>
      </w:pPr>
      <w:del w:id="157" w:author="Klausen Jörg" w:date="2019-01-21T09:43:00Z">
        <w:r w:rsidRPr="00CA502A" w:rsidDel="00CA502A">
          <w:rPr>
            <w:rPrChange w:id="158" w:author="Klausen Jörg" w:date="2019-01-21T09:43:00Z">
              <w:rPr>
                <w:rStyle w:val="Hyperlink"/>
              </w:rPr>
            </w:rPrChange>
          </w:rPr>
          <w:delText>2.1</w:delText>
        </w:r>
        <w:r w:rsidDel="00CA502A">
          <w:rPr>
            <w:rFonts w:asciiTheme="minorHAnsi" w:eastAsiaTheme="minorEastAsia" w:hAnsiTheme="minorHAnsi" w:cstheme="minorBidi"/>
            <w:szCs w:val="22"/>
            <w:lang w:val="en-US"/>
          </w:rPr>
          <w:tab/>
        </w:r>
        <w:r w:rsidRPr="00CA502A" w:rsidDel="00CA502A">
          <w:rPr>
            <w:rPrChange w:id="159" w:author="Klausen Jörg" w:date="2019-01-21T09:43:00Z">
              <w:rPr>
                <w:rStyle w:val="Hyperlink"/>
              </w:rPr>
            </w:rPrChange>
          </w:rPr>
          <w:delText>Modelling approach</w:delText>
        </w:r>
        <w:r w:rsidDel="00CA502A">
          <w:rPr>
            <w:webHidden/>
          </w:rPr>
          <w:tab/>
        </w:r>
        <w:r w:rsidR="00FC7FAE" w:rsidDel="00CA502A">
          <w:rPr>
            <w:webHidden/>
          </w:rPr>
          <w:delText>4</w:delText>
        </w:r>
      </w:del>
    </w:p>
    <w:p w14:paraId="5BC811DB" w14:textId="77777777" w:rsidR="00F575CF" w:rsidDel="00CA502A" w:rsidRDefault="00F575CF">
      <w:pPr>
        <w:pStyle w:val="TOC1"/>
        <w:rPr>
          <w:del w:id="160" w:author="Klausen Jörg" w:date="2019-01-21T09:43:00Z"/>
          <w:rFonts w:asciiTheme="minorHAnsi" w:eastAsiaTheme="minorEastAsia" w:hAnsiTheme="minorHAnsi" w:cstheme="minorBidi"/>
          <w:szCs w:val="22"/>
        </w:rPr>
      </w:pPr>
      <w:del w:id="161" w:author="Klausen Jörg" w:date="2019-01-21T09:43:00Z">
        <w:r w:rsidRPr="00CA502A" w:rsidDel="00CA502A">
          <w:rPr>
            <w:rPrChange w:id="162" w:author="Klausen Jörg" w:date="2019-01-21T09:43:00Z">
              <w:rPr>
                <w:rStyle w:val="Hyperlink"/>
              </w:rPr>
            </w:rPrChange>
          </w:rPr>
          <w:delText>3</w:delText>
        </w:r>
        <w:r w:rsidDel="00CA502A">
          <w:rPr>
            <w:rFonts w:asciiTheme="minorHAnsi" w:eastAsiaTheme="minorEastAsia" w:hAnsiTheme="minorHAnsi" w:cstheme="minorBidi"/>
            <w:szCs w:val="22"/>
          </w:rPr>
          <w:tab/>
        </w:r>
        <w:r w:rsidRPr="00CA502A" w:rsidDel="00CA502A">
          <w:rPr>
            <w:rPrChange w:id="163" w:author="Klausen Jörg" w:date="2019-01-21T09:43:00Z">
              <w:rPr>
                <w:rStyle w:val="Hyperlink"/>
              </w:rPr>
            </w:rPrChange>
          </w:rPr>
          <w:delText>MODEL CONCEPTS – WIGOS METADATA RECORD</w:delText>
        </w:r>
        <w:r w:rsidDel="00CA502A">
          <w:rPr>
            <w:webHidden/>
          </w:rPr>
          <w:tab/>
        </w:r>
        <w:r w:rsidR="00FC7FAE" w:rsidDel="00CA502A">
          <w:rPr>
            <w:webHidden/>
          </w:rPr>
          <w:delText>5</w:delText>
        </w:r>
      </w:del>
    </w:p>
    <w:p w14:paraId="2561F0AD" w14:textId="77777777" w:rsidR="00F575CF" w:rsidDel="00CA502A" w:rsidRDefault="00F575CF">
      <w:pPr>
        <w:pStyle w:val="TOC2"/>
        <w:rPr>
          <w:del w:id="164" w:author="Klausen Jörg" w:date="2019-01-21T09:43:00Z"/>
          <w:rFonts w:asciiTheme="minorHAnsi" w:eastAsiaTheme="minorEastAsia" w:hAnsiTheme="minorHAnsi" w:cstheme="minorBidi"/>
          <w:szCs w:val="22"/>
          <w:lang w:val="en-US"/>
        </w:rPr>
      </w:pPr>
      <w:del w:id="165" w:author="Klausen Jörg" w:date="2019-01-21T09:43:00Z">
        <w:r w:rsidRPr="00CA502A" w:rsidDel="00CA502A">
          <w:rPr>
            <w:rPrChange w:id="166" w:author="Klausen Jörg" w:date="2019-01-21T09:43:00Z">
              <w:rPr>
                <w:rStyle w:val="Hyperlink"/>
              </w:rPr>
            </w:rPrChange>
          </w:rPr>
          <w:delText>3.1</w:delText>
        </w:r>
        <w:r w:rsidDel="00CA502A">
          <w:rPr>
            <w:rFonts w:asciiTheme="minorHAnsi" w:eastAsiaTheme="minorEastAsia" w:hAnsiTheme="minorHAnsi" w:cstheme="minorBidi"/>
            <w:szCs w:val="22"/>
            <w:lang w:val="en-US"/>
          </w:rPr>
          <w:tab/>
        </w:r>
        <w:r w:rsidRPr="00CA502A" w:rsidDel="00CA502A">
          <w:rPr>
            <w:rPrChange w:id="167" w:author="Klausen Jörg" w:date="2019-01-21T09:43:00Z">
              <w:rPr>
                <w:rStyle w:val="Hyperlink"/>
              </w:rPr>
            </w:rPrChange>
          </w:rPr>
          <w:delText>WIGOSMetadataRecord</w:delText>
        </w:r>
        <w:r w:rsidDel="00CA502A">
          <w:rPr>
            <w:webHidden/>
          </w:rPr>
          <w:tab/>
        </w:r>
        <w:r w:rsidR="00FC7FAE" w:rsidDel="00CA502A">
          <w:rPr>
            <w:webHidden/>
          </w:rPr>
          <w:delText>5</w:delText>
        </w:r>
      </w:del>
    </w:p>
    <w:p w14:paraId="395AE8D3" w14:textId="77777777" w:rsidR="00F575CF" w:rsidDel="00CA502A" w:rsidRDefault="00F575CF">
      <w:pPr>
        <w:pStyle w:val="TOC2"/>
        <w:rPr>
          <w:del w:id="168" w:author="Klausen Jörg" w:date="2019-01-21T09:43:00Z"/>
          <w:rFonts w:asciiTheme="minorHAnsi" w:eastAsiaTheme="minorEastAsia" w:hAnsiTheme="minorHAnsi" w:cstheme="minorBidi"/>
          <w:szCs w:val="22"/>
          <w:lang w:val="en-US"/>
        </w:rPr>
      </w:pPr>
      <w:del w:id="169" w:author="Klausen Jörg" w:date="2019-01-21T09:43:00Z">
        <w:r w:rsidRPr="00CA502A" w:rsidDel="00CA502A">
          <w:rPr>
            <w:rPrChange w:id="170" w:author="Klausen Jörg" w:date="2019-01-21T09:43:00Z">
              <w:rPr>
                <w:rStyle w:val="Hyperlink"/>
              </w:rPr>
            </w:rPrChange>
          </w:rPr>
          <w:delText>3.2</w:delText>
        </w:r>
        <w:r w:rsidDel="00CA502A">
          <w:rPr>
            <w:rFonts w:asciiTheme="minorHAnsi" w:eastAsiaTheme="minorEastAsia" w:hAnsiTheme="minorHAnsi" w:cstheme="minorBidi"/>
            <w:szCs w:val="22"/>
            <w:lang w:val="en-US"/>
          </w:rPr>
          <w:tab/>
        </w:r>
        <w:r w:rsidRPr="00CA502A" w:rsidDel="00CA502A">
          <w:rPr>
            <w:rPrChange w:id="171" w:author="Klausen Jörg" w:date="2019-01-21T09:43:00Z">
              <w:rPr>
                <w:rStyle w:val="Hyperlink"/>
              </w:rPr>
            </w:rPrChange>
          </w:rPr>
          <w:delText>Header</w:delText>
        </w:r>
        <w:r w:rsidDel="00CA502A">
          <w:rPr>
            <w:webHidden/>
          </w:rPr>
          <w:tab/>
        </w:r>
        <w:r w:rsidR="00FC7FAE" w:rsidDel="00CA502A">
          <w:rPr>
            <w:webHidden/>
          </w:rPr>
          <w:delText>6</w:delText>
        </w:r>
      </w:del>
    </w:p>
    <w:p w14:paraId="6FA2C788" w14:textId="77777777" w:rsidR="00F575CF" w:rsidDel="00CA502A" w:rsidRDefault="00F575CF">
      <w:pPr>
        <w:pStyle w:val="TOC1"/>
        <w:rPr>
          <w:del w:id="172" w:author="Klausen Jörg" w:date="2019-01-21T09:43:00Z"/>
          <w:rFonts w:asciiTheme="minorHAnsi" w:eastAsiaTheme="minorEastAsia" w:hAnsiTheme="minorHAnsi" w:cstheme="minorBidi"/>
          <w:szCs w:val="22"/>
        </w:rPr>
      </w:pPr>
      <w:del w:id="173" w:author="Klausen Jörg" w:date="2019-01-21T09:43:00Z">
        <w:r w:rsidRPr="00CA502A" w:rsidDel="00CA502A">
          <w:rPr>
            <w:rPrChange w:id="174" w:author="Klausen Jörg" w:date="2019-01-21T09:43:00Z">
              <w:rPr>
                <w:rStyle w:val="Hyperlink"/>
              </w:rPr>
            </w:rPrChange>
          </w:rPr>
          <w:delText>4</w:delText>
        </w:r>
        <w:r w:rsidDel="00CA502A">
          <w:rPr>
            <w:rFonts w:asciiTheme="minorHAnsi" w:eastAsiaTheme="minorEastAsia" w:hAnsiTheme="minorHAnsi" w:cstheme="minorBidi"/>
            <w:szCs w:val="22"/>
          </w:rPr>
          <w:tab/>
        </w:r>
        <w:r w:rsidRPr="00CA502A" w:rsidDel="00CA502A">
          <w:rPr>
            <w:rPrChange w:id="175" w:author="Klausen Jörg" w:date="2019-01-21T09:43:00Z">
              <w:rPr>
                <w:rStyle w:val="Hyperlink"/>
              </w:rPr>
            </w:rPrChange>
          </w:rPr>
          <w:delText>MODEL CONCEPTS – EQUIPMENT AND OBSERVING FACILITIES</w:delText>
        </w:r>
        <w:r w:rsidDel="00CA502A">
          <w:rPr>
            <w:webHidden/>
          </w:rPr>
          <w:tab/>
        </w:r>
        <w:r w:rsidR="00FC7FAE" w:rsidDel="00CA502A">
          <w:rPr>
            <w:webHidden/>
          </w:rPr>
          <w:delText>7</w:delText>
        </w:r>
      </w:del>
    </w:p>
    <w:p w14:paraId="52CDA74A" w14:textId="77777777" w:rsidR="00F575CF" w:rsidDel="00CA502A" w:rsidRDefault="00F575CF">
      <w:pPr>
        <w:pStyle w:val="TOC2"/>
        <w:rPr>
          <w:del w:id="176" w:author="Klausen Jörg" w:date="2019-01-21T09:43:00Z"/>
          <w:rFonts w:asciiTheme="minorHAnsi" w:eastAsiaTheme="minorEastAsia" w:hAnsiTheme="minorHAnsi" w:cstheme="minorBidi"/>
          <w:szCs w:val="22"/>
          <w:lang w:val="en-US"/>
        </w:rPr>
      </w:pPr>
      <w:del w:id="177" w:author="Klausen Jörg" w:date="2019-01-21T09:43:00Z">
        <w:r w:rsidRPr="00CA502A" w:rsidDel="00CA502A">
          <w:rPr>
            <w:rPrChange w:id="178" w:author="Klausen Jörg" w:date="2019-01-21T09:43:00Z">
              <w:rPr>
                <w:rStyle w:val="Hyperlink"/>
              </w:rPr>
            </w:rPrChange>
          </w:rPr>
          <w:delText>4.1</w:delText>
        </w:r>
        <w:r w:rsidDel="00CA502A">
          <w:rPr>
            <w:rFonts w:asciiTheme="minorHAnsi" w:eastAsiaTheme="minorEastAsia" w:hAnsiTheme="minorHAnsi" w:cstheme="minorBidi"/>
            <w:szCs w:val="22"/>
            <w:lang w:val="en-US"/>
          </w:rPr>
          <w:tab/>
        </w:r>
        <w:r w:rsidRPr="00CA502A" w:rsidDel="00CA502A">
          <w:rPr>
            <w:rPrChange w:id="179" w:author="Klausen Jörg" w:date="2019-01-21T09:43:00Z">
              <w:rPr>
                <w:rStyle w:val="Hyperlink"/>
              </w:rPr>
            </w:rPrChange>
          </w:rPr>
          <w:delText>Overview of Equipment and Observing Facilities</w:delText>
        </w:r>
        <w:r w:rsidDel="00CA502A">
          <w:rPr>
            <w:webHidden/>
          </w:rPr>
          <w:tab/>
        </w:r>
        <w:r w:rsidR="00FC7FAE" w:rsidDel="00CA502A">
          <w:rPr>
            <w:webHidden/>
          </w:rPr>
          <w:delText>7</w:delText>
        </w:r>
      </w:del>
    </w:p>
    <w:p w14:paraId="36979787" w14:textId="77777777" w:rsidR="00F575CF" w:rsidDel="00CA502A" w:rsidRDefault="00F575CF">
      <w:pPr>
        <w:pStyle w:val="TOC2"/>
        <w:rPr>
          <w:del w:id="180" w:author="Klausen Jörg" w:date="2019-01-21T09:43:00Z"/>
          <w:rFonts w:asciiTheme="minorHAnsi" w:eastAsiaTheme="minorEastAsia" w:hAnsiTheme="minorHAnsi" w:cstheme="minorBidi"/>
          <w:szCs w:val="22"/>
          <w:lang w:val="en-US"/>
        </w:rPr>
      </w:pPr>
      <w:del w:id="181" w:author="Klausen Jörg" w:date="2019-01-21T09:43:00Z">
        <w:r w:rsidRPr="00CA502A" w:rsidDel="00CA502A">
          <w:rPr>
            <w:rPrChange w:id="182" w:author="Klausen Jörg" w:date="2019-01-21T09:43:00Z">
              <w:rPr>
                <w:rStyle w:val="Hyperlink"/>
              </w:rPr>
            </w:rPrChange>
          </w:rPr>
          <w:delText>4.2</w:delText>
        </w:r>
        <w:r w:rsidDel="00CA502A">
          <w:rPr>
            <w:rFonts w:asciiTheme="minorHAnsi" w:eastAsiaTheme="minorEastAsia" w:hAnsiTheme="minorHAnsi" w:cstheme="minorBidi"/>
            <w:szCs w:val="22"/>
            <w:lang w:val="en-US"/>
          </w:rPr>
          <w:tab/>
        </w:r>
        <w:r w:rsidRPr="00CA502A" w:rsidDel="00CA502A">
          <w:rPr>
            <w:rPrChange w:id="183" w:author="Klausen Jörg" w:date="2019-01-21T09:43:00Z">
              <w:rPr>
                <w:rStyle w:val="Hyperlink"/>
              </w:rPr>
            </w:rPrChange>
          </w:rPr>
          <w:delText>AbstractEnvironmentalMonitoringFacility</w:delText>
        </w:r>
        <w:r w:rsidDel="00CA502A">
          <w:rPr>
            <w:webHidden/>
          </w:rPr>
          <w:tab/>
        </w:r>
        <w:r w:rsidR="00FC7FAE" w:rsidDel="00CA502A">
          <w:rPr>
            <w:webHidden/>
          </w:rPr>
          <w:delText>8</w:delText>
        </w:r>
      </w:del>
    </w:p>
    <w:p w14:paraId="709CE11E" w14:textId="77777777" w:rsidR="00F575CF" w:rsidDel="00CA502A" w:rsidRDefault="00F575CF">
      <w:pPr>
        <w:pStyle w:val="TOC2"/>
        <w:rPr>
          <w:del w:id="184" w:author="Klausen Jörg" w:date="2019-01-21T09:43:00Z"/>
          <w:rFonts w:asciiTheme="minorHAnsi" w:eastAsiaTheme="minorEastAsia" w:hAnsiTheme="minorHAnsi" w:cstheme="minorBidi"/>
          <w:szCs w:val="22"/>
          <w:lang w:val="en-US"/>
        </w:rPr>
      </w:pPr>
      <w:del w:id="185" w:author="Klausen Jörg" w:date="2019-01-21T09:43:00Z">
        <w:r w:rsidRPr="00CA502A" w:rsidDel="00CA502A">
          <w:rPr>
            <w:rPrChange w:id="186" w:author="Klausen Jörg" w:date="2019-01-21T09:43:00Z">
              <w:rPr>
                <w:rStyle w:val="Hyperlink"/>
              </w:rPr>
            </w:rPrChange>
          </w:rPr>
          <w:delText>4.3</w:delText>
        </w:r>
        <w:r w:rsidDel="00CA502A">
          <w:rPr>
            <w:rFonts w:asciiTheme="minorHAnsi" w:eastAsiaTheme="minorEastAsia" w:hAnsiTheme="minorHAnsi" w:cstheme="minorBidi"/>
            <w:szCs w:val="22"/>
            <w:lang w:val="en-US"/>
          </w:rPr>
          <w:tab/>
        </w:r>
        <w:r w:rsidRPr="00CA502A" w:rsidDel="00CA502A">
          <w:rPr>
            <w:rPrChange w:id="187" w:author="Klausen Jörg" w:date="2019-01-21T09:43:00Z">
              <w:rPr>
                <w:rStyle w:val="Hyperlink"/>
              </w:rPr>
            </w:rPrChange>
          </w:rPr>
          <w:delText>ObservingFacility</w:delText>
        </w:r>
        <w:r w:rsidDel="00CA502A">
          <w:rPr>
            <w:webHidden/>
          </w:rPr>
          <w:tab/>
        </w:r>
        <w:r w:rsidR="00FC7FAE" w:rsidDel="00CA502A">
          <w:rPr>
            <w:webHidden/>
          </w:rPr>
          <w:delText>10</w:delText>
        </w:r>
      </w:del>
    </w:p>
    <w:p w14:paraId="4D753C40" w14:textId="77777777" w:rsidR="00F575CF" w:rsidDel="00CA502A" w:rsidRDefault="00F575CF">
      <w:pPr>
        <w:pStyle w:val="TOC2"/>
        <w:rPr>
          <w:del w:id="188" w:author="Klausen Jörg" w:date="2019-01-21T09:43:00Z"/>
          <w:rFonts w:asciiTheme="minorHAnsi" w:eastAsiaTheme="minorEastAsia" w:hAnsiTheme="minorHAnsi" w:cstheme="minorBidi"/>
          <w:szCs w:val="22"/>
          <w:lang w:val="en-US"/>
        </w:rPr>
      </w:pPr>
      <w:del w:id="189" w:author="Klausen Jörg" w:date="2019-01-21T09:43:00Z">
        <w:r w:rsidRPr="00CA502A" w:rsidDel="00CA502A">
          <w:rPr>
            <w:rPrChange w:id="190" w:author="Klausen Jörg" w:date="2019-01-21T09:43:00Z">
              <w:rPr>
                <w:rStyle w:val="Hyperlink"/>
              </w:rPr>
            </w:rPrChange>
          </w:rPr>
          <w:delText>4.4</w:delText>
        </w:r>
        <w:r w:rsidDel="00CA502A">
          <w:rPr>
            <w:rFonts w:asciiTheme="minorHAnsi" w:eastAsiaTheme="minorEastAsia" w:hAnsiTheme="minorHAnsi" w:cstheme="minorBidi"/>
            <w:szCs w:val="22"/>
            <w:lang w:val="en-US"/>
          </w:rPr>
          <w:tab/>
        </w:r>
        <w:r w:rsidRPr="00CA502A" w:rsidDel="00CA502A">
          <w:rPr>
            <w:rPrChange w:id="191" w:author="Klausen Jörg" w:date="2019-01-21T09:43:00Z">
              <w:rPr>
                <w:rStyle w:val="Hyperlink"/>
              </w:rPr>
            </w:rPrChange>
          </w:rPr>
          <w:delText>FacilitySet</w:delText>
        </w:r>
        <w:r w:rsidDel="00CA502A">
          <w:rPr>
            <w:webHidden/>
          </w:rPr>
          <w:tab/>
        </w:r>
        <w:r w:rsidR="00FC7FAE" w:rsidDel="00CA502A">
          <w:rPr>
            <w:webHidden/>
          </w:rPr>
          <w:delText>14</w:delText>
        </w:r>
      </w:del>
    </w:p>
    <w:p w14:paraId="259542EF" w14:textId="77777777" w:rsidR="00F575CF" w:rsidDel="00CA502A" w:rsidRDefault="00F575CF">
      <w:pPr>
        <w:pStyle w:val="TOC2"/>
        <w:rPr>
          <w:del w:id="192" w:author="Klausen Jörg" w:date="2019-01-21T09:43:00Z"/>
          <w:rFonts w:asciiTheme="minorHAnsi" w:eastAsiaTheme="minorEastAsia" w:hAnsiTheme="minorHAnsi" w:cstheme="minorBidi"/>
          <w:szCs w:val="22"/>
          <w:lang w:val="en-US"/>
        </w:rPr>
      </w:pPr>
      <w:del w:id="193" w:author="Klausen Jörg" w:date="2019-01-21T09:43:00Z">
        <w:r w:rsidRPr="00CA502A" w:rsidDel="00CA502A">
          <w:rPr>
            <w:rPrChange w:id="194" w:author="Klausen Jörg" w:date="2019-01-21T09:43:00Z">
              <w:rPr>
                <w:rStyle w:val="Hyperlink"/>
              </w:rPr>
            </w:rPrChange>
          </w:rPr>
          <w:delText>4.5</w:delText>
        </w:r>
        <w:r w:rsidDel="00CA502A">
          <w:rPr>
            <w:rFonts w:asciiTheme="minorHAnsi" w:eastAsiaTheme="minorEastAsia" w:hAnsiTheme="minorHAnsi" w:cstheme="minorBidi"/>
            <w:szCs w:val="22"/>
            <w:lang w:val="en-US"/>
          </w:rPr>
          <w:tab/>
        </w:r>
        <w:r w:rsidRPr="00CA502A" w:rsidDel="00CA502A">
          <w:rPr>
            <w:rPrChange w:id="195" w:author="Klausen Jörg" w:date="2019-01-21T09:43:00Z">
              <w:rPr>
                <w:rStyle w:val="Hyperlink"/>
              </w:rPr>
            </w:rPrChange>
          </w:rPr>
          <w:delText>Equipment</w:delText>
        </w:r>
        <w:r w:rsidDel="00CA502A">
          <w:rPr>
            <w:webHidden/>
          </w:rPr>
          <w:tab/>
        </w:r>
        <w:r w:rsidR="00FC7FAE" w:rsidDel="00CA502A">
          <w:rPr>
            <w:webHidden/>
          </w:rPr>
          <w:delText>14</w:delText>
        </w:r>
      </w:del>
    </w:p>
    <w:p w14:paraId="6A35A2F0" w14:textId="77777777" w:rsidR="00F575CF" w:rsidDel="00CA502A" w:rsidRDefault="00F575CF">
      <w:pPr>
        <w:pStyle w:val="TOC2"/>
        <w:rPr>
          <w:del w:id="196" w:author="Klausen Jörg" w:date="2019-01-21T09:43:00Z"/>
          <w:rFonts w:asciiTheme="minorHAnsi" w:eastAsiaTheme="minorEastAsia" w:hAnsiTheme="minorHAnsi" w:cstheme="minorBidi"/>
          <w:szCs w:val="22"/>
          <w:lang w:val="en-US"/>
        </w:rPr>
      </w:pPr>
      <w:del w:id="197" w:author="Klausen Jörg" w:date="2019-01-21T09:43:00Z">
        <w:r w:rsidRPr="00CA502A" w:rsidDel="00CA502A">
          <w:rPr>
            <w:rPrChange w:id="198" w:author="Klausen Jörg" w:date="2019-01-21T09:43:00Z">
              <w:rPr>
                <w:rStyle w:val="Hyperlink"/>
              </w:rPr>
            </w:rPrChange>
          </w:rPr>
          <w:delText>4.6</w:delText>
        </w:r>
        <w:r w:rsidDel="00CA502A">
          <w:rPr>
            <w:rFonts w:asciiTheme="minorHAnsi" w:eastAsiaTheme="minorEastAsia" w:hAnsiTheme="minorHAnsi" w:cstheme="minorBidi"/>
            <w:szCs w:val="22"/>
            <w:lang w:val="en-US"/>
          </w:rPr>
          <w:tab/>
        </w:r>
        <w:r w:rsidRPr="00CA502A" w:rsidDel="00CA502A">
          <w:rPr>
            <w:rPrChange w:id="199" w:author="Klausen Jörg" w:date="2019-01-21T09:43:00Z">
              <w:rPr>
                <w:rStyle w:val="Hyperlink"/>
              </w:rPr>
            </w:rPrChange>
          </w:rPr>
          <w:delText>Frequencies</w:delText>
        </w:r>
        <w:r w:rsidDel="00CA502A">
          <w:rPr>
            <w:webHidden/>
          </w:rPr>
          <w:tab/>
        </w:r>
        <w:r w:rsidR="00FC7FAE" w:rsidDel="00CA502A">
          <w:rPr>
            <w:webHidden/>
          </w:rPr>
          <w:delText>15</w:delText>
        </w:r>
      </w:del>
    </w:p>
    <w:p w14:paraId="26B8C268" w14:textId="77777777" w:rsidR="00F575CF" w:rsidDel="00CA502A" w:rsidRDefault="00F575CF">
      <w:pPr>
        <w:pStyle w:val="TOC1"/>
        <w:rPr>
          <w:del w:id="200" w:author="Klausen Jörg" w:date="2019-01-21T09:43:00Z"/>
          <w:rFonts w:asciiTheme="minorHAnsi" w:eastAsiaTheme="minorEastAsia" w:hAnsiTheme="minorHAnsi" w:cstheme="minorBidi"/>
          <w:szCs w:val="22"/>
        </w:rPr>
      </w:pPr>
      <w:del w:id="201" w:author="Klausen Jörg" w:date="2019-01-21T09:43:00Z">
        <w:r w:rsidRPr="00CA502A" w:rsidDel="00CA502A">
          <w:rPr>
            <w:rPrChange w:id="202" w:author="Klausen Jörg" w:date="2019-01-21T09:43:00Z">
              <w:rPr>
                <w:rStyle w:val="Hyperlink"/>
              </w:rPr>
            </w:rPrChange>
          </w:rPr>
          <w:delText>5</w:delText>
        </w:r>
        <w:r w:rsidDel="00CA502A">
          <w:rPr>
            <w:rFonts w:asciiTheme="minorHAnsi" w:eastAsiaTheme="minorEastAsia" w:hAnsiTheme="minorHAnsi" w:cstheme="minorBidi"/>
            <w:szCs w:val="22"/>
          </w:rPr>
          <w:tab/>
        </w:r>
        <w:r w:rsidRPr="00CA502A" w:rsidDel="00CA502A">
          <w:rPr>
            <w:rPrChange w:id="203" w:author="Klausen Jörg" w:date="2019-01-21T09:43:00Z">
              <w:rPr>
                <w:rStyle w:val="Hyperlink"/>
              </w:rPr>
            </w:rPrChange>
          </w:rPr>
          <w:delText>MODEL CONCEPTS – LOGS AND LOG ENTRIES</w:delText>
        </w:r>
        <w:r w:rsidDel="00CA502A">
          <w:rPr>
            <w:webHidden/>
          </w:rPr>
          <w:tab/>
        </w:r>
        <w:r w:rsidR="00FC7FAE" w:rsidDel="00CA502A">
          <w:rPr>
            <w:webHidden/>
          </w:rPr>
          <w:delText>16</w:delText>
        </w:r>
      </w:del>
    </w:p>
    <w:p w14:paraId="1906D4DE" w14:textId="77777777" w:rsidR="00F575CF" w:rsidDel="00CA502A" w:rsidRDefault="00F575CF">
      <w:pPr>
        <w:pStyle w:val="TOC2"/>
        <w:rPr>
          <w:del w:id="204" w:author="Klausen Jörg" w:date="2019-01-21T09:43:00Z"/>
          <w:rFonts w:asciiTheme="minorHAnsi" w:eastAsiaTheme="minorEastAsia" w:hAnsiTheme="minorHAnsi" w:cstheme="minorBidi"/>
          <w:szCs w:val="22"/>
          <w:lang w:val="en-US"/>
        </w:rPr>
      </w:pPr>
      <w:del w:id="205" w:author="Klausen Jörg" w:date="2019-01-21T09:43:00Z">
        <w:r w:rsidRPr="00CA502A" w:rsidDel="00CA502A">
          <w:rPr>
            <w:rPrChange w:id="206" w:author="Klausen Jörg" w:date="2019-01-21T09:43:00Z">
              <w:rPr>
                <w:rStyle w:val="Hyperlink"/>
              </w:rPr>
            </w:rPrChange>
          </w:rPr>
          <w:delText>5.2</w:delText>
        </w:r>
        <w:r w:rsidDel="00CA502A">
          <w:rPr>
            <w:rFonts w:asciiTheme="minorHAnsi" w:eastAsiaTheme="minorEastAsia" w:hAnsiTheme="minorHAnsi" w:cstheme="minorBidi"/>
            <w:szCs w:val="22"/>
            <w:lang w:val="en-US"/>
          </w:rPr>
          <w:tab/>
        </w:r>
        <w:r w:rsidRPr="00CA502A" w:rsidDel="00CA502A">
          <w:rPr>
            <w:rPrChange w:id="207" w:author="Klausen Jörg" w:date="2019-01-21T09:43:00Z">
              <w:rPr>
                <w:rStyle w:val="Hyperlink"/>
              </w:rPr>
            </w:rPrChange>
          </w:rPr>
          <w:delText>Log</w:delText>
        </w:r>
        <w:r w:rsidDel="00CA502A">
          <w:rPr>
            <w:webHidden/>
          </w:rPr>
          <w:tab/>
        </w:r>
        <w:r w:rsidR="00FC7FAE" w:rsidDel="00CA502A">
          <w:rPr>
            <w:webHidden/>
          </w:rPr>
          <w:delText>16</w:delText>
        </w:r>
      </w:del>
    </w:p>
    <w:p w14:paraId="36210E42" w14:textId="77777777" w:rsidR="00F575CF" w:rsidDel="00CA502A" w:rsidRDefault="00F575CF">
      <w:pPr>
        <w:pStyle w:val="TOC2"/>
        <w:rPr>
          <w:del w:id="208" w:author="Klausen Jörg" w:date="2019-01-21T09:43:00Z"/>
          <w:rFonts w:asciiTheme="minorHAnsi" w:eastAsiaTheme="minorEastAsia" w:hAnsiTheme="minorHAnsi" w:cstheme="minorBidi"/>
          <w:szCs w:val="22"/>
          <w:lang w:val="en-US"/>
        </w:rPr>
      </w:pPr>
      <w:del w:id="209" w:author="Klausen Jörg" w:date="2019-01-21T09:43:00Z">
        <w:r w:rsidRPr="00CA502A" w:rsidDel="00CA502A">
          <w:rPr>
            <w:rPrChange w:id="210" w:author="Klausen Jörg" w:date="2019-01-21T09:43:00Z">
              <w:rPr>
                <w:rStyle w:val="Hyperlink"/>
              </w:rPr>
            </w:rPrChange>
          </w:rPr>
          <w:delText>5.3</w:delText>
        </w:r>
        <w:r w:rsidDel="00CA502A">
          <w:rPr>
            <w:rFonts w:asciiTheme="minorHAnsi" w:eastAsiaTheme="minorEastAsia" w:hAnsiTheme="minorHAnsi" w:cstheme="minorBidi"/>
            <w:szCs w:val="22"/>
            <w:lang w:val="en-US"/>
          </w:rPr>
          <w:tab/>
        </w:r>
        <w:r w:rsidRPr="00CA502A" w:rsidDel="00CA502A">
          <w:rPr>
            <w:rPrChange w:id="211" w:author="Klausen Jörg" w:date="2019-01-21T09:43:00Z">
              <w:rPr>
                <w:rStyle w:val="Hyperlink"/>
              </w:rPr>
            </w:rPrChange>
          </w:rPr>
          <w:delText>LogEntry</w:delText>
        </w:r>
        <w:r w:rsidDel="00CA502A">
          <w:rPr>
            <w:webHidden/>
          </w:rPr>
          <w:tab/>
        </w:r>
        <w:r w:rsidR="00FC7FAE" w:rsidDel="00CA502A">
          <w:rPr>
            <w:webHidden/>
          </w:rPr>
          <w:delText>17</w:delText>
        </w:r>
      </w:del>
    </w:p>
    <w:p w14:paraId="2D2CCA00" w14:textId="77777777" w:rsidR="00F575CF" w:rsidDel="00CA502A" w:rsidRDefault="00F575CF">
      <w:pPr>
        <w:pStyle w:val="TOC2"/>
        <w:rPr>
          <w:del w:id="212" w:author="Klausen Jörg" w:date="2019-01-21T09:43:00Z"/>
          <w:rFonts w:asciiTheme="minorHAnsi" w:eastAsiaTheme="minorEastAsia" w:hAnsiTheme="minorHAnsi" w:cstheme="minorBidi"/>
          <w:szCs w:val="22"/>
          <w:lang w:val="en-US"/>
        </w:rPr>
      </w:pPr>
      <w:del w:id="213" w:author="Klausen Jörg" w:date="2019-01-21T09:43:00Z">
        <w:r w:rsidRPr="00CA502A" w:rsidDel="00CA502A">
          <w:rPr>
            <w:rPrChange w:id="214" w:author="Klausen Jörg" w:date="2019-01-21T09:43:00Z">
              <w:rPr>
                <w:rStyle w:val="Hyperlink"/>
              </w:rPr>
            </w:rPrChange>
          </w:rPr>
          <w:delText>5.4</w:delText>
        </w:r>
        <w:r w:rsidDel="00CA502A">
          <w:rPr>
            <w:rFonts w:asciiTheme="minorHAnsi" w:eastAsiaTheme="minorEastAsia" w:hAnsiTheme="minorHAnsi" w:cstheme="minorBidi"/>
            <w:szCs w:val="22"/>
            <w:lang w:val="en-US"/>
          </w:rPr>
          <w:tab/>
        </w:r>
        <w:r w:rsidRPr="00CA502A" w:rsidDel="00CA502A">
          <w:rPr>
            <w:rPrChange w:id="215" w:author="Klausen Jörg" w:date="2019-01-21T09:43:00Z">
              <w:rPr>
                <w:rStyle w:val="Hyperlink"/>
              </w:rPr>
            </w:rPrChange>
          </w:rPr>
          <w:delText>EquipmentLog</w:delText>
        </w:r>
        <w:r w:rsidDel="00CA502A">
          <w:rPr>
            <w:webHidden/>
          </w:rPr>
          <w:tab/>
        </w:r>
        <w:r w:rsidR="00FC7FAE" w:rsidDel="00CA502A">
          <w:rPr>
            <w:webHidden/>
          </w:rPr>
          <w:delText>17</w:delText>
        </w:r>
      </w:del>
    </w:p>
    <w:p w14:paraId="2A4E3B8A" w14:textId="77777777" w:rsidR="00F575CF" w:rsidDel="00CA502A" w:rsidRDefault="00F575CF">
      <w:pPr>
        <w:pStyle w:val="TOC2"/>
        <w:rPr>
          <w:del w:id="216" w:author="Klausen Jörg" w:date="2019-01-21T09:43:00Z"/>
          <w:rFonts w:asciiTheme="minorHAnsi" w:eastAsiaTheme="minorEastAsia" w:hAnsiTheme="minorHAnsi" w:cstheme="minorBidi"/>
          <w:szCs w:val="22"/>
          <w:lang w:val="en-US"/>
        </w:rPr>
      </w:pPr>
      <w:del w:id="217" w:author="Klausen Jörg" w:date="2019-01-21T09:43:00Z">
        <w:r w:rsidRPr="00CA502A" w:rsidDel="00CA502A">
          <w:rPr>
            <w:rPrChange w:id="218" w:author="Klausen Jörg" w:date="2019-01-21T09:43:00Z">
              <w:rPr>
                <w:rStyle w:val="Hyperlink"/>
              </w:rPr>
            </w:rPrChange>
          </w:rPr>
          <w:delText>5.5</w:delText>
        </w:r>
        <w:r w:rsidDel="00CA502A">
          <w:rPr>
            <w:rFonts w:asciiTheme="minorHAnsi" w:eastAsiaTheme="minorEastAsia" w:hAnsiTheme="minorHAnsi" w:cstheme="minorBidi"/>
            <w:szCs w:val="22"/>
            <w:lang w:val="en-US"/>
          </w:rPr>
          <w:tab/>
        </w:r>
        <w:r w:rsidRPr="00CA502A" w:rsidDel="00CA502A">
          <w:rPr>
            <w:rPrChange w:id="219" w:author="Klausen Jörg" w:date="2019-01-21T09:43:00Z">
              <w:rPr>
                <w:rStyle w:val="Hyperlink"/>
              </w:rPr>
            </w:rPrChange>
          </w:rPr>
          <w:delText>ControlCheckReport</w:delText>
        </w:r>
        <w:r w:rsidDel="00CA502A">
          <w:rPr>
            <w:webHidden/>
          </w:rPr>
          <w:tab/>
        </w:r>
        <w:r w:rsidR="00FC7FAE" w:rsidDel="00CA502A">
          <w:rPr>
            <w:webHidden/>
          </w:rPr>
          <w:delText>17</w:delText>
        </w:r>
      </w:del>
    </w:p>
    <w:p w14:paraId="164EF94C" w14:textId="77777777" w:rsidR="00F575CF" w:rsidDel="00CA502A" w:rsidRDefault="00F575CF">
      <w:pPr>
        <w:pStyle w:val="TOC2"/>
        <w:rPr>
          <w:del w:id="220" w:author="Klausen Jörg" w:date="2019-01-21T09:43:00Z"/>
          <w:rFonts w:asciiTheme="minorHAnsi" w:eastAsiaTheme="minorEastAsia" w:hAnsiTheme="minorHAnsi" w:cstheme="minorBidi"/>
          <w:szCs w:val="22"/>
          <w:lang w:val="en-US"/>
        </w:rPr>
      </w:pPr>
      <w:del w:id="221" w:author="Klausen Jörg" w:date="2019-01-21T09:43:00Z">
        <w:r w:rsidRPr="00CA502A" w:rsidDel="00CA502A">
          <w:rPr>
            <w:rPrChange w:id="222" w:author="Klausen Jörg" w:date="2019-01-21T09:43:00Z">
              <w:rPr>
                <w:rStyle w:val="Hyperlink"/>
              </w:rPr>
            </w:rPrChange>
          </w:rPr>
          <w:delText>5.6</w:delText>
        </w:r>
        <w:r w:rsidDel="00CA502A">
          <w:rPr>
            <w:rFonts w:asciiTheme="minorHAnsi" w:eastAsiaTheme="minorEastAsia" w:hAnsiTheme="minorHAnsi" w:cstheme="minorBidi"/>
            <w:szCs w:val="22"/>
            <w:lang w:val="en-US"/>
          </w:rPr>
          <w:tab/>
        </w:r>
        <w:r w:rsidRPr="00CA502A" w:rsidDel="00CA502A">
          <w:rPr>
            <w:rPrChange w:id="223" w:author="Klausen Jörg" w:date="2019-01-21T09:43:00Z">
              <w:rPr>
                <w:rStyle w:val="Hyperlink"/>
              </w:rPr>
            </w:rPrChange>
          </w:rPr>
          <w:delText>MaintenanceReport</w:delText>
        </w:r>
        <w:r w:rsidDel="00CA502A">
          <w:rPr>
            <w:webHidden/>
          </w:rPr>
          <w:tab/>
        </w:r>
        <w:r w:rsidR="00FC7FAE" w:rsidDel="00CA502A">
          <w:rPr>
            <w:webHidden/>
          </w:rPr>
          <w:delText>18</w:delText>
        </w:r>
      </w:del>
    </w:p>
    <w:p w14:paraId="6EBE9C1E" w14:textId="77777777" w:rsidR="00F575CF" w:rsidDel="00CA502A" w:rsidRDefault="00F575CF">
      <w:pPr>
        <w:pStyle w:val="TOC2"/>
        <w:rPr>
          <w:del w:id="224" w:author="Klausen Jörg" w:date="2019-01-21T09:43:00Z"/>
          <w:rFonts w:asciiTheme="minorHAnsi" w:eastAsiaTheme="minorEastAsia" w:hAnsiTheme="minorHAnsi" w:cstheme="minorBidi"/>
          <w:szCs w:val="22"/>
          <w:lang w:val="en-US"/>
        </w:rPr>
      </w:pPr>
      <w:del w:id="225" w:author="Klausen Jörg" w:date="2019-01-21T09:43:00Z">
        <w:r w:rsidRPr="00CA502A" w:rsidDel="00CA502A">
          <w:rPr>
            <w:rPrChange w:id="226" w:author="Klausen Jörg" w:date="2019-01-21T09:43:00Z">
              <w:rPr>
                <w:rStyle w:val="Hyperlink"/>
              </w:rPr>
            </w:rPrChange>
          </w:rPr>
          <w:delText>5.7</w:delText>
        </w:r>
        <w:r w:rsidDel="00CA502A">
          <w:rPr>
            <w:rFonts w:asciiTheme="minorHAnsi" w:eastAsiaTheme="minorEastAsia" w:hAnsiTheme="minorHAnsi" w:cstheme="minorBidi"/>
            <w:szCs w:val="22"/>
            <w:lang w:val="en-US"/>
          </w:rPr>
          <w:tab/>
        </w:r>
        <w:r w:rsidRPr="00CA502A" w:rsidDel="00CA502A">
          <w:rPr>
            <w:rPrChange w:id="227" w:author="Klausen Jörg" w:date="2019-01-21T09:43:00Z">
              <w:rPr>
                <w:rStyle w:val="Hyperlink"/>
              </w:rPr>
            </w:rPrChange>
          </w:rPr>
          <w:delText>FacilityLog</w:delText>
        </w:r>
        <w:r w:rsidDel="00CA502A">
          <w:rPr>
            <w:webHidden/>
          </w:rPr>
          <w:tab/>
        </w:r>
        <w:r w:rsidR="00FC7FAE" w:rsidDel="00CA502A">
          <w:rPr>
            <w:webHidden/>
          </w:rPr>
          <w:delText>18</w:delText>
        </w:r>
      </w:del>
    </w:p>
    <w:p w14:paraId="21781DFE" w14:textId="77777777" w:rsidR="00F575CF" w:rsidDel="00CA502A" w:rsidRDefault="00F575CF">
      <w:pPr>
        <w:pStyle w:val="TOC2"/>
        <w:rPr>
          <w:del w:id="228" w:author="Klausen Jörg" w:date="2019-01-21T09:43:00Z"/>
          <w:rFonts w:asciiTheme="minorHAnsi" w:eastAsiaTheme="minorEastAsia" w:hAnsiTheme="minorHAnsi" w:cstheme="minorBidi"/>
          <w:szCs w:val="22"/>
          <w:lang w:val="en-US"/>
        </w:rPr>
      </w:pPr>
      <w:del w:id="229" w:author="Klausen Jörg" w:date="2019-01-21T09:43:00Z">
        <w:r w:rsidRPr="00CA502A" w:rsidDel="00CA502A">
          <w:rPr>
            <w:rPrChange w:id="230" w:author="Klausen Jörg" w:date="2019-01-21T09:43:00Z">
              <w:rPr>
                <w:rStyle w:val="Hyperlink"/>
              </w:rPr>
            </w:rPrChange>
          </w:rPr>
          <w:delText>5.8</w:delText>
        </w:r>
        <w:r w:rsidDel="00CA502A">
          <w:rPr>
            <w:rFonts w:asciiTheme="minorHAnsi" w:eastAsiaTheme="minorEastAsia" w:hAnsiTheme="minorHAnsi" w:cstheme="minorBidi"/>
            <w:szCs w:val="22"/>
            <w:lang w:val="en-US"/>
          </w:rPr>
          <w:tab/>
        </w:r>
        <w:r w:rsidRPr="00CA502A" w:rsidDel="00CA502A">
          <w:rPr>
            <w:rPrChange w:id="231" w:author="Klausen Jörg" w:date="2019-01-21T09:43:00Z">
              <w:rPr>
                <w:rStyle w:val="Hyperlink"/>
              </w:rPr>
            </w:rPrChange>
          </w:rPr>
          <w:delText>EventReport</w:delText>
        </w:r>
        <w:r w:rsidDel="00CA502A">
          <w:rPr>
            <w:webHidden/>
          </w:rPr>
          <w:tab/>
        </w:r>
        <w:r w:rsidR="00FC7FAE" w:rsidDel="00CA502A">
          <w:rPr>
            <w:webHidden/>
          </w:rPr>
          <w:delText>18</w:delText>
        </w:r>
      </w:del>
    </w:p>
    <w:p w14:paraId="18234CC0" w14:textId="77777777" w:rsidR="00F575CF" w:rsidDel="00CA502A" w:rsidRDefault="00F575CF">
      <w:pPr>
        <w:pStyle w:val="TOC1"/>
        <w:rPr>
          <w:del w:id="232" w:author="Klausen Jörg" w:date="2019-01-21T09:43:00Z"/>
          <w:rFonts w:asciiTheme="minorHAnsi" w:eastAsiaTheme="minorEastAsia" w:hAnsiTheme="minorHAnsi" w:cstheme="minorBidi"/>
          <w:szCs w:val="22"/>
        </w:rPr>
      </w:pPr>
      <w:del w:id="233" w:author="Klausen Jörg" w:date="2019-01-21T09:43:00Z">
        <w:r w:rsidRPr="00CA502A" w:rsidDel="00CA502A">
          <w:rPr>
            <w:rPrChange w:id="234" w:author="Klausen Jörg" w:date="2019-01-21T09:43:00Z">
              <w:rPr>
                <w:rStyle w:val="Hyperlink"/>
              </w:rPr>
            </w:rPrChange>
          </w:rPr>
          <w:delText>6</w:delText>
        </w:r>
        <w:r w:rsidDel="00CA502A">
          <w:rPr>
            <w:rFonts w:asciiTheme="minorHAnsi" w:eastAsiaTheme="minorEastAsia" w:hAnsiTheme="minorHAnsi" w:cstheme="minorBidi"/>
            <w:szCs w:val="22"/>
          </w:rPr>
          <w:tab/>
        </w:r>
        <w:r w:rsidRPr="00CA502A" w:rsidDel="00CA502A">
          <w:rPr>
            <w:rPrChange w:id="235" w:author="Klausen Jörg" w:date="2019-01-21T09:43:00Z">
              <w:rPr>
                <w:rStyle w:val="Hyperlink"/>
              </w:rPr>
            </w:rPrChange>
          </w:rPr>
          <w:delText>MODEL CONCEPTS – OBSERVATIONS</w:delText>
        </w:r>
        <w:r w:rsidDel="00CA502A">
          <w:rPr>
            <w:webHidden/>
          </w:rPr>
          <w:tab/>
        </w:r>
        <w:r w:rsidR="00FC7FAE" w:rsidDel="00CA502A">
          <w:rPr>
            <w:webHidden/>
          </w:rPr>
          <w:delText>19</w:delText>
        </w:r>
      </w:del>
    </w:p>
    <w:p w14:paraId="1D44336D" w14:textId="77777777" w:rsidR="00F575CF" w:rsidDel="00CA502A" w:rsidRDefault="00F575CF">
      <w:pPr>
        <w:pStyle w:val="TOC2"/>
        <w:rPr>
          <w:del w:id="236" w:author="Klausen Jörg" w:date="2019-01-21T09:43:00Z"/>
          <w:rFonts w:asciiTheme="minorHAnsi" w:eastAsiaTheme="minorEastAsia" w:hAnsiTheme="minorHAnsi" w:cstheme="minorBidi"/>
          <w:szCs w:val="22"/>
          <w:lang w:val="en-US"/>
        </w:rPr>
      </w:pPr>
      <w:del w:id="237" w:author="Klausen Jörg" w:date="2019-01-21T09:43:00Z">
        <w:r w:rsidRPr="00CA502A" w:rsidDel="00CA502A">
          <w:rPr>
            <w:rPrChange w:id="238" w:author="Klausen Jörg" w:date="2019-01-21T09:43:00Z">
              <w:rPr>
                <w:rStyle w:val="Hyperlink"/>
              </w:rPr>
            </w:rPrChange>
          </w:rPr>
          <w:delText>6.1</w:delText>
        </w:r>
        <w:r w:rsidDel="00CA502A">
          <w:rPr>
            <w:rFonts w:asciiTheme="minorHAnsi" w:eastAsiaTheme="minorEastAsia" w:hAnsiTheme="minorHAnsi" w:cstheme="minorBidi"/>
            <w:szCs w:val="22"/>
            <w:lang w:val="en-US"/>
          </w:rPr>
          <w:tab/>
        </w:r>
        <w:r w:rsidRPr="00CA502A" w:rsidDel="00CA502A">
          <w:rPr>
            <w:rPrChange w:id="239" w:author="Klausen Jörg" w:date="2019-01-21T09:43:00Z">
              <w:rPr>
                <w:rStyle w:val="Hyperlink"/>
              </w:rPr>
            </w:rPrChange>
          </w:rPr>
          <w:delText>Application of ISO 19156 Observations and Measurements to describe Observations</w:delText>
        </w:r>
        <w:r w:rsidDel="00CA502A">
          <w:rPr>
            <w:webHidden/>
          </w:rPr>
          <w:tab/>
        </w:r>
        <w:r w:rsidR="00FC7FAE" w:rsidDel="00CA502A">
          <w:rPr>
            <w:webHidden/>
          </w:rPr>
          <w:delText>19</w:delText>
        </w:r>
      </w:del>
    </w:p>
    <w:p w14:paraId="5C758F9F" w14:textId="77777777" w:rsidR="00F575CF" w:rsidDel="00CA502A" w:rsidRDefault="00F575CF">
      <w:pPr>
        <w:pStyle w:val="TOC2"/>
        <w:rPr>
          <w:del w:id="240" w:author="Klausen Jörg" w:date="2019-01-21T09:43:00Z"/>
          <w:rFonts w:asciiTheme="minorHAnsi" w:eastAsiaTheme="minorEastAsia" w:hAnsiTheme="minorHAnsi" w:cstheme="minorBidi"/>
          <w:szCs w:val="22"/>
          <w:lang w:val="en-US"/>
        </w:rPr>
      </w:pPr>
      <w:del w:id="241" w:author="Klausen Jörg" w:date="2019-01-21T09:43:00Z">
        <w:r w:rsidRPr="00CA502A" w:rsidDel="00CA502A">
          <w:rPr>
            <w:rPrChange w:id="242" w:author="Klausen Jörg" w:date="2019-01-21T09:43:00Z">
              <w:rPr>
                <w:rStyle w:val="Hyperlink"/>
              </w:rPr>
            </w:rPrChange>
          </w:rPr>
          <w:delText>6.2</w:delText>
        </w:r>
        <w:r w:rsidDel="00CA502A">
          <w:rPr>
            <w:rFonts w:asciiTheme="minorHAnsi" w:eastAsiaTheme="minorEastAsia" w:hAnsiTheme="minorHAnsi" w:cstheme="minorBidi"/>
            <w:szCs w:val="22"/>
            <w:lang w:val="en-US"/>
          </w:rPr>
          <w:tab/>
        </w:r>
        <w:r w:rsidRPr="00CA502A" w:rsidDel="00CA502A">
          <w:rPr>
            <w:rPrChange w:id="243" w:author="Klausen Jörg" w:date="2019-01-21T09:43:00Z">
              <w:rPr>
                <w:rStyle w:val="Hyperlink"/>
              </w:rPr>
            </w:rPrChange>
          </w:rPr>
          <w:delText>OM_Observation</w:delText>
        </w:r>
        <w:r w:rsidDel="00CA502A">
          <w:rPr>
            <w:webHidden/>
          </w:rPr>
          <w:tab/>
        </w:r>
        <w:r w:rsidR="00FC7FAE" w:rsidDel="00CA502A">
          <w:rPr>
            <w:webHidden/>
          </w:rPr>
          <w:delText>19</w:delText>
        </w:r>
      </w:del>
    </w:p>
    <w:p w14:paraId="2513BB5A" w14:textId="77777777" w:rsidR="00F575CF" w:rsidDel="00CA502A" w:rsidRDefault="00F575CF">
      <w:pPr>
        <w:pStyle w:val="TOC1"/>
        <w:rPr>
          <w:del w:id="244" w:author="Klausen Jörg" w:date="2019-01-21T09:43:00Z"/>
          <w:rFonts w:asciiTheme="minorHAnsi" w:eastAsiaTheme="minorEastAsia" w:hAnsiTheme="minorHAnsi" w:cstheme="minorBidi"/>
          <w:szCs w:val="22"/>
        </w:rPr>
      </w:pPr>
      <w:del w:id="245" w:author="Klausen Jörg" w:date="2019-01-21T09:43:00Z">
        <w:r w:rsidRPr="00CA502A" w:rsidDel="00CA502A">
          <w:rPr>
            <w:rPrChange w:id="246" w:author="Klausen Jörg" w:date="2019-01-21T09:43:00Z">
              <w:rPr>
                <w:rStyle w:val="Hyperlink"/>
              </w:rPr>
            </w:rPrChange>
          </w:rPr>
          <w:delText>7</w:delText>
        </w:r>
        <w:r w:rsidDel="00CA502A">
          <w:rPr>
            <w:rFonts w:asciiTheme="minorHAnsi" w:eastAsiaTheme="minorEastAsia" w:hAnsiTheme="minorHAnsi" w:cstheme="minorBidi"/>
            <w:szCs w:val="22"/>
          </w:rPr>
          <w:tab/>
        </w:r>
        <w:r w:rsidRPr="00CA502A" w:rsidDel="00CA502A">
          <w:rPr>
            <w:rPrChange w:id="247" w:author="Klausen Jörg" w:date="2019-01-21T09:43:00Z">
              <w:rPr>
                <w:rStyle w:val="Hyperlink"/>
              </w:rPr>
            </w:rPrChange>
          </w:rPr>
          <w:delText>MODEL CONCEPTS – PROCESS</w:delText>
        </w:r>
        <w:r w:rsidDel="00CA502A">
          <w:rPr>
            <w:webHidden/>
          </w:rPr>
          <w:tab/>
        </w:r>
        <w:r w:rsidR="00FC7FAE" w:rsidDel="00CA502A">
          <w:rPr>
            <w:webHidden/>
          </w:rPr>
          <w:delText>26</w:delText>
        </w:r>
      </w:del>
    </w:p>
    <w:p w14:paraId="01073774" w14:textId="77777777" w:rsidR="00F575CF" w:rsidDel="00CA502A" w:rsidRDefault="00F575CF">
      <w:pPr>
        <w:pStyle w:val="TOC2"/>
        <w:rPr>
          <w:del w:id="248" w:author="Klausen Jörg" w:date="2019-01-21T09:43:00Z"/>
          <w:rFonts w:asciiTheme="minorHAnsi" w:eastAsiaTheme="minorEastAsia" w:hAnsiTheme="minorHAnsi" w:cstheme="minorBidi"/>
          <w:szCs w:val="22"/>
          <w:lang w:val="en-US"/>
        </w:rPr>
      </w:pPr>
      <w:del w:id="249" w:author="Klausen Jörg" w:date="2019-01-21T09:43:00Z">
        <w:r w:rsidRPr="00CA502A" w:rsidDel="00CA502A">
          <w:rPr>
            <w:rPrChange w:id="250" w:author="Klausen Jörg" w:date="2019-01-21T09:43:00Z">
              <w:rPr>
                <w:rStyle w:val="Hyperlink"/>
              </w:rPr>
            </w:rPrChange>
          </w:rPr>
          <w:delText>7.1</w:delText>
        </w:r>
        <w:r w:rsidDel="00CA502A">
          <w:rPr>
            <w:rFonts w:asciiTheme="minorHAnsi" w:eastAsiaTheme="minorEastAsia" w:hAnsiTheme="minorHAnsi" w:cstheme="minorBidi"/>
            <w:szCs w:val="22"/>
            <w:lang w:val="en-US"/>
          </w:rPr>
          <w:tab/>
        </w:r>
        <w:r w:rsidRPr="00CA502A" w:rsidDel="00CA502A">
          <w:rPr>
            <w:rPrChange w:id="251" w:author="Klausen Jörg" w:date="2019-01-21T09:43:00Z">
              <w:rPr>
                <w:rStyle w:val="Hyperlink"/>
              </w:rPr>
            </w:rPrChange>
          </w:rPr>
          <w:delText>Process</w:delText>
        </w:r>
        <w:r w:rsidDel="00CA502A">
          <w:rPr>
            <w:webHidden/>
          </w:rPr>
          <w:tab/>
        </w:r>
        <w:r w:rsidR="00FC7FAE" w:rsidDel="00CA502A">
          <w:rPr>
            <w:webHidden/>
          </w:rPr>
          <w:delText>26</w:delText>
        </w:r>
      </w:del>
    </w:p>
    <w:p w14:paraId="0CE702C2" w14:textId="77777777" w:rsidR="00F575CF" w:rsidDel="00CA502A" w:rsidRDefault="00F575CF">
      <w:pPr>
        <w:pStyle w:val="TOC2"/>
        <w:rPr>
          <w:del w:id="252" w:author="Klausen Jörg" w:date="2019-01-21T09:43:00Z"/>
          <w:rFonts w:asciiTheme="minorHAnsi" w:eastAsiaTheme="minorEastAsia" w:hAnsiTheme="minorHAnsi" w:cstheme="minorBidi"/>
          <w:szCs w:val="22"/>
          <w:lang w:val="en-US"/>
        </w:rPr>
      </w:pPr>
      <w:del w:id="253" w:author="Klausen Jörg" w:date="2019-01-21T09:43:00Z">
        <w:r w:rsidRPr="00CA502A" w:rsidDel="00CA502A">
          <w:rPr>
            <w:rPrChange w:id="254" w:author="Klausen Jörg" w:date="2019-01-21T09:43:00Z">
              <w:rPr>
                <w:rStyle w:val="Hyperlink"/>
              </w:rPr>
            </w:rPrChange>
          </w:rPr>
          <w:delText>7.2</w:delText>
        </w:r>
        <w:r w:rsidDel="00CA502A">
          <w:rPr>
            <w:rFonts w:asciiTheme="minorHAnsi" w:eastAsiaTheme="minorEastAsia" w:hAnsiTheme="minorHAnsi" w:cstheme="minorBidi"/>
            <w:szCs w:val="22"/>
            <w:lang w:val="en-US"/>
          </w:rPr>
          <w:tab/>
        </w:r>
        <w:r w:rsidRPr="00CA502A" w:rsidDel="00CA502A">
          <w:rPr>
            <w:rPrChange w:id="255" w:author="Klausen Jörg" w:date="2019-01-21T09:43:00Z">
              <w:rPr>
                <w:rStyle w:val="Hyperlink"/>
              </w:rPr>
            </w:rPrChange>
          </w:rPr>
          <w:delText>Deployment</w:delText>
        </w:r>
        <w:r w:rsidDel="00CA502A">
          <w:rPr>
            <w:webHidden/>
          </w:rPr>
          <w:tab/>
        </w:r>
        <w:r w:rsidR="00FC7FAE" w:rsidDel="00CA502A">
          <w:rPr>
            <w:webHidden/>
          </w:rPr>
          <w:delText>27</w:delText>
        </w:r>
      </w:del>
    </w:p>
    <w:p w14:paraId="15618700" w14:textId="77777777" w:rsidR="00F575CF" w:rsidDel="00CA502A" w:rsidRDefault="00F575CF">
      <w:pPr>
        <w:pStyle w:val="TOC2"/>
        <w:rPr>
          <w:del w:id="256" w:author="Klausen Jörg" w:date="2019-01-21T09:43:00Z"/>
          <w:rFonts w:asciiTheme="minorHAnsi" w:eastAsiaTheme="minorEastAsia" w:hAnsiTheme="minorHAnsi" w:cstheme="minorBidi"/>
          <w:szCs w:val="22"/>
          <w:lang w:val="en-US"/>
        </w:rPr>
      </w:pPr>
      <w:del w:id="257" w:author="Klausen Jörg" w:date="2019-01-21T09:43:00Z">
        <w:r w:rsidRPr="00CA502A" w:rsidDel="00CA502A">
          <w:rPr>
            <w:rPrChange w:id="258" w:author="Klausen Jörg" w:date="2019-01-21T09:43:00Z">
              <w:rPr>
                <w:rStyle w:val="Hyperlink"/>
              </w:rPr>
            </w:rPrChange>
          </w:rPr>
          <w:delText>7.3</w:delText>
        </w:r>
        <w:r w:rsidDel="00CA502A">
          <w:rPr>
            <w:rFonts w:asciiTheme="minorHAnsi" w:eastAsiaTheme="minorEastAsia" w:hAnsiTheme="minorHAnsi" w:cstheme="minorBidi"/>
            <w:szCs w:val="22"/>
            <w:lang w:val="en-US"/>
          </w:rPr>
          <w:tab/>
        </w:r>
        <w:r w:rsidRPr="00CA502A" w:rsidDel="00CA502A">
          <w:rPr>
            <w:rPrChange w:id="259" w:author="Klausen Jörg" w:date="2019-01-21T09:43:00Z">
              <w:rPr>
                <w:rStyle w:val="Hyperlink"/>
              </w:rPr>
            </w:rPrChange>
          </w:rPr>
          <w:delText>DataGeneration</w:delText>
        </w:r>
        <w:r w:rsidDel="00CA502A">
          <w:rPr>
            <w:webHidden/>
          </w:rPr>
          <w:tab/>
        </w:r>
        <w:r w:rsidR="00FC7FAE" w:rsidDel="00CA502A">
          <w:rPr>
            <w:webHidden/>
          </w:rPr>
          <w:delText>28</w:delText>
        </w:r>
      </w:del>
    </w:p>
    <w:p w14:paraId="5984C4A8" w14:textId="77777777" w:rsidR="00F575CF" w:rsidDel="00CA502A" w:rsidRDefault="00F575CF">
      <w:pPr>
        <w:pStyle w:val="TOC2"/>
        <w:rPr>
          <w:del w:id="260" w:author="Klausen Jörg" w:date="2019-01-21T09:43:00Z"/>
          <w:rFonts w:asciiTheme="minorHAnsi" w:eastAsiaTheme="minorEastAsia" w:hAnsiTheme="minorHAnsi" w:cstheme="minorBidi"/>
          <w:szCs w:val="22"/>
          <w:lang w:val="en-US"/>
        </w:rPr>
      </w:pPr>
      <w:del w:id="261" w:author="Klausen Jörg" w:date="2019-01-21T09:43:00Z">
        <w:r w:rsidRPr="00CA502A" w:rsidDel="00CA502A">
          <w:rPr>
            <w:rPrChange w:id="262" w:author="Klausen Jörg" w:date="2019-01-21T09:43:00Z">
              <w:rPr>
                <w:rStyle w:val="Hyperlink"/>
              </w:rPr>
            </w:rPrChange>
          </w:rPr>
          <w:delText>7.4</w:delText>
        </w:r>
        <w:r w:rsidDel="00CA502A">
          <w:rPr>
            <w:rFonts w:asciiTheme="minorHAnsi" w:eastAsiaTheme="minorEastAsia" w:hAnsiTheme="minorHAnsi" w:cstheme="minorBidi"/>
            <w:szCs w:val="22"/>
            <w:lang w:val="en-US"/>
          </w:rPr>
          <w:tab/>
        </w:r>
        <w:r w:rsidRPr="00CA502A" w:rsidDel="00CA502A">
          <w:rPr>
            <w:rPrChange w:id="263" w:author="Klausen Jörg" w:date="2019-01-21T09:43:00Z">
              <w:rPr>
                <w:rStyle w:val="Hyperlink"/>
              </w:rPr>
            </w:rPrChange>
          </w:rPr>
          <w:delText>Schedule</w:delText>
        </w:r>
        <w:r w:rsidDel="00CA502A">
          <w:rPr>
            <w:webHidden/>
          </w:rPr>
          <w:tab/>
        </w:r>
        <w:r w:rsidR="00FC7FAE" w:rsidDel="00CA502A">
          <w:rPr>
            <w:webHidden/>
          </w:rPr>
          <w:delText>28</w:delText>
        </w:r>
      </w:del>
    </w:p>
    <w:p w14:paraId="55794552" w14:textId="77777777" w:rsidR="00F575CF" w:rsidDel="00CA502A" w:rsidRDefault="00F575CF">
      <w:pPr>
        <w:pStyle w:val="TOC2"/>
        <w:rPr>
          <w:del w:id="264" w:author="Klausen Jörg" w:date="2019-01-21T09:43:00Z"/>
          <w:rFonts w:asciiTheme="minorHAnsi" w:eastAsiaTheme="minorEastAsia" w:hAnsiTheme="minorHAnsi" w:cstheme="minorBidi"/>
          <w:szCs w:val="22"/>
          <w:lang w:val="en-US"/>
        </w:rPr>
      </w:pPr>
      <w:del w:id="265" w:author="Klausen Jörg" w:date="2019-01-21T09:43:00Z">
        <w:r w:rsidRPr="00CA502A" w:rsidDel="00CA502A">
          <w:rPr>
            <w:rPrChange w:id="266" w:author="Klausen Jörg" w:date="2019-01-21T09:43:00Z">
              <w:rPr>
                <w:rStyle w:val="Hyperlink"/>
              </w:rPr>
            </w:rPrChange>
          </w:rPr>
          <w:delText>7.5</w:delText>
        </w:r>
        <w:r w:rsidDel="00CA502A">
          <w:rPr>
            <w:rFonts w:asciiTheme="minorHAnsi" w:eastAsiaTheme="minorEastAsia" w:hAnsiTheme="minorHAnsi" w:cstheme="minorBidi"/>
            <w:szCs w:val="22"/>
            <w:lang w:val="en-US"/>
          </w:rPr>
          <w:tab/>
        </w:r>
        <w:r w:rsidRPr="00CA502A" w:rsidDel="00CA502A">
          <w:rPr>
            <w:rPrChange w:id="267" w:author="Klausen Jörg" w:date="2019-01-21T09:43:00Z">
              <w:rPr>
                <w:rStyle w:val="Hyperlink"/>
              </w:rPr>
            </w:rPrChange>
          </w:rPr>
          <w:delText>Sampling</w:delText>
        </w:r>
        <w:r w:rsidDel="00CA502A">
          <w:rPr>
            <w:webHidden/>
          </w:rPr>
          <w:tab/>
        </w:r>
        <w:r w:rsidR="00FC7FAE" w:rsidDel="00CA502A">
          <w:rPr>
            <w:webHidden/>
          </w:rPr>
          <w:delText>29</w:delText>
        </w:r>
      </w:del>
    </w:p>
    <w:p w14:paraId="28654CAF" w14:textId="77777777" w:rsidR="00F575CF" w:rsidDel="00CA502A" w:rsidRDefault="00F575CF">
      <w:pPr>
        <w:pStyle w:val="TOC2"/>
        <w:rPr>
          <w:del w:id="268" w:author="Klausen Jörg" w:date="2019-01-21T09:43:00Z"/>
          <w:rFonts w:asciiTheme="minorHAnsi" w:eastAsiaTheme="minorEastAsia" w:hAnsiTheme="minorHAnsi" w:cstheme="minorBidi"/>
          <w:szCs w:val="22"/>
          <w:lang w:val="en-US"/>
        </w:rPr>
      </w:pPr>
      <w:del w:id="269" w:author="Klausen Jörg" w:date="2019-01-21T09:43:00Z">
        <w:r w:rsidRPr="00CA502A" w:rsidDel="00CA502A">
          <w:rPr>
            <w:rPrChange w:id="270" w:author="Klausen Jörg" w:date="2019-01-21T09:43:00Z">
              <w:rPr>
                <w:rStyle w:val="Hyperlink"/>
              </w:rPr>
            </w:rPrChange>
          </w:rPr>
          <w:delText>7.6</w:delText>
        </w:r>
        <w:r w:rsidDel="00CA502A">
          <w:rPr>
            <w:rFonts w:asciiTheme="minorHAnsi" w:eastAsiaTheme="minorEastAsia" w:hAnsiTheme="minorHAnsi" w:cstheme="minorBidi"/>
            <w:szCs w:val="22"/>
            <w:lang w:val="en-US"/>
          </w:rPr>
          <w:tab/>
        </w:r>
        <w:r w:rsidRPr="00CA502A" w:rsidDel="00CA502A">
          <w:rPr>
            <w:rPrChange w:id="271" w:author="Klausen Jörg" w:date="2019-01-21T09:43:00Z">
              <w:rPr>
                <w:rStyle w:val="Hyperlink"/>
              </w:rPr>
            </w:rPrChange>
          </w:rPr>
          <w:delText>Processing</w:delText>
        </w:r>
        <w:r w:rsidDel="00CA502A">
          <w:rPr>
            <w:webHidden/>
          </w:rPr>
          <w:tab/>
        </w:r>
        <w:r w:rsidR="00FC7FAE" w:rsidDel="00CA502A">
          <w:rPr>
            <w:webHidden/>
          </w:rPr>
          <w:delText>29</w:delText>
        </w:r>
      </w:del>
    </w:p>
    <w:p w14:paraId="513B8CA5" w14:textId="77777777" w:rsidR="00F575CF" w:rsidDel="00CA502A" w:rsidRDefault="00F575CF">
      <w:pPr>
        <w:pStyle w:val="TOC2"/>
        <w:rPr>
          <w:del w:id="272" w:author="Klausen Jörg" w:date="2019-01-21T09:43:00Z"/>
          <w:rFonts w:asciiTheme="minorHAnsi" w:eastAsiaTheme="minorEastAsia" w:hAnsiTheme="minorHAnsi" w:cstheme="minorBidi"/>
          <w:szCs w:val="22"/>
          <w:lang w:val="en-US"/>
        </w:rPr>
      </w:pPr>
      <w:del w:id="273" w:author="Klausen Jörg" w:date="2019-01-21T09:43:00Z">
        <w:r w:rsidRPr="00CA502A" w:rsidDel="00CA502A">
          <w:rPr>
            <w:rPrChange w:id="274" w:author="Klausen Jörg" w:date="2019-01-21T09:43:00Z">
              <w:rPr>
                <w:rStyle w:val="Hyperlink"/>
              </w:rPr>
            </w:rPrChange>
          </w:rPr>
          <w:delText>7.7</w:delText>
        </w:r>
        <w:r w:rsidDel="00CA502A">
          <w:rPr>
            <w:rFonts w:asciiTheme="minorHAnsi" w:eastAsiaTheme="minorEastAsia" w:hAnsiTheme="minorHAnsi" w:cstheme="minorBidi"/>
            <w:szCs w:val="22"/>
            <w:lang w:val="en-US"/>
          </w:rPr>
          <w:tab/>
        </w:r>
        <w:r w:rsidRPr="00CA502A" w:rsidDel="00CA502A">
          <w:rPr>
            <w:rPrChange w:id="275" w:author="Klausen Jörg" w:date="2019-01-21T09:43:00Z">
              <w:rPr>
                <w:rStyle w:val="Hyperlink"/>
              </w:rPr>
            </w:rPrChange>
          </w:rPr>
          <w:delText>Reporting</w:delText>
        </w:r>
        <w:r w:rsidDel="00CA502A">
          <w:rPr>
            <w:webHidden/>
          </w:rPr>
          <w:tab/>
        </w:r>
        <w:r w:rsidR="00FC7FAE" w:rsidDel="00CA502A">
          <w:rPr>
            <w:webHidden/>
          </w:rPr>
          <w:delText>30</w:delText>
        </w:r>
      </w:del>
    </w:p>
    <w:p w14:paraId="748F832F" w14:textId="77777777" w:rsidR="00F575CF" w:rsidDel="00CA502A" w:rsidRDefault="00F575CF">
      <w:pPr>
        <w:pStyle w:val="TOC2"/>
        <w:rPr>
          <w:del w:id="276" w:author="Klausen Jörg" w:date="2019-01-21T09:43:00Z"/>
          <w:rFonts w:asciiTheme="minorHAnsi" w:eastAsiaTheme="minorEastAsia" w:hAnsiTheme="minorHAnsi" w:cstheme="minorBidi"/>
          <w:szCs w:val="22"/>
          <w:lang w:val="en-US"/>
        </w:rPr>
      </w:pPr>
      <w:del w:id="277" w:author="Klausen Jörg" w:date="2019-01-21T09:43:00Z">
        <w:r w:rsidRPr="00CA502A" w:rsidDel="00CA502A">
          <w:rPr>
            <w:rPrChange w:id="278" w:author="Klausen Jörg" w:date="2019-01-21T09:43:00Z">
              <w:rPr>
                <w:rStyle w:val="Hyperlink"/>
              </w:rPr>
            </w:rPrChange>
          </w:rPr>
          <w:delText>7.8</w:delText>
        </w:r>
        <w:r w:rsidDel="00CA502A">
          <w:rPr>
            <w:rFonts w:asciiTheme="minorHAnsi" w:eastAsiaTheme="minorEastAsia" w:hAnsiTheme="minorHAnsi" w:cstheme="minorBidi"/>
            <w:szCs w:val="22"/>
            <w:lang w:val="en-US"/>
          </w:rPr>
          <w:tab/>
        </w:r>
        <w:r w:rsidRPr="00CA502A" w:rsidDel="00CA502A">
          <w:rPr>
            <w:rPrChange w:id="279" w:author="Klausen Jörg" w:date="2019-01-21T09:43:00Z">
              <w:rPr>
                <w:rStyle w:val="Hyperlink"/>
              </w:rPr>
            </w:rPrChange>
          </w:rPr>
          <w:delText>ResultSet</w:delText>
        </w:r>
        <w:r w:rsidDel="00CA502A">
          <w:rPr>
            <w:webHidden/>
          </w:rPr>
          <w:tab/>
        </w:r>
        <w:r w:rsidR="00FC7FAE" w:rsidDel="00CA502A">
          <w:rPr>
            <w:webHidden/>
          </w:rPr>
          <w:delText>31</w:delText>
        </w:r>
      </w:del>
    </w:p>
    <w:p w14:paraId="40A89BD5" w14:textId="77777777" w:rsidR="00F575CF" w:rsidDel="00CA502A" w:rsidRDefault="00F575CF">
      <w:pPr>
        <w:pStyle w:val="TOC1"/>
        <w:rPr>
          <w:del w:id="280" w:author="Klausen Jörg" w:date="2019-01-21T09:43:00Z"/>
          <w:rFonts w:asciiTheme="minorHAnsi" w:eastAsiaTheme="minorEastAsia" w:hAnsiTheme="minorHAnsi" w:cstheme="minorBidi"/>
          <w:szCs w:val="22"/>
        </w:rPr>
      </w:pPr>
      <w:del w:id="281" w:author="Klausen Jörg" w:date="2019-01-21T09:43:00Z">
        <w:r w:rsidRPr="00CA502A" w:rsidDel="00CA502A">
          <w:rPr>
            <w:rPrChange w:id="282" w:author="Klausen Jörg" w:date="2019-01-21T09:43:00Z">
              <w:rPr>
                <w:rStyle w:val="Hyperlink"/>
              </w:rPr>
            </w:rPrChange>
          </w:rPr>
          <w:delText>8</w:delText>
        </w:r>
        <w:r w:rsidDel="00CA502A">
          <w:rPr>
            <w:rFonts w:asciiTheme="minorHAnsi" w:eastAsiaTheme="minorEastAsia" w:hAnsiTheme="minorHAnsi" w:cstheme="minorBidi"/>
            <w:szCs w:val="22"/>
          </w:rPr>
          <w:tab/>
        </w:r>
        <w:r w:rsidRPr="00CA502A" w:rsidDel="00CA502A">
          <w:rPr>
            <w:rPrChange w:id="283" w:author="Klausen Jörg" w:date="2019-01-21T09:43:00Z">
              <w:rPr>
                <w:rStyle w:val="Hyperlink"/>
              </w:rPr>
            </w:rPrChange>
          </w:rPr>
          <w:delText>WMDR XML SCHEMA IMPLEMENTATION</w:delText>
        </w:r>
        <w:r w:rsidDel="00CA502A">
          <w:rPr>
            <w:webHidden/>
          </w:rPr>
          <w:tab/>
        </w:r>
        <w:r w:rsidR="00FC7FAE" w:rsidDel="00CA502A">
          <w:rPr>
            <w:webHidden/>
          </w:rPr>
          <w:delText>32</w:delText>
        </w:r>
      </w:del>
    </w:p>
    <w:p w14:paraId="1F6F1AAA" w14:textId="77777777" w:rsidR="00F575CF" w:rsidDel="00CA502A" w:rsidRDefault="00F575CF">
      <w:pPr>
        <w:pStyle w:val="TOC2"/>
        <w:rPr>
          <w:del w:id="284" w:author="Klausen Jörg" w:date="2019-01-21T09:43:00Z"/>
          <w:rFonts w:asciiTheme="minorHAnsi" w:eastAsiaTheme="minorEastAsia" w:hAnsiTheme="minorHAnsi" w:cstheme="minorBidi"/>
          <w:szCs w:val="22"/>
          <w:lang w:val="en-US"/>
        </w:rPr>
      </w:pPr>
      <w:del w:id="285" w:author="Klausen Jörg" w:date="2019-01-21T09:43:00Z">
        <w:r w:rsidRPr="00CA502A" w:rsidDel="00CA502A">
          <w:rPr>
            <w:rPrChange w:id="286" w:author="Klausen Jörg" w:date="2019-01-21T09:43:00Z">
              <w:rPr>
                <w:rStyle w:val="Hyperlink"/>
              </w:rPr>
            </w:rPrChange>
          </w:rPr>
          <w:delText>8.1</w:delText>
        </w:r>
        <w:r w:rsidDel="00CA502A">
          <w:rPr>
            <w:rFonts w:asciiTheme="minorHAnsi" w:eastAsiaTheme="minorEastAsia" w:hAnsiTheme="minorHAnsi" w:cstheme="minorBidi"/>
            <w:szCs w:val="22"/>
            <w:lang w:val="en-US"/>
          </w:rPr>
          <w:tab/>
        </w:r>
        <w:r w:rsidRPr="00CA502A" w:rsidDel="00CA502A">
          <w:rPr>
            <w:rPrChange w:id="287" w:author="Klausen Jörg" w:date="2019-01-21T09:43:00Z">
              <w:rPr>
                <w:rStyle w:val="Hyperlink"/>
              </w:rPr>
            </w:rPrChange>
          </w:rPr>
          <w:delText>Schema location</w:delText>
        </w:r>
        <w:r w:rsidDel="00CA502A">
          <w:rPr>
            <w:webHidden/>
          </w:rPr>
          <w:tab/>
        </w:r>
        <w:r w:rsidR="00FC7FAE" w:rsidDel="00CA502A">
          <w:rPr>
            <w:webHidden/>
          </w:rPr>
          <w:delText>32</w:delText>
        </w:r>
      </w:del>
    </w:p>
    <w:p w14:paraId="045EAEE6" w14:textId="77777777" w:rsidR="00F575CF" w:rsidDel="00CA502A" w:rsidRDefault="00F575CF">
      <w:pPr>
        <w:pStyle w:val="TOC2"/>
        <w:rPr>
          <w:del w:id="288" w:author="Klausen Jörg" w:date="2019-01-21T09:43:00Z"/>
          <w:rFonts w:asciiTheme="minorHAnsi" w:eastAsiaTheme="minorEastAsia" w:hAnsiTheme="minorHAnsi" w:cstheme="minorBidi"/>
          <w:szCs w:val="22"/>
          <w:lang w:val="en-US"/>
        </w:rPr>
      </w:pPr>
      <w:del w:id="289" w:author="Klausen Jörg" w:date="2019-01-21T09:43:00Z">
        <w:r w:rsidRPr="00CA502A" w:rsidDel="00CA502A">
          <w:rPr>
            <w:rPrChange w:id="290" w:author="Klausen Jörg" w:date="2019-01-21T09:43:00Z">
              <w:rPr>
                <w:rStyle w:val="Hyperlink"/>
              </w:rPr>
            </w:rPrChange>
          </w:rPr>
          <w:delText>8.2</w:delText>
        </w:r>
        <w:r w:rsidDel="00CA502A">
          <w:rPr>
            <w:rFonts w:asciiTheme="minorHAnsi" w:eastAsiaTheme="minorEastAsia" w:hAnsiTheme="minorHAnsi" w:cstheme="minorBidi"/>
            <w:szCs w:val="22"/>
            <w:lang w:val="en-US"/>
          </w:rPr>
          <w:tab/>
        </w:r>
        <w:r w:rsidRPr="00CA502A" w:rsidDel="00CA502A">
          <w:rPr>
            <w:rPrChange w:id="291" w:author="Klausen Jörg" w:date="2019-01-21T09:43:00Z">
              <w:rPr>
                <w:rStyle w:val="Hyperlink"/>
              </w:rPr>
            </w:rPrChange>
          </w:rPr>
          <w:delText>Validation of XML instance documents against the schema.</w:delText>
        </w:r>
        <w:r w:rsidDel="00CA502A">
          <w:rPr>
            <w:webHidden/>
          </w:rPr>
          <w:tab/>
        </w:r>
        <w:r w:rsidR="00FC7FAE" w:rsidDel="00CA502A">
          <w:rPr>
            <w:webHidden/>
          </w:rPr>
          <w:delText>32</w:delText>
        </w:r>
      </w:del>
    </w:p>
    <w:p w14:paraId="3F685771" w14:textId="77777777" w:rsidR="00F575CF" w:rsidDel="00CA502A" w:rsidRDefault="00F575CF">
      <w:pPr>
        <w:pStyle w:val="TOC2"/>
        <w:rPr>
          <w:del w:id="292" w:author="Klausen Jörg" w:date="2019-01-21T09:43:00Z"/>
          <w:rFonts w:asciiTheme="minorHAnsi" w:eastAsiaTheme="minorEastAsia" w:hAnsiTheme="minorHAnsi" w:cstheme="minorBidi"/>
          <w:szCs w:val="22"/>
          <w:lang w:val="en-US"/>
        </w:rPr>
      </w:pPr>
      <w:del w:id="293" w:author="Klausen Jörg" w:date="2019-01-21T09:43:00Z">
        <w:r w:rsidRPr="00CA502A" w:rsidDel="00CA502A">
          <w:rPr>
            <w:rPrChange w:id="294" w:author="Klausen Jörg" w:date="2019-01-21T09:43:00Z">
              <w:rPr>
                <w:rStyle w:val="Hyperlink"/>
              </w:rPr>
            </w:rPrChange>
          </w:rPr>
          <w:delText>8.3</w:delText>
        </w:r>
        <w:r w:rsidDel="00CA502A">
          <w:rPr>
            <w:rFonts w:asciiTheme="minorHAnsi" w:eastAsiaTheme="minorEastAsia" w:hAnsiTheme="minorHAnsi" w:cstheme="minorBidi"/>
            <w:szCs w:val="22"/>
            <w:lang w:val="en-US"/>
          </w:rPr>
          <w:tab/>
        </w:r>
        <w:r w:rsidRPr="00CA502A" w:rsidDel="00CA502A">
          <w:rPr>
            <w:rPrChange w:id="295" w:author="Klausen Jörg" w:date="2019-01-21T09:43:00Z">
              <w:rPr>
                <w:rStyle w:val="Hyperlink"/>
              </w:rPr>
            </w:rPrChange>
          </w:rPr>
          <w:delText>Further Validation of Instance Documents Using OSCAR/Surface</w:delText>
        </w:r>
        <w:r w:rsidDel="00CA502A">
          <w:rPr>
            <w:webHidden/>
          </w:rPr>
          <w:tab/>
        </w:r>
        <w:r w:rsidR="00FC7FAE" w:rsidDel="00CA502A">
          <w:rPr>
            <w:webHidden/>
          </w:rPr>
          <w:delText>33</w:delText>
        </w:r>
      </w:del>
    </w:p>
    <w:p w14:paraId="20EF5222" w14:textId="77777777" w:rsidR="00F575CF" w:rsidDel="00CA502A" w:rsidRDefault="00F575CF">
      <w:pPr>
        <w:pStyle w:val="TOC2"/>
        <w:rPr>
          <w:del w:id="296" w:author="Klausen Jörg" w:date="2019-01-21T09:43:00Z"/>
          <w:rFonts w:asciiTheme="minorHAnsi" w:eastAsiaTheme="minorEastAsia" w:hAnsiTheme="minorHAnsi" w:cstheme="minorBidi"/>
          <w:szCs w:val="22"/>
          <w:lang w:val="en-US"/>
        </w:rPr>
      </w:pPr>
      <w:del w:id="297" w:author="Klausen Jörg" w:date="2019-01-21T09:43:00Z">
        <w:r w:rsidRPr="00CA502A" w:rsidDel="00CA502A">
          <w:rPr>
            <w:rPrChange w:id="298" w:author="Klausen Jörg" w:date="2019-01-21T09:43:00Z">
              <w:rPr>
                <w:rStyle w:val="Hyperlink"/>
              </w:rPr>
            </w:rPrChange>
          </w:rPr>
          <w:delText>8.4</w:delText>
        </w:r>
        <w:r w:rsidDel="00CA502A">
          <w:rPr>
            <w:rFonts w:asciiTheme="minorHAnsi" w:eastAsiaTheme="minorEastAsia" w:hAnsiTheme="minorHAnsi" w:cstheme="minorBidi"/>
            <w:szCs w:val="22"/>
            <w:lang w:val="en-US"/>
          </w:rPr>
          <w:tab/>
        </w:r>
        <w:r w:rsidRPr="00CA502A" w:rsidDel="00CA502A">
          <w:rPr>
            <w:rPrChange w:id="299" w:author="Klausen Jörg" w:date="2019-01-21T09:43:00Z">
              <w:rPr>
                <w:rStyle w:val="Hyperlink"/>
              </w:rPr>
            </w:rPrChange>
          </w:rPr>
          <w:delText>Structure of Instance Documents</w:delText>
        </w:r>
        <w:r w:rsidDel="00CA502A">
          <w:rPr>
            <w:webHidden/>
          </w:rPr>
          <w:tab/>
        </w:r>
        <w:r w:rsidR="00FC7FAE" w:rsidDel="00CA502A">
          <w:rPr>
            <w:webHidden/>
          </w:rPr>
          <w:delText>33</w:delText>
        </w:r>
      </w:del>
    </w:p>
    <w:p w14:paraId="182EB227" w14:textId="77777777" w:rsidR="00F575CF" w:rsidDel="00CA502A" w:rsidRDefault="00F575CF">
      <w:pPr>
        <w:pStyle w:val="TOC2"/>
        <w:rPr>
          <w:del w:id="300" w:author="Klausen Jörg" w:date="2019-01-21T09:43:00Z"/>
          <w:rFonts w:asciiTheme="minorHAnsi" w:eastAsiaTheme="minorEastAsia" w:hAnsiTheme="minorHAnsi" w:cstheme="minorBidi"/>
          <w:szCs w:val="22"/>
          <w:lang w:val="en-US"/>
        </w:rPr>
      </w:pPr>
      <w:del w:id="301" w:author="Klausen Jörg" w:date="2019-01-21T09:43:00Z">
        <w:r w:rsidRPr="00CA502A" w:rsidDel="00CA502A">
          <w:rPr>
            <w:rPrChange w:id="302" w:author="Klausen Jörg" w:date="2019-01-21T09:43:00Z">
              <w:rPr>
                <w:rStyle w:val="Hyperlink"/>
              </w:rPr>
            </w:rPrChange>
          </w:rPr>
          <w:delText>8.5</w:delText>
        </w:r>
        <w:r w:rsidDel="00CA502A">
          <w:rPr>
            <w:rFonts w:asciiTheme="minorHAnsi" w:eastAsiaTheme="minorEastAsia" w:hAnsiTheme="minorHAnsi" w:cstheme="minorBidi"/>
            <w:szCs w:val="22"/>
            <w:lang w:val="en-US"/>
          </w:rPr>
          <w:tab/>
        </w:r>
        <w:r w:rsidRPr="00CA502A" w:rsidDel="00CA502A">
          <w:rPr>
            <w:rPrChange w:id="303" w:author="Klausen Jörg" w:date="2019-01-21T09:43:00Z">
              <w:rPr>
                <w:rStyle w:val="Hyperlink"/>
              </w:rPr>
            </w:rPrChange>
          </w:rPr>
          <w:delText>GML properties</w:delText>
        </w:r>
        <w:r w:rsidDel="00CA502A">
          <w:rPr>
            <w:webHidden/>
          </w:rPr>
          <w:tab/>
        </w:r>
        <w:r w:rsidR="00FC7FAE" w:rsidDel="00CA502A">
          <w:rPr>
            <w:webHidden/>
          </w:rPr>
          <w:delText>35</w:delText>
        </w:r>
      </w:del>
    </w:p>
    <w:p w14:paraId="527546CD" w14:textId="77777777" w:rsidR="00F575CF" w:rsidDel="00CA502A" w:rsidRDefault="00F575CF">
      <w:pPr>
        <w:pStyle w:val="TOC2"/>
        <w:rPr>
          <w:del w:id="304" w:author="Klausen Jörg" w:date="2019-01-21T09:43:00Z"/>
          <w:rFonts w:asciiTheme="minorHAnsi" w:eastAsiaTheme="minorEastAsia" w:hAnsiTheme="minorHAnsi" w:cstheme="minorBidi"/>
          <w:szCs w:val="22"/>
          <w:lang w:val="en-US"/>
        </w:rPr>
      </w:pPr>
      <w:del w:id="305" w:author="Klausen Jörg" w:date="2019-01-21T09:43:00Z">
        <w:r w:rsidRPr="00CA502A" w:rsidDel="00CA502A">
          <w:rPr>
            <w:rPrChange w:id="306" w:author="Klausen Jörg" w:date="2019-01-21T09:43:00Z">
              <w:rPr>
                <w:rStyle w:val="Hyperlink"/>
              </w:rPr>
            </w:rPrChange>
          </w:rPr>
          <w:delText>8.6</w:delText>
        </w:r>
        <w:r w:rsidDel="00CA502A">
          <w:rPr>
            <w:rFonts w:asciiTheme="minorHAnsi" w:eastAsiaTheme="minorEastAsia" w:hAnsiTheme="minorHAnsi" w:cstheme="minorBidi"/>
            <w:szCs w:val="22"/>
            <w:lang w:val="en-US"/>
          </w:rPr>
          <w:tab/>
        </w:r>
        <w:r w:rsidRPr="00CA502A" w:rsidDel="00CA502A">
          <w:rPr>
            <w:rPrChange w:id="307" w:author="Klausen Jörg" w:date="2019-01-21T09:43:00Z">
              <w:rPr>
                <w:rStyle w:val="Hyperlink"/>
              </w:rPr>
            </w:rPrChange>
          </w:rPr>
          <w:delText>Use of Identifiers</w:delText>
        </w:r>
        <w:r w:rsidDel="00CA502A">
          <w:rPr>
            <w:webHidden/>
          </w:rPr>
          <w:tab/>
        </w:r>
        <w:r w:rsidR="00FC7FAE" w:rsidDel="00CA502A">
          <w:rPr>
            <w:webHidden/>
          </w:rPr>
          <w:delText>36</w:delText>
        </w:r>
      </w:del>
    </w:p>
    <w:p w14:paraId="782A0EFF" w14:textId="77777777" w:rsidR="00F575CF" w:rsidDel="00CA502A" w:rsidRDefault="00F575CF">
      <w:pPr>
        <w:pStyle w:val="TOC1"/>
        <w:rPr>
          <w:del w:id="308" w:author="Klausen Jörg" w:date="2019-01-21T09:43:00Z"/>
          <w:rFonts w:asciiTheme="minorHAnsi" w:eastAsiaTheme="minorEastAsia" w:hAnsiTheme="minorHAnsi" w:cstheme="minorBidi"/>
          <w:szCs w:val="22"/>
        </w:rPr>
      </w:pPr>
      <w:del w:id="309" w:author="Klausen Jörg" w:date="2019-01-21T09:43:00Z">
        <w:r w:rsidRPr="00CA502A" w:rsidDel="00CA502A">
          <w:rPr>
            <w:rPrChange w:id="310" w:author="Klausen Jörg" w:date="2019-01-21T09:43:00Z">
              <w:rPr>
                <w:rStyle w:val="Hyperlink"/>
              </w:rPr>
            </w:rPrChange>
          </w:rPr>
          <w:delText>9</w:delText>
        </w:r>
        <w:r w:rsidDel="00CA502A">
          <w:rPr>
            <w:rFonts w:asciiTheme="minorHAnsi" w:eastAsiaTheme="minorEastAsia" w:hAnsiTheme="minorHAnsi" w:cstheme="minorBidi"/>
            <w:szCs w:val="22"/>
          </w:rPr>
          <w:tab/>
        </w:r>
        <w:r w:rsidRPr="00CA502A" w:rsidDel="00CA502A">
          <w:rPr>
            <w:rPrChange w:id="311" w:author="Klausen Jörg" w:date="2019-01-21T09:43:00Z">
              <w:rPr>
                <w:rStyle w:val="Hyperlink"/>
              </w:rPr>
            </w:rPrChange>
          </w:rPr>
          <w:delText>Code Lists</w:delText>
        </w:r>
        <w:r w:rsidDel="00CA502A">
          <w:rPr>
            <w:webHidden/>
          </w:rPr>
          <w:tab/>
        </w:r>
        <w:r w:rsidR="00FC7FAE" w:rsidDel="00CA502A">
          <w:rPr>
            <w:webHidden/>
          </w:rPr>
          <w:delText>38</w:delText>
        </w:r>
      </w:del>
    </w:p>
    <w:p w14:paraId="16DEFAFD" w14:textId="17C11B45" w:rsidR="00233D2D" w:rsidRPr="00A15B15" w:rsidRDefault="007B75F1" w:rsidP="005841C6">
      <w:pPr>
        <w:pStyle w:val="Heading10"/>
      </w:pPr>
      <w:r>
        <w:lastRenderedPageBreak/>
        <w:fldChar w:fldCharType="end"/>
      </w:r>
      <w:bookmarkStart w:id="312" w:name="_Toc535827199"/>
      <w:r w:rsidR="005550D2">
        <w:t>OVERVIEW</w:t>
      </w:r>
      <w:bookmarkEnd w:id="312"/>
    </w:p>
    <w:p w14:paraId="514C45A4" w14:textId="408A8D44" w:rsidR="00233D2D" w:rsidRPr="00A15B15" w:rsidRDefault="00233D2D" w:rsidP="005841C6">
      <w:pPr>
        <w:pStyle w:val="Heading2"/>
      </w:pPr>
      <w:bookmarkStart w:id="313" w:name="_Toc535827200"/>
      <w:r w:rsidRPr="00A15B15">
        <w:t>Scope</w:t>
      </w:r>
      <w:bookmarkEnd w:id="313"/>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CA502A">
        <w:t>2</w:t>
      </w:r>
      <w:r w:rsidR="00AD06F5">
        <w:fldChar w:fldCharType="end"/>
      </w:r>
      <w:r w:rsidR="00AD06F5">
        <w:t>-</w:t>
      </w:r>
      <w:r w:rsidR="00AD06F5">
        <w:fldChar w:fldCharType="begin"/>
      </w:r>
      <w:r w:rsidR="00AD06F5">
        <w:instrText xml:space="preserve"> REF _Ref478716933 \r \h </w:instrText>
      </w:r>
      <w:r w:rsidR="00AD06F5">
        <w:fldChar w:fldCharType="separate"/>
      </w:r>
      <w:r w:rsidR="00CA502A">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CA502A">
        <w:t>8</w:t>
      </w:r>
      <w:r w:rsidR="00AD06F5">
        <w:fldChar w:fldCharType="end"/>
      </w:r>
      <w:r w:rsidR="00AD06F5">
        <w:t xml:space="preserve"> </w:t>
      </w:r>
      <w:r w:rsidRPr="00233D2D">
        <w:t xml:space="preserve">gives an overview of the XML schema which is derived from the model. </w:t>
      </w:r>
    </w:p>
    <w:p w14:paraId="158456C5" w14:textId="60850EDC" w:rsidR="008566F6" w:rsidRDefault="008566F6" w:rsidP="003C5503">
      <w:pPr>
        <w:pStyle w:val="Heading3"/>
      </w:pPr>
      <w:r>
        <w:t xml:space="preserve">WMDR implements concepts in the </w:t>
      </w:r>
      <w:r w:rsidR="00743BEB">
        <w:fldChar w:fldCharType="begin"/>
      </w:r>
      <w:r w:rsidR="00743BEB">
        <w:instrText xml:space="preserve"> HYPERLINK "https://library.wmo.int/doc_num.php?explnum_id=3653" </w:instrText>
      </w:r>
      <w:ins w:id="314" w:author="Klausen Jörg" w:date="2019-01-21T09:43:00Z"/>
      <w:r w:rsidR="00743BEB">
        <w:fldChar w:fldCharType="separate"/>
      </w:r>
      <w:r w:rsidRPr="004B2C41">
        <w:rPr>
          <w:rStyle w:val="Hyperlink"/>
        </w:rPr>
        <w:t>WIGOS Metadata Standard</w:t>
      </w:r>
      <w:r w:rsidR="00C36F90" w:rsidRPr="004B2C41">
        <w:rPr>
          <w:rStyle w:val="Hyperlink"/>
        </w:rPr>
        <w:t xml:space="preserve"> </w:t>
      </w:r>
      <w:r w:rsidR="003C5503" w:rsidRPr="00D97193">
        <w:rPr>
          <w:rStyle w:val="Hyperlink"/>
        </w:rPr>
        <w:t>(WMO-No.</w:t>
      </w:r>
      <w:r w:rsidR="003C5503" w:rsidRPr="003C5503">
        <w:rPr>
          <w:rStyle w:val="Hyperlink"/>
        </w:rPr>
        <w:t xml:space="preserve"> 1192)</w:t>
      </w:r>
      <w:r w:rsidR="00743BEB">
        <w:rPr>
          <w:rStyle w:val="Hyperlink"/>
        </w:rPr>
        <w:fldChar w:fldCharType="end"/>
      </w:r>
      <w:r w:rsidR="00C36F90">
        <w:t>.</w:t>
      </w:r>
      <w:r>
        <w:t xml:space="preserve"> Since WMDR re-uses defined types from existing ISO and OGC schemas there are some terminology differences between the WIGOS Metadata Standard and the WMDR.</w:t>
      </w:r>
    </w:p>
    <w:p w14:paraId="75AC54F6" w14:textId="5996B18E"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743BEB">
        <w:fldChar w:fldCharType="begin"/>
      </w:r>
      <w:r w:rsidR="00743BEB">
        <w:instrText xml:space="preserve"> H</w:instrText>
      </w:r>
      <w:r w:rsidR="00743BEB">
        <w:instrText xml:space="preserve">YPERLINK "http://schemas.wmo.int/wmdr/1.0RC9/wmdr.xsd" </w:instrText>
      </w:r>
      <w:ins w:id="315" w:author="Klausen Jörg" w:date="2019-01-21T09:43:00Z"/>
      <w:r w:rsidR="00743BEB">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ins w:id="316" w:author="Klausen Jörg" w:date="2019-01-21T09:43:00Z">
        <w:r w:rsidR="00CA502A">
          <w:rPr>
            <w:rStyle w:val="Hyperlink"/>
          </w:rPr>
          <w:t>1.0.1</w:t>
        </w:r>
      </w:ins>
      <w:del w:id="317" w:author="Klausen Jörg" w:date="2019-01-21T09:43:00Z">
        <w:r w:rsidR="00CF7882" w:rsidDel="00CA502A">
          <w:rPr>
            <w:rStyle w:val="Hyperlink"/>
          </w:rPr>
          <w:delText>1.0</w:delText>
        </w:r>
      </w:del>
      <w:r w:rsidR="004A0F76" w:rsidRPr="00A15B15">
        <w:rPr>
          <w:rStyle w:val="Hyperlink"/>
        </w:rPr>
        <w:fldChar w:fldCharType="end"/>
      </w:r>
      <w:r w:rsidR="00FC24E9" w:rsidRPr="00A15B15">
        <w:rPr>
          <w:rStyle w:val="Hyperlink"/>
        </w:rPr>
        <w:t>/wmdr.xsd</w:t>
      </w:r>
      <w:r w:rsidR="00743BEB">
        <w:rPr>
          <w:rStyle w:val="Hyperlink"/>
        </w:rPr>
        <w:fldChar w:fldCharType="end"/>
      </w:r>
      <w:r w:rsidR="004A0F76">
        <w:rPr>
          <w:rStyle w:val="Hyperlink"/>
        </w:rPr>
        <w:t>,</w:t>
      </w:r>
      <w:r w:rsidR="004A0F76" w:rsidRPr="00A15B15">
        <w:rPr>
          <w:rStyle w:val="Hyperlink"/>
        </w:rPr>
        <w:t xml:space="preserve"> </w:t>
      </w:r>
      <w:r w:rsidRPr="00A15B15">
        <w:t xml:space="preserve">which </w:t>
      </w:r>
      <w:r w:rsidR="00CF7882">
        <w:t>defines</w:t>
      </w:r>
      <w:r w:rsidR="00CF7882" w:rsidRPr="00A15B15">
        <w:t xml:space="preserve"> </w:t>
      </w:r>
      <w:r w:rsidRPr="00A15B15">
        <w:t xml:space="preserve">the implementation of the WMDR. </w:t>
      </w:r>
      <w:r w:rsidR="00CF7882">
        <w:t>I</w:t>
      </w:r>
      <w:r w:rsidRPr="00A15B15">
        <w:t xml:space="preserve">n the event of any discrepancy </w:t>
      </w:r>
      <w:r w:rsidR="00CF7882">
        <w:t xml:space="preserve">between this document and the schema, </w:t>
      </w:r>
      <w:r w:rsidRPr="00A15B15">
        <w:t>the schema should be assumed to be correct.</w:t>
      </w:r>
    </w:p>
    <w:p w14:paraId="3313C399" w14:textId="2D7E47BF" w:rsidR="00D06069" w:rsidRDefault="00D06069" w:rsidP="003564AD">
      <w:pPr>
        <w:pStyle w:val="Heading3"/>
      </w:pPr>
      <w:r>
        <w:t xml:space="preserve">An HTML version of the data model </w:t>
      </w:r>
      <w:r w:rsidR="006932D4">
        <w:t xml:space="preserve">in </w:t>
      </w:r>
      <w:r>
        <w:t xml:space="preserve">UML is available at </w:t>
      </w:r>
      <w:r w:rsidR="00743BEB">
        <w:fldChar w:fldCharType="begin"/>
      </w:r>
      <w:r w:rsidR="00743BEB">
        <w:instrText xml:space="preserve"> HYPERLINK "http://schemas.wmo.int/wmdr/1.0RC9/html" </w:instrText>
      </w:r>
      <w:ins w:id="318" w:author="Klausen Jörg" w:date="2019-01-21T09:43:00Z"/>
      <w:r w:rsidR="00743BEB">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319" w:author="Klausen Jörg" w:date="2019-01-21T09:43:00Z">
        <w:r w:rsidR="00CA502A">
          <w:rPr>
            <w:rStyle w:val="Hyperlink"/>
          </w:rPr>
          <w:t>1.0.1</w:t>
        </w:r>
      </w:ins>
      <w:del w:id="320" w:author="Klausen Jörg" w:date="2019-01-21T09:43:00Z">
        <w:r w:rsidR="00CF7882" w:rsidDel="00CA502A">
          <w:rPr>
            <w:rStyle w:val="Hyperlink"/>
          </w:rPr>
          <w:delText>1.0</w:delText>
        </w:r>
      </w:del>
      <w:r w:rsidR="004A0F76">
        <w:rPr>
          <w:rStyle w:val="Hyperlink"/>
        </w:rPr>
        <w:fldChar w:fldCharType="end"/>
      </w:r>
      <w:r w:rsidRPr="003564AD">
        <w:rPr>
          <w:rStyle w:val="Hyperlink"/>
        </w:rPr>
        <w:t>/html</w:t>
      </w:r>
      <w:r w:rsidR="00743BEB">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 xml:space="preserve">facilities,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r w:rsidR="00743BEB">
        <w:fldChar w:fldCharType="begin"/>
      </w:r>
      <w:r w:rsidR="00743BEB">
        <w:instrText xml:space="preserve"> HYPERLINK "http://portal.opengeospatial.org/files/?artifact_id=41579" </w:instrText>
      </w:r>
      <w:ins w:id="321" w:author="Klausen Jörg" w:date="2019-01-21T09:43:00Z"/>
      <w:r w:rsidR="00743BEB">
        <w:fldChar w:fldCharType="separate"/>
      </w:r>
      <w:r w:rsidRPr="00717B6E">
        <w:rPr>
          <w:rStyle w:val="Hyperlink"/>
        </w:rPr>
        <w:t>ISO 19156 Observations &amp; Measurements (O&amp;M) standard</w:t>
      </w:r>
      <w:r w:rsidR="000551EE" w:rsidRPr="00717B6E">
        <w:rPr>
          <w:rStyle w:val="Hyperlink"/>
        </w:rPr>
        <w:t xml:space="preserve"> version 2.0</w:t>
      </w:r>
      <w:r w:rsidR="00743BEB">
        <w:rPr>
          <w:rStyle w:val="Hyperlink"/>
        </w:rPr>
        <w:fldChar w:fldCharType="end"/>
      </w:r>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322" w:name="_Toc535827201"/>
      <w:r>
        <w:t>Normative</w:t>
      </w:r>
      <w:r w:rsidR="00363B53">
        <w:t xml:space="preserve"> Reference</w:t>
      </w:r>
      <w:bookmarkEnd w:id="322"/>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323" w:name="_Ref478716877"/>
      <w:bookmarkStart w:id="324" w:name="_Toc535827202"/>
      <w:r w:rsidRPr="00674D68">
        <w:lastRenderedPageBreak/>
        <w:t>MODEL</w:t>
      </w:r>
      <w:r>
        <w:t xml:space="preserve"> CONCEPTS – INTRODUCTION</w:t>
      </w:r>
      <w:bookmarkEnd w:id="323"/>
      <w:bookmarkEnd w:id="324"/>
    </w:p>
    <w:p w14:paraId="2239A9EE" w14:textId="2E667BC0" w:rsidR="008566F6" w:rsidRDefault="008566F6" w:rsidP="005841C6">
      <w:pPr>
        <w:pStyle w:val="Heading2"/>
      </w:pPr>
      <w:bookmarkStart w:id="325" w:name="_Toc535827203"/>
      <w:r w:rsidRPr="00A15B15">
        <w:t>Modelling approach</w:t>
      </w:r>
      <w:bookmarkEnd w:id="325"/>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 xml:space="preserve">either </w:t>
      </w:r>
      <w:proofErr w:type="spellStart"/>
      <w:r w:rsidR="004A0F76">
        <w:t>modeled</w:t>
      </w:r>
      <w:proofErr w:type="spellEnd"/>
      <w:r w:rsidR="004A0F76">
        <w:t xml:space="preserve"> as ‘</w:t>
      </w:r>
      <w:proofErr w:type="spellStart"/>
      <w:r w:rsidR="004A0F76">
        <w:t>FeatureType</w:t>
      </w:r>
      <w:proofErr w:type="spellEnd"/>
      <w:r w:rsidR="004A0F76">
        <w:t>’ or ‘</w:t>
      </w:r>
      <w:proofErr w:type="spellStart"/>
      <w:r w:rsidR="004A0F76">
        <w:t>DataType</w:t>
      </w:r>
      <w:proofErr w:type="spellEnd"/>
      <w:r w:rsidR="004A0F76">
        <w:t>’</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r w:rsidR="00743BEB">
        <w:fldChar w:fldCharType="begin"/>
      </w:r>
      <w:r w:rsidR="00743BEB">
        <w:instrText xml:space="preserve"> HYPERLINK "https://www.iso.org/standard/5</w:instrText>
      </w:r>
      <w:r w:rsidR="00743BEB">
        <w:instrText xml:space="preserve">9193.html" </w:instrText>
      </w:r>
      <w:ins w:id="326" w:author="Klausen Jörg" w:date="2019-01-21T09:43:00Z"/>
      <w:r w:rsidR="00743BEB">
        <w:fldChar w:fldCharType="separate"/>
      </w:r>
      <w:r w:rsidRPr="003C5503">
        <w:rPr>
          <w:rStyle w:val="Hyperlink"/>
        </w:rPr>
        <w:t>ISO 19109 R</w:t>
      </w:r>
      <w:r w:rsidR="00E6425D" w:rsidRPr="003C5503">
        <w:rPr>
          <w:rStyle w:val="Hyperlink"/>
        </w:rPr>
        <w:t>ules for Application Schema</w:t>
      </w:r>
      <w:r w:rsidR="00743BEB">
        <w:rPr>
          <w:rStyle w:val="Hyperlink"/>
        </w:rPr>
        <w:fldChar w:fldCharType="end"/>
      </w:r>
      <w:r w:rsidR="00E6425D">
        <w:t>. The WMO Guide to Data Modelling</w:t>
      </w:r>
      <w:r w:rsidR="005841C6">
        <w:t xml:space="preserve"> (cf. </w:t>
      </w:r>
      <w:r w:rsidR="00743BEB">
        <w:fldChar w:fldCharType="begin"/>
      </w:r>
      <w:r w:rsidR="00743BEB">
        <w:instrText xml:space="preserve"> HYPERLINK "http://wis.wmo.int/metce-uml" </w:instrText>
      </w:r>
      <w:ins w:id="327" w:author="Klausen Jörg" w:date="2019-01-21T09:43:00Z"/>
      <w:r w:rsidR="00743BEB">
        <w:fldChar w:fldCharType="separate"/>
      </w:r>
      <w:r w:rsidR="005841C6" w:rsidRPr="00BD7A00">
        <w:rPr>
          <w:rStyle w:val="Hyperlink"/>
        </w:rPr>
        <w:t>http://wis.wmo.int/metce-uml</w:t>
      </w:r>
      <w:r w:rsidR="00743BEB">
        <w:rPr>
          <w:rStyle w:val="Hyperlink"/>
        </w:rPr>
        <w:fldChar w:fldCharType="end"/>
      </w:r>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328" w:name="_Toc535827204"/>
      <w:r>
        <w:lastRenderedPageBreak/>
        <w:t>MODEL CONCEPTS – WIGOS METADATA RECORD</w:t>
      </w:r>
      <w:bookmarkEnd w:id="328"/>
    </w:p>
    <w:p w14:paraId="5EA7D8A7" w14:textId="77777777" w:rsidR="00E6425D" w:rsidRPr="00A15B15" w:rsidRDefault="00E6425D" w:rsidP="005841C6">
      <w:pPr>
        <w:pStyle w:val="Heading2"/>
      </w:pPr>
      <w:bookmarkStart w:id="329" w:name="_Toc535827205"/>
      <w:proofErr w:type="spellStart"/>
      <w:r w:rsidRPr="00A15B15">
        <w:t>WIGOSMetadataRecord</w:t>
      </w:r>
      <w:bookmarkEnd w:id="329"/>
      <w:proofErr w:type="spellEnd"/>
    </w:p>
    <w:p w14:paraId="18316E2B" w14:textId="14897AC3" w:rsidR="00CA49C2" w:rsidRDefault="00CA49C2" w:rsidP="00015DDB">
      <w:pPr>
        <w:pStyle w:val="Heading3"/>
        <w:ind w:left="0" w:firstLine="0"/>
      </w:pPr>
      <w:r w:rsidRPr="00E6425D">
        <w:t xml:space="preserve">The </w:t>
      </w:r>
      <w:proofErr w:type="spellStart"/>
      <w:r w:rsidRPr="00015DDB">
        <w:rPr>
          <w:u w:val="double"/>
          <w:lang w:val="en-AU"/>
        </w:rPr>
        <w:t>WIGOSMetadataRecord</w:t>
      </w:r>
      <w:proofErr w:type="spellEnd"/>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proofErr w:type="spellStart"/>
      <w:r w:rsidRPr="00E6425D">
        <w:rPr>
          <w:u w:val="double"/>
          <w:lang w:val="en-AU"/>
        </w:rPr>
        <w:t>WIGOSMetadataRecord</w:t>
      </w:r>
      <w:proofErr w:type="spellEnd"/>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07"/>
        <w:gridCol w:w="1205"/>
        <w:gridCol w:w="1807"/>
        <w:gridCol w:w="4820"/>
      </w:tblGrid>
      <w:tr w:rsidR="00253D9A" w:rsidRPr="00A15B15" w14:paraId="48CC39D3" w14:textId="77777777" w:rsidTr="00015DDB">
        <w:trPr>
          <w:trHeight w:val="230"/>
        </w:trPr>
        <w:tc>
          <w:tcPr>
            <w:tcW w:w="1807" w:type="dxa"/>
            <w:shd w:val="clear" w:color="auto" w:fill="B8CCE4" w:themeFill="accent1" w:themeFillTint="66"/>
            <w:tcMar>
              <w:top w:w="0" w:type="dxa"/>
              <w:left w:w="60" w:type="dxa"/>
              <w:bottom w:w="0" w:type="dxa"/>
              <w:right w:w="60" w:type="dxa"/>
            </w:tcMar>
          </w:tcPr>
          <w:p w14:paraId="60EDF13C" w14:textId="77777777" w:rsidR="00CA49C2" w:rsidRPr="00A15B15" w:rsidRDefault="00CA49C2" w:rsidP="003564AD">
            <w:pPr>
              <w:pStyle w:val="Tableheader"/>
            </w:pPr>
            <w:bookmarkStart w:id="330" w:name="BKM_035AA695_D86A_4DF5_A646_6E9D4AB27CF8"/>
            <w:bookmarkEnd w:id="330"/>
            <w:proofErr w:type="spellStart"/>
            <w:r w:rsidRPr="00A15B15">
              <w:t>Property</w:t>
            </w:r>
            <w:proofErr w:type="spellEnd"/>
          </w:p>
        </w:tc>
        <w:tc>
          <w:tcPr>
            <w:tcW w:w="1205" w:type="dxa"/>
            <w:shd w:val="clear" w:color="auto" w:fill="B8CCE4" w:themeFill="accent1" w:themeFillTint="66"/>
            <w:tcMar>
              <w:top w:w="0" w:type="dxa"/>
              <w:left w:w="60" w:type="dxa"/>
              <w:bottom w:w="0" w:type="dxa"/>
              <w:right w:w="60" w:type="dxa"/>
            </w:tcMar>
          </w:tcPr>
          <w:p w14:paraId="234C7605" w14:textId="77777777" w:rsidR="00CA49C2" w:rsidRPr="00A15B15" w:rsidRDefault="00CA49C2" w:rsidP="003564AD">
            <w:pPr>
              <w:pStyle w:val="Tableheader"/>
            </w:pPr>
            <w:proofErr w:type="spellStart"/>
            <w:r w:rsidRPr="00A15B15">
              <w:t>Cardinality</w:t>
            </w:r>
            <w:proofErr w:type="spellEnd"/>
          </w:p>
        </w:tc>
        <w:tc>
          <w:tcPr>
            <w:tcW w:w="1807" w:type="dxa"/>
            <w:shd w:val="clear" w:color="auto" w:fill="B8CCE4" w:themeFill="accent1" w:themeFillTint="66"/>
            <w:tcMar>
              <w:top w:w="0" w:type="dxa"/>
              <w:left w:w="60" w:type="dxa"/>
              <w:bottom w:w="0" w:type="dxa"/>
              <w:right w:w="60" w:type="dxa"/>
            </w:tcMar>
          </w:tcPr>
          <w:p w14:paraId="475874E2" w14:textId="753783C7" w:rsidR="00CA49C2" w:rsidRPr="00A15B15" w:rsidRDefault="00DC6396" w:rsidP="003564AD">
            <w:pPr>
              <w:pStyle w:val="Tableheader"/>
            </w:pPr>
            <w:r>
              <w:t>Type</w:t>
            </w:r>
            <w:r w:rsidR="00253D9A">
              <w:rPr>
                <w:rStyle w:val="FootnoteReference"/>
              </w:rPr>
              <w:footnoteReference w:id="1"/>
            </w:r>
          </w:p>
        </w:tc>
        <w:tc>
          <w:tcPr>
            <w:tcW w:w="4820" w:type="dxa"/>
            <w:shd w:val="clear" w:color="auto" w:fill="B8CCE4" w:themeFill="accent1" w:themeFillTint="66"/>
            <w:tcMar>
              <w:top w:w="0" w:type="dxa"/>
              <w:left w:w="60" w:type="dxa"/>
              <w:bottom w:w="0" w:type="dxa"/>
              <w:right w:w="60" w:type="dxa"/>
            </w:tcMar>
          </w:tcPr>
          <w:p w14:paraId="2788DE7D" w14:textId="77777777" w:rsidR="00CA49C2" w:rsidRPr="00A15B15" w:rsidRDefault="00CA49C2" w:rsidP="003564AD">
            <w:pPr>
              <w:pStyle w:val="Tableheader"/>
            </w:pPr>
            <w:proofErr w:type="spellStart"/>
            <w:r w:rsidRPr="00A15B15">
              <w:t>Property</w:t>
            </w:r>
            <w:proofErr w:type="spellEnd"/>
            <w:r w:rsidRPr="00A15B15">
              <w:t xml:space="preserve"> Description</w:t>
            </w:r>
          </w:p>
        </w:tc>
      </w:tr>
      <w:tr w:rsidR="004A0F76" w14:paraId="63DAD808" w14:textId="77777777" w:rsidTr="00015DDB">
        <w:tc>
          <w:tcPr>
            <w:tcW w:w="1807" w:type="dxa"/>
            <w:tcMar>
              <w:top w:w="0" w:type="dxa"/>
              <w:left w:w="60" w:type="dxa"/>
              <w:bottom w:w="0" w:type="dxa"/>
              <w:right w:w="60" w:type="dxa"/>
            </w:tcMar>
          </w:tcPr>
          <w:p w14:paraId="5DD33A61" w14:textId="77777777" w:rsidR="00CA49C2" w:rsidRPr="00172BF9" w:rsidRDefault="00CA49C2" w:rsidP="003564AD">
            <w:pPr>
              <w:pStyle w:val="Tablebody"/>
            </w:pPr>
            <w:proofErr w:type="spellStart"/>
            <w:r w:rsidRPr="00172BF9">
              <w:t>headerInformation</w:t>
            </w:r>
            <w:proofErr w:type="spellEnd"/>
          </w:p>
        </w:tc>
        <w:tc>
          <w:tcPr>
            <w:tcW w:w="1205" w:type="dxa"/>
            <w:tcMar>
              <w:top w:w="0" w:type="dxa"/>
              <w:left w:w="60" w:type="dxa"/>
              <w:bottom w:w="0" w:type="dxa"/>
              <w:right w:w="60" w:type="dxa"/>
            </w:tcMar>
          </w:tcPr>
          <w:p w14:paraId="0B737634" w14:textId="77777777" w:rsidR="00CA49C2" w:rsidRPr="00172BF9" w:rsidRDefault="00CA49C2" w:rsidP="003564AD">
            <w:pPr>
              <w:pStyle w:val="Tablebody"/>
              <w:rPr>
                <w:rFonts w:eastAsia="Arial" w:cs="Arial"/>
              </w:rPr>
            </w:pPr>
            <w:r w:rsidRPr="00172BF9">
              <w:t>1..1</w:t>
            </w:r>
          </w:p>
        </w:tc>
        <w:tc>
          <w:tcPr>
            <w:tcW w:w="1807" w:type="dxa"/>
            <w:tcMar>
              <w:top w:w="0" w:type="dxa"/>
              <w:left w:w="60" w:type="dxa"/>
              <w:bottom w:w="0" w:type="dxa"/>
              <w:right w:w="60" w:type="dxa"/>
            </w:tcMar>
          </w:tcPr>
          <w:p w14:paraId="678A6FFF" w14:textId="77777777" w:rsidR="00CA49C2" w:rsidRPr="00172BF9" w:rsidRDefault="00CA49C2" w:rsidP="003564AD">
            <w:pPr>
              <w:pStyle w:val="Tablebody"/>
              <w:rPr>
                <w:rFonts w:eastAsia="Arial" w:cs="Arial"/>
              </w:rPr>
            </w:pPr>
            <w:r w:rsidRPr="00172BF9">
              <w:t>Header</w:t>
            </w:r>
          </w:p>
        </w:tc>
        <w:tc>
          <w:tcPr>
            <w:tcW w:w="4820" w:type="dxa"/>
            <w:tcMar>
              <w:top w:w="0" w:type="dxa"/>
              <w:left w:w="60" w:type="dxa"/>
              <w:bottom w:w="0" w:type="dxa"/>
              <w:right w:w="60" w:type="dxa"/>
            </w:tcMar>
          </w:tcPr>
          <w:p w14:paraId="44F771F0" w14:textId="77777777" w:rsidR="00CA49C2" w:rsidRPr="00172BF9" w:rsidRDefault="00CA49C2" w:rsidP="003564AD">
            <w:pPr>
              <w:pStyle w:val="Tablebody"/>
              <w:rPr>
                <w:rFonts w:eastAsia="Arial" w:cs="Arial"/>
              </w:rPr>
            </w:pPr>
            <w:r w:rsidRPr="00172BF9">
              <w:t xml:space="preserve">A header section must be included with every WIGOS </w:t>
            </w:r>
            <w:proofErr w:type="spellStart"/>
            <w:r w:rsidRPr="00172BF9">
              <w:t>MetadataRecord</w:t>
            </w:r>
            <w:proofErr w:type="spellEnd"/>
            <w:r w:rsidRPr="00172BF9">
              <w:t>.</w:t>
            </w:r>
          </w:p>
        </w:tc>
      </w:tr>
      <w:tr w:rsidR="00D3785B" w14:paraId="0BD58995" w14:textId="77777777" w:rsidTr="00015DDB">
        <w:tc>
          <w:tcPr>
            <w:tcW w:w="1807" w:type="dxa"/>
            <w:tcMar>
              <w:top w:w="0" w:type="dxa"/>
              <w:left w:w="60" w:type="dxa"/>
              <w:bottom w:w="0" w:type="dxa"/>
              <w:right w:w="60" w:type="dxa"/>
            </w:tcMar>
          </w:tcPr>
          <w:p w14:paraId="38717D96" w14:textId="77777777" w:rsidR="00D3785B" w:rsidRPr="00172BF9" w:rsidRDefault="00D3785B" w:rsidP="000F719B">
            <w:pPr>
              <w:pStyle w:val="Tablebody"/>
            </w:pPr>
            <w:proofErr w:type="spellStart"/>
            <w:r w:rsidRPr="00172BF9">
              <w:t>facilitySet</w:t>
            </w:r>
            <w:proofErr w:type="spellEnd"/>
          </w:p>
        </w:tc>
        <w:tc>
          <w:tcPr>
            <w:tcW w:w="1205" w:type="dxa"/>
            <w:tcMar>
              <w:top w:w="0" w:type="dxa"/>
              <w:left w:w="60" w:type="dxa"/>
              <w:bottom w:w="0" w:type="dxa"/>
              <w:right w:w="60" w:type="dxa"/>
            </w:tcMar>
          </w:tcPr>
          <w:p w14:paraId="74EBBE9A"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12FC155B" w14:textId="77777777" w:rsidR="00D3785B" w:rsidRPr="00172BF9" w:rsidRDefault="00D3785B" w:rsidP="000F719B">
            <w:pPr>
              <w:pStyle w:val="Tablebody"/>
              <w:rPr>
                <w:rFonts w:eastAsia="Arial" w:cs="Arial"/>
              </w:rPr>
            </w:pPr>
            <w:proofErr w:type="spellStart"/>
            <w:r w:rsidRPr="00172BF9">
              <w:t>FacilitySet</w:t>
            </w:r>
            <w:proofErr w:type="spellEnd"/>
          </w:p>
        </w:tc>
        <w:tc>
          <w:tcPr>
            <w:tcW w:w="4820" w:type="dxa"/>
            <w:tcMar>
              <w:top w:w="0" w:type="dxa"/>
              <w:left w:w="60" w:type="dxa"/>
              <w:bottom w:w="0" w:type="dxa"/>
              <w:right w:w="60" w:type="dxa"/>
            </w:tcMar>
          </w:tcPr>
          <w:p w14:paraId="6BCBFDD3" w14:textId="77777777" w:rsidR="00D3785B" w:rsidRPr="00172BF9" w:rsidRDefault="00D3785B" w:rsidP="000F719B">
            <w:pPr>
              <w:pStyle w:val="Tablebody"/>
              <w:rPr>
                <w:rFonts w:eastAsia="Arial" w:cs="Arial"/>
              </w:rPr>
            </w:pPr>
            <w:r w:rsidRPr="00172BF9">
              <w:t xml:space="preserve">A </w:t>
            </w:r>
            <w:proofErr w:type="spellStart"/>
            <w:r w:rsidRPr="00172BF9">
              <w:t>FacilitySet</w:t>
            </w:r>
            <w:proofErr w:type="spellEnd"/>
            <w:r w:rsidRPr="00172BF9">
              <w:t xml:space="preserve"> instance in this metadata record. The </w:t>
            </w:r>
            <w:proofErr w:type="spellStart"/>
            <w:r w:rsidRPr="00172BF9">
              <w:t>FacilitySet</w:t>
            </w:r>
            <w:proofErr w:type="spellEnd"/>
            <w:r w:rsidRPr="00172BF9">
              <w:t xml:space="preserve"> will simply consist of links to </w:t>
            </w:r>
            <w:proofErr w:type="spellStart"/>
            <w:r w:rsidRPr="00172BF9">
              <w:t>ObservingFacilities</w:t>
            </w:r>
            <w:proofErr w:type="spellEnd"/>
            <w:r w:rsidRPr="00172BF9">
              <w:t xml:space="preserve"> belonging to the set.</w:t>
            </w:r>
          </w:p>
        </w:tc>
      </w:tr>
      <w:tr w:rsidR="00D3785B" w14:paraId="4DAA0F5D" w14:textId="77777777" w:rsidTr="00015DDB">
        <w:tc>
          <w:tcPr>
            <w:tcW w:w="1807" w:type="dxa"/>
            <w:tcMar>
              <w:top w:w="0" w:type="dxa"/>
              <w:left w:w="60" w:type="dxa"/>
              <w:bottom w:w="0" w:type="dxa"/>
              <w:right w:w="60" w:type="dxa"/>
            </w:tcMar>
          </w:tcPr>
          <w:p w14:paraId="1BBEE8FD" w14:textId="77777777" w:rsidR="00D3785B" w:rsidRPr="00172BF9" w:rsidRDefault="00D3785B" w:rsidP="000F719B">
            <w:pPr>
              <w:pStyle w:val="Tablebody"/>
            </w:pPr>
            <w:r w:rsidRPr="00172BF9">
              <w:t>facility</w:t>
            </w:r>
          </w:p>
        </w:tc>
        <w:tc>
          <w:tcPr>
            <w:tcW w:w="1205" w:type="dxa"/>
            <w:tcMar>
              <w:top w:w="0" w:type="dxa"/>
              <w:left w:w="60" w:type="dxa"/>
              <w:bottom w:w="0" w:type="dxa"/>
              <w:right w:w="60" w:type="dxa"/>
            </w:tcMar>
          </w:tcPr>
          <w:p w14:paraId="05FCEB9C"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52E76DE7" w14:textId="77777777" w:rsidR="00D3785B" w:rsidRPr="00172BF9" w:rsidRDefault="00D3785B" w:rsidP="000F719B">
            <w:pPr>
              <w:pStyle w:val="Tablebody"/>
              <w:rPr>
                <w:rFonts w:eastAsia="Arial" w:cs="Arial"/>
              </w:rPr>
            </w:pPr>
            <w:proofErr w:type="spellStart"/>
            <w:r w:rsidRPr="00172BF9">
              <w:t>ObservingFacility</w:t>
            </w:r>
            <w:proofErr w:type="spellEnd"/>
          </w:p>
        </w:tc>
        <w:tc>
          <w:tcPr>
            <w:tcW w:w="4820" w:type="dxa"/>
            <w:tcMar>
              <w:top w:w="0" w:type="dxa"/>
              <w:left w:w="60" w:type="dxa"/>
              <w:bottom w:w="0" w:type="dxa"/>
              <w:right w:w="60" w:type="dxa"/>
            </w:tcMar>
          </w:tcPr>
          <w:p w14:paraId="13701388" w14:textId="77777777" w:rsidR="00D3785B" w:rsidRPr="00172BF9" w:rsidRDefault="00D3785B" w:rsidP="000F719B">
            <w:pPr>
              <w:pStyle w:val="Tablebody"/>
              <w:rPr>
                <w:rFonts w:eastAsia="Arial" w:cs="Arial"/>
              </w:rPr>
            </w:pPr>
            <w:r w:rsidRPr="00172BF9">
              <w:t xml:space="preserve">An </w:t>
            </w:r>
            <w:proofErr w:type="spellStart"/>
            <w:r w:rsidRPr="00172BF9">
              <w:t>ObservingFacility</w:t>
            </w:r>
            <w:proofErr w:type="spellEnd"/>
            <w:r w:rsidRPr="00172BF9">
              <w:t xml:space="preserve"> instance in this metadata record.</w:t>
            </w:r>
          </w:p>
        </w:tc>
      </w:tr>
      <w:tr w:rsidR="008D3179" w14:paraId="2C86B438" w14:textId="77777777" w:rsidTr="00015DDB">
        <w:tc>
          <w:tcPr>
            <w:tcW w:w="1807" w:type="dxa"/>
            <w:tcMar>
              <w:top w:w="0" w:type="dxa"/>
              <w:left w:w="60" w:type="dxa"/>
              <w:bottom w:w="0" w:type="dxa"/>
              <w:right w:w="60" w:type="dxa"/>
            </w:tcMar>
          </w:tcPr>
          <w:p w14:paraId="74E444F4" w14:textId="77777777" w:rsidR="008D3179" w:rsidRPr="00172BF9" w:rsidRDefault="008D3179" w:rsidP="000F719B">
            <w:pPr>
              <w:pStyle w:val="Tablebody"/>
            </w:pPr>
            <w:r w:rsidRPr="00172BF9">
              <w:t>observation</w:t>
            </w:r>
          </w:p>
        </w:tc>
        <w:tc>
          <w:tcPr>
            <w:tcW w:w="1205" w:type="dxa"/>
            <w:tcMar>
              <w:top w:w="0" w:type="dxa"/>
              <w:left w:w="60" w:type="dxa"/>
              <w:bottom w:w="0" w:type="dxa"/>
              <w:right w:w="60" w:type="dxa"/>
            </w:tcMar>
          </w:tcPr>
          <w:p w14:paraId="7436358E"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EB17E99" w14:textId="77777777" w:rsidR="008D3179" w:rsidRPr="00172BF9" w:rsidRDefault="008D3179" w:rsidP="000F719B">
            <w:pPr>
              <w:pStyle w:val="Tablebody"/>
              <w:rPr>
                <w:rFonts w:eastAsia="Arial" w:cs="Arial"/>
              </w:rPr>
            </w:pPr>
            <w:proofErr w:type="spellStart"/>
            <w:r>
              <w:t>ObservingCapability</w:t>
            </w:r>
            <w:proofErr w:type="spellEnd"/>
          </w:p>
        </w:tc>
        <w:tc>
          <w:tcPr>
            <w:tcW w:w="4820" w:type="dxa"/>
            <w:tcMar>
              <w:top w:w="0" w:type="dxa"/>
              <w:left w:w="60" w:type="dxa"/>
              <w:bottom w:w="0" w:type="dxa"/>
              <w:right w:w="60" w:type="dxa"/>
            </w:tcMar>
          </w:tcPr>
          <w:p w14:paraId="5A5290B7" w14:textId="77777777" w:rsidR="008D3179" w:rsidRPr="00172BF9" w:rsidRDefault="008D3179" w:rsidP="000F719B">
            <w:pPr>
              <w:pStyle w:val="Tablebody"/>
              <w:rPr>
                <w:rFonts w:eastAsia="Arial" w:cs="Arial"/>
              </w:rPr>
            </w:pPr>
            <w:r w:rsidRPr="00172BF9">
              <w:t xml:space="preserve">An </w:t>
            </w:r>
            <w:proofErr w:type="spellStart"/>
            <w:r>
              <w:t>ObservingCapability</w:t>
            </w:r>
            <w:proofErr w:type="spellEnd"/>
            <w:r w:rsidRPr="00172BF9">
              <w:t xml:space="preserve"> instance in this metadata record.</w:t>
            </w:r>
            <w:r>
              <w:t xml:space="preserve"> An </w:t>
            </w:r>
            <w:proofErr w:type="spellStart"/>
            <w:r>
              <w:t>ObservingCapability</w:t>
            </w:r>
            <w:proofErr w:type="spellEnd"/>
            <w:r>
              <w:t xml:space="preserve"> is a container to group instances of </w:t>
            </w:r>
            <w:proofErr w:type="spellStart"/>
            <w:r>
              <w:t>OM_Observation</w:t>
            </w:r>
            <w:proofErr w:type="spellEnd"/>
            <w:r>
              <w:t>.</w:t>
            </w:r>
          </w:p>
        </w:tc>
      </w:tr>
      <w:tr w:rsidR="008D3179" w14:paraId="4BE6AB22" w14:textId="77777777" w:rsidTr="00015DDB">
        <w:tc>
          <w:tcPr>
            <w:tcW w:w="1807" w:type="dxa"/>
            <w:tcMar>
              <w:top w:w="0" w:type="dxa"/>
              <w:left w:w="60" w:type="dxa"/>
              <w:bottom w:w="0" w:type="dxa"/>
              <w:right w:w="60" w:type="dxa"/>
            </w:tcMar>
          </w:tcPr>
          <w:p w14:paraId="5243FB14" w14:textId="77777777" w:rsidR="008D3179" w:rsidRPr="00172BF9" w:rsidRDefault="008D3179" w:rsidP="000F719B">
            <w:pPr>
              <w:pStyle w:val="Tablebody"/>
            </w:pPr>
            <w:r w:rsidRPr="00172BF9">
              <w:t>deployment</w:t>
            </w:r>
          </w:p>
        </w:tc>
        <w:tc>
          <w:tcPr>
            <w:tcW w:w="1205" w:type="dxa"/>
            <w:tcMar>
              <w:top w:w="0" w:type="dxa"/>
              <w:left w:w="60" w:type="dxa"/>
              <w:bottom w:w="0" w:type="dxa"/>
              <w:right w:w="60" w:type="dxa"/>
            </w:tcMar>
          </w:tcPr>
          <w:p w14:paraId="15040DA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78C7BE9" w14:textId="77777777" w:rsidR="008D3179" w:rsidRPr="00172BF9" w:rsidRDefault="008D3179" w:rsidP="000F719B">
            <w:pPr>
              <w:pStyle w:val="Tablebody"/>
              <w:rPr>
                <w:rFonts w:eastAsia="Arial" w:cs="Arial"/>
              </w:rPr>
            </w:pPr>
            <w:r w:rsidRPr="00172BF9">
              <w:t>Deployment</w:t>
            </w:r>
          </w:p>
        </w:tc>
        <w:tc>
          <w:tcPr>
            <w:tcW w:w="4820" w:type="dxa"/>
            <w:tcMar>
              <w:top w:w="0" w:type="dxa"/>
              <w:left w:w="60" w:type="dxa"/>
              <w:bottom w:w="0" w:type="dxa"/>
              <w:right w:w="60" w:type="dxa"/>
            </w:tcMar>
          </w:tcPr>
          <w:p w14:paraId="437A74FB" w14:textId="77777777" w:rsidR="008D3179" w:rsidRPr="00172BF9" w:rsidRDefault="008D3179" w:rsidP="000F719B">
            <w:pPr>
              <w:pStyle w:val="Tablebody"/>
              <w:rPr>
                <w:rFonts w:eastAsia="Arial" w:cs="Arial"/>
              </w:rPr>
            </w:pPr>
            <w:r w:rsidRPr="00172BF9">
              <w:t xml:space="preserve">A Deployment instance in this record. Note that Deployments may also be encoded </w:t>
            </w:r>
            <w:proofErr w:type="spellStart"/>
            <w:r w:rsidRPr="00172BF9">
              <w:t>inline</w:t>
            </w:r>
            <w:proofErr w:type="spellEnd"/>
            <w:r w:rsidRPr="00172BF9">
              <w:t xml:space="preserve"> with the </w:t>
            </w:r>
            <w:proofErr w:type="spellStart"/>
            <w:r w:rsidRPr="00172BF9">
              <w:t>OM_Observation</w:t>
            </w:r>
            <w:proofErr w:type="spellEnd"/>
            <w:r w:rsidRPr="00172BF9">
              <w:t xml:space="preserve"> (as part of the Process).</w:t>
            </w:r>
          </w:p>
        </w:tc>
      </w:tr>
      <w:tr w:rsidR="008D3179" w14:paraId="1989E83A" w14:textId="77777777" w:rsidTr="00015DDB">
        <w:tc>
          <w:tcPr>
            <w:tcW w:w="1807" w:type="dxa"/>
            <w:tcMar>
              <w:top w:w="0" w:type="dxa"/>
              <w:left w:w="60" w:type="dxa"/>
              <w:bottom w:w="0" w:type="dxa"/>
              <w:right w:w="60" w:type="dxa"/>
            </w:tcMar>
          </w:tcPr>
          <w:p w14:paraId="10C5A08E" w14:textId="77777777" w:rsidR="008D3179" w:rsidRPr="00172BF9" w:rsidRDefault="008D3179" w:rsidP="000F719B">
            <w:pPr>
              <w:pStyle w:val="Tablebody"/>
            </w:pPr>
            <w:r w:rsidRPr="00172BF9">
              <w:t>equipment</w:t>
            </w:r>
          </w:p>
        </w:tc>
        <w:tc>
          <w:tcPr>
            <w:tcW w:w="1205" w:type="dxa"/>
            <w:tcMar>
              <w:top w:w="0" w:type="dxa"/>
              <w:left w:w="60" w:type="dxa"/>
              <w:bottom w:w="0" w:type="dxa"/>
              <w:right w:w="60" w:type="dxa"/>
            </w:tcMar>
          </w:tcPr>
          <w:p w14:paraId="08AD112D"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7278978D" w14:textId="77777777" w:rsidR="008D3179" w:rsidRPr="00172BF9" w:rsidRDefault="008D3179" w:rsidP="000F719B">
            <w:pPr>
              <w:pStyle w:val="Tablebody"/>
              <w:rPr>
                <w:rFonts w:eastAsia="Arial" w:cs="Arial"/>
              </w:rPr>
            </w:pPr>
            <w:r w:rsidRPr="00172BF9">
              <w:t>Equipment</w:t>
            </w:r>
          </w:p>
        </w:tc>
        <w:tc>
          <w:tcPr>
            <w:tcW w:w="4820" w:type="dxa"/>
            <w:tcMar>
              <w:top w:w="0" w:type="dxa"/>
              <w:left w:w="60" w:type="dxa"/>
              <w:bottom w:w="0" w:type="dxa"/>
              <w:right w:w="60" w:type="dxa"/>
            </w:tcMar>
          </w:tcPr>
          <w:p w14:paraId="175B02DF" w14:textId="77777777" w:rsidR="008D3179" w:rsidRPr="00172BF9" w:rsidRDefault="008D3179" w:rsidP="000F719B">
            <w:pPr>
              <w:pStyle w:val="Tablebody"/>
              <w:rPr>
                <w:rFonts w:eastAsia="Arial" w:cs="Arial"/>
              </w:rPr>
            </w:pPr>
            <w:r w:rsidRPr="00172BF9">
              <w:t>An Equipment instance in this metadata record.</w:t>
            </w:r>
          </w:p>
        </w:tc>
      </w:tr>
      <w:tr w:rsidR="008D3179" w:rsidRPr="00A15B15" w14:paraId="5FDB9A44" w14:textId="77777777" w:rsidTr="00015DDB">
        <w:tc>
          <w:tcPr>
            <w:tcW w:w="1807" w:type="dxa"/>
            <w:tcMar>
              <w:top w:w="0" w:type="dxa"/>
              <w:left w:w="60" w:type="dxa"/>
              <w:bottom w:w="0" w:type="dxa"/>
              <w:right w:w="60" w:type="dxa"/>
            </w:tcMar>
          </w:tcPr>
          <w:p w14:paraId="10C98A84" w14:textId="77777777" w:rsidR="008D3179" w:rsidRPr="00A15B15" w:rsidRDefault="008D3179" w:rsidP="000F719B">
            <w:pPr>
              <w:pStyle w:val="Tablebody"/>
            </w:pPr>
            <w:proofErr w:type="spellStart"/>
            <w:r w:rsidRPr="00A15B15">
              <w:t>facilityLog</w:t>
            </w:r>
            <w:proofErr w:type="spellEnd"/>
          </w:p>
        </w:tc>
        <w:tc>
          <w:tcPr>
            <w:tcW w:w="1205" w:type="dxa"/>
            <w:tcMar>
              <w:top w:w="0" w:type="dxa"/>
              <w:left w:w="60" w:type="dxa"/>
              <w:bottom w:w="0" w:type="dxa"/>
              <w:right w:w="60" w:type="dxa"/>
            </w:tcMar>
          </w:tcPr>
          <w:p w14:paraId="1ED395DD" w14:textId="77777777" w:rsidR="008D3179" w:rsidRPr="00A15B15" w:rsidRDefault="008D3179" w:rsidP="000F719B">
            <w:pPr>
              <w:pStyle w:val="Tablebody"/>
              <w:rPr>
                <w:rFonts w:eastAsia="Arial" w:cs="Arial"/>
              </w:rPr>
            </w:pPr>
            <w:r w:rsidRPr="003564AD">
              <w:t>0..*</w:t>
            </w:r>
          </w:p>
        </w:tc>
        <w:tc>
          <w:tcPr>
            <w:tcW w:w="1807" w:type="dxa"/>
            <w:tcMar>
              <w:top w:w="0" w:type="dxa"/>
              <w:left w:w="60" w:type="dxa"/>
              <w:bottom w:w="0" w:type="dxa"/>
              <w:right w:w="60" w:type="dxa"/>
            </w:tcMar>
          </w:tcPr>
          <w:p w14:paraId="362903B2" w14:textId="77777777" w:rsidR="008D3179" w:rsidRPr="00A15B15" w:rsidRDefault="008D3179" w:rsidP="000F719B">
            <w:pPr>
              <w:pStyle w:val="Tablebody"/>
              <w:rPr>
                <w:rFonts w:eastAsia="Arial" w:cs="Arial"/>
              </w:rPr>
            </w:pPr>
            <w:proofErr w:type="spellStart"/>
            <w:r w:rsidRPr="00A15B15">
              <w:t>FacilityLog</w:t>
            </w:r>
            <w:proofErr w:type="spellEnd"/>
          </w:p>
        </w:tc>
        <w:tc>
          <w:tcPr>
            <w:tcW w:w="4820" w:type="dxa"/>
            <w:tcMar>
              <w:top w:w="0" w:type="dxa"/>
              <w:left w:w="60" w:type="dxa"/>
              <w:bottom w:w="0" w:type="dxa"/>
              <w:right w:w="60" w:type="dxa"/>
            </w:tcMar>
          </w:tcPr>
          <w:p w14:paraId="5E7F9748" w14:textId="77777777" w:rsidR="008D3179" w:rsidRPr="00A15B15" w:rsidRDefault="008D3179" w:rsidP="000F719B">
            <w:pPr>
              <w:pStyle w:val="Tablebody"/>
              <w:rPr>
                <w:rFonts w:eastAsia="Arial" w:cs="Arial"/>
              </w:rPr>
            </w:pPr>
            <w:r w:rsidRPr="00A15B15">
              <w:t xml:space="preserve">A </w:t>
            </w:r>
            <w:proofErr w:type="spellStart"/>
            <w:r w:rsidRPr="00A15B15">
              <w:t>FacilityLog</w:t>
            </w:r>
            <w:proofErr w:type="spellEnd"/>
            <w:r w:rsidRPr="00A15B15">
              <w:t xml:space="preserve"> instance in this metadata record. Note that an </w:t>
            </w:r>
            <w:proofErr w:type="spellStart"/>
            <w:r w:rsidRPr="00A15B15">
              <w:t>FacilityLog</w:t>
            </w:r>
            <w:proofErr w:type="spellEnd"/>
            <w:r w:rsidRPr="00A15B15">
              <w:t xml:space="preserve"> may also be encoded </w:t>
            </w:r>
            <w:proofErr w:type="spellStart"/>
            <w:r w:rsidRPr="00A15B15">
              <w:t>inline</w:t>
            </w:r>
            <w:proofErr w:type="spellEnd"/>
            <w:r w:rsidRPr="00A15B15">
              <w:t xml:space="preserve"> with the </w:t>
            </w:r>
            <w:proofErr w:type="spellStart"/>
            <w:r w:rsidRPr="00A15B15">
              <w:t>ObservingFacility</w:t>
            </w:r>
            <w:proofErr w:type="spellEnd"/>
            <w:r w:rsidRPr="00A15B15">
              <w:t xml:space="preserve"> instance.</w:t>
            </w:r>
          </w:p>
        </w:tc>
      </w:tr>
      <w:tr w:rsidR="008D3179" w14:paraId="25D38DBB" w14:textId="77777777" w:rsidTr="00015DDB">
        <w:tc>
          <w:tcPr>
            <w:tcW w:w="1807" w:type="dxa"/>
            <w:tcMar>
              <w:top w:w="0" w:type="dxa"/>
              <w:left w:w="60" w:type="dxa"/>
              <w:bottom w:w="0" w:type="dxa"/>
              <w:right w:w="60" w:type="dxa"/>
            </w:tcMar>
          </w:tcPr>
          <w:p w14:paraId="6C94346F" w14:textId="77777777" w:rsidR="008D3179" w:rsidRPr="00172BF9" w:rsidRDefault="008D3179" w:rsidP="000F719B">
            <w:pPr>
              <w:pStyle w:val="Tablebody"/>
            </w:pPr>
            <w:proofErr w:type="spellStart"/>
            <w:r w:rsidRPr="00172BF9">
              <w:t>equipmentLog</w:t>
            </w:r>
            <w:proofErr w:type="spellEnd"/>
          </w:p>
        </w:tc>
        <w:tc>
          <w:tcPr>
            <w:tcW w:w="1205" w:type="dxa"/>
            <w:tcMar>
              <w:top w:w="0" w:type="dxa"/>
              <w:left w:w="60" w:type="dxa"/>
              <w:bottom w:w="0" w:type="dxa"/>
              <w:right w:w="60" w:type="dxa"/>
            </w:tcMar>
          </w:tcPr>
          <w:p w14:paraId="0CAC7E3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072A912" w14:textId="77777777" w:rsidR="008D3179" w:rsidRPr="00172BF9" w:rsidRDefault="008D3179" w:rsidP="000F719B">
            <w:pPr>
              <w:pStyle w:val="Tablebody"/>
              <w:rPr>
                <w:rFonts w:eastAsia="Arial" w:cs="Arial"/>
              </w:rPr>
            </w:pPr>
            <w:proofErr w:type="spellStart"/>
            <w:r w:rsidRPr="00172BF9">
              <w:t>EquipmentLog</w:t>
            </w:r>
            <w:proofErr w:type="spellEnd"/>
          </w:p>
        </w:tc>
        <w:tc>
          <w:tcPr>
            <w:tcW w:w="4820" w:type="dxa"/>
            <w:tcMar>
              <w:top w:w="0" w:type="dxa"/>
              <w:left w:w="60" w:type="dxa"/>
              <w:bottom w:w="0" w:type="dxa"/>
              <w:right w:w="60" w:type="dxa"/>
            </w:tcMar>
          </w:tcPr>
          <w:p w14:paraId="59CCEE01" w14:textId="77777777" w:rsidR="008D3179" w:rsidRPr="00172BF9" w:rsidRDefault="008D3179" w:rsidP="000F719B">
            <w:pPr>
              <w:pStyle w:val="Tablebody"/>
              <w:rPr>
                <w:rFonts w:eastAsia="Arial" w:cs="Arial"/>
              </w:rPr>
            </w:pPr>
            <w:r w:rsidRPr="00172BF9">
              <w:t xml:space="preserve">An </w:t>
            </w:r>
            <w:proofErr w:type="spellStart"/>
            <w:r w:rsidRPr="00172BF9">
              <w:t>EquipmentLog</w:t>
            </w:r>
            <w:proofErr w:type="spellEnd"/>
            <w:r w:rsidRPr="00172BF9">
              <w:t xml:space="preserve"> instance in this metadata record. Note that an </w:t>
            </w:r>
            <w:proofErr w:type="spellStart"/>
            <w:r w:rsidRPr="00172BF9">
              <w:t>EquipmentLog</w:t>
            </w:r>
            <w:proofErr w:type="spellEnd"/>
            <w:r w:rsidRPr="00172BF9">
              <w:t xml:space="preserve"> may also be encoded </w:t>
            </w:r>
            <w:proofErr w:type="spellStart"/>
            <w:r w:rsidRPr="00172BF9">
              <w:t>inline</w:t>
            </w:r>
            <w:proofErr w:type="spellEnd"/>
            <w:r w:rsidRPr="00172BF9">
              <w:t xml:space="preserve"> with the Equipment instance.</w:t>
            </w:r>
          </w:p>
        </w:tc>
      </w:tr>
      <w:tr w:rsidR="004A0F76" w14:paraId="43028322" w14:textId="77777777" w:rsidTr="00015DDB">
        <w:tc>
          <w:tcPr>
            <w:tcW w:w="1807" w:type="dxa"/>
            <w:tcMar>
              <w:top w:w="0" w:type="dxa"/>
              <w:left w:w="60" w:type="dxa"/>
              <w:bottom w:w="0" w:type="dxa"/>
              <w:right w:w="60" w:type="dxa"/>
            </w:tcMar>
          </w:tcPr>
          <w:p w14:paraId="5D9E8E8F" w14:textId="77777777" w:rsidR="00CA49C2" w:rsidRPr="00172BF9" w:rsidRDefault="00CA49C2" w:rsidP="003564AD">
            <w:pPr>
              <w:pStyle w:val="Tablebody"/>
            </w:pPr>
            <w:bookmarkStart w:id="331" w:name="BKM_A9AEF6C1_11C9_42E5_B3CD_321505425471"/>
            <w:bookmarkEnd w:id="331"/>
            <w:r w:rsidRPr="00172BF9">
              <w:t>extension</w:t>
            </w:r>
          </w:p>
        </w:tc>
        <w:tc>
          <w:tcPr>
            <w:tcW w:w="1205" w:type="dxa"/>
            <w:tcMar>
              <w:top w:w="0" w:type="dxa"/>
              <w:left w:w="60" w:type="dxa"/>
              <w:bottom w:w="0" w:type="dxa"/>
              <w:right w:w="60" w:type="dxa"/>
            </w:tcMar>
          </w:tcPr>
          <w:p w14:paraId="26CFF41E" w14:textId="77777777" w:rsidR="00CA49C2" w:rsidRPr="00172BF9" w:rsidRDefault="00CA49C2" w:rsidP="003564AD">
            <w:pPr>
              <w:pStyle w:val="Tablebody"/>
              <w:rPr>
                <w:rFonts w:eastAsia="Arial" w:cs="Arial"/>
              </w:rPr>
            </w:pPr>
            <w:r w:rsidRPr="00172BF9">
              <w:t>0..*</w:t>
            </w:r>
          </w:p>
        </w:tc>
        <w:tc>
          <w:tcPr>
            <w:tcW w:w="1807" w:type="dxa"/>
            <w:tcMar>
              <w:top w:w="0" w:type="dxa"/>
              <w:left w:w="60" w:type="dxa"/>
              <w:bottom w:w="0" w:type="dxa"/>
              <w:right w:w="60" w:type="dxa"/>
            </w:tcMar>
          </w:tcPr>
          <w:p w14:paraId="12D4F985" w14:textId="77777777" w:rsidR="00CA49C2" w:rsidRPr="00172BF9" w:rsidRDefault="00CA49C2" w:rsidP="003564AD">
            <w:pPr>
              <w:pStyle w:val="Tablebody"/>
              <w:rPr>
                <w:rFonts w:eastAsia="Arial" w:cs="Arial"/>
              </w:rPr>
            </w:pPr>
            <w:r w:rsidRPr="00172BF9">
              <w:t>Any</w:t>
            </w:r>
          </w:p>
        </w:tc>
        <w:tc>
          <w:tcPr>
            <w:tcW w:w="4820" w:type="dxa"/>
            <w:tcMar>
              <w:top w:w="0" w:type="dxa"/>
              <w:left w:w="60" w:type="dxa"/>
              <w:bottom w:w="0" w:type="dxa"/>
              <w:right w:w="60" w:type="dxa"/>
            </w:tcMar>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bl>
    <w:p w14:paraId="383C3233" w14:textId="3D259575" w:rsidR="00CA49C2" w:rsidRDefault="00CA49C2" w:rsidP="00CA49C2">
      <w:pPr>
        <w:pStyle w:val="Caption"/>
      </w:pPr>
      <w:bookmarkStart w:id="332" w:name="BKM_A815AE12_F3F6_4499_A2E4_AE3CB51F6413"/>
      <w:bookmarkStart w:id="333" w:name="BKM_242DBF95_CB3A_4BF5_872A_8328E2C53DD7"/>
      <w:bookmarkStart w:id="334" w:name="BKM_C997836F_EFEE_4B44_A1D7_B09284129764"/>
      <w:bookmarkStart w:id="335" w:name="BKM_788BC2D5_A80C_42E6_B5AC_18C39FB0AB23"/>
      <w:bookmarkStart w:id="336" w:name="BKM_C0D75AF7_30C3_4786_9282_1164B200F390"/>
      <w:bookmarkStart w:id="337" w:name="BKM_18811F3F_9ED6_44FB_8A4F_D4C339702B6A"/>
      <w:bookmarkStart w:id="338" w:name="BKM_636B8053_D17B_429E_97B0_A029DD04BA63"/>
      <w:bookmarkEnd w:id="332"/>
      <w:bookmarkEnd w:id="333"/>
      <w:bookmarkEnd w:id="334"/>
      <w:bookmarkEnd w:id="335"/>
      <w:bookmarkEnd w:id="336"/>
      <w:bookmarkEnd w:id="337"/>
      <w:bookmarkEnd w:id="338"/>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1</w:t>
      </w:r>
      <w:r w:rsidR="00CE7E79">
        <w:rPr>
          <w:noProof/>
        </w:rPr>
        <w:fldChar w:fldCharType="end"/>
      </w:r>
      <w:r w:rsidRPr="00823430">
        <w:t xml:space="preserve"> Properties of </w:t>
      </w:r>
      <w:proofErr w:type="spellStart"/>
      <w:r>
        <w:t>WIGOSMetadataRecord</w:t>
      </w:r>
      <w:proofErr w:type="spellEnd"/>
    </w:p>
    <w:p w14:paraId="30E49306" w14:textId="77777777" w:rsidR="00CA7A74" w:rsidRPr="00A15B15" w:rsidRDefault="00CA7A74" w:rsidP="003564AD">
      <w:pPr>
        <w:pStyle w:val="Heading2"/>
      </w:pPr>
      <w:bookmarkStart w:id="339" w:name="BKM_E6FD500F_BF91_484D_A2D0_3DC431974E71"/>
      <w:bookmarkStart w:id="340" w:name="_Toc535827206"/>
      <w:bookmarkEnd w:id="339"/>
      <w:r w:rsidRPr="003564AD">
        <w:lastRenderedPageBreak/>
        <w:t>Header</w:t>
      </w:r>
      <w:bookmarkEnd w:id="340"/>
    </w:p>
    <w:p w14:paraId="4B3454DC" w14:textId="027F2B07" w:rsidR="00CA7A74" w:rsidRDefault="00CA7A74" w:rsidP="003564AD">
      <w:pPr>
        <w:pStyle w:val="Heading3"/>
      </w:pPr>
      <w:r>
        <w:t xml:space="preserve">Header contains </w:t>
      </w:r>
      <w:r w:rsidR="00A672E3">
        <w:t>meta</w:t>
      </w:r>
      <w:r>
        <w:t xml:space="preserve"> informat</w:t>
      </w:r>
      <w:r w:rsidR="00A672E3">
        <w:t xml:space="preserve">ion about a </w:t>
      </w:r>
      <w:proofErr w:type="spellStart"/>
      <w:r w:rsidR="00A672E3" w:rsidRPr="00015DDB">
        <w:rPr>
          <w:u w:val="double"/>
          <w:lang w:val="en-AU"/>
        </w:rPr>
        <w:t>WIGOSMetadataRecord</w:t>
      </w:r>
      <w:proofErr w:type="spellEnd"/>
      <w:r w:rsidR="00A672E3">
        <w:t>.</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87"/>
        <w:gridCol w:w="1125"/>
        <w:gridCol w:w="1687"/>
        <w:gridCol w:w="5059"/>
      </w:tblGrid>
      <w:tr w:rsidR="00CA7A74" w14:paraId="2DBE7CA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4A91CF8D" w14:textId="77777777" w:rsidR="00CA7A74" w:rsidRPr="0083573F" w:rsidRDefault="00CA7A74" w:rsidP="003564AD">
            <w:pPr>
              <w:pStyle w:val="Tableheader"/>
            </w:pPr>
            <w:bookmarkStart w:id="341" w:name="BKM_D22D9656_0BCF_43DC_AD83_2CC7AAA33AEC"/>
            <w:bookmarkEnd w:id="341"/>
            <w:proofErr w:type="spellStart"/>
            <w:r w:rsidRPr="0083573F">
              <w:t>Property</w:t>
            </w:r>
            <w:proofErr w:type="spellEnd"/>
          </w:p>
        </w:tc>
        <w:tc>
          <w:tcPr>
            <w:tcW w:w="1134" w:type="dxa"/>
            <w:shd w:val="clear" w:color="auto" w:fill="B8CCE4" w:themeFill="accent1" w:themeFillTint="66"/>
            <w:tcMar>
              <w:top w:w="0" w:type="dxa"/>
              <w:left w:w="60" w:type="dxa"/>
              <w:bottom w:w="0" w:type="dxa"/>
              <w:right w:w="60" w:type="dxa"/>
            </w:tcMar>
          </w:tcPr>
          <w:p w14:paraId="56D42C1D" w14:textId="77777777" w:rsidR="00CA7A74" w:rsidRPr="0083573F" w:rsidRDefault="00CA7A74" w:rsidP="003564AD">
            <w:pPr>
              <w:pStyle w:val="Tableheader"/>
            </w:pPr>
            <w:proofErr w:type="spellStart"/>
            <w:r w:rsidRPr="0083573F">
              <w:t>Cardinality</w:t>
            </w:r>
            <w:proofErr w:type="spellEnd"/>
          </w:p>
        </w:tc>
        <w:tc>
          <w:tcPr>
            <w:tcW w:w="1701" w:type="dxa"/>
            <w:shd w:val="clear" w:color="auto" w:fill="B8CCE4" w:themeFill="accent1" w:themeFillTint="66"/>
            <w:tcMar>
              <w:top w:w="0" w:type="dxa"/>
              <w:left w:w="60" w:type="dxa"/>
              <w:bottom w:w="0" w:type="dxa"/>
              <w:right w:w="60" w:type="dxa"/>
            </w:tcMar>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337C648" w14:textId="77777777" w:rsidR="00CA7A74" w:rsidRPr="0083573F" w:rsidRDefault="00CA7A74" w:rsidP="003564AD">
            <w:pPr>
              <w:pStyle w:val="Tableheader"/>
            </w:pPr>
            <w:proofErr w:type="spellStart"/>
            <w:r w:rsidRPr="0083573F">
              <w:t>Property</w:t>
            </w:r>
            <w:proofErr w:type="spellEnd"/>
            <w:r w:rsidRPr="0083573F">
              <w:t xml:space="preserve"> Description</w:t>
            </w:r>
          </w:p>
        </w:tc>
      </w:tr>
      <w:tr w:rsidR="00CA7A74" w14:paraId="0A79E5BF" w14:textId="77777777" w:rsidTr="00015DDB">
        <w:tc>
          <w:tcPr>
            <w:tcW w:w="1701" w:type="dxa"/>
            <w:tcMar>
              <w:top w:w="0" w:type="dxa"/>
              <w:left w:w="60" w:type="dxa"/>
              <w:bottom w:w="0" w:type="dxa"/>
              <w:right w:w="60" w:type="dxa"/>
            </w:tcMar>
          </w:tcPr>
          <w:p w14:paraId="7FC07A2A" w14:textId="77777777" w:rsidR="00CA7A74" w:rsidRPr="0083573F" w:rsidRDefault="00CA7A74" w:rsidP="003564AD">
            <w:pPr>
              <w:pStyle w:val="Tablebody"/>
            </w:pPr>
            <w:proofErr w:type="spellStart"/>
            <w:r w:rsidRPr="0083573F">
              <w:t>fileDateTime</w:t>
            </w:r>
            <w:proofErr w:type="spellEnd"/>
          </w:p>
        </w:tc>
        <w:tc>
          <w:tcPr>
            <w:tcW w:w="1134" w:type="dxa"/>
            <w:tcMar>
              <w:top w:w="0" w:type="dxa"/>
              <w:left w:w="60" w:type="dxa"/>
              <w:bottom w:w="0" w:type="dxa"/>
              <w:right w:w="60" w:type="dxa"/>
            </w:tcMar>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2D03CB" w14:textId="6093384F" w:rsidR="00CA7A74" w:rsidRPr="0083573F" w:rsidRDefault="00BF3F9D" w:rsidP="00D97193">
            <w:pPr>
              <w:pStyle w:val="Tablebody"/>
              <w:rPr>
                <w:rFonts w:eastAsia="Arial" w:cs="Arial"/>
              </w:rPr>
            </w:pPr>
            <w:proofErr w:type="spellStart"/>
            <w:r>
              <w:t>xs:d</w:t>
            </w:r>
            <w:r w:rsidR="00CA7A74" w:rsidRPr="0083573F">
              <w:t>ateTime</w:t>
            </w:r>
            <w:proofErr w:type="spellEnd"/>
          </w:p>
        </w:tc>
        <w:tc>
          <w:tcPr>
            <w:tcW w:w="5103" w:type="dxa"/>
            <w:tcMar>
              <w:top w:w="0" w:type="dxa"/>
              <w:left w:w="60" w:type="dxa"/>
              <w:bottom w:w="0" w:type="dxa"/>
              <w:right w:w="60" w:type="dxa"/>
            </w:tcMar>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015DDB">
        <w:tc>
          <w:tcPr>
            <w:tcW w:w="1701" w:type="dxa"/>
            <w:tcMar>
              <w:top w:w="0" w:type="dxa"/>
              <w:left w:w="60" w:type="dxa"/>
              <w:bottom w:w="0" w:type="dxa"/>
              <w:right w:w="60" w:type="dxa"/>
            </w:tcMar>
          </w:tcPr>
          <w:p w14:paraId="016F8E35" w14:textId="77777777" w:rsidR="00CA7A74" w:rsidRPr="0083573F" w:rsidRDefault="00CA7A74" w:rsidP="003564AD">
            <w:pPr>
              <w:pStyle w:val="Tablebody"/>
            </w:pPr>
            <w:bookmarkStart w:id="342" w:name="BKM_A36C374D_E4FF_4B4B_9B7D_94320A91CFB9"/>
            <w:bookmarkEnd w:id="342"/>
            <w:proofErr w:type="spellStart"/>
            <w:r w:rsidRPr="0083573F">
              <w:t>recordOwner</w:t>
            </w:r>
            <w:proofErr w:type="spellEnd"/>
          </w:p>
        </w:tc>
        <w:tc>
          <w:tcPr>
            <w:tcW w:w="1134" w:type="dxa"/>
            <w:tcMar>
              <w:top w:w="0" w:type="dxa"/>
              <w:left w:w="60" w:type="dxa"/>
              <w:bottom w:w="0" w:type="dxa"/>
              <w:right w:w="60" w:type="dxa"/>
            </w:tcMar>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F95534E" w14:textId="37FF74B2" w:rsidR="00CA7A74" w:rsidRPr="0083573F" w:rsidRDefault="00BF3F9D" w:rsidP="003564AD">
            <w:pPr>
              <w:pStyle w:val="Tablebody"/>
              <w:rPr>
                <w:rFonts w:eastAsia="Arial" w:cs="Arial"/>
              </w:rPr>
            </w:pPr>
            <w:proofErr w:type="spellStart"/>
            <w:r>
              <w:t>gmd:</w:t>
            </w:r>
            <w:r w:rsidR="00CA7A74" w:rsidRPr="0083573F">
              <w:t>CI_ResponsibleParty</w:t>
            </w:r>
            <w:proofErr w:type="spellEnd"/>
          </w:p>
        </w:tc>
        <w:tc>
          <w:tcPr>
            <w:tcW w:w="5103" w:type="dxa"/>
            <w:tcMar>
              <w:top w:w="0" w:type="dxa"/>
              <w:left w:w="60" w:type="dxa"/>
              <w:bottom w:w="0" w:type="dxa"/>
              <w:right w:w="60" w:type="dxa"/>
            </w:tcMar>
          </w:tcPr>
          <w:p w14:paraId="4EA9BE66" w14:textId="77777777" w:rsidR="00CA7A74" w:rsidRPr="0083573F" w:rsidRDefault="00CA7A74" w:rsidP="003564AD">
            <w:pPr>
              <w:pStyle w:val="Tablebody"/>
              <w:rPr>
                <w:rFonts w:eastAsia="Arial" w:cs="Arial"/>
              </w:rPr>
            </w:pPr>
            <w:r w:rsidRPr="0083573F">
              <w:t xml:space="preserve">The </w:t>
            </w:r>
            <w:proofErr w:type="spellStart"/>
            <w:r w:rsidRPr="0083573F">
              <w:t>organisation</w:t>
            </w:r>
            <w:proofErr w:type="spellEnd"/>
            <w:r w:rsidRPr="0083573F">
              <w:t xml:space="preserve"> responsible for the metadata.</w:t>
            </w:r>
          </w:p>
        </w:tc>
      </w:tr>
      <w:tr w:rsidR="008D3179" w14:paraId="7F62B957" w14:textId="77777777" w:rsidTr="00015DDB">
        <w:tc>
          <w:tcPr>
            <w:tcW w:w="1701" w:type="dxa"/>
            <w:tcMar>
              <w:top w:w="0" w:type="dxa"/>
              <w:left w:w="60" w:type="dxa"/>
              <w:bottom w:w="0" w:type="dxa"/>
              <w:right w:w="60" w:type="dxa"/>
            </w:tcMar>
          </w:tcPr>
          <w:p w14:paraId="05B4A3C6" w14:textId="66FF13A3" w:rsidR="008D3179" w:rsidRPr="0083573F" w:rsidRDefault="008D3179" w:rsidP="003564AD">
            <w:pPr>
              <w:pStyle w:val="Tablebody"/>
            </w:pPr>
            <w:r>
              <w:t>version</w:t>
            </w:r>
          </w:p>
        </w:tc>
        <w:tc>
          <w:tcPr>
            <w:tcW w:w="1134" w:type="dxa"/>
            <w:tcMar>
              <w:top w:w="0" w:type="dxa"/>
              <w:left w:w="60" w:type="dxa"/>
              <w:bottom w:w="0" w:type="dxa"/>
              <w:right w:w="60" w:type="dxa"/>
            </w:tcMar>
          </w:tcPr>
          <w:p w14:paraId="7DFB83D2" w14:textId="661480E5" w:rsidR="008D3179" w:rsidRPr="0083573F" w:rsidRDefault="008D3179" w:rsidP="003564AD">
            <w:pPr>
              <w:pStyle w:val="Tablebody"/>
              <w:rPr>
                <w:color w:val="0F0F0F"/>
              </w:rPr>
            </w:pPr>
            <w:r>
              <w:rPr>
                <w:color w:val="0F0F0F"/>
              </w:rPr>
              <w:t>0..1</w:t>
            </w:r>
          </w:p>
        </w:tc>
        <w:tc>
          <w:tcPr>
            <w:tcW w:w="1701" w:type="dxa"/>
            <w:tcMar>
              <w:top w:w="0" w:type="dxa"/>
              <w:left w:w="60" w:type="dxa"/>
              <w:bottom w:w="0" w:type="dxa"/>
              <w:right w:w="60" w:type="dxa"/>
            </w:tcMar>
          </w:tcPr>
          <w:p w14:paraId="34FD0587" w14:textId="3669BE88" w:rsidR="008D3179" w:rsidRPr="0083573F" w:rsidRDefault="008D3179" w:rsidP="003564AD">
            <w:pPr>
              <w:pStyle w:val="Tablebody"/>
            </w:pPr>
            <w:proofErr w:type="spellStart"/>
            <w:r>
              <w:t>xs:int</w:t>
            </w:r>
            <w:proofErr w:type="spellEnd"/>
          </w:p>
        </w:tc>
        <w:tc>
          <w:tcPr>
            <w:tcW w:w="5103" w:type="dxa"/>
            <w:tcMar>
              <w:top w:w="0" w:type="dxa"/>
              <w:left w:w="60" w:type="dxa"/>
              <w:bottom w:w="0" w:type="dxa"/>
              <w:right w:w="60" w:type="dxa"/>
            </w:tcMar>
          </w:tcPr>
          <w:p w14:paraId="69C9D7A5" w14:textId="62A1328C" w:rsidR="008D3179" w:rsidRPr="0083573F" w:rsidRDefault="008D3179" w:rsidP="003564AD">
            <w:pPr>
              <w:pStyle w:val="Tablebody"/>
            </w:pPr>
            <w:r>
              <w:t>The version of the XSD.</w:t>
            </w:r>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343" w:name="BKM_6E1ECAC2_1C18_45B4_A41C_28E7DA1E4124"/>
      <w:bookmarkStart w:id="344" w:name="_Toc535827207"/>
      <w:bookmarkEnd w:id="343"/>
      <w:r>
        <w:lastRenderedPageBreak/>
        <w:t>MODEL CONCEPTS</w:t>
      </w:r>
      <w:r w:rsidR="00015DBD">
        <w:t xml:space="preserve"> – EQUIPMENT AND OBSERVING FACILITIES</w:t>
      </w:r>
      <w:bookmarkEnd w:id="344"/>
    </w:p>
    <w:p w14:paraId="7AEDDDF9" w14:textId="4D6E700F" w:rsidR="00F34C53" w:rsidRPr="00A15B15" w:rsidRDefault="00015DBD" w:rsidP="003564AD">
      <w:pPr>
        <w:pStyle w:val="Heading2"/>
      </w:pPr>
      <w:bookmarkStart w:id="345" w:name="_Toc535827208"/>
      <w:r w:rsidRPr="00A15B15">
        <w:t>Overview</w:t>
      </w:r>
      <w:r w:rsidR="00A672E3" w:rsidRPr="00A15B15">
        <w:t xml:space="preserve"> of Equipment and Observing Facilities</w:t>
      </w:r>
      <w:bookmarkEnd w:id="345"/>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proofErr w:type="spellStart"/>
      <w:r w:rsidRPr="007D7E6E">
        <w:rPr>
          <w:u w:val="double"/>
        </w:rPr>
        <w:t>ObservingFacility</w:t>
      </w:r>
      <w:proofErr w:type="spellEnd"/>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proofErr w:type="spellStart"/>
      <w:r w:rsidRPr="007D7E6E">
        <w:rPr>
          <w:u w:val="double"/>
        </w:rPr>
        <w:t>ObservingFacility</w:t>
      </w:r>
      <w:proofErr w:type="spellEnd"/>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proofErr w:type="spellStart"/>
      <w:r w:rsidRPr="007D7E6E">
        <w:rPr>
          <w:u w:val="double"/>
        </w:rPr>
        <w:t>ObservingFacility</w:t>
      </w:r>
      <w:proofErr w:type="spellEnd"/>
      <w:r>
        <w:t xml:space="preserve"> classes are both derived from the </w:t>
      </w:r>
      <w:r w:rsidR="00A672E3">
        <w:t>super</w:t>
      </w:r>
      <w:r>
        <w:t>class ‘</w:t>
      </w:r>
      <w:proofErr w:type="spellStart"/>
      <w:r w:rsidRPr="007D7E6E">
        <w:rPr>
          <w:u w:val="double"/>
        </w:rPr>
        <w:t>AbstractEnvironmentalMonitoringFacility</w:t>
      </w:r>
      <w:proofErr w:type="spellEnd"/>
      <w:r w:rsidRPr="007D7E6E">
        <w:rPr>
          <w:u w:val="double"/>
        </w:rPr>
        <w:t>’</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proofErr w:type="spellStart"/>
      <w:r w:rsidRPr="007D7E6E">
        <w:rPr>
          <w:u w:val="double"/>
        </w:rPr>
        <w:t>ObservingFacil</w:t>
      </w:r>
      <w:r w:rsidR="00DF2E9D">
        <w:rPr>
          <w:u w:val="double"/>
        </w:rPr>
        <w:t>i</w:t>
      </w:r>
      <w:r w:rsidRPr="007D7E6E">
        <w:rPr>
          <w:u w:val="double"/>
        </w:rPr>
        <w:t>ty</w:t>
      </w:r>
      <w:proofErr w:type="spellEnd"/>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CA502A">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r w:rsidR="008D3179">
        <w:t xml:space="preserve">in </w:t>
      </w:r>
      <w:r w:rsidR="008D3179">
        <w:fldChar w:fldCharType="begin"/>
      </w:r>
      <w:r w:rsidR="008D3179">
        <w:instrText xml:space="preserve"> REF _Ref527624048 \h </w:instrText>
      </w:r>
      <w:r w:rsidR="008D3179">
        <w:fldChar w:fldCharType="separate"/>
      </w:r>
      <w:r w:rsidR="00CA502A">
        <w:t xml:space="preserve">Figure </w:t>
      </w:r>
      <w:r w:rsidR="00CA502A">
        <w:rPr>
          <w:noProof/>
        </w:rPr>
        <w:t>1</w:t>
      </w:r>
      <w:r w:rsidR="008D3179">
        <w:fldChar w:fldCharType="end"/>
      </w:r>
      <w:r w:rsidR="008D3179">
        <w:t xml:space="preserve"> </w:t>
      </w:r>
      <w:r w:rsidR="0096596A">
        <w:t xml:space="preserve">shows the </w:t>
      </w:r>
      <w:proofErr w:type="spellStart"/>
      <w:r w:rsidR="0096596A" w:rsidRPr="007D7E6E">
        <w:rPr>
          <w:u w:val="double"/>
        </w:rPr>
        <w:t>ObservingFacility</w:t>
      </w:r>
      <w:proofErr w:type="spellEnd"/>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110AC127" w:rsidR="00D06069" w:rsidRDefault="00272356" w:rsidP="00C643C5">
      <w:pPr>
        <w:spacing w:after="0"/>
      </w:pPr>
      <w:r>
        <w:rPr>
          <w:noProof/>
          <w:lang w:val="en-US" w:eastAsia="en-US"/>
        </w:rPr>
        <w:lastRenderedPageBreak/>
        <w:drawing>
          <wp:inline distT="0" distB="0" distL="0" distR="0" wp14:anchorId="3093C582" wp14:editId="4E82F1AB">
            <wp:extent cx="6151880" cy="416592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880" cy="4165920"/>
                    </a:xfrm>
                    <a:prstGeom prst="rect">
                      <a:avLst/>
                    </a:prstGeom>
                    <a:noFill/>
                    <a:ln>
                      <a:noFill/>
                    </a:ln>
                  </pic:spPr>
                </pic:pic>
              </a:graphicData>
            </a:graphic>
          </wp:inline>
        </w:drawing>
      </w:r>
    </w:p>
    <w:p w14:paraId="0CD21DBB" w14:textId="57130A19" w:rsidR="00D06069" w:rsidRDefault="00D06069" w:rsidP="00D06069">
      <w:pPr>
        <w:pStyle w:val="Caption"/>
      </w:pPr>
      <w:bookmarkStart w:id="346"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1</w:t>
      </w:r>
      <w:r w:rsidR="00CE7E79">
        <w:rPr>
          <w:noProof/>
        </w:rPr>
        <w:fldChar w:fldCharType="end"/>
      </w:r>
      <w:bookmarkEnd w:id="346"/>
      <w:r>
        <w:t xml:space="preserve"> </w:t>
      </w:r>
      <w:proofErr w:type="spellStart"/>
      <w:r>
        <w:t>ObservingFacility</w:t>
      </w:r>
      <w:proofErr w:type="spellEnd"/>
      <w:r>
        <w:t xml:space="preserve"> and Equipment</w:t>
      </w:r>
    </w:p>
    <w:p w14:paraId="30BC77CD" w14:textId="77777777" w:rsidR="00CE7CBD" w:rsidRPr="00A15B15" w:rsidRDefault="00CE7CBD" w:rsidP="003564AD">
      <w:pPr>
        <w:pStyle w:val="Heading2"/>
      </w:pPr>
      <w:bookmarkStart w:id="347" w:name="_Toc535827209"/>
      <w:proofErr w:type="spellStart"/>
      <w:r w:rsidRPr="003564AD">
        <w:t>AbstractEnvironmentalMonitoringFacility</w:t>
      </w:r>
      <w:bookmarkEnd w:id="347"/>
      <w:proofErr w:type="spellEnd"/>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proofErr w:type="spellStart"/>
      <w:r w:rsidRPr="00015DDB">
        <w:rPr>
          <w:u w:val="double"/>
        </w:rPr>
        <w:t>ObservingFacility</w:t>
      </w:r>
      <w:proofErr w:type="spellEnd"/>
      <w:r w:rsidRPr="009B4A9E">
        <w:t xml:space="preserve"> (to represent stations/platforms) and </w:t>
      </w:r>
      <w:r w:rsidRPr="00015DDB">
        <w:rPr>
          <w:u w:val="double"/>
        </w:rPr>
        <w:t>Equipment</w:t>
      </w:r>
      <w:r w:rsidRPr="009B4A9E">
        <w:t xml:space="preserve"> (to represent sensors/instruments). NOTE: The WIGOS specialisations of </w:t>
      </w:r>
      <w:proofErr w:type="spellStart"/>
      <w:r w:rsidRPr="00015DDB">
        <w:rPr>
          <w:u w:val="double"/>
        </w:rPr>
        <w:t>AbstractEnvironmentalMonitoringFacility</w:t>
      </w:r>
      <w:proofErr w:type="spellEnd"/>
      <w:r w:rsidRPr="009B4A9E">
        <w:t xml:space="preserve"> (</w:t>
      </w:r>
      <w:proofErr w:type="spellStart"/>
      <w:r w:rsidRPr="00015DDB">
        <w:rPr>
          <w:u w:val="double"/>
        </w:rPr>
        <w:t>ObservingFacility</w:t>
      </w:r>
      <w:proofErr w:type="spellEnd"/>
      <w:r w:rsidRPr="009B4A9E">
        <w:t xml:space="preserve">, </w:t>
      </w:r>
      <w:r w:rsidRPr="00015DDB">
        <w:rPr>
          <w:u w:val="double"/>
        </w:rPr>
        <w:t>Equipment</w:t>
      </w:r>
      <w:r w:rsidRPr="009B4A9E">
        <w:t xml:space="preserve">) can both be mapped conceptually to the INSPIRE EF </w:t>
      </w:r>
      <w:proofErr w:type="spellStart"/>
      <w:r>
        <w:t>EnvironmentalMonitoringFacility</w:t>
      </w:r>
      <w:proofErr w:type="spellEnd"/>
    </w:p>
    <w:p w14:paraId="22C0A3FC" w14:textId="77777777" w:rsidR="00CE7CBD" w:rsidRDefault="00CE7CBD" w:rsidP="003564AD">
      <w:pPr>
        <w:pStyle w:val="Heading3"/>
      </w:pPr>
      <w:proofErr w:type="spellStart"/>
      <w:r w:rsidRPr="00015DDB">
        <w:rPr>
          <w:u w:val="double"/>
          <w:lang w:val="en-AU"/>
        </w:rPr>
        <w:t>AbstractEnvironmentalMonitoringFacility</w:t>
      </w:r>
      <w:proofErr w:type="spellEnd"/>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rsidRPr="00A15B15" w14:paraId="09622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1DA8D40C" w14:textId="77777777" w:rsidR="00CE7CBD" w:rsidRPr="00A15B15" w:rsidRDefault="00CE7CBD" w:rsidP="003564AD">
            <w:pPr>
              <w:pStyle w:val="Tableheader"/>
            </w:pPr>
            <w:bookmarkStart w:id="348" w:name="BKM_6490F972_66BC_489B_883C_9CF9AAC19198"/>
            <w:bookmarkEnd w:id="348"/>
            <w:proofErr w:type="spellStart"/>
            <w:r w:rsidRPr="00A15B15">
              <w:t>Property</w:t>
            </w:r>
            <w:proofErr w:type="spellEnd"/>
          </w:p>
        </w:tc>
        <w:tc>
          <w:tcPr>
            <w:tcW w:w="1134" w:type="dxa"/>
            <w:shd w:val="clear" w:color="auto" w:fill="B8CCE4" w:themeFill="accent1" w:themeFillTint="66"/>
            <w:tcMar>
              <w:top w:w="0" w:type="dxa"/>
              <w:left w:w="60" w:type="dxa"/>
              <w:bottom w:w="0" w:type="dxa"/>
              <w:right w:w="60" w:type="dxa"/>
            </w:tcMar>
          </w:tcPr>
          <w:p w14:paraId="70DB82B5" w14:textId="77777777" w:rsidR="00CE7CBD" w:rsidRPr="00A15B15" w:rsidRDefault="00CE7CBD" w:rsidP="003564AD">
            <w:pPr>
              <w:pStyle w:val="Tableheader"/>
            </w:pPr>
            <w:proofErr w:type="spellStart"/>
            <w:r w:rsidRPr="00A15B15">
              <w:t>Cardinality</w:t>
            </w:r>
            <w:proofErr w:type="spellEnd"/>
          </w:p>
        </w:tc>
        <w:tc>
          <w:tcPr>
            <w:tcW w:w="1701" w:type="dxa"/>
            <w:shd w:val="clear" w:color="auto" w:fill="B8CCE4" w:themeFill="accent1" w:themeFillTint="66"/>
            <w:tcMar>
              <w:top w:w="0" w:type="dxa"/>
              <w:left w:w="60" w:type="dxa"/>
              <w:bottom w:w="0" w:type="dxa"/>
              <w:right w:w="60" w:type="dxa"/>
            </w:tcMar>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
          <w:p w14:paraId="170DD99D" w14:textId="77777777" w:rsidR="00CE7CBD" w:rsidRPr="00A15B15" w:rsidRDefault="00CE7CBD" w:rsidP="003564AD">
            <w:pPr>
              <w:pStyle w:val="Tableheader"/>
            </w:pPr>
            <w:proofErr w:type="spellStart"/>
            <w:r w:rsidRPr="00A15B15">
              <w:t>Property</w:t>
            </w:r>
            <w:proofErr w:type="spellEnd"/>
            <w:r w:rsidRPr="00A15B15">
              <w:t xml:space="preserve"> Description</w:t>
            </w:r>
          </w:p>
        </w:tc>
      </w:tr>
      <w:tr w:rsidR="004B2C41" w:rsidRPr="00640857" w14:paraId="27FF7C77" w14:textId="77777777" w:rsidTr="00015DDB">
        <w:tc>
          <w:tcPr>
            <w:tcW w:w="1701" w:type="dxa"/>
            <w:tcMar>
              <w:top w:w="0" w:type="dxa"/>
              <w:left w:w="60" w:type="dxa"/>
              <w:bottom w:w="0" w:type="dxa"/>
              <w:right w:w="60" w:type="dxa"/>
            </w:tcMar>
          </w:tcPr>
          <w:p w14:paraId="71936825" w14:textId="77777777" w:rsidR="004B2C41" w:rsidRPr="00640857" w:rsidRDefault="004B2C41" w:rsidP="000F719B">
            <w:pPr>
              <w:pStyle w:val="Tablebody"/>
            </w:pPr>
            <w:proofErr w:type="spellStart"/>
            <w:r w:rsidRPr="00640857">
              <w:t>responsibleParty</w:t>
            </w:r>
            <w:proofErr w:type="spellEnd"/>
          </w:p>
        </w:tc>
        <w:tc>
          <w:tcPr>
            <w:tcW w:w="1134" w:type="dxa"/>
            <w:tcMar>
              <w:top w:w="0" w:type="dxa"/>
              <w:left w:w="60" w:type="dxa"/>
              <w:bottom w:w="0" w:type="dxa"/>
              <w:right w:w="60" w:type="dxa"/>
            </w:tcMar>
          </w:tcPr>
          <w:p w14:paraId="3F0F5571" w14:textId="00E26A05" w:rsidR="004B2C41" w:rsidRPr="00640857" w:rsidRDefault="00914F15" w:rsidP="00D97193">
            <w:pPr>
              <w:pStyle w:val="Tablebody"/>
              <w:rPr>
                <w:rFonts w:eastAsia="Arial" w:cs="Arial"/>
              </w:rPr>
            </w:pPr>
            <w:r>
              <w:rPr>
                <w:color w:val="0F0F0F"/>
              </w:rPr>
              <w:t>0</w:t>
            </w:r>
            <w:r w:rsidR="004B2C41" w:rsidRPr="00640857">
              <w:rPr>
                <w:color w:val="0F0F0F"/>
              </w:rPr>
              <w:t>..</w:t>
            </w:r>
            <w:r w:rsidR="004B2C41">
              <w:rPr>
                <w:color w:val="0F0F0F"/>
              </w:rPr>
              <w:t>*</w:t>
            </w:r>
          </w:p>
        </w:tc>
        <w:tc>
          <w:tcPr>
            <w:tcW w:w="1701" w:type="dxa"/>
            <w:tcMar>
              <w:top w:w="0" w:type="dxa"/>
              <w:left w:w="60" w:type="dxa"/>
              <w:bottom w:w="0" w:type="dxa"/>
              <w:right w:w="60" w:type="dxa"/>
            </w:tcMar>
          </w:tcPr>
          <w:p w14:paraId="4A4DAF96" w14:textId="77777777" w:rsidR="004B2C41" w:rsidRPr="00640857" w:rsidRDefault="004B2C41" w:rsidP="000F719B">
            <w:pPr>
              <w:pStyle w:val="Tablebody"/>
              <w:rPr>
                <w:rFonts w:eastAsia="Arial" w:cs="Arial"/>
              </w:rPr>
            </w:pPr>
            <w:proofErr w:type="spellStart"/>
            <w:r w:rsidRPr="00640857">
              <w:t>ResponsibleParty</w:t>
            </w:r>
            <w:proofErr w:type="spellEnd"/>
          </w:p>
        </w:tc>
        <w:tc>
          <w:tcPr>
            <w:tcW w:w="5103" w:type="dxa"/>
            <w:tcMar>
              <w:top w:w="0" w:type="dxa"/>
              <w:left w:w="60" w:type="dxa"/>
              <w:bottom w:w="0" w:type="dxa"/>
              <w:right w:w="60" w:type="dxa"/>
            </w:tcMar>
          </w:tcPr>
          <w:p w14:paraId="2155D7AC" w14:textId="44374006" w:rsidR="004B2C41" w:rsidRDefault="004B2C41" w:rsidP="000F719B">
            <w:pPr>
              <w:pStyle w:val="Tablebody"/>
            </w:pPr>
            <w:r>
              <w:t xml:space="preserve">9-01 </w:t>
            </w:r>
            <w:r w:rsidRPr="004B2C41">
              <w:t>Name of organization who owns the observation</w:t>
            </w:r>
            <w:r>
              <w:t xml:space="preserve">. [Phase 2] </w:t>
            </w:r>
          </w:p>
          <w:p w14:paraId="753FB494" w14:textId="2F5C9475" w:rsidR="004B2C41" w:rsidRPr="00640857" w:rsidRDefault="004B2C41" w:rsidP="001750E3">
            <w:pPr>
              <w:pStyle w:val="Tablebody"/>
              <w:rPr>
                <w:rFonts w:eastAsia="Arial" w:cs="Arial"/>
              </w:rPr>
            </w:pPr>
            <w:r>
              <w:rPr>
                <w:rFonts w:eastAsia="Arial" w:cs="Arial"/>
              </w:rPr>
              <w:t xml:space="preserve">Cf. </w:t>
            </w:r>
            <w:r w:rsidR="000D41FD">
              <w:rPr>
                <w:rFonts w:eastAsia="Arial" w:cs="Arial"/>
              </w:rPr>
              <w:fldChar w:fldCharType="begin"/>
            </w:r>
            <w:r w:rsidR="000D41FD">
              <w:rPr>
                <w:rFonts w:eastAsia="Arial" w:cs="Arial"/>
              </w:rPr>
              <w:instrText xml:space="preserve"> REF _Ref527632949 \r \h </w:instrText>
            </w:r>
            <w:r w:rsidR="000D41FD">
              <w:rPr>
                <w:rFonts w:eastAsia="Arial" w:cs="Arial"/>
              </w:rPr>
            </w:r>
            <w:r w:rsidR="000D41FD">
              <w:rPr>
                <w:rFonts w:eastAsia="Arial" w:cs="Arial"/>
              </w:rPr>
              <w:fldChar w:fldCharType="separate"/>
            </w:r>
            <w:r w:rsidR="00CA502A">
              <w:rPr>
                <w:rFonts w:eastAsia="Arial" w:cs="Arial"/>
              </w:rPr>
              <w:t>4.2.3.1</w:t>
            </w:r>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r w:rsidR="000D41FD">
              <w:rPr>
                <w:rFonts w:eastAsia="Arial" w:cs="Arial"/>
              </w:rPr>
            </w:r>
            <w:r w:rsidR="000D41FD">
              <w:rPr>
                <w:rFonts w:eastAsia="Arial" w:cs="Arial"/>
              </w:rPr>
              <w:fldChar w:fldCharType="separate"/>
            </w:r>
            <w:r w:rsidR="00CA502A">
              <w:t>&lt;</w:t>
            </w:r>
            <w:proofErr w:type="spellStart"/>
            <w:r w:rsidR="00CA502A">
              <w:t>DataType</w:t>
            </w:r>
            <w:proofErr w:type="spellEnd"/>
            <w:r w:rsidR="00CA502A">
              <w:t xml:space="preserve">&gt; </w:t>
            </w:r>
            <w:proofErr w:type="spellStart"/>
            <w:r w:rsidR="00CA502A">
              <w:t>ResponsibleParty</w:t>
            </w:r>
            <w:proofErr w:type="spellEnd"/>
            <w:r w:rsidR="000D41FD">
              <w:rPr>
                <w:rFonts w:eastAsia="Arial" w:cs="Arial"/>
              </w:rPr>
              <w:fldChar w:fldCharType="end"/>
            </w:r>
            <w:r>
              <w:rPr>
                <w:rFonts w:eastAsia="Arial" w:cs="Arial"/>
              </w:rPr>
              <w:t xml:space="preserve"> </w:t>
            </w:r>
          </w:p>
        </w:tc>
      </w:tr>
      <w:tr w:rsidR="004B2C41" w:rsidRPr="00640857" w14:paraId="5501E516" w14:textId="77777777" w:rsidTr="00015DDB">
        <w:tc>
          <w:tcPr>
            <w:tcW w:w="1701" w:type="dxa"/>
            <w:tcMar>
              <w:top w:w="0" w:type="dxa"/>
              <w:left w:w="60" w:type="dxa"/>
              <w:bottom w:w="0" w:type="dxa"/>
              <w:right w:w="60" w:type="dxa"/>
            </w:tcMar>
          </w:tcPr>
          <w:p w14:paraId="12E3366B" w14:textId="77777777" w:rsidR="004B2C41" w:rsidRPr="00640857" w:rsidRDefault="004B2C41" w:rsidP="000F719B">
            <w:pPr>
              <w:pStyle w:val="Tablebody"/>
            </w:pPr>
            <w:proofErr w:type="spellStart"/>
            <w:r w:rsidRPr="00640857">
              <w:t>geospatialLocation</w:t>
            </w:r>
            <w:proofErr w:type="spellEnd"/>
          </w:p>
        </w:tc>
        <w:tc>
          <w:tcPr>
            <w:tcW w:w="1134" w:type="dxa"/>
            <w:tcMar>
              <w:top w:w="0" w:type="dxa"/>
              <w:left w:w="60" w:type="dxa"/>
              <w:bottom w:w="0" w:type="dxa"/>
              <w:right w:w="60" w:type="dxa"/>
            </w:tcMar>
          </w:tcPr>
          <w:p w14:paraId="31AB6716"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179E8405" w14:textId="77777777" w:rsidR="004B2C41" w:rsidRPr="00640857" w:rsidRDefault="004B2C41" w:rsidP="000F719B">
            <w:pPr>
              <w:pStyle w:val="Tablebody"/>
              <w:rPr>
                <w:rFonts w:eastAsia="Arial" w:cs="Arial"/>
              </w:rPr>
            </w:pPr>
            <w:proofErr w:type="spellStart"/>
            <w:r>
              <w:t>Geospatial</w:t>
            </w:r>
            <w:r w:rsidRPr="00640857">
              <w:t>Location</w:t>
            </w:r>
            <w:proofErr w:type="spellEnd"/>
          </w:p>
        </w:tc>
        <w:tc>
          <w:tcPr>
            <w:tcW w:w="5103" w:type="dxa"/>
            <w:tcMar>
              <w:top w:w="0" w:type="dxa"/>
              <w:left w:w="60" w:type="dxa"/>
              <w:bottom w:w="0" w:type="dxa"/>
              <w:right w:w="60" w:type="dxa"/>
            </w:tcMar>
          </w:tcPr>
          <w:p w14:paraId="373B832B" w14:textId="77777777" w:rsidR="004B2C41" w:rsidRPr="00640857" w:rsidRDefault="004B2C41" w:rsidP="000F719B">
            <w:pPr>
              <w:pStyle w:val="Tablebody"/>
              <w:rPr>
                <w:rFonts w:eastAsia="Arial" w:cs="Arial"/>
              </w:rPr>
            </w:pPr>
            <w:r w:rsidRPr="00640857">
              <w:t>3-07 Position in space defining the location of the environmental monitoring station/platform at the time of observation. [Phase 1]</w:t>
            </w:r>
          </w:p>
          <w:p w14:paraId="1893C6EE" w14:textId="77777777" w:rsidR="004B2C41" w:rsidRDefault="004B2C41" w:rsidP="000F719B">
            <w:pPr>
              <w:pStyle w:val="Tablebody"/>
            </w:pPr>
            <w:r w:rsidRPr="00640857">
              <w:t>5-12 Geospatial location of instrument/sensor [Phase 2]</w:t>
            </w:r>
            <w:r>
              <w:t xml:space="preserve"> </w:t>
            </w:r>
          </w:p>
          <w:p w14:paraId="0123C9D0" w14:textId="6828E33D" w:rsidR="000F719B" w:rsidRPr="008B5DD0" w:rsidRDefault="000F719B" w:rsidP="00D97193">
            <w:pPr>
              <w:pStyle w:val="Tablebody"/>
            </w:pPr>
            <w:r>
              <w:rPr>
                <w:rFonts w:eastAsia="Arial" w:cs="Arial"/>
              </w:rPr>
              <w:t xml:space="preserve">Cf. </w:t>
            </w:r>
            <w:r w:rsidR="008B7504">
              <w:rPr>
                <w:rFonts w:eastAsia="Arial" w:cs="Arial"/>
              </w:rPr>
              <w:fldChar w:fldCharType="begin"/>
            </w:r>
            <w:r w:rsidR="008B7504">
              <w:rPr>
                <w:rFonts w:eastAsia="Arial" w:cs="Arial"/>
              </w:rPr>
              <w:instrText xml:space="preserve"> REF _Ref527626048 \r \h </w:instrText>
            </w:r>
            <w:r w:rsidR="008B7504">
              <w:rPr>
                <w:rFonts w:eastAsia="Arial" w:cs="Arial"/>
              </w:rPr>
            </w:r>
            <w:r w:rsidR="008B7504">
              <w:rPr>
                <w:rFonts w:eastAsia="Arial" w:cs="Arial"/>
              </w:rPr>
              <w:fldChar w:fldCharType="separate"/>
            </w:r>
            <w:r w:rsidR="00CA502A">
              <w:rPr>
                <w:rFonts w:eastAsia="Arial" w:cs="Arial"/>
              </w:rPr>
              <w:t>4.2.3.2</w:t>
            </w:r>
            <w:r w:rsidR="008B7504">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_Ref527626048 \h </w:instrText>
            </w:r>
            <w:r w:rsidR="000D41FD">
              <w:rPr>
                <w:rFonts w:eastAsia="Arial" w:cs="Arial"/>
              </w:rPr>
            </w:r>
            <w:r w:rsidR="000D41FD">
              <w:rPr>
                <w:rFonts w:eastAsia="Arial" w:cs="Arial"/>
              </w:rPr>
              <w:fldChar w:fldCharType="separate"/>
            </w:r>
            <w:ins w:id="349" w:author="Klausen Jörg" w:date="2019-01-21T09:43:00Z">
              <w:r w:rsidR="00CA502A">
                <w:t>&lt;</w:t>
              </w:r>
              <w:proofErr w:type="spellStart"/>
              <w:r w:rsidR="00CA502A">
                <w:t>DataType</w:t>
              </w:r>
              <w:proofErr w:type="spellEnd"/>
              <w:r w:rsidR="00CA502A">
                <w:t xml:space="preserve">&gt; </w:t>
              </w:r>
              <w:proofErr w:type="spellStart"/>
              <w:r w:rsidR="00CA502A">
                <w:t>Geospatial</w:t>
              </w:r>
              <w:r w:rsidR="00CA502A" w:rsidRPr="003564AD">
                <w:t>Location</w:t>
              </w:r>
            </w:ins>
            <w:proofErr w:type="spellEnd"/>
            <w:del w:id="350" w:author="Klausen Jörg" w:date="2019-01-21T09:43:00Z">
              <w:r w:rsidR="00C643C5" w:rsidDel="00CA502A">
                <w:delText>&lt;DataType&gt; Geospatial</w:delText>
              </w:r>
              <w:r w:rsidR="00C643C5" w:rsidRPr="003564AD" w:rsidDel="00CA502A">
                <w:delText>Location</w:delText>
              </w:r>
            </w:del>
            <w:r w:rsidR="000D41FD">
              <w:rPr>
                <w:rFonts w:eastAsia="Arial" w:cs="Arial"/>
              </w:rPr>
              <w:fldChar w:fldCharType="end"/>
            </w:r>
            <w:r w:rsidR="008B7504">
              <w:rPr>
                <w:rFonts w:eastAsia="Arial" w:cs="Arial"/>
              </w:rPr>
              <w:t xml:space="preserve"> </w:t>
            </w:r>
          </w:p>
        </w:tc>
      </w:tr>
      <w:tr w:rsidR="004B2C41" w:rsidRPr="00640857" w14:paraId="56581083" w14:textId="77777777" w:rsidTr="00015DDB">
        <w:tc>
          <w:tcPr>
            <w:tcW w:w="1701" w:type="dxa"/>
            <w:tcMar>
              <w:top w:w="0" w:type="dxa"/>
              <w:left w:w="60" w:type="dxa"/>
              <w:bottom w:w="0" w:type="dxa"/>
              <w:right w:w="60" w:type="dxa"/>
            </w:tcMar>
          </w:tcPr>
          <w:p w14:paraId="22F2703D" w14:textId="77777777" w:rsidR="004B2C41" w:rsidRPr="00640857" w:rsidRDefault="004B2C41" w:rsidP="000F719B">
            <w:pPr>
              <w:pStyle w:val="Tablebody"/>
            </w:pPr>
            <w:proofErr w:type="spellStart"/>
            <w:r w:rsidRPr="00640857">
              <w:t>onlineResource</w:t>
            </w:r>
            <w:proofErr w:type="spellEnd"/>
          </w:p>
        </w:tc>
        <w:tc>
          <w:tcPr>
            <w:tcW w:w="1134" w:type="dxa"/>
            <w:tcMar>
              <w:top w:w="0" w:type="dxa"/>
              <w:left w:w="60" w:type="dxa"/>
              <w:bottom w:w="0" w:type="dxa"/>
              <w:right w:w="60" w:type="dxa"/>
            </w:tcMar>
          </w:tcPr>
          <w:p w14:paraId="49C895F2"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F2D5130" w14:textId="7DDF9562" w:rsidR="004B2C41" w:rsidRPr="00640857" w:rsidRDefault="00BF3F9D" w:rsidP="000F719B">
            <w:pPr>
              <w:pStyle w:val="Tablebody"/>
              <w:rPr>
                <w:rFonts w:eastAsia="Arial" w:cs="Arial"/>
              </w:rPr>
            </w:pPr>
            <w:proofErr w:type="spellStart"/>
            <w:r>
              <w:t>gmd:</w:t>
            </w:r>
            <w:r w:rsidR="004B2C41" w:rsidRPr="00640857">
              <w:t>CI_OnlineResource</w:t>
            </w:r>
            <w:proofErr w:type="spellEnd"/>
          </w:p>
        </w:tc>
        <w:tc>
          <w:tcPr>
            <w:tcW w:w="5103" w:type="dxa"/>
            <w:tcMar>
              <w:top w:w="0" w:type="dxa"/>
              <w:left w:w="60" w:type="dxa"/>
              <w:bottom w:w="0" w:type="dxa"/>
              <w:right w:w="60" w:type="dxa"/>
            </w:tcMar>
          </w:tcPr>
          <w:p w14:paraId="789063F8" w14:textId="77777777" w:rsidR="004B2C41" w:rsidRPr="00640857" w:rsidRDefault="004B2C41" w:rsidP="000F719B">
            <w:pPr>
              <w:pStyle w:val="Tablebody"/>
              <w:rPr>
                <w:rFonts w:eastAsia="Arial" w:cs="Arial"/>
              </w:rPr>
            </w:pPr>
            <w:r w:rsidRPr="00640857">
              <w:t>An online resource containing additional information about the facility or equipment</w:t>
            </w:r>
            <w:r>
              <w:t>.</w:t>
            </w:r>
          </w:p>
        </w:tc>
      </w:tr>
      <w:tr w:rsidR="00CE7CBD" w:rsidRPr="00640857" w14:paraId="32EB0350" w14:textId="77777777" w:rsidTr="00015DDB">
        <w:tc>
          <w:tcPr>
            <w:tcW w:w="1701" w:type="dxa"/>
            <w:tcBorders>
              <w:bottom w:val="single" w:sz="4" w:space="0" w:color="auto"/>
            </w:tcBorders>
            <w:tcMar>
              <w:top w:w="0" w:type="dxa"/>
              <w:left w:w="60" w:type="dxa"/>
              <w:bottom w:w="0" w:type="dxa"/>
              <w:right w:w="60" w:type="dxa"/>
            </w:tcMar>
          </w:tcPr>
          <w:p w14:paraId="71B5F5C2" w14:textId="0F51BA6B" w:rsidR="00CE7CBD" w:rsidRPr="00640857" w:rsidRDefault="00FF31F2" w:rsidP="00FB33D5">
            <w:pPr>
              <w:pStyle w:val="Tablebody"/>
            </w:pPr>
            <w:bookmarkStart w:id="351" w:name="BKM_8AA5A467_7E73_43A3_9A62_BB2F4E37D6FD"/>
            <w:bookmarkEnd w:id="351"/>
            <w:r>
              <w:t>d</w:t>
            </w:r>
            <w:r w:rsidRPr="00640857">
              <w:t>escription</w:t>
            </w:r>
          </w:p>
        </w:tc>
        <w:tc>
          <w:tcPr>
            <w:tcW w:w="1134" w:type="dxa"/>
            <w:tcBorders>
              <w:bottom w:val="single" w:sz="4" w:space="0" w:color="auto"/>
            </w:tcBorders>
            <w:tcMar>
              <w:top w:w="0" w:type="dxa"/>
              <w:left w:w="60" w:type="dxa"/>
              <w:bottom w:w="0" w:type="dxa"/>
              <w:right w:w="60" w:type="dxa"/>
            </w:tcMar>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Borders>
              <w:bottom w:val="single" w:sz="4" w:space="0" w:color="auto"/>
            </w:tcBorders>
            <w:tcMar>
              <w:top w:w="0" w:type="dxa"/>
              <w:left w:w="60" w:type="dxa"/>
              <w:bottom w:w="0" w:type="dxa"/>
              <w:right w:w="60" w:type="dxa"/>
            </w:tcMar>
          </w:tcPr>
          <w:p w14:paraId="1D3AC5B5" w14:textId="4D695850" w:rsidR="00CE7CBD" w:rsidRPr="00640857" w:rsidRDefault="00FB33D5" w:rsidP="003564AD">
            <w:pPr>
              <w:pStyle w:val="Tablebody"/>
              <w:rPr>
                <w:rFonts w:eastAsia="Arial" w:cs="Arial"/>
              </w:rPr>
            </w:pPr>
            <w:r>
              <w:t>Description</w:t>
            </w:r>
          </w:p>
        </w:tc>
        <w:tc>
          <w:tcPr>
            <w:tcW w:w="5103" w:type="dxa"/>
            <w:tcBorders>
              <w:bottom w:val="single" w:sz="4" w:space="0" w:color="auto"/>
            </w:tcBorders>
            <w:tcMar>
              <w:top w:w="0" w:type="dxa"/>
              <w:left w:w="60" w:type="dxa"/>
              <w:bottom w:w="0" w:type="dxa"/>
              <w:right w:w="60" w:type="dxa"/>
            </w:tcMar>
          </w:tcPr>
          <w:p w14:paraId="6F292A72" w14:textId="5D6DCCCD" w:rsidR="008B7504" w:rsidRDefault="006F6C11">
            <w:pPr>
              <w:pStyle w:val="Tablebody"/>
            </w:pPr>
            <w:r w:rsidRPr="00640857">
              <w:t>Further descriptive information [Phase 1]</w:t>
            </w:r>
            <w:r>
              <w:t>.</w:t>
            </w:r>
          </w:p>
          <w:p w14:paraId="72BF60A1" w14:textId="1A58FD87" w:rsidR="00FB33D5" w:rsidRPr="00640857" w:rsidRDefault="008B7504" w:rsidP="00D97193">
            <w:pPr>
              <w:pStyle w:val="Tablebody"/>
              <w:rPr>
                <w:rFonts w:eastAsia="Arial" w:cs="Arial"/>
              </w:rPr>
            </w:pPr>
            <w:r>
              <w:lastRenderedPageBreak/>
              <w:t xml:space="preserve">Cf. </w:t>
            </w:r>
            <w:r>
              <w:fldChar w:fldCharType="begin"/>
            </w:r>
            <w:r>
              <w:instrText xml:space="preserve"> REF _Ref527626118 \r \h </w:instrText>
            </w:r>
            <w:r>
              <w:fldChar w:fldCharType="separate"/>
            </w:r>
            <w:r w:rsidR="00CA502A">
              <w:t>4.2.3.3</w:t>
            </w:r>
            <w:r>
              <w:fldChar w:fldCharType="end"/>
            </w:r>
            <w:r>
              <w:t xml:space="preserve"> </w:t>
            </w:r>
            <w:r>
              <w:fldChar w:fldCharType="begin"/>
            </w:r>
            <w:r>
              <w:instrText xml:space="preserve"> REF _Ref527626118 \h </w:instrText>
            </w:r>
            <w:r>
              <w:fldChar w:fldCharType="separate"/>
            </w:r>
            <w:r w:rsidR="00CA502A">
              <w:t>&lt;</w:t>
            </w:r>
            <w:proofErr w:type="spellStart"/>
            <w:r w:rsidR="00CA502A">
              <w:t>DataType</w:t>
            </w:r>
            <w:proofErr w:type="spellEnd"/>
            <w:r w:rsidR="00CA502A">
              <w:t>&gt; Description</w:t>
            </w:r>
            <w:r>
              <w:fldChar w:fldCharType="end"/>
            </w:r>
          </w:p>
        </w:tc>
      </w:tr>
      <w:tr w:rsidR="00B85176" w:rsidRPr="00640857" w14:paraId="15A3FF6D" w14:textId="77777777" w:rsidTr="00015DDB">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E8343A2" w14:textId="6302F351" w:rsidR="00B85176" w:rsidRPr="00640857" w:rsidRDefault="002A40D0" w:rsidP="00F06ADB">
            <w:pPr>
              <w:pStyle w:val="Tablebody"/>
            </w:pPr>
            <w:r>
              <w:lastRenderedPageBreak/>
              <w:t>e</w:t>
            </w:r>
            <w:r w:rsidR="00B85176" w:rsidRPr="00640857">
              <w:t>xtension</w:t>
            </w:r>
          </w:p>
        </w:tc>
        <w:tc>
          <w:tcPr>
            <w:tcW w:w="1134"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4CC6609D" w14:textId="77777777" w:rsidR="00B85176" w:rsidRPr="00640857" w:rsidRDefault="00B85176" w:rsidP="00F06ADB">
            <w:pPr>
              <w:pStyle w:val="Tablebody"/>
              <w:rPr>
                <w:rFonts w:eastAsia="Arial" w:cs="Arial"/>
              </w:rPr>
            </w:pPr>
            <w:r w:rsidRPr="00640857">
              <w:rPr>
                <w:color w:val="0F0F0F"/>
              </w:rPr>
              <w:t>0..*</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71753ACD" w14:textId="77777777" w:rsidR="00B85176" w:rsidRPr="00640857" w:rsidRDefault="00B85176" w:rsidP="00F06ADB">
            <w:pPr>
              <w:pStyle w:val="Tablebody"/>
              <w:rPr>
                <w:rFonts w:eastAsia="Arial" w:cs="Arial"/>
              </w:rPr>
            </w:pPr>
            <w:r w:rsidRPr="00640857">
              <w:t>Any</w:t>
            </w:r>
          </w:p>
        </w:tc>
        <w:tc>
          <w:tcPr>
            <w:tcW w:w="5103"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95DCD86" w14:textId="77777777" w:rsidR="00B85176" w:rsidRPr="00640857" w:rsidRDefault="00B85176" w:rsidP="00F06ADB">
            <w:pPr>
              <w:pStyle w:val="Tablebody"/>
              <w:rPr>
                <w:rFonts w:eastAsia="Arial" w:cs="Arial"/>
              </w:rPr>
            </w:pPr>
            <w:r w:rsidRPr="00640857">
              <w:t>This extension point is to facilitate the encoding of any other information for complimentary or local purposes such as complying with legislative frameworks.</w:t>
            </w:r>
          </w:p>
          <w:p w14:paraId="5EA25BAE" w14:textId="77777777" w:rsidR="00B85176" w:rsidRPr="00640857" w:rsidRDefault="00B85176" w:rsidP="00F06ADB">
            <w:pPr>
              <w:pStyle w:val="Tablebody"/>
              <w:rPr>
                <w:rFonts w:eastAsia="Arial" w:cs="Arial"/>
              </w:rPr>
            </w:pPr>
            <w:r w:rsidRPr="00640857">
              <w:t>However it should not be expected that any extension information will be appropriately processed, stored or made retrievable from any WIGOS systems or services.  [Phase 1]</w:t>
            </w:r>
          </w:p>
        </w:tc>
      </w:tr>
    </w:tbl>
    <w:p w14:paraId="59AEEF97" w14:textId="23D2946E" w:rsidR="00CE7CBD" w:rsidRPr="000F719B" w:rsidRDefault="00CE7CBD" w:rsidP="003564AD">
      <w:pPr>
        <w:pStyle w:val="Caption"/>
      </w:pPr>
      <w:bookmarkStart w:id="352" w:name="BKM_1AF4703B_A4E0_462B_B6AE_E518619E08B4"/>
      <w:bookmarkStart w:id="353" w:name="BKM_C168B129_FF29_4B24_ACBF_24EB1960C91E"/>
      <w:bookmarkStart w:id="354" w:name="BKM_ADA183B9_981F_4383_AD55_5ED84E2FD0C4"/>
      <w:bookmarkStart w:id="355" w:name="BKM_7AFB674B_E0A9_46CF_A7F2_A03B4310D721"/>
      <w:bookmarkEnd w:id="352"/>
      <w:bookmarkEnd w:id="353"/>
      <w:bookmarkEnd w:id="354"/>
      <w:bookmarkEnd w:id="355"/>
      <w:r w:rsidRPr="00D97193">
        <w:t xml:space="preserve">Table </w:t>
      </w:r>
      <w:r w:rsidR="000551EE" w:rsidRPr="00C33320">
        <w:fldChar w:fldCharType="begin"/>
      </w:r>
      <w:r w:rsidR="000551EE" w:rsidRPr="00015DDB">
        <w:rPr>
          <w:bCs w:val="0"/>
        </w:rPr>
        <w:instrText xml:space="preserve"> SEQ Table \* ARABIC </w:instrText>
      </w:r>
      <w:r w:rsidR="000551EE" w:rsidRPr="00C33320">
        <w:fldChar w:fldCharType="separate"/>
      </w:r>
      <w:r w:rsidR="00CA502A">
        <w:rPr>
          <w:bCs w:val="0"/>
          <w:noProof/>
        </w:rPr>
        <w:t>3</w:t>
      </w:r>
      <w:r w:rsidR="000551EE" w:rsidRPr="00C33320">
        <w:rPr>
          <w:noProof/>
        </w:rPr>
        <w:fldChar w:fldCharType="end"/>
      </w:r>
      <w:r w:rsidRPr="000F719B">
        <w:t xml:space="preserve"> Properties of </w:t>
      </w:r>
      <w:proofErr w:type="spellStart"/>
      <w:r w:rsidRPr="000F719B">
        <w:t>AbstractEnvironmentalMonitoringFacility</w:t>
      </w:r>
      <w:proofErr w:type="spellEnd"/>
    </w:p>
    <w:p w14:paraId="1CCBE0A5" w14:textId="6094FA2E" w:rsidR="00A150F3" w:rsidRDefault="008B7504" w:rsidP="00015DDB">
      <w:pPr>
        <w:pStyle w:val="Heading3"/>
      </w:pPr>
      <w:bookmarkStart w:id="356" w:name="BKM_3E728DDE_5937_4BFD_A231_F0FD36D86CBD"/>
      <w:bookmarkEnd w:id="356"/>
      <w:r>
        <w:t xml:space="preserve">The properties of </w:t>
      </w:r>
      <w:proofErr w:type="spellStart"/>
      <w:r w:rsidR="00A150F3">
        <w:rPr>
          <w:u w:val="double"/>
        </w:rPr>
        <w:t>AbstractEnvironmentalMonitoringFacility</w:t>
      </w:r>
      <w:proofErr w:type="spellEnd"/>
      <w:r w:rsidR="00A150F3" w:rsidRPr="00015DDB">
        <w:t xml:space="preserve"> use</w:t>
      </w:r>
      <w:r w:rsidR="00A150F3">
        <w:t xml:space="preserve"> the following </w:t>
      </w:r>
      <w:proofErr w:type="spellStart"/>
      <w:r w:rsidR="00A150F3">
        <w:t>DataTypes</w:t>
      </w:r>
      <w:proofErr w:type="spellEnd"/>
      <w:r w:rsidR="00A150F3">
        <w:t>:</w:t>
      </w:r>
    </w:p>
    <w:p w14:paraId="147069E8" w14:textId="77777777" w:rsidR="000F719B" w:rsidRPr="00156254" w:rsidRDefault="000F719B" w:rsidP="000F719B">
      <w:pPr>
        <w:pStyle w:val="Heading4"/>
      </w:pPr>
      <w:bookmarkStart w:id="357" w:name="_Ref527632949"/>
      <w:bookmarkStart w:id="358" w:name="_Ref515148193"/>
      <w:r>
        <w:t>&lt;</w:t>
      </w:r>
      <w:proofErr w:type="spellStart"/>
      <w:r>
        <w:t>DataType</w:t>
      </w:r>
      <w:proofErr w:type="spellEnd"/>
      <w:r>
        <w:t xml:space="preserve">&gt; </w:t>
      </w:r>
      <w:proofErr w:type="spellStart"/>
      <w:r>
        <w:t>ResponsibleParty</w:t>
      </w:r>
      <w:bookmarkEnd w:id="357"/>
      <w:proofErr w:type="spellEnd"/>
      <w:r w:rsidRPr="00071C84">
        <w:t xml:space="preserve">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F719B" w14:paraId="442EE8E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79B93FE" w14:textId="77777777" w:rsidR="000F719B" w:rsidRPr="00632C16" w:rsidRDefault="000F719B" w:rsidP="000F719B">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66893F47" w14:textId="77777777" w:rsidR="000F719B" w:rsidRPr="00632C16" w:rsidRDefault="000F719B" w:rsidP="000F719B">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3A4D75FD" w14:textId="77777777" w:rsidR="000F719B" w:rsidRPr="00632C16" w:rsidRDefault="000F719B" w:rsidP="000F719B">
            <w:pPr>
              <w:pStyle w:val="Tableheader"/>
            </w:pPr>
            <w:r>
              <w:t>Type</w:t>
            </w:r>
          </w:p>
        </w:tc>
        <w:tc>
          <w:tcPr>
            <w:tcW w:w="5103" w:type="dxa"/>
            <w:shd w:val="clear" w:color="auto" w:fill="B8CCE4" w:themeFill="accent1" w:themeFillTint="66"/>
            <w:tcMar>
              <w:top w:w="0" w:type="dxa"/>
              <w:left w:w="60" w:type="dxa"/>
              <w:bottom w:w="0" w:type="dxa"/>
              <w:right w:w="60" w:type="dxa"/>
            </w:tcMar>
          </w:tcPr>
          <w:p w14:paraId="48B433AA" w14:textId="77777777" w:rsidR="000F719B" w:rsidRPr="00632C16" w:rsidRDefault="000F719B" w:rsidP="000F719B">
            <w:pPr>
              <w:pStyle w:val="Tableheader"/>
            </w:pPr>
            <w:proofErr w:type="spellStart"/>
            <w:r w:rsidRPr="00632C16">
              <w:t>Property</w:t>
            </w:r>
            <w:proofErr w:type="spellEnd"/>
            <w:r w:rsidRPr="00632C16">
              <w:t xml:space="preserve"> Description</w:t>
            </w:r>
          </w:p>
        </w:tc>
      </w:tr>
      <w:tr w:rsidR="000F719B" w14:paraId="568E9BC7" w14:textId="77777777" w:rsidTr="00015DDB">
        <w:tc>
          <w:tcPr>
            <w:tcW w:w="1701" w:type="dxa"/>
            <w:tcMar>
              <w:top w:w="0" w:type="dxa"/>
              <w:left w:w="60" w:type="dxa"/>
              <w:bottom w:w="0" w:type="dxa"/>
              <w:right w:w="60" w:type="dxa"/>
            </w:tcMar>
          </w:tcPr>
          <w:p w14:paraId="56A9F88D" w14:textId="77777777" w:rsidR="000F719B" w:rsidRPr="00632C16" w:rsidRDefault="000F719B" w:rsidP="000F719B">
            <w:pPr>
              <w:pStyle w:val="Tablebody"/>
            </w:pPr>
            <w:proofErr w:type="spellStart"/>
            <w:r>
              <w:t>responsibleParty</w:t>
            </w:r>
            <w:proofErr w:type="spellEnd"/>
          </w:p>
        </w:tc>
        <w:tc>
          <w:tcPr>
            <w:tcW w:w="1134" w:type="dxa"/>
            <w:tcMar>
              <w:top w:w="0" w:type="dxa"/>
              <w:left w:w="60" w:type="dxa"/>
              <w:bottom w:w="0" w:type="dxa"/>
              <w:right w:w="60" w:type="dxa"/>
            </w:tcMar>
          </w:tcPr>
          <w:p w14:paraId="51B1251E" w14:textId="399CF9AB" w:rsidR="000F719B" w:rsidRPr="00632C16" w:rsidRDefault="000F719B" w:rsidP="000F719B">
            <w:pPr>
              <w:pStyle w:val="Tablebody"/>
              <w:rPr>
                <w:color w:val="0F0F0F"/>
              </w:rPr>
            </w:pPr>
            <w:r>
              <w:rPr>
                <w:color w:val="0F0F0F"/>
              </w:rPr>
              <w:t>1..1</w:t>
            </w:r>
          </w:p>
        </w:tc>
        <w:tc>
          <w:tcPr>
            <w:tcW w:w="1701" w:type="dxa"/>
            <w:tcMar>
              <w:top w:w="0" w:type="dxa"/>
              <w:left w:w="60" w:type="dxa"/>
              <w:bottom w:w="0" w:type="dxa"/>
              <w:right w:w="60" w:type="dxa"/>
            </w:tcMar>
          </w:tcPr>
          <w:p w14:paraId="13E9DF52" w14:textId="37FAD7A5" w:rsidR="000F719B" w:rsidRPr="00632C16" w:rsidRDefault="008B7504" w:rsidP="000F719B">
            <w:pPr>
              <w:pStyle w:val="Tablebody"/>
            </w:pPr>
            <w:proofErr w:type="spellStart"/>
            <w:r>
              <w:t>gmd:</w:t>
            </w:r>
            <w:r w:rsidR="000F719B">
              <w:t>CI_ResponsibleParty</w:t>
            </w:r>
            <w:proofErr w:type="spellEnd"/>
          </w:p>
        </w:tc>
        <w:tc>
          <w:tcPr>
            <w:tcW w:w="5103" w:type="dxa"/>
            <w:tcMar>
              <w:top w:w="0" w:type="dxa"/>
              <w:left w:w="60" w:type="dxa"/>
              <w:bottom w:w="0" w:type="dxa"/>
              <w:right w:w="60" w:type="dxa"/>
            </w:tcMar>
          </w:tcPr>
          <w:p w14:paraId="38276C6F" w14:textId="77777777" w:rsidR="00A53D3C" w:rsidRDefault="00365132" w:rsidP="00A53D3C">
            <w:pPr>
              <w:pStyle w:val="Tablebody"/>
            </w:pPr>
            <w:r>
              <w:t>9-01</w:t>
            </w:r>
            <w:r w:rsidR="00692501">
              <w:t xml:space="preserve"> Supervising Organization</w:t>
            </w:r>
            <w:r w:rsidR="0057368D">
              <w:t xml:space="preserve">. </w:t>
            </w:r>
          </w:p>
          <w:p w14:paraId="0A0CEF67" w14:textId="63C33BB7" w:rsidR="00385ACD" w:rsidRDefault="0057368D" w:rsidP="00A53D3C">
            <w:pPr>
              <w:pStyle w:val="Tablebody"/>
            </w:pPr>
            <w:r>
              <w:t xml:space="preserve">NB: In the current implementation of the OSCAR/Surface API, the element </w:t>
            </w:r>
            <w:proofErr w:type="spellStart"/>
            <w:r w:rsidR="00626AB2">
              <w:t>CI_ResponsibleParty</w:t>
            </w:r>
            <w:proofErr w:type="spellEnd"/>
            <w:r>
              <w:t xml:space="preserve"> </w:t>
            </w:r>
            <w:r w:rsidR="00626AB2">
              <w:t xml:space="preserve">is used to </w:t>
            </w:r>
            <w:r w:rsidR="00385ACD">
              <w:t>speci</w:t>
            </w:r>
            <w:r w:rsidR="00626AB2">
              <w:t xml:space="preserve">fy </w:t>
            </w:r>
            <w:r w:rsidR="00385ACD">
              <w:t xml:space="preserve">both, </w:t>
            </w:r>
            <w:r w:rsidR="00626AB2">
              <w:t>the</w:t>
            </w:r>
            <w:r w:rsidR="00BE7490">
              <w:t xml:space="preserve"> Supervising Organization </w:t>
            </w:r>
            <w:r w:rsidR="00385ACD">
              <w:t>and any station contacts.</w:t>
            </w:r>
          </w:p>
          <w:p w14:paraId="1890CF93" w14:textId="17EB2308" w:rsidR="00A53D3C" w:rsidRDefault="00385ACD" w:rsidP="00A53D3C">
            <w:pPr>
              <w:pStyle w:val="Tablebody"/>
            </w:pPr>
            <w:r>
              <w:t>I</w:t>
            </w:r>
            <w:r w:rsidR="00BE7490">
              <w:t xml:space="preserve">f the corresponding role code </w:t>
            </w:r>
            <w:r>
              <w:t xml:space="preserve">of a </w:t>
            </w:r>
            <w:proofErr w:type="spellStart"/>
            <w:r>
              <w:t>CI_ResponsibleParty</w:t>
            </w:r>
            <w:proofErr w:type="spellEnd"/>
            <w:r>
              <w:t xml:space="preserve"> </w:t>
            </w:r>
            <w:r w:rsidR="00BE7490">
              <w:t>is “owner”</w:t>
            </w:r>
            <w:r>
              <w:t xml:space="preserve">, only the element </w:t>
            </w:r>
            <w:proofErr w:type="spellStart"/>
            <w:r>
              <w:t>CI_ResponsibleParty</w:t>
            </w:r>
            <w:proofErr w:type="spellEnd"/>
            <w:r>
              <w:t>/</w:t>
            </w:r>
            <w:proofErr w:type="spellStart"/>
            <w:r>
              <w:t>organisationName</w:t>
            </w:r>
            <w:proofErr w:type="spellEnd"/>
            <w:r>
              <w:t xml:space="preserve"> will be considered and will be used to identify the Supervising Organization</w:t>
            </w:r>
            <w:r w:rsidR="0057368D">
              <w:t xml:space="preserve">. </w:t>
            </w:r>
            <w:r w:rsidR="00BE7490">
              <w:t xml:space="preserve">Several instances can exist if the </w:t>
            </w:r>
            <w:proofErr w:type="spellStart"/>
            <w:r w:rsidR="00BE7490">
              <w:t>validPeriod</w:t>
            </w:r>
            <w:proofErr w:type="spellEnd"/>
            <w:r w:rsidR="00BE7490">
              <w:t xml:space="preserve"> is specified and if </w:t>
            </w:r>
            <w:proofErr w:type="spellStart"/>
            <w:r w:rsidR="00BE7490">
              <w:t>validPeriods</w:t>
            </w:r>
            <w:proofErr w:type="spellEnd"/>
            <w:r w:rsidR="00BE7490">
              <w:t xml:space="preserve"> are not overlapping, otherwise only the first occurrence will be used. </w:t>
            </w:r>
          </w:p>
          <w:p w14:paraId="77470992" w14:textId="432C90D2" w:rsidR="007762E4" w:rsidRDefault="00385ACD" w:rsidP="00A53D3C">
            <w:pPr>
              <w:pStyle w:val="Tablebody"/>
            </w:pPr>
            <w:r>
              <w:t xml:space="preserve">If the corresponding role code of a </w:t>
            </w:r>
            <w:proofErr w:type="spellStart"/>
            <w:r>
              <w:t>CI_ResponsibleParty</w:t>
            </w:r>
            <w:proofErr w:type="spellEnd"/>
            <w:r>
              <w:t xml:space="preserve"> is </w:t>
            </w:r>
            <w:r w:rsidR="00BE7490">
              <w:t>“</w:t>
            </w:r>
            <w:proofErr w:type="spellStart"/>
            <w:r w:rsidR="00BE7490">
              <w:t>principalInvestigator</w:t>
            </w:r>
            <w:proofErr w:type="spellEnd"/>
            <w:r w:rsidR="00BE7490">
              <w:t>”</w:t>
            </w:r>
            <w:r>
              <w:t xml:space="preserve">, all elements of </w:t>
            </w:r>
            <w:proofErr w:type="spellStart"/>
            <w:r>
              <w:t>CI_ResponsibleParty</w:t>
            </w:r>
            <w:proofErr w:type="spellEnd"/>
            <w:r>
              <w:t xml:space="preserve"> will be evaluated</w:t>
            </w:r>
            <w:r w:rsidR="008C7AC4">
              <w:t xml:space="preserve"> an</w:t>
            </w:r>
            <w:r w:rsidR="002878C5">
              <w:t xml:space="preserve">d used to identify and register or </w:t>
            </w:r>
            <w:r w:rsidR="008C7AC4">
              <w:t>update a station contact as “Station Manager”</w:t>
            </w:r>
            <w:r w:rsidR="00BE7490">
              <w:t xml:space="preserve">. </w:t>
            </w:r>
            <w:r w:rsidR="002878C5">
              <w:t>If more than one instance exist</w:t>
            </w:r>
            <w:r w:rsidR="00291C70">
              <w:t>s</w:t>
            </w:r>
            <w:r w:rsidR="002878C5">
              <w:t xml:space="preserve"> with this role code, they will all be </w:t>
            </w:r>
            <w:del w:id="359" w:author="Klausen Jörg" w:date="2019-01-21T09:42:00Z">
              <w:r w:rsidR="002878C5" w:rsidDel="00041F2E">
                <w:delText>rejected</w:delText>
              </w:r>
            </w:del>
            <w:ins w:id="360" w:author="Klausen Jörg" w:date="2019-01-21T09:42:00Z">
              <w:r w:rsidR="00041F2E">
                <w:t>lis</w:t>
              </w:r>
              <w:r w:rsidR="00041F2E">
                <w:t>ted</w:t>
              </w:r>
            </w:ins>
            <w:r w:rsidR="00BE7490">
              <w:t xml:space="preserve">. </w:t>
            </w:r>
          </w:p>
          <w:p w14:paraId="459FFAE2" w14:textId="1048E30C" w:rsidR="008C7AC4" w:rsidRDefault="008C7AC4" w:rsidP="008C7AC4">
            <w:pPr>
              <w:pStyle w:val="Tablebody"/>
            </w:pPr>
            <w:r>
              <w:t xml:space="preserve">If the corresponding role code of a </w:t>
            </w:r>
            <w:proofErr w:type="spellStart"/>
            <w:r>
              <w:t>CI_ResponsibleParty</w:t>
            </w:r>
            <w:proofErr w:type="spellEnd"/>
            <w:r>
              <w:t xml:space="preserve"> is “</w:t>
            </w:r>
            <w:proofErr w:type="spellStart"/>
            <w:r>
              <w:t>pointOfContact</w:t>
            </w:r>
            <w:proofErr w:type="spellEnd"/>
            <w:r>
              <w:t xml:space="preserve">” or is not specified at all, all elements of </w:t>
            </w:r>
            <w:proofErr w:type="spellStart"/>
            <w:r>
              <w:t>CI_ResponsibleParty</w:t>
            </w:r>
            <w:proofErr w:type="spellEnd"/>
            <w:r>
              <w:t xml:space="preserve"> will be evaluated an</w:t>
            </w:r>
            <w:r w:rsidR="002878C5">
              <w:t xml:space="preserve">d used to identify and register or </w:t>
            </w:r>
            <w:r>
              <w:t xml:space="preserve">update a station contact without a specific station function. If such a station contact should be labeled as “Measurement Leader” for a specific observation, this function must be specified under </w:t>
            </w:r>
            <w:proofErr w:type="spellStart"/>
            <w:r>
              <w:t>om:metadata</w:t>
            </w:r>
            <w:proofErr w:type="spellEnd"/>
            <w:r>
              <w:t>/</w:t>
            </w:r>
            <w:proofErr w:type="spellStart"/>
            <w:r>
              <w:t>MD_Metadata</w:t>
            </w:r>
            <w:proofErr w:type="spellEnd"/>
            <w:r>
              <w:t xml:space="preserve">/contact (cf. </w:t>
            </w:r>
            <w:r>
              <w:fldChar w:fldCharType="begin"/>
            </w:r>
            <w:r>
              <w:instrText xml:space="preserve"> REF _Ref528217214 \r \h </w:instrText>
            </w:r>
            <w:r>
              <w:fldChar w:fldCharType="separate"/>
            </w:r>
            <w:r w:rsidR="00CA502A">
              <w:t>6.2.6</w:t>
            </w:r>
            <w:r>
              <w:fldChar w:fldCharType="end"/>
            </w:r>
            <w:r>
              <w:t>).</w:t>
            </w:r>
          </w:p>
          <w:p w14:paraId="0E290417" w14:textId="37D299F9" w:rsidR="000F719B" w:rsidRPr="00632C16" w:rsidRDefault="007762E4" w:rsidP="008C7AC4">
            <w:pPr>
              <w:pStyle w:val="Tablebody"/>
            </w:pPr>
            <w:r>
              <w:t xml:space="preserve">The element </w:t>
            </w:r>
            <w:proofErr w:type="spellStart"/>
            <w:r>
              <w:t>CI_ResponsibleParty</w:t>
            </w:r>
            <w:proofErr w:type="spellEnd"/>
            <w:r>
              <w:t xml:space="preserve">/name must be specified as a comma-separated </w:t>
            </w:r>
            <w:r w:rsidR="008C7AC4">
              <w:t xml:space="preserve">character </w:t>
            </w:r>
            <w:r>
              <w:t>string of [</w:t>
            </w:r>
            <w:proofErr w:type="spellStart"/>
            <w:r>
              <w:t>familyname</w:t>
            </w:r>
            <w:proofErr w:type="spellEnd"/>
            <w:r>
              <w:t>], [</w:t>
            </w:r>
            <w:proofErr w:type="spellStart"/>
            <w:r>
              <w:t>firstname</w:t>
            </w:r>
            <w:proofErr w:type="spellEnd"/>
            <w:r>
              <w:t>]</w:t>
            </w:r>
            <w:r w:rsidR="008C7AC4">
              <w:t xml:space="preserve"> [title], where at least [</w:t>
            </w:r>
            <w:proofErr w:type="spellStart"/>
            <w:r w:rsidR="008C7AC4">
              <w:t>familyname</w:t>
            </w:r>
            <w:proofErr w:type="spellEnd"/>
            <w:r w:rsidR="008C7AC4">
              <w:t>] is required</w:t>
            </w:r>
            <w:r>
              <w:t>.</w:t>
            </w:r>
          </w:p>
        </w:tc>
      </w:tr>
      <w:tr w:rsidR="000F719B" w:rsidRPr="00640857" w14:paraId="368196C4" w14:textId="77777777" w:rsidTr="00015DDB">
        <w:tc>
          <w:tcPr>
            <w:tcW w:w="1701" w:type="dxa"/>
            <w:tcMar>
              <w:top w:w="0" w:type="dxa"/>
              <w:left w:w="60" w:type="dxa"/>
              <w:bottom w:w="0" w:type="dxa"/>
              <w:right w:w="60" w:type="dxa"/>
            </w:tcMar>
          </w:tcPr>
          <w:p w14:paraId="37FB0EB0" w14:textId="2D48FA9E" w:rsidR="000F719B" w:rsidRPr="00640857" w:rsidRDefault="000F719B" w:rsidP="000F719B">
            <w:pPr>
              <w:pStyle w:val="Tablebody"/>
            </w:pPr>
            <w:proofErr w:type="spellStart"/>
            <w:r>
              <w:t>validPeriod</w:t>
            </w:r>
            <w:proofErr w:type="spellEnd"/>
          </w:p>
        </w:tc>
        <w:tc>
          <w:tcPr>
            <w:tcW w:w="1134" w:type="dxa"/>
            <w:tcMar>
              <w:top w:w="0" w:type="dxa"/>
              <w:left w:w="60" w:type="dxa"/>
              <w:bottom w:w="0" w:type="dxa"/>
              <w:right w:w="60" w:type="dxa"/>
            </w:tcMar>
          </w:tcPr>
          <w:p w14:paraId="356F5745" w14:textId="77777777" w:rsidR="000F719B" w:rsidRPr="00640857" w:rsidRDefault="000F719B" w:rsidP="000F719B">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B73CA09" w14:textId="2569AF0A" w:rsidR="000F719B" w:rsidRPr="00640857" w:rsidRDefault="00D97193" w:rsidP="000F719B">
            <w:pPr>
              <w:pStyle w:val="Tablebody"/>
              <w:rPr>
                <w:rFonts w:eastAsia="Arial" w:cs="Arial"/>
              </w:rPr>
            </w:pPr>
            <w:proofErr w:type="spellStart"/>
            <w:r>
              <w:t>gml:</w:t>
            </w:r>
            <w:r w:rsidR="000F719B">
              <w:t>TimePeriod</w:t>
            </w:r>
            <w:proofErr w:type="spellEnd"/>
          </w:p>
        </w:tc>
        <w:tc>
          <w:tcPr>
            <w:tcW w:w="5103" w:type="dxa"/>
            <w:tcMar>
              <w:top w:w="0" w:type="dxa"/>
              <w:left w:w="60" w:type="dxa"/>
              <w:bottom w:w="0" w:type="dxa"/>
              <w:right w:w="60" w:type="dxa"/>
            </w:tcMar>
          </w:tcPr>
          <w:p w14:paraId="741A782F" w14:textId="77777777" w:rsidR="000F719B" w:rsidRPr="00640857" w:rsidRDefault="000F719B" w:rsidP="000F719B">
            <w:pPr>
              <w:pStyle w:val="Tablebody"/>
              <w:rPr>
                <w:rFonts w:eastAsia="Arial" w:cs="Arial"/>
              </w:rPr>
            </w:pPr>
            <w:r>
              <w:t xml:space="preserve">Specifies at least the begin date of the indicated </w:t>
            </w:r>
            <w:proofErr w:type="spellStart"/>
            <w:r>
              <w:t>responsibleParty</w:t>
            </w:r>
            <w:proofErr w:type="spellEnd"/>
            <w:r>
              <w:t xml:space="preserve">. If omitted, the </w:t>
            </w:r>
            <w:proofErr w:type="spellStart"/>
            <w:r>
              <w:t>dateEstablished</w:t>
            </w:r>
            <w:proofErr w:type="spellEnd"/>
            <w:r>
              <w:t xml:space="preserve"> of the facility will be assumed.</w:t>
            </w:r>
          </w:p>
        </w:tc>
      </w:tr>
    </w:tbl>
    <w:p w14:paraId="2481A210" w14:textId="626CD458" w:rsidR="000F719B" w:rsidRDefault="000F719B" w:rsidP="000F719B">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4</w:t>
      </w:r>
      <w:r w:rsidR="00743BEB">
        <w:rPr>
          <w:noProof/>
        </w:rPr>
        <w:fldChar w:fldCharType="end"/>
      </w:r>
      <w:r>
        <w:t>. Properties of Description</w:t>
      </w:r>
    </w:p>
    <w:p w14:paraId="6F7084E0" w14:textId="77777777" w:rsidR="00BF3F9D" w:rsidRPr="00A15B15" w:rsidRDefault="00BF3F9D" w:rsidP="00BF3F9D">
      <w:pPr>
        <w:pStyle w:val="Heading4"/>
      </w:pPr>
      <w:bookmarkStart w:id="361" w:name="_Ref527626048"/>
      <w:r>
        <w:lastRenderedPageBreak/>
        <w:t>&lt;</w:t>
      </w:r>
      <w:proofErr w:type="spellStart"/>
      <w:r>
        <w:t>DataType</w:t>
      </w:r>
      <w:proofErr w:type="spellEnd"/>
      <w:r>
        <w:t xml:space="preserve">&gt; </w:t>
      </w:r>
      <w:proofErr w:type="spellStart"/>
      <w:r>
        <w:t>Geospatial</w:t>
      </w:r>
      <w:r w:rsidRPr="003564AD">
        <w:t>Location</w:t>
      </w:r>
      <w:bookmarkEnd w:id="361"/>
      <w:proofErr w:type="spellEnd"/>
    </w:p>
    <w:p w14:paraId="4AA67072" w14:textId="77777777" w:rsidR="00BF3F9D" w:rsidRDefault="00BF3F9D" w:rsidP="00BF3F9D">
      <w:pPr>
        <w:pStyle w:val="Heading5"/>
      </w:pPr>
      <w:r>
        <w:t xml:space="preserve">A </w:t>
      </w:r>
      <w:proofErr w:type="spellStart"/>
      <w:r>
        <w:rPr>
          <w:u w:val="double"/>
        </w:rPr>
        <w:t>Geospatial</w:t>
      </w:r>
      <w:r w:rsidRPr="00D06069">
        <w:rPr>
          <w:u w:val="double"/>
        </w:rPr>
        <w:t>Location</w:t>
      </w:r>
      <w:proofErr w:type="spellEnd"/>
      <w:r>
        <w:t xml:space="preserve"> is a geospatial location accompanied by a timestamp and a </w:t>
      </w:r>
      <w:proofErr w:type="spellStart"/>
      <w:r>
        <w:t>geopositioningMethod</w:t>
      </w:r>
      <w:proofErr w:type="spellEnd"/>
      <w:r>
        <w:t xml:space="preserve"> indicating the time from which that location is considered to be valid. If known, an end time may also be provided. In WIGOS, an </w:t>
      </w:r>
      <w:proofErr w:type="spellStart"/>
      <w:r w:rsidRPr="00D06069">
        <w:rPr>
          <w:u w:val="double"/>
        </w:rPr>
        <w:t>ObservingFacility</w:t>
      </w:r>
      <w:proofErr w:type="spellEnd"/>
      <w:r>
        <w:t xml:space="preserve"> or </w:t>
      </w:r>
      <w:r w:rsidRPr="00D06069">
        <w:rPr>
          <w:u w:val="double"/>
        </w:rPr>
        <w:t>Equipment</w:t>
      </w:r>
      <w:r>
        <w:t xml:space="preserve"> may carry multiple locations which are valid over different periods of time.</w:t>
      </w:r>
    </w:p>
    <w:p w14:paraId="770FECC7" w14:textId="77777777" w:rsidR="00BF3F9D" w:rsidRPr="00D06069" w:rsidRDefault="00BF3F9D" w:rsidP="00BF3F9D">
      <w:pPr>
        <w:pStyle w:val="Heading5"/>
      </w:pPr>
      <w:proofErr w:type="spellStart"/>
      <w:r>
        <w:rPr>
          <w:u w:val="double"/>
          <w:lang w:val="en-AU"/>
        </w:rPr>
        <w:t>Geospatial</w:t>
      </w:r>
      <w:r w:rsidRPr="00D06069">
        <w:rPr>
          <w:u w:val="double"/>
          <w:lang w:val="en-AU"/>
        </w:rPr>
        <w:t>Location</w:t>
      </w:r>
      <w:proofErr w:type="spellEnd"/>
      <w:r w:rsidRPr="00D06069">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F3F9D" w14:paraId="29EE629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8FB8834" w14:textId="77777777" w:rsidR="00BF3F9D" w:rsidRPr="00172BF9" w:rsidRDefault="00BF3F9D" w:rsidP="003B2615">
            <w:pPr>
              <w:pStyle w:val="Tableheader"/>
            </w:pPr>
            <w:proofErr w:type="spellStart"/>
            <w:r w:rsidRPr="00172BF9">
              <w:t>Property</w:t>
            </w:r>
            <w:proofErr w:type="spellEnd"/>
          </w:p>
        </w:tc>
        <w:tc>
          <w:tcPr>
            <w:tcW w:w="1134" w:type="dxa"/>
            <w:shd w:val="clear" w:color="auto" w:fill="B8CCE4" w:themeFill="accent1" w:themeFillTint="66"/>
            <w:tcMar>
              <w:top w:w="0" w:type="dxa"/>
              <w:left w:w="60" w:type="dxa"/>
              <w:bottom w:w="0" w:type="dxa"/>
              <w:right w:w="60" w:type="dxa"/>
            </w:tcMar>
          </w:tcPr>
          <w:p w14:paraId="24A4FAC0" w14:textId="77777777" w:rsidR="00BF3F9D" w:rsidRPr="00172BF9" w:rsidRDefault="00BF3F9D" w:rsidP="003B2615">
            <w:pPr>
              <w:pStyle w:val="Tableheader"/>
            </w:pPr>
            <w:proofErr w:type="spellStart"/>
            <w:r w:rsidRPr="00172BF9">
              <w:t>Cardinality</w:t>
            </w:r>
            <w:proofErr w:type="spellEnd"/>
          </w:p>
        </w:tc>
        <w:tc>
          <w:tcPr>
            <w:tcW w:w="1701" w:type="dxa"/>
            <w:shd w:val="clear" w:color="auto" w:fill="B8CCE4" w:themeFill="accent1" w:themeFillTint="66"/>
            <w:tcMar>
              <w:top w:w="0" w:type="dxa"/>
              <w:left w:w="60" w:type="dxa"/>
              <w:bottom w:w="0" w:type="dxa"/>
              <w:right w:w="60" w:type="dxa"/>
            </w:tcMar>
          </w:tcPr>
          <w:p w14:paraId="683452A4" w14:textId="77777777" w:rsidR="00BF3F9D" w:rsidRPr="00172BF9" w:rsidRDefault="00BF3F9D"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A5354F1" w14:textId="77777777" w:rsidR="00BF3F9D" w:rsidRPr="00172BF9" w:rsidRDefault="00BF3F9D" w:rsidP="003B2615">
            <w:pPr>
              <w:pStyle w:val="Tableheader"/>
            </w:pPr>
            <w:proofErr w:type="spellStart"/>
            <w:r w:rsidRPr="00172BF9">
              <w:t>Property</w:t>
            </w:r>
            <w:proofErr w:type="spellEnd"/>
            <w:r w:rsidRPr="00172BF9">
              <w:t xml:space="preserve"> Description</w:t>
            </w:r>
          </w:p>
        </w:tc>
      </w:tr>
      <w:tr w:rsidR="002A40D0" w14:paraId="38799B34" w14:textId="77777777" w:rsidTr="00543F82">
        <w:tc>
          <w:tcPr>
            <w:tcW w:w="1701" w:type="dxa"/>
            <w:tcMar>
              <w:top w:w="0" w:type="dxa"/>
              <w:left w:w="60" w:type="dxa"/>
              <w:bottom w:w="0" w:type="dxa"/>
              <w:right w:w="60" w:type="dxa"/>
            </w:tcMar>
          </w:tcPr>
          <w:p w14:paraId="01CAB9F9" w14:textId="2C43F60E" w:rsidR="002A40D0" w:rsidRDefault="002A40D0" w:rsidP="003B2615">
            <w:pPr>
              <w:pStyle w:val="Tablebody"/>
            </w:pPr>
            <w:proofErr w:type="spellStart"/>
            <w:r>
              <w:t>coordinateReferenceSystem</w:t>
            </w:r>
            <w:proofErr w:type="spellEnd"/>
          </w:p>
        </w:tc>
        <w:tc>
          <w:tcPr>
            <w:tcW w:w="1134" w:type="dxa"/>
            <w:tcMar>
              <w:top w:w="0" w:type="dxa"/>
              <w:left w:w="60" w:type="dxa"/>
              <w:bottom w:w="0" w:type="dxa"/>
              <w:right w:w="60" w:type="dxa"/>
            </w:tcMar>
          </w:tcPr>
          <w:p w14:paraId="594D39E8" w14:textId="46433A99" w:rsidR="002A40D0" w:rsidRPr="00172BF9" w:rsidRDefault="002A40D0" w:rsidP="003B2615">
            <w:pPr>
              <w:pStyle w:val="Tablebody"/>
              <w:rPr>
                <w:color w:val="0F0F0F"/>
              </w:rPr>
            </w:pPr>
            <w:r>
              <w:rPr>
                <w:color w:val="0F0F0F"/>
              </w:rPr>
              <w:t>0..1</w:t>
            </w:r>
          </w:p>
        </w:tc>
        <w:tc>
          <w:tcPr>
            <w:tcW w:w="1701" w:type="dxa"/>
            <w:tcMar>
              <w:top w:w="0" w:type="dxa"/>
              <w:left w:w="60" w:type="dxa"/>
              <w:bottom w:w="0" w:type="dxa"/>
              <w:right w:w="60" w:type="dxa"/>
            </w:tcMar>
          </w:tcPr>
          <w:p w14:paraId="02B358D2" w14:textId="1C2BCC50" w:rsidR="002A40D0" w:rsidRPr="00172BF9" w:rsidRDefault="002A40D0" w:rsidP="003B2615">
            <w:pPr>
              <w:pStyle w:val="Tablebody"/>
            </w:pPr>
            <w:proofErr w:type="spellStart"/>
            <w:r>
              <w:t>CoordinateReferenceSystemType</w:t>
            </w:r>
            <w:proofErr w:type="spellEnd"/>
          </w:p>
        </w:tc>
        <w:tc>
          <w:tcPr>
            <w:tcW w:w="5103" w:type="dxa"/>
            <w:tcMar>
              <w:top w:w="0" w:type="dxa"/>
              <w:left w:w="60" w:type="dxa"/>
              <w:bottom w:w="0" w:type="dxa"/>
              <w:right w:w="60" w:type="dxa"/>
            </w:tcMar>
          </w:tcPr>
          <w:p w14:paraId="35632B1C" w14:textId="27BE073A" w:rsidR="002A40D0" w:rsidRPr="00172BF9" w:rsidRDefault="002A40D0" w:rsidP="003B2615">
            <w:pPr>
              <w:pStyle w:val="Tablebody"/>
            </w:pPr>
            <w:r>
              <w:t>11-02 The WMDS support only one entry here at present, namely WSG84 EGM96 (2004)</w:t>
            </w:r>
          </w:p>
        </w:tc>
      </w:tr>
      <w:tr w:rsidR="00BF3F9D" w14:paraId="2F7DE1E3" w14:textId="77777777" w:rsidTr="00015DDB">
        <w:tc>
          <w:tcPr>
            <w:tcW w:w="1701" w:type="dxa"/>
            <w:tcMar>
              <w:top w:w="0" w:type="dxa"/>
              <w:left w:w="60" w:type="dxa"/>
              <w:bottom w:w="0" w:type="dxa"/>
              <w:right w:w="60" w:type="dxa"/>
            </w:tcMar>
          </w:tcPr>
          <w:p w14:paraId="394907CF" w14:textId="77777777" w:rsidR="00BF3F9D" w:rsidRPr="00172BF9" w:rsidRDefault="00BF3F9D" w:rsidP="003B2615">
            <w:pPr>
              <w:pStyle w:val="Tablebody"/>
            </w:pPr>
            <w:proofErr w:type="spellStart"/>
            <w:r>
              <w:t>geoL</w:t>
            </w:r>
            <w:r w:rsidRPr="00172BF9">
              <w:t>ocation</w:t>
            </w:r>
            <w:proofErr w:type="spellEnd"/>
          </w:p>
        </w:tc>
        <w:tc>
          <w:tcPr>
            <w:tcW w:w="1134" w:type="dxa"/>
            <w:tcMar>
              <w:top w:w="0" w:type="dxa"/>
              <w:left w:w="60" w:type="dxa"/>
              <w:bottom w:w="0" w:type="dxa"/>
              <w:right w:w="60" w:type="dxa"/>
            </w:tcMar>
          </w:tcPr>
          <w:p w14:paraId="41BD5895" w14:textId="77777777" w:rsidR="00BF3F9D" w:rsidRPr="00172BF9" w:rsidRDefault="00BF3F9D" w:rsidP="003B2615">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17FC1171" w14:textId="77777777" w:rsidR="00BF3F9D" w:rsidRPr="00172BF9" w:rsidRDefault="00BF3F9D" w:rsidP="003B2615">
            <w:pPr>
              <w:pStyle w:val="Tablebody"/>
              <w:rPr>
                <w:rFonts w:eastAsia="Arial" w:cs="Arial"/>
              </w:rPr>
            </w:pPr>
            <w:proofErr w:type="spellStart"/>
            <w:r w:rsidRPr="00172BF9">
              <w:t>GM_Object</w:t>
            </w:r>
            <w:proofErr w:type="spellEnd"/>
          </w:p>
        </w:tc>
        <w:tc>
          <w:tcPr>
            <w:tcW w:w="5103" w:type="dxa"/>
            <w:tcMar>
              <w:top w:w="0" w:type="dxa"/>
              <w:left w:w="60" w:type="dxa"/>
              <w:bottom w:w="0" w:type="dxa"/>
              <w:right w:w="60" w:type="dxa"/>
            </w:tcMar>
          </w:tcPr>
          <w:p w14:paraId="3C35D034" w14:textId="66024357" w:rsidR="00BF3F9D" w:rsidRPr="00172BF9" w:rsidRDefault="00BF3F9D" w:rsidP="003B2615">
            <w:pPr>
              <w:pStyle w:val="Tablebody"/>
              <w:rPr>
                <w:rFonts w:eastAsia="Arial" w:cs="Arial"/>
              </w:rPr>
            </w:pPr>
            <w:r w:rsidRPr="00172BF9">
              <w:t>3-07 Representative or conventional geospatial location of observing facility, the reference location. This will always be a point location, but this location</w:t>
            </w:r>
            <w:r w:rsidR="002A40D0">
              <w:t xml:space="preserve"> can change with time.</w:t>
            </w:r>
          </w:p>
          <w:p w14:paraId="77811E8C" w14:textId="25B0650D" w:rsidR="00BF3F9D" w:rsidRPr="00172BF9" w:rsidRDefault="00BF3F9D" w:rsidP="003B2615">
            <w:pPr>
              <w:pStyle w:val="Tablebody"/>
              <w:rPr>
                <w:rFonts w:eastAsia="Arial" w:cs="Arial"/>
              </w:rPr>
            </w:pPr>
            <w:r w:rsidRPr="00172BF9">
              <w:t>5-12 Geospatial location of instrument or observing equipment, typically the location of the sensing element or sample inlet. This w</w:t>
            </w:r>
            <w:r>
              <w:t>ill always be a point location</w:t>
            </w:r>
            <w:r w:rsidRPr="00172BF9">
              <w:t>, but this location can change with time.</w:t>
            </w:r>
          </w:p>
        </w:tc>
      </w:tr>
      <w:tr w:rsidR="00BF3F9D" w14:paraId="6B71F0C9" w14:textId="77777777" w:rsidTr="00015DDB">
        <w:tc>
          <w:tcPr>
            <w:tcW w:w="1701" w:type="dxa"/>
            <w:tcMar>
              <w:top w:w="0" w:type="dxa"/>
              <w:left w:w="60" w:type="dxa"/>
              <w:bottom w:w="0" w:type="dxa"/>
              <w:right w:w="60" w:type="dxa"/>
            </w:tcMar>
          </w:tcPr>
          <w:p w14:paraId="0B4F9311" w14:textId="77777777" w:rsidR="00BF3F9D" w:rsidRDefault="00BF3F9D" w:rsidP="003B2615">
            <w:pPr>
              <w:pStyle w:val="Tablebody"/>
            </w:pPr>
            <w:proofErr w:type="spellStart"/>
            <w:r>
              <w:t>geopositioningMethod</w:t>
            </w:r>
            <w:proofErr w:type="spellEnd"/>
          </w:p>
        </w:tc>
        <w:tc>
          <w:tcPr>
            <w:tcW w:w="1134" w:type="dxa"/>
            <w:tcMar>
              <w:top w:w="0" w:type="dxa"/>
              <w:left w:w="60" w:type="dxa"/>
              <w:bottom w:w="0" w:type="dxa"/>
              <w:right w:w="60" w:type="dxa"/>
            </w:tcMar>
          </w:tcPr>
          <w:p w14:paraId="06C99F3D" w14:textId="77777777" w:rsidR="00BF3F9D" w:rsidRPr="00172BF9" w:rsidRDefault="00BF3F9D" w:rsidP="003B2615">
            <w:pPr>
              <w:pStyle w:val="Tablebody"/>
              <w:rPr>
                <w:color w:val="0F0F0F"/>
              </w:rPr>
            </w:pPr>
            <w:r>
              <w:rPr>
                <w:color w:val="0F0F0F"/>
              </w:rPr>
              <w:t>0..1</w:t>
            </w:r>
          </w:p>
        </w:tc>
        <w:tc>
          <w:tcPr>
            <w:tcW w:w="1701" w:type="dxa"/>
            <w:tcMar>
              <w:top w:w="0" w:type="dxa"/>
              <w:left w:w="60" w:type="dxa"/>
              <w:bottom w:w="0" w:type="dxa"/>
              <w:right w:w="60" w:type="dxa"/>
            </w:tcMar>
          </w:tcPr>
          <w:p w14:paraId="7FEE9324" w14:textId="77777777" w:rsidR="00BF3F9D" w:rsidRPr="00172BF9" w:rsidRDefault="00BF3F9D" w:rsidP="003B2615">
            <w:pPr>
              <w:pStyle w:val="Tablebody"/>
            </w:pPr>
            <w:proofErr w:type="spellStart"/>
            <w:r>
              <w:t>GeopositioningMethodType</w:t>
            </w:r>
            <w:proofErr w:type="spellEnd"/>
          </w:p>
        </w:tc>
        <w:tc>
          <w:tcPr>
            <w:tcW w:w="5103" w:type="dxa"/>
            <w:tcMar>
              <w:top w:w="0" w:type="dxa"/>
              <w:left w:w="60" w:type="dxa"/>
              <w:bottom w:w="0" w:type="dxa"/>
              <w:right w:w="60" w:type="dxa"/>
            </w:tcMar>
          </w:tcPr>
          <w:p w14:paraId="7E8FBDD1" w14:textId="6A05B715" w:rsidR="00BF3F9D" w:rsidRPr="00172BF9" w:rsidRDefault="008B7504" w:rsidP="00015DDB">
            <w:pPr>
              <w:pStyle w:val="Tablebody"/>
            </w:pPr>
            <w:r w:rsidRPr="00640857">
              <w:t xml:space="preserve">11-01 </w:t>
            </w:r>
            <w:r w:rsidR="00BF3F9D">
              <w:t>T</w:t>
            </w:r>
            <w:r w:rsidR="00BF3F9D" w:rsidRPr="00640857">
              <w:t xml:space="preserve">he </w:t>
            </w:r>
            <w:r w:rsidR="002A40D0">
              <w:t xml:space="preserve">method used to establish the specified </w:t>
            </w:r>
            <w:proofErr w:type="spellStart"/>
            <w:r w:rsidR="002A40D0">
              <w:t>geoLocation</w:t>
            </w:r>
            <w:proofErr w:type="spellEnd"/>
            <w:r w:rsidR="00BF3F9D" w:rsidRPr="00640857">
              <w:t>.</w:t>
            </w:r>
          </w:p>
        </w:tc>
      </w:tr>
      <w:tr w:rsidR="00BF3F9D" w14:paraId="1E88C50A" w14:textId="77777777" w:rsidTr="00015DDB">
        <w:tc>
          <w:tcPr>
            <w:tcW w:w="1701" w:type="dxa"/>
            <w:tcMar>
              <w:top w:w="0" w:type="dxa"/>
              <w:left w:w="60" w:type="dxa"/>
              <w:bottom w:w="0" w:type="dxa"/>
              <w:right w:w="60" w:type="dxa"/>
            </w:tcMar>
          </w:tcPr>
          <w:p w14:paraId="0D2F4496" w14:textId="4798E19F" w:rsidR="00BF3F9D" w:rsidRPr="00172BF9" w:rsidRDefault="00BF3F9D" w:rsidP="003B2615">
            <w:pPr>
              <w:pStyle w:val="Tablebody"/>
            </w:pPr>
            <w:proofErr w:type="spellStart"/>
            <w:r>
              <w:t>valid</w:t>
            </w:r>
            <w:r w:rsidRPr="00172BF9">
              <w:t>Period</w:t>
            </w:r>
            <w:proofErr w:type="spellEnd"/>
          </w:p>
        </w:tc>
        <w:tc>
          <w:tcPr>
            <w:tcW w:w="1134" w:type="dxa"/>
            <w:tcMar>
              <w:top w:w="0" w:type="dxa"/>
              <w:left w:w="60" w:type="dxa"/>
              <w:bottom w:w="0" w:type="dxa"/>
              <w:right w:w="60" w:type="dxa"/>
            </w:tcMar>
          </w:tcPr>
          <w:p w14:paraId="6966E1D1" w14:textId="5F8684E2" w:rsidR="00BF3F9D" w:rsidRPr="00172BF9" w:rsidRDefault="00BF3F9D" w:rsidP="003B2615">
            <w:pPr>
              <w:pStyle w:val="Tablebody"/>
              <w:rPr>
                <w:rFonts w:eastAsia="Arial" w:cs="Arial"/>
              </w:rPr>
            </w:pPr>
            <w:r>
              <w:rPr>
                <w:color w:val="0F0F0F"/>
              </w:rPr>
              <w:t>0</w:t>
            </w:r>
            <w:r w:rsidRPr="00172BF9">
              <w:rPr>
                <w:color w:val="0F0F0F"/>
              </w:rPr>
              <w:t>..1</w:t>
            </w:r>
          </w:p>
        </w:tc>
        <w:tc>
          <w:tcPr>
            <w:tcW w:w="1701" w:type="dxa"/>
            <w:tcMar>
              <w:top w:w="0" w:type="dxa"/>
              <w:left w:w="60" w:type="dxa"/>
              <w:bottom w:w="0" w:type="dxa"/>
              <w:right w:w="60" w:type="dxa"/>
            </w:tcMar>
          </w:tcPr>
          <w:p w14:paraId="2AF1F907" w14:textId="0BFD386C" w:rsidR="00BF3F9D" w:rsidRPr="00172BF9" w:rsidRDefault="00D97193" w:rsidP="003B2615">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1FEB3CD0" w14:textId="77777777" w:rsidR="00BF3F9D" w:rsidRPr="00172BF9" w:rsidRDefault="00BF3F9D" w:rsidP="003B2615">
            <w:pPr>
              <w:pStyle w:val="Tablebody"/>
              <w:rPr>
                <w:rFonts w:eastAsia="Arial" w:cs="Arial"/>
              </w:rPr>
            </w:pPr>
            <w:r w:rsidRPr="00172BF9">
              <w:t>The time period for which this location is known to be valid. Normally, this will be specified as a "from" date, implying that the validity extends but does not include the next location on record.</w:t>
            </w:r>
          </w:p>
        </w:tc>
      </w:tr>
    </w:tbl>
    <w:p w14:paraId="7FFBE36D" w14:textId="77777777" w:rsidR="00BF3F9D" w:rsidRDefault="00BF3F9D" w:rsidP="00BF3F9D">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5</w:t>
      </w:r>
      <w:r w:rsidR="00743BEB">
        <w:rPr>
          <w:noProof/>
        </w:rPr>
        <w:fldChar w:fldCharType="end"/>
      </w:r>
      <w:r w:rsidRPr="00FE3FF4">
        <w:t xml:space="preserve"> Properties of </w:t>
      </w:r>
      <w:proofErr w:type="spellStart"/>
      <w:r>
        <w:t>TimeStampedLocation</w:t>
      </w:r>
      <w:proofErr w:type="spellEnd"/>
    </w:p>
    <w:p w14:paraId="1B3AFDE2" w14:textId="73615259" w:rsidR="005C34F7" w:rsidRPr="001F3C81" w:rsidRDefault="006F6C11" w:rsidP="00015DDB">
      <w:pPr>
        <w:pStyle w:val="Heading4"/>
      </w:pPr>
      <w:bookmarkStart w:id="362" w:name="_Ref527626118"/>
      <w:r>
        <w:t>&lt;</w:t>
      </w:r>
      <w:proofErr w:type="spellStart"/>
      <w:r>
        <w:t>DataType</w:t>
      </w:r>
      <w:proofErr w:type="spellEnd"/>
      <w:r>
        <w:t xml:space="preserve">&gt; </w:t>
      </w:r>
      <w:r w:rsidR="005C34F7">
        <w:t>Description</w:t>
      </w:r>
      <w:bookmarkEnd w:id="358"/>
      <w:bookmarkEnd w:id="36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C34F7" w14:paraId="445B4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DB56E50" w14:textId="7BAF04A2" w:rsidR="005C34F7" w:rsidRPr="00632C16" w:rsidRDefault="005C34F7" w:rsidP="00071C84">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2455CFAD" w14:textId="2C8BAFC0" w:rsidR="005C34F7" w:rsidRPr="00632C16" w:rsidRDefault="005C34F7" w:rsidP="00071C84">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0B0CE6CF" w14:textId="15DAA2C8" w:rsidR="005C34F7" w:rsidRPr="00632C16" w:rsidRDefault="005C34F7" w:rsidP="00071C84">
            <w:pPr>
              <w:pStyle w:val="Tableheader"/>
            </w:pPr>
            <w:r>
              <w:t>Type</w:t>
            </w:r>
          </w:p>
        </w:tc>
        <w:tc>
          <w:tcPr>
            <w:tcW w:w="5103" w:type="dxa"/>
            <w:shd w:val="clear" w:color="auto" w:fill="B8CCE4" w:themeFill="accent1" w:themeFillTint="66"/>
            <w:tcMar>
              <w:top w:w="0" w:type="dxa"/>
              <w:left w:w="60" w:type="dxa"/>
              <w:bottom w:w="0" w:type="dxa"/>
              <w:right w:w="60" w:type="dxa"/>
            </w:tcMar>
          </w:tcPr>
          <w:p w14:paraId="08FF4734" w14:textId="77777777" w:rsidR="005C34F7" w:rsidRPr="00632C16" w:rsidRDefault="005C34F7" w:rsidP="00071C84">
            <w:pPr>
              <w:pStyle w:val="Tableheader"/>
            </w:pPr>
            <w:proofErr w:type="spellStart"/>
            <w:r w:rsidRPr="00632C16">
              <w:t>Property</w:t>
            </w:r>
            <w:proofErr w:type="spellEnd"/>
            <w:r w:rsidRPr="00632C16">
              <w:t xml:space="preserve"> Description</w:t>
            </w:r>
          </w:p>
        </w:tc>
      </w:tr>
      <w:tr w:rsidR="005C34F7" w14:paraId="55E62A1C" w14:textId="77777777" w:rsidTr="00015DDB">
        <w:tc>
          <w:tcPr>
            <w:tcW w:w="1701" w:type="dxa"/>
            <w:tcMar>
              <w:top w:w="0" w:type="dxa"/>
              <w:left w:w="60" w:type="dxa"/>
              <w:bottom w:w="0" w:type="dxa"/>
              <w:right w:w="60" w:type="dxa"/>
            </w:tcMar>
          </w:tcPr>
          <w:p w14:paraId="7D70A8F0" w14:textId="42F28EC5" w:rsidR="005C34F7" w:rsidRPr="00632C16" w:rsidRDefault="005C34F7" w:rsidP="00071C84">
            <w:pPr>
              <w:pStyle w:val="Tablebody"/>
            </w:pPr>
            <w:r>
              <w:t>description</w:t>
            </w:r>
          </w:p>
        </w:tc>
        <w:tc>
          <w:tcPr>
            <w:tcW w:w="1134" w:type="dxa"/>
            <w:tcMar>
              <w:top w:w="0" w:type="dxa"/>
              <w:left w:w="60" w:type="dxa"/>
              <w:bottom w:w="0" w:type="dxa"/>
              <w:right w:w="60" w:type="dxa"/>
            </w:tcMar>
          </w:tcPr>
          <w:p w14:paraId="660DF665" w14:textId="2615C9D7" w:rsidR="005C34F7" w:rsidRPr="00632C16" w:rsidRDefault="005C34F7" w:rsidP="00071C84">
            <w:pPr>
              <w:pStyle w:val="Tablebody"/>
              <w:rPr>
                <w:color w:val="0F0F0F"/>
              </w:rPr>
            </w:pPr>
            <w:r>
              <w:rPr>
                <w:color w:val="0F0F0F"/>
              </w:rPr>
              <w:t>1..1</w:t>
            </w:r>
          </w:p>
        </w:tc>
        <w:tc>
          <w:tcPr>
            <w:tcW w:w="1701" w:type="dxa"/>
            <w:tcMar>
              <w:top w:w="0" w:type="dxa"/>
              <w:left w:w="60" w:type="dxa"/>
              <w:bottom w:w="0" w:type="dxa"/>
              <w:right w:w="60" w:type="dxa"/>
            </w:tcMar>
          </w:tcPr>
          <w:p w14:paraId="40B28098" w14:textId="5290638A" w:rsidR="005C34F7" w:rsidRPr="00632C16" w:rsidRDefault="005C34F7" w:rsidP="00071C84">
            <w:pPr>
              <w:pStyle w:val="Tablebody"/>
            </w:pPr>
            <w:proofErr w:type="spellStart"/>
            <w:r>
              <w:t>CharacterString</w:t>
            </w:r>
            <w:proofErr w:type="spellEnd"/>
          </w:p>
        </w:tc>
        <w:tc>
          <w:tcPr>
            <w:tcW w:w="5103" w:type="dxa"/>
            <w:tcMar>
              <w:top w:w="0" w:type="dxa"/>
              <w:left w:w="60" w:type="dxa"/>
              <w:bottom w:w="0" w:type="dxa"/>
              <w:right w:w="60" w:type="dxa"/>
            </w:tcMar>
          </w:tcPr>
          <w:p w14:paraId="1AFC2362" w14:textId="67342844" w:rsidR="005C34F7" w:rsidRPr="00632C16" w:rsidRDefault="00071C84" w:rsidP="00071C84">
            <w:pPr>
              <w:pStyle w:val="Tablebody"/>
            </w:pPr>
            <w:r>
              <w:t>Defined in ISO19103 Edition 1</w:t>
            </w:r>
          </w:p>
        </w:tc>
      </w:tr>
      <w:tr w:rsidR="005C34F7" w:rsidRPr="00640857" w14:paraId="1725A762" w14:textId="77777777" w:rsidTr="00015DDB">
        <w:tc>
          <w:tcPr>
            <w:tcW w:w="1701" w:type="dxa"/>
            <w:tcMar>
              <w:top w:w="0" w:type="dxa"/>
              <w:left w:w="60" w:type="dxa"/>
              <w:bottom w:w="0" w:type="dxa"/>
              <w:right w:w="60" w:type="dxa"/>
            </w:tcMar>
          </w:tcPr>
          <w:p w14:paraId="5C7D13FE" w14:textId="4147DB18" w:rsidR="005C34F7" w:rsidRPr="00640857" w:rsidRDefault="005C34F7" w:rsidP="00071C84">
            <w:pPr>
              <w:pStyle w:val="Tablebody"/>
            </w:pPr>
            <w:proofErr w:type="spellStart"/>
            <w:r>
              <w:t>validPeriod</w:t>
            </w:r>
            <w:proofErr w:type="spellEnd"/>
          </w:p>
        </w:tc>
        <w:tc>
          <w:tcPr>
            <w:tcW w:w="1134" w:type="dxa"/>
            <w:tcMar>
              <w:top w:w="0" w:type="dxa"/>
              <w:left w:w="60" w:type="dxa"/>
              <w:bottom w:w="0" w:type="dxa"/>
              <w:right w:w="60" w:type="dxa"/>
            </w:tcMar>
          </w:tcPr>
          <w:p w14:paraId="4574DC47" w14:textId="77777777" w:rsidR="005C34F7" w:rsidRPr="00640857" w:rsidRDefault="005C34F7" w:rsidP="00071C8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2F3363F0" w14:textId="041B1947" w:rsidR="005C34F7" w:rsidRPr="00640857" w:rsidRDefault="00D97193" w:rsidP="00071C84">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618DC75A" w14:textId="77777777" w:rsidR="005C34F7" w:rsidRPr="00640857" w:rsidRDefault="005C34F7" w:rsidP="00071C84">
            <w:pPr>
              <w:pStyle w:val="Tablebody"/>
              <w:rPr>
                <w:rFonts w:eastAsia="Arial" w:cs="Arial"/>
              </w:rPr>
            </w:pPr>
            <w:r>
              <w:t xml:space="preserve">Specifies at least the begin date of the indicated description. If omitted, the </w:t>
            </w:r>
            <w:proofErr w:type="spellStart"/>
            <w:r>
              <w:t>dateEstablished</w:t>
            </w:r>
            <w:proofErr w:type="spellEnd"/>
            <w:r>
              <w:t xml:space="preserve"> of the facility will be assumed.</w:t>
            </w:r>
          </w:p>
        </w:tc>
      </w:tr>
    </w:tbl>
    <w:p w14:paraId="3D902ED3" w14:textId="1EA55C16" w:rsidR="006F6C11" w:rsidRDefault="006F6C11" w:rsidP="00015DDB">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6</w:t>
      </w:r>
      <w:r w:rsidR="00743BEB">
        <w:rPr>
          <w:noProof/>
        </w:rPr>
        <w:fldChar w:fldCharType="end"/>
      </w:r>
      <w:r>
        <w:t>. Properties of Description</w:t>
      </w:r>
    </w:p>
    <w:p w14:paraId="686A3F6F" w14:textId="77777777" w:rsidR="00545325" w:rsidRPr="00A15B15" w:rsidRDefault="00545325" w:rsidP="003564AD">
      <w:pPr>
        <w:pStyle w:val="Heading2"/>
      </w:pPr>
      <w:bookmarkStart w:id="363" w:name="_Toc527640924"/>
      <w:bookmarkStart w:id="364" w:name="_Toc529393512"/>
      <w:bookmarkStart w:id="365" w:name="_Ref527628798"/>
      <w:bookmarkStart w:id="366" w:name="_Ref527628801"/>
      <w:bookmarkStart w:id="367" w:name="_Toc535827210"/>
      <w:bookmarkEnd w:id="363"/>
      <w:bookmarkEnd w:id="364"/>
      <w:proofErr w:type="spellStart"/>
      <w:r w:rsidRPr="003564AD">
        <w:t>ObservingFacility</w:t>
      </w:r>
      <w:bookmarkEnd w:id="365"/>
      <w:bookmarkEnd w:id="366"/>
      <w:bookmarkEnd w:id="367"/>
      <w:proofErr w:type="spellEnd"/>
    </w:p>
    <w:p w14:paraId="4F10696E" w14:textId="679AA387" w:rsidR="00545325" w:rsidRDefault="00556E71" w:rsidP="003564AD">
      <w:pPr>
        <w:pStyle w:val="Heading3"/>
      </w:pPr>
      <w:r>
        <w:t xml:space="preserve">An </w:t>
      </w:r>
      <w:proofErr w:type="spellStart"/>
      <w:r w:rsidRPr="00556E71">
        <w:rPr>
          <w:u w:val="double"/>
        </w:rPr>
        <w:t>ObservingFa</w:t>
      </w:r>
      <w:r w:rsidR="00545325" w:rsidRPr="00556E71">
        <w:rPr>
          <w:u w:val="double"/>
        </w:rPr>
        <w:t>cility</w:t>
      </w:r>
      <w:proofErr w:type="spellEnd"/>
      <w:r w:rsidR="00545325">
        <w:t xml:space="preserve"> (station/platform) can be anything that supports making observations, e.g., a fixed station, </w:t>
      </w:r>
      <w:r w:rsidR="00D97193">
        <w:t xml:space="preserve">a </w:t>
      </w:r>
      <w:r w:rsidR="00545325">
        <w:t xml:space="preserve">moving </w:t>
      </w:r>
      <w:r w:rsidR="00D97193">
        <w:t xml:space="preserve">platform </w:t>
      </w:r>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proofErr w:type="spellStart"/>
      <w:r w:rsidRPr="005758B3">
        <w:rPr>
          <w:u w:val="double"/>
        </w:rPr>
        <w:t>ObservingFacility</w:t>
      </w:r>
      <w:proofErr w:type="spellEnd"/>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CF3083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94F278A" w14:textId="77777777" w:rsidR="00545325" w:rsidRPr="00632C16" w:rsidRDefault="00545325" w:rsidP="003564AD">
            <w:pPr>
              <w:pStyle w:val="Tableheader"/>
            </w:pPr>
            <w:bookmarkStart w:id="368" w:name="BKM_6B6EB447_B5E0_4269_A63E_5D54B69FB20A"/>
            <w:bookmarkEnd w:id="368"/>
            <w:proofErr w:type="spellStart"/>
            <w:r w:rsidRPr="00632C16">
              <w:t>Property</w:t>
            </w:r>
            <w:proofErr w:type="spellEnd"/>
          </w:p>
        </w:tc>
        <w:tc>
          <w:tcPr>
            <w:tcW w:w="1134" w:type="dxa"/>
            <w:shd w:val="clear" w:color="auto" w:fill="B8CCE4" w:themeFill="accent1" w:themeFillTint="66"/>
            <w:tcMar>
              <w:top w:w="0" w:type="dxa"/>
              <w:left w:w="60" w:type="dxa"/>
              <w:bottom w:w="0" w:type="dxa"/>
              <w:right w:w="60" w:type="dxa"/>
            </w:tcMar>
          </w:tcPr>
          <w:p w14:paraId="2CACB512" w14:textId="77777777" w:rsidR="00545325" w:rsidRPr="00632C16" w:rsidRDefault="00545325" w:rsidP="003564AD">
            <w:pPr>
              <w:pStyle w:val="Tableheader"/>
            </w:pPr>
            <w:proofErr w:type="spellStart"/>
            <w:r w:rsidRPr="00632C16">
              <w:t>Cardinality</w:t>
            </w:r>
            <w:proofErr w:type="spellEnd"/>
          </w:p>
        </w:tc>
        <w:tc>
          <w:tcPr>
            <w:tcW w:w="1701" w:type="dxa"/>
            <w:shd w:val="clear" w:color="auto" w:fill="B8CCE4" w:themeFill="accent1" w:themeFillTint="66"/>
            <w:tcMar>
              <w:top w:w="0" w:type="dxa"/>
              <w:left w:w="60" w:type="dxa"/>
              <w:bottom w:w="0" w:type="dxa"/>
              <w:right w:w="60" w:type="dxa"/>
            </w:tcMar>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E097C51" w14:textId="77777777" w:rsidR="00545325" w:rsidRPr="00632C16" w:rsidRDefault="00545325" w:rsidP="003564AD">
            <w:pPr>
              <w:pStyle w:val="Tableheader"/>
            </w:pPr>
            <w:proofErr w:type="spellStart"/>
            <w:r w:rsidRPr="00632C16">
              <w:t>Property</w:t>
            </w:r>
            <w:proofErr w:type="spellEnd"/>
            <w:r w:rsidRPr="00632C16">
              <w:t xml:space="preserve"> Description</w:t>
            </w:r>
          </w:p>
        </w:tc>
      </w:tr>
      <w:tr w:rsidR="00D97193" w14:paraId="5FC290A7" w14:textId="77777777" w:rsidTr="00015DDB">
        <w:tc>
          <w:tcPr>
            <w:tcW w:w="1701" w:type="dxa"/>
            <w:tcMar>
              <w:top w:w="0" w:type="dxa"/>
              <w:left w:w="60" w:type="dxa"/>
              <w:bottom w:w="0" w:type="dxa"/>
              <w:right w:w="60" w:type="dxa"/>
            </w:tcMar>
          </w:tcPr>
          <w:p w14:paraId="44924003" w14:textId="77777777" w:rsidR="00D97193" w:rsidRPr="00632C16" w:rsidRDefault="00D97193" w:rsidP="003B2615">
            <w:pPr>
              <w:pStyle w:val="Tablebody"/>
            </w:pPr>
            <w:proofErr w:type="spellStart"/>
            <w:r>
              <w:t>facilitySet</w:t>
            </w:r>
            <w:proofErr w:type="spellEnd"/>
          </w:p>
        </w:tc>
        <w:tc>
          <w:tcPr>
            <w:tcW w:w="1134" w:type="dxa"/>
            <w:tcMar>
              <w:top w:w="0" w:type="dxa"/>
              <w:left w:w="60" w:type="dxa"/>
              <w:bottom w:w="0" w:type="dxa"/>
              <w:right w:w="60" w:type="dxa"/>
            </w:tcMar>
          </w:tcPr>
          <w:p w14:paraId="39AE7CD2" w14:textId="2198CA48" w:rsidR="00D97193" w:rsidRPr="00632C16" w:rsidRDefault="00D97193" w:rsidP="003B2615">
            <w:pPr>
              <w:pStyle w:val="Tablebody"/>
              <w:rPr>
                <w:color w:val="0F0F0F"/>
              </w:rPr>
            </w:pPr>
            <w:r>
              <w:rPr>
                <w:color w:val="0F0F0F"/>
              </w:rPr>
              <w:t>0..*</w:t>
            </w:r>
          </w:p>
        </w:tc>
        <w:tc>
          <w:tcPr>
            <w:tcW w:w="1701" w:type="dxa"/>
            <w:tcMar>
              <w:top w:w="0" w:type="dxa"/>
              <w:left w:w="60" w:type="dxa"/>
              <w:bottom w:w="0" w:type="dxa"/>
              <w:right w:w="60" w:type="dxa"/>
            </w:tcMar>
          </w:tcPr>
          <w:p w14:paraId="75F753EF" w14:textId="26B1A295" w:rsidR="00D97193" w:rsidRPr="00632C16" w:rsidRDefault="00C66E8C" w:rsidP="003B2615">
            <w:pPr>
              <w:pStyle w:val="Tablebody"/>
            </w:pPr>
            <w:proofErr w:type="spellStart"/>
            <w:r>
              <w:t>gml:ReferenceType</w:t>
            </w:r>
            <w:proofErr w:type="spellEnd"/>
          </w:p>
        </w:tc>
        <w:tc>
          <w:tcPr>
            <w:tcW w:w="5103" w:type="dxa"/>
            <w:tcMar>
              <w:top w:w="0" w:type="dxa"/>
              <w:left w:w="60" w:type="dxa"/>
              <w:bottom w:w="0" w:type="dxa"/>
              <w:right w:w="60" w:type="dxa"/>
            </w:tcMar>
          </w:tcPr>
          <w:p w14:paraId="2A593327" w14:textId="77777777" w:rsidR="00CA502A" w:rsidRDefault="003B2615" w:rsidP="00535418">
            <w:pPr>
              <w:pStyle w:val="Heading4"/>
              <w:rPr>
                <w:ins w:id="369" w:author="Klausen Jörg" w:date="2019-01-21T09:43:00Z"/>
              </w:rPr>
            </w:pPr>
            <w:r>
              <w:t xml:space="preserve">Cf. </w:t>
            </w:r>
            <w:r>
              <w:fldChar w:fldCharType="begin"/>
            </w:r>
            <w:r>
              <w:instrText xml:space="preserve"> REF _Ref527633057 \r \h </w:instrText>
            </w:r>
            <w:r>
              <w:fldChar w:fldCharType="separate"/>
            </w:r>
            <w:r w:rsidR="00CA502A">
              <w:t>4.3.3.8</w:t>
            </w:r>
            <w:r>
              <w:fldChar w:fldCharType="end"/>
            </w:r>
            <w:r>
              <w:t xml:space="preserve"> </w:t>
            </w:r>
            <w:r>
              <w:fldChar w:fldCharType="begin"/>
            </w:r>
            <w:r>
              <w:instrText xml:space="preserve"> REF _Ref527633064 \h </w:instrText>
            </w:r>
            <w:r>
              <w:fldChar w:fldCharType="separate"/>
            </w:r>
            <w:ins w:id="370" w:author="Klausen Jörg" w:date="2019-01-21T09:43:00Z">
              <w:r w:rsidR="00CA502A">
                <w:t>&lt;</w:t>
              </w:r>
              <w:proofErr w:type="spellStart"/>
              <w:r w:rsidR="00CA502A">
                <w:t>DataType</w:t>
              </w:r>
              <w:proofErr w:type="spellEnd"/>
              <w:r w:rsidR="00CA502A">
                <w:t xml:space="preserve">&gt; </w:t>
              </w:r>
              <w:proofErr w:type="spellStart"/>
              <w:r w:rsidR="00CA502A">
                <w:t>TimeZone</w:t>
              </w:r>
              <w:proofErr w:type="spellEnd"/>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A502A" w14:paraId="478FDA73" w14:textId="77777777" w:rsidTr="00D23539">
              <w:trPr>
                <w:tblHeader/>
                <w:ins w:id="371" w:author="Klausen Jörg" w:date="2019-01-21T09:43:00Z"/>
              </w:trPr>
              <w:tc>
                <w:tcPr>
                  <w:tcW w:w="1701" w:type="dxa"/>
                  <w:shd w:val="clear" w:color="auto" w:fill="B8CCE4" w:themeFill="accent1" w:themeFillTint="66"/>
                  <w:tcMar>
                    <w:top w:w="0" w:type="dxa"/>
                    <w:left w:w="60" w:type="dxa"/>
                    <w:bottom w:w="0" w:type="dxa"/>
                    <w:right w:w="60" w:type="dxa"/>
                  </w:tcMar>
                </w:tcPr>
                <w:p w14:paraId="3B0C1857" w14:textId="77777777" w:rsidR="00CA502A" w:rsidRPr="0083573F" w:rsidRDefault="00CA502A" w:rsidP="00D23539">
                  <w:pPr>
                    <w:pStyle w:val="Tableheader"/>
                    <w:rPr>
                      <w:ins w:id="372" w:author="Klausen Jörg" w:date="2019-01-21T09:43:00Z"/>
                      <w:i/>
                      <w:iCs/>
                    </w:rPr>
                  </w:pPr>
                  <w:proofErr w:type="spellStart"/>
                  <w:ins w:id="373" w:author="Klausen Jörg" w:date="2019-01-21T09:43:00Z">
                    <w:r w:rsidRPr="0083573F">
                      <w:t>Property</w:t>
                    </w:r>
                    <w:proofErr w:type="spellEnd"/>
                  </w:ins>
                </w:p>
              </w:tc>
              <w:tc>
                <w:tcPr>
                  <w:tcW w:w="1134" w:type="dxa"/>
                  <w:shd w:val="clear" w:color="auto" w:fill="B8CCE4" w:themeFill="accent1" w:themeFillTint="66"/>
                  <w:tcMar>
                    <w:top w:w="0" w:type="dxa"/>
                    <w:left w:w="60" w:type="dxa"/>
                    <w:bottom w:w="0" w:type="dxa"/>
                    <w:right w:w="60" w:type="dxa"/>
                  </w:tcMar>
                </w:tcPr>
                <w:p w14:paraId="5A0E8BC9" w14:textId="77777777" w:rsidR="00CA502A" w:rsidRPr="0083573F" w:rsidRDefault="00CA502A" w:rsidP="00D23539">
                  <w:pPr>
                    <w:pStyle w:val="Tableheader"/>
                    <w:rPr>
                      <w:ins w:id="374" w:author="Klausen Jörg" w:date="2019-01-21T09:43:00Z"/>
                    </w:rPr>
                  </w:pPr>
                  <w:proofErr w:type="spellStart"/>
                  <w:ins w:id="375" w:author="Klausen Jörg" w:date="2019-01-21T09:43:00Z">
                    <w:r w:rsidRPr="0083573F">
                      <w:t>Cardinality</w:t>
                    </w:r>
                    <w:proofErr w:type="spellEnd"/>
                  </w:ins>
                </w:p>
              </w:tc>
              <w:tc>
                <w:tcPr>
                  <w:tcW w:w="1701" w:type="dxa"/>
                  <w:shd w:val="clear" w:color="auto" w:fill="B8CCE4" w:themeFill="accent1" w:themeFillTint="66"/>
                  <w:tcMar>
                    <w:top w:w="0" w:type="dxa"/>
                    <w:left w:w="60" w:type="dxa"/>
                    <w:bottom w:w="0" w:type="dxa"/>
                    <w:right w:w="60" w:type="dxa"/>
                  </w:tcMar>
                </w:tcPr>
                <w:p w14:paraId="7B15711D" w14:textId="77777777" w:rsidR="00CA502A" w:rsidRPr="0083573F" w:rsidRDefault="00CA502A" w:rsidP="00D23539">
                  <w:pPr>
                    <w:pStyle w:val="Tableheader"/>
                    <w:rPr>
                      <w:ins w:id="376" w:author="Klausen Jörg" w:date="2019-01-21T09:43:00Z"/>
                    </w:rPr>
                  </w:pPr>
                  <w:ins w:id="377" w:author="Klausen Jörg" w:date="2019-01-21T09:43:00Z">
                    <w:r>
                      <w:t>Type</w:t>
                    </w:r>
                  </w:ins>
                </w:p>
              </w:tc>
              <w:tc>
                <w:tcPr>
                  <w:tcW w:w="5103" w:type="dxa"/>
                  <w:shd w:val="clear" w:color="auto" w:fill="B8CCE4" w:themeFill="accent1" w:themeFillTint="66"/>
                  <w:tcMar>
                    <w:top w:w="0" w:type="dxa"/>
                    <w:left w:w="60" w:type="dxa"/>
                    <w:bottom w:w="0" w:type="dxa"/>
                    <w:right w:w="60" w:type="dxa"/>
                  </w:tcMar>
                </w:tcPr>
                <w:p w14:paraId="00A1503D" w14:textId="77777777" w:rsidR="00CA502A" w:rsidRPr="0083573F" w:rsidRDefault="00CA502A" w:rsidP="00D23539">
                  <w:pPr>
                    <w:pStyle w:val="Tableheader"/>
                    <w:rPr>
                      <w:ins w:id="378" w:author="Klausen Jörg" w:date="2019-01-21T09:43:00Z"/>
                    </w:rPr>
                  </w:pPr>
                  <w:proofErr w:type="spellStart"/>
                  <w:ins w:id="379" w:author="Klausen Jörg" w:date="2019-01-21T09:43:00Z">
                    <w:r w:rsidRPr="0083573F">
                      <w:t>Property</w:t>
                    </w:r>
                    <w:proofErr w:type="spellEnd"/>
                    <w:r w:rsidRPr="0083573F">
                      <w:t xml:space="preserve"> Description</w:t>
                    </w:r>
                  </w:ins>
                </w:p>
              </w:tc>
            </w:tr>
            <w:tr w:rsidR="00CA502A" w14:paraId="51CBEA57" w14:textId="77777777" w:rsidTr="00D23539">
              <w:trPr>
                <w:ins w:id="380" w:author="Klausen Jörg" w:date="2019-01-21T09:43:00Z"/>
              </w:trPr>
              <w:tc>
                <w:tcPr>
                  <w:tcW w:w="1701" w:type="dxa"/>
                  <w:tcMar>
                    <w:top w:w="0" w:type="dxa"/>
                    <w:left w:w="60" w:type="dxa"/>
                    <w:bottom w:w="0" w:type="dxa"/>
                    <w:right w:w="60" w:type="dxa"/>
                  </w:tcMar>
                </w:tcPr>
                <w:p w14:paraId="74BC40A5" w14:textId="77777777" w:rsidR="00CA502A" w:rsidRPr="0083573F" w:rsidRDefault="00CA502A" w:rsidP="00D23539">
                  <w:pPr>
                    <w:pStyle w:val="Tablebody"/>
                    <w:rPr>
                      <w:ins w:id="381" w:author="Klausen Jörg" w:date="2019-01-21T09:43:00Z"/>
                    </w:rPr>
                  </w:pPr>
                  <w:proofErr w:type="spellStart"/>
                  <w:ins w:id="382" w:author="Klausen Jörg" w:date="2019-01-21T09:43:00Z">
                    <w:r>
                      <w:t>timeZone</w:t>
                    </w:r>
                    <w:proofErr w:type="spellEnd"/>
                  </w:ins>
                </w:p>
              </w:tc>
              <w:tc>
                <w:tcPr>
                  <w:tcW w:w="1134" w:type="dxa"/>
                  <w:tcMar>
                    <w:top w:w="0" w:type="dxa"/>
                    <w:left w:w="60" w:type="dxa"/>
                    <w:bottom w:w="0" w:type="dxa"/>
                    <w:right w:w="60" w:type="dxa"/>
                  </w:tcMar>
                </w:tcPr>
                <w:p w14:paraId="7509018F" w14:textId="77777777" w:rsidR="00CA502A" w:rsidRPr="0083573F" w:rsidRDefault="00CA502A" w:rsidP="00D23539">
                  <w:pPr>
                    <w:pStyle w:val="Tablebody"/>
                    <w:rPr>
                      <w:ins w:id="383" w:author="Klausen Jörg" w:date="2019-01-21T09:43:00Z"/>
                      <w:rFonts w:eastAsia="Arial" w:cs="Arial"/>
                    </w:rPr>
                  </w:pPr>
                  <w:ins w:id="384" w:author="Klausen Jörg" w:date="2019-01-21T09:43:00Z">
                    <w:r w:rsidRPr="0083573F">
                      <w:t>1..</w:t>
                    </w:r>
                    <w:r>
                      <w:t>1</w:t>
                    </w:r>
                  </w:ins>
                </w:p>
              </w:tc>
              <w:tc>
                <w:tcPr>
                  <w:tcW w:w="1701" w:type="dxa"/>
                  <w:tcMar>
                    <w:top w:w="0" w:type="dxa"/>
                    <w:left w:w="60" w:type="dxa"/>
                    <w:bottom w:w="0" w:type="dxa"/>
                    <w:right w:w="60" w:type="dxa"/>
                  </w:tcMar>
                </w:tcPr>
                <w:p w14:paraId="758DC24F" w14:textId="77777777" w:rsidR="00CA502A" w:rsidRPr="0083573F" w:rsidRDefault="00CA502A" w:rsidP="00D23539">
                  <w:pPr>
                    <w:pStyle w:val="Tablebody"/>
                    <w:rPr>
                      <w:ins w:id="385" w:author="Klausen Jörg" w:date="2019-01-21T09:43:00Z"/>
                      <w:rFonts w:eastAsia="Arial" w:cs="Arial"/>
                    </w:rPr>
                  </w:pPr>
                  <w:proofErr w:type="spellStart"/>
                  <w:ins w:id="386" w:author="Klausen Jörg" w:date="2019-01-21T09:43:00Z">
                    <w:r>
                      <w:t>TimeZoneType</w:t>
                    </w:r>
                    <w:proofErr w:type="spellEnd"/>
                  </w:ins>
                </w:p>
              </w:tc>
              <w:tc>
                <w:tcPr>
                  <w:tcW w:w="5103" w:type="dxa"/>
                  <w:tcMar>
                    <w:top w:w="0" w:type="dxa"/>
                    <w:left w:w="60" w:type="dxa"/>
                    <w:bottom w:w="0" w:type="dxa"/>
                    <w:right w:w="60" w:type="dxa"/>
                  </w:tcMar>
                </w:tcPr>
                <w:p w14:paraId="5A64382D" w14:textId="77777777" w:rsidR="00CA502A" w:rsidRPr="00015DDB" w:rsidRDefault="00CA502A" w:rsidP="00535418">
                  <w:pPr>
                    <w:pStyle w:val="Tablebody"/>
                    <w:rPr>
                      <w:ins w:id="387" w:author="Klausen Jörg" w:date="2019-01-21T09:43:00Z"/>
                    </w:rPr>
                  </w:pPr>
                  <w:ins w:id="388" w:author="Klausen Jörg" w:date="2019-01-21T09:43:00Z">
                    <w:r>
                      <w:t xml:space="preserve">Time zone of the </w:t>
                    </w:r>
                    <w:proofErr w:type="spellStart"/>
                    <w:r>
                      <w:t>ObservingFacility</w:t>
                    </w:r>
                    <w:proofErr w:type="spellEnd"/>
                    <w:r>
                      <w:t xml:space="preserve">, from the </w:t>
                    </w:r>
                    <w:proofErr w:type="spellStart"/>
                    <w:r>
                      <w:t>TimeZoneType</w:t>
                    </w:r>
                    <w:proofErr w:type="spellEnd"/>
                    <w:r>
                      <w:t xml:space="preserve"> </w:t>
                    </w:r>
                    <w:proofErr w:type="spellStart"/>
                    <w:r>
                      <w:t>codelist</w:t>
                    </w:r>
                    <w:proofErr w:type="spellEnd"/>
                    <w:r>
                      <w:t xml:space="preserve">. </w:t>
                    </w:r>
                  </w:ins>
                </w:p>
              </w:tc>
            </w:tr>
            <w:tr w:rsidR="00CA502A" w:rsidRPr="00640857" w14:paraId="3D042ED1" w14:textId="77777777" w:rsidTr="00D23539">
              <w:trPr>
                <w:ins w:id="389" w:author="Klausen Jörg" w:date="2019-01-21T09:43:00Z"/>
              </w:trPr>
              <w:tc>
                <w:tcPr>
                  <w:tcW w:w="1701" w:type="dxa"/>
                  <w:tcMar>
                    <w:top w:w="0" w:type="dxa"/>
                    <w:left w:w="60" w:type="dxa"/>
                    <w:bottom w:w="0" w:type="dxa"/>
                    <w:right w:w="60" w:type="dxa"/>
                  </w:tcMar>
                </w:tcPr>
                <w:p w14:paraId="16E9FD33" w14:textId="77777777" w:rsidR="00CA502A" w:rsidRPr="00640857" w:rsidRDefault="00CA502A" w:rsidP="00D23539">
                  <w:pPr>
                    <w:pStyle w:val="Tablebody"/>
                    <w:rPr>
                      <w:ins w:id="390" w:author="Klausen Jörg" w:date="2019-01-21T09:43:00Z"/>
                    </w:rPr>
                  </w:pPr>
                  <w:proofErr w:type="spellStart"/>
                  <w:ins w:id="391" w:author="Klausen Jörg" w:date="2019-01-21T09:43:00Z">
                    <w:r>
                      <w:lastRenderedPageBreak/>
                      <w:t>validPeriod</w:t>
                    </w:r>
                    <w:proofErr w:type="spellEnd"/>
                  </w:ins>
                </w:p>
              </w:tc>
              <w:tc>
                <w:tcPr>
                  <w:tcW w:w="1134" w:type="dxa"/>
                  <w:tcMar>
                    <w:top w:w="0" w:type="dxa"/>
                    <w:left w:w="60" w:type="dxa"/>
                    <w:bottom w:w="0" w:type="dxa"/>
                    <w:right w:w="60" w:type="dxa"/>
                  </w:tcMar>
                </w:tcPr>
                <w:p w14:paraId="29A34F17" w14:textId="77777777" w:rsidR="00CA502A" w:rsidRPr="00640857" w:rsidRDefault="00CA502A" w:rsidP="00D23539">
                  <w:pPr>
                    <w:pStyle w:val="Tablebody"/>
                    <w:rPr>
                      <w:ins w:id="392" w:author="Klausen Jörg" w:date="2019-01-21T09:43:00Z"/>
                      <w:rFonts w:eastAsia="Arial" w:cs="Arial"/>
                      <w:color w:val="0F0F0F"/>
                    </w:rPr>
                  </w:pPr>
                  <w:ins w:id="393" w:author="Klausen Jörg" w:date="2019-01-21T09:43:00Z">
                    <w:r>
                      <w:rPr>
                        <w:color w:val="0F0F0F"/>
                      </w:rPr>
                      <w:t>0..1</w:t>
                    </w:r>
                  </w:ins>
                </w:p>
              </w:tc>
              <w:tc>
                <w:tcPr>
                  <w:tcW w:w="1701" w:type="dxa"/>
                  <w:tcMar>
                    <w:top w:w="0" w:type="dxa"/>
                    <w:left w:w="60" w:type="dxa"/>
                    <w:bottom w:w="0" w:type="dxa"/>
                    <w:right w:w="60" w:type="dxa"/>
                  </w:tcMar>
                </w:tcPr>
                <w:p w14:paraId="791DFCB8" w14:textId="77777777" w:rsidR="00CA502A" w:rsidRPr="00640857" w:rsidRDefault="00CA502A" w:rsidP="00D23539">
                  <w:pPr>
                    <w:pStyle w:val="Tablebody"/>
                    <w:rPr>
                      <w:ins w:id="394" w:author="Klausen Jörg" w:date="2019-01-21T09:43:00Z"/>
                      <w:rFonts w:eastAsia="Arial" w:cs="Arial"/>
                    </w:rPr>
                  </w:pPr>
                  <w:proofErr w:type="spellStart"/>
                  <w:ins w:id="395" w:author="Klausen Jörg" w:date="2019-01-21T09:43:00Z">
                    <w:r>
                      <w:t>gml:TimePeriod</w:t>
                    </w:r>
                    <w:proofErr w:type="spellEnd"/>
                  </w:ins>
                </w:p>
              </w:tc>
              <w:tc>
                <w:tcPr>
                  <w:tcW w:w="5103" w:type="dxa"/>
                  <w:tcMar>
                    <w:top w:w="0" w:type="dxa"/>
                    <w:left w:w="60" w:type="dxa"/>
                    <w:bottom w:w="0" w:type="dxa"/>
                    <w:right w:w="60" w:type="dxa"/>
                  </w:tcMar>
                </w:tcPr>
                <w:p w14:paraId="0E75171B" w14:textId="77777777" w:rsidR="00CA502A" w:rsidRPr="00640857" w:rsidRDefault="00CA502A" w:rsidP="008B7495">
                  <w:pPr>
                    <w:pStyle w:val="Tablebody"/>
                    <w:rPr>
                      <w:ins w:id="396" w:author="Klausen Jörg" w:date="2019-01-21T09:43:00Z"/>
                      <w:rFonts w:eastAsia="Arial" w:cs="Arial"/>
                    </w:rPr>
                  </w:pPr>
                  <w:ins w:id="397" w:author="Klausen Jörg" w:date="2019-01-21T09:43:00Z">
                    <w:r>
                      <w:t xml:space="preserve">Specifies at least the begin date of the indicated </w:t>
                    </w:r>
                    <w:proofErr w:type="spellStart"/>
                    <w:r>
                      <w:t>TimeZone</w:t>
                    </w:r>
                    <w:proofErr w:type="spellEnd"/>
                    <w:r>
                      <w:t xml:space="preserve">. If omitted, the </w:t>
                    </w:r>
                    <w:proofErr w:type="spellStart"/>
                    <w:r>
                      <w:t>dateEstablished</w:t>
                    </w:r>
                    <w:proofErr w:type="spellEnd"/>
                    <w:r>
                      <w:t xml:space="preserve"> of the facility will be assumed.</w:t>
                    </w:r>
                  </w:ins>
                </w:p>
              </w:tc>
            </w:tr>
          </w:tbl>
          <w:p w14:paraId="6484D0C1" w14:textId="77777777" w:rsidR="00CA502A" w:rsidRDefault="00CA502A" w:rsidP="00535418">
            <w:pPr>
              <w:pStyle w:val="Caption"/>
              <w:rPr>
                <w:ins w:id="398" w:author="Klausen Jörg" w:date="2019-01-21T09:43:00Z"/>
              </w:rPr>
            </w:pPr>
            <w:ins w:id="399" w:author="Klausen Jörg" w:date="2019-01-21T09:43:00Z">
              <w:r>
                <w:t xml:space="preserve">Table </w:t>
              </w:r>
              <w:r>
                <w:rPr>
                  <w:noProof/>
                </w:rPr>
                <w:t>15</w:t>
              </w:r>
              <w:r w:rsidRPr="00814FD8">
                <w:t xml:space="preserve"> Properties of </w:t>
              </w:r>
              <w:proofErr w:type="spellStart"/>
              <w:r>
                <w:t>TimeZone</w:t>
              </w:r>
              <w:proofErr w:type="spellEnd"/>
            </w:ins>
          </w:p>
          <w:p w14:paraId="56496B3B" w14:textId="77777777" w:rsidR="00CA502A" w:rsidRDefault="00CA502A" w:rsidP="00955E8C">
            <w:pPr>
              <w:pStyle w:val="Heading4"/>
              <w:rPr>
                <w:ins w:id="400" w:author="Klausen Jörg" w:date="2019-01-21T09:43:00Z"/>
              </w:rPr>
            </w:pPr>
            <w:ins w:id="401" w:author="Klausen Jörg" w:date="2019-01-21T09:43:00Z">
              <w:r>
                <w:t>&lt;</w:t>
              </w:r>
              <w:proofErr w:type="spellStart"/>
              <w:r>
                <w:t>DataType</w:t>
              </w:r>
              <w:proofErr w:type="spellEnd"/>
              <w:r>
                <w:t>&gt; Population</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A502A" w14:paraId="4BA9F153" w14:textId="77777777" w:rsidTr="00D23539">
              <w:trPr>
                <w:tblHeader/>
                <w:ins w:id="402" w:author="Klausen Jörg" w:date="2019-01-21T09:43:00Z"/>
              </w:trPr>
              <w:tc>
                <w:tcPr>
                  <w:tcW w:w="1701" w:type="dxa"/>
                  <w:shd w:val="clear" w:color="auto" w:fill="B8CCE4" w:themeFill="accent1" w:themeFillTint="66"/>
                  <w:tcMar>
                    <w:top w:w="0" w:type="dxa"/>
                    <w:left w:w="60" w:type="dxa"/>
                    <w:bottom w:w="0" w:type="dxa"/>
                    <w:right w:w="60" w:type="dxa"/>
                  </w:tcMar>
                </w:tcPr>
                <w:p w14:paraId="59A39E95" w14:textId="77777777" w:rsidR="00CA502A" w:rsidRPr="0083573F" w:rsidRDefault="00CA502A" w:rsidP="00D23539">
                  <w:pPr>
                    <w:pStyle w:val="Tableheader"/>
                    <w:rPr>
                      <w:ins w:id="403" w:author="Klausen Jörg" w:date="2019-01-21T09:43:00Z"/>
                      <w:i/>
                      <w:iCs/>
                    </w:rPr>
                  </w:pPr>
                  <w:proofErr w:type="spellStart"/>
                  <w:ins w:id="404" w:author="Klausen Jörg" w:date="2019-01-21T09:43:00Z">
                    <w:r w:rsidRPr="0083573F">
                      <w:t>Property</w:t>
                    </w:r>
                    <w:proofErr w:type="spellEnd"/>
                  </w:ins>
                </w:p>
              </w:tc>
              <w:tc>
                <w:tcPr>
                  <w:tcW w:w="1134" w:type="dxa"/>
                  <w:shd w:val="clear" w:color="auto" w:fill="B8CCE4" w:themeFill="accent1" w:themeFillTint="66"/>
                  <w:tcMar>
                    <w:top w:w="0" w:type="dxa"/>
                    <w:left w:w="60" w:type="dxa"/>
                    <w:bottom w:w="0" w:type="dxa"/>
                    <w:right w:w="60" w:type="dxa"/>
                  </w:tcMar>
                </w:tcPr>
                <w:p w14:paraId="7507A666" w14:textId="77777777" w:rsidR="00CA502A" w:rsidRPr="0083573F" w:rsidRDefault="00CA502A" w:rsidP="00D23539">
                  <w:pPr>
                    <w:pStyle w:val="Tableheader"/>
                    <w:rPr>
                      <w:ins w:id="405" w:author="Klausen Jörg" w:date="2019-01-21T09:43:00Z"/>
                    </w:rPr>
                  </w:pPr>
                  <w:proofErr w:type="spellStart"/>
                  <w:ins w:id="406" w:author="Klausen Jörg" w:date="2019-01-21T09:43:00Z">
                    <w:r w:rsidRPr="0083573F">
                      <w:t>Cardinality</w:t>
                    </w:r>
                    <w:proofErr w:type="spellEnd"/>
                  </w:ins>
                </w:p>
              </w:tc>
              <w:tc>
                <w:tcPr>
                  <w:tcW w:w="1701" w:type="dxa"/>
                  <w:shd w:val="clear" w:color="auto" w:fill="B8CCE4" w:themeFill="accent1" w:themeFillTint="66"/>
                  <w:tcMar>
                    <w:top w:w="0" w:type="dxa"/>
                    <w:left w:w="60" w:type="dxa"/>
                    <w:bottom w:w="0" w:type="dxa"/>
                    <w:right w:w="60" w:type="dxa"/>
                  </w:tcMar>
                </w:tcPr>
                <w:p w14:paraId="418782F4" w14:textId="77777777" w:rsidR="00CA502A" w:rsidRPr="0083573F" w:rsidRDefault="00CA502A" w:rsidP="00D23539">
                  <w:pPr>
                    <w:pStyle w:val="Tableheader"/>
                    <w:rPr>
                      <w:ins w:id="407" w:author="Klausen Jörg" w:date="2019-01-21T09:43:00Z"/>
                    </w:rPr>
                  </w:pPr>
                  <w:ins w:id="408" w:author="Klausen Jörg" w:date="2019-01-21T09:43:00Z">
                    <w:r>
                      <w:t>Type</w:t>
                    </w:r>
                  </w:ins>
                </w:p>
              </w:tc>
              <w:tc>
                <w:tcPr>
                  <w:tcW w:w="5103" w:type="dxa"/>
                  <w:shd w:val="clear" w:color="auto" w:fill="B8CCE4" w:themeFill="accent1" w:themeFillTint="66"/>
                  <w:tcMar>
                    <w:top w:w="0" w:type="dxa"/>
                    <w:left w:w="60" w:type="dxa"/>
                    <w:bottom w:w="0" w:type="dxa"/>
                    <w:right w:w="60" w:type="dxa"/>
                  </w:tcMar>
                </w:tcPr>
                <w:p w14:paraId="06B793B3" w14:textId="77777777" w:rsidR="00CA502A" w:rsidRPr="0083573F" w:rsidRDefault="00CA502A" w:rsidP="00D23539">
                  <w:pPr>
                    <w:pStyle w:val="Tableheader"/>
                    <w:rPr>
                      <w:ins w:id="409" w:author="Klausen Jörg" w:date="2019-01-21T09:43:00Z"/>
                    </w:rPr>
                  </w:pPr>
                  <w:proofErr w:type="spellStart"/>
                  <w:ins w:id="410" w:author="Klausen Jörg" w:date="2019-01-21T09:43:00Z">
                    <w:r w:rsidRPr="0083573F">
                      <w:t>Property</w:t>
                    </w:r>
                    <w:proofErr w:type="spellEnd"/>
                    <w:r w:rsidRPr="0083573F">
                      <w:t xml:space="preserve"> Description</w:t>
                    </w:r>
                  </w:ins>
                </w:p>
              </w:tc>
            </w:tr>
            <w:tr w:rsidR="00CA502A" w14:paraId="4F24E5A9" w14:textId="77777777" w:rsidTr="00D23539">
              <w:trPr>
                <w:ins w:id="411" w:author="Klausen Jörg" w:date="2019-01-21T09:43:00Z"/>
              </w:trPr>
              <w:tc>
                <w:tcPr>
                  <w:tcW w:w="1701" w:type="dxa"/>
                  <w:tcMar>
                    <w:top w:w="0" w:type="dxa"/>
                    <w:left w:w="60" w:type="dxa"/>
                    <w:bottom w:w="0" w:type="dxa"/>
                    <w:right w:w="60" w:type="dxa"/>
                  </w:tcMar>
                </w:tcPr>
                <w:p w14:paraId="519BD8F0" w14:textId="77777777" w:rsidR="00CA502A" w:rsidRPr="0083573F" w:rsidRDefault="00CA502A" w:rsidP="00D23539">
                  <w:pPr>
                    <w:pStyle w:val="Tablebody"/>
                    <w:rPr>
                      <w:ins w:id="412" w:author="Klausen Jörg" w:date="2019-01-21T09:43:00Z"/>
                    </w:rPr>
                  </w:pPr>
                  <w:ins w:id="413" w:author="Klausen Jörg" w:date="2019-01-21T09:43:00Z">
                    <w:r>
                      <w:t>population10km</w:t>
                    </w:r>
                  </w:ins>
                </w:p>
              </w:tc>
              <w:tc>
                <w:tcPr>
                  <w:tcW w:w="1134" w:type="dxa"/>
                  <w:tcMar>
                    <w:top w:w="0" w:type="dxa"/>
                    <w:left w:w="60" w:type="dxa"/>
                    <w:bottom w:w="0" w:type="dxa"/>
                    <w:right w:w="60" w:type="dxa"/>
                  </w:tcMar>
                </w:tcPr>
                <w:p w14:paraId="62DE5C95" w14:textId="77777777" w:rsidR="00CA502A" w:rsidRPr="0083573F" w:rsidRDefault="00CA502A" w:rsidP="00D23539">
                  <w:pPr>
                    <w:pStyle w:val="Tablebody"/>
                    <w:rPr>
                      <w:ins w:id="414" w:author="Klausen Jörg" w:date="2019-01-21T09:43:00Z"/>
                      <w:rFonts w:eastAsia="Arial" w:cs="Arial"/>
                    </w:rPr>
                  </w:pPr>
                  <w:ins w:id="415" w:author="Klausen Jörg" w:date="2019-01-21T09:43:00Z">
                    <w:r>
                      <w:t>0</w:t>
                    </w:r>
                    <w:r w:rsidRPr="0083573F">
                      <w:t>..</w:t>
                    </w:r>
                    <w:r>
                      <w:t>1</w:t>
                    </w:r>
                  </w:ins>
                </w:p>
              </w:tc>
              <w:tc>
                <w:tcPr>
                  <w:tcW w:w="1701" w:type="dxa"/>
                  <w:tcMar>
                    <w:top w:w="0" w:type="dxa"/>
                    <w:left w:w="60" w:type="dxa"/>
                    <w:bottom w:w="0" w:type="dxa"/>
                    <w:right w:w="60" w:type="dxa"/>
                  </w:tcMar>
                </w:tcPr>
                <w:p w14:paraId="0792A177" w14:textId="77777777" w:rsidR="00CA502A" w:rsidRPr="0083573F" w:rsidRDefault="00CA502A" w:rsidP="00D23539">
                  <w:pPr>
                    <w:pStyle w:val="Tablebody"/>
                    <w:rPr>
                      <w:ins w:id="416" w:author="Klausen Jörg" w:date="2019-01-21T09:43:00Z"/>
                      <w:rFonts w:eastAsia="Arial" w:cs="Arial"/>
                    </w:rPr>
                  </w:pPr>
                  <w:ins w:id="417" w:author="Klausen Jörg" w:date="2019-01-21T09:43:00Z">
                    <w:r>
                      <w:t>Integer</w:t>
                    </w:r>
                  </w:ins>
                </w:p>
              </w:tc>
              <w:tc>
                <w:tcPr>
                  <w:tcW w:w="5103" w:type="dxa"/>
                  <w:tcMar>
                    <w:top w:w="0" w:type="dxa"/>
                    <w:left w:w="60" w:type="dxa"/>
                    <w:bottom w:w="0" w:type="dxa"/>
                    <w:right w:w="60" w:type="dxa"/>
                  </w:tcMar>
                </w:tcPr>
                <w:p w14:paraId="1F4903D6" w14:textId="77777777" w:rsidR="00CA502A" w:rsidRPr="00015DDB" w:rsidRDefault="00CA502A" w:rsidP="00D23539">
                  <w:pPr>
                    <w:pStyle w:val="Tablebody"/>
                    <w:rPr>
                      <w:ins w:id="418" w:author="Klausen Jörg" w:date="2019-01-21T09:43:00Z"/>
                    </w:rPr>
                  </w:pPr>
                  <w:ins w:id="419" w:author="Klausen Jörg" w:date="2019-01-21T09:43:00Z">
                    <w:r>
                      <w:t xml:space="preserve">Population within a 10 km radius of the </w:t>
                    </w:r>
                    <w:proofErr w:type="spellStart"/>
                    <w:r>
                      <w:t>ObservingFacility</w:t>
                    </w:r>
                    <w:proofErr w:type="spellEnd"/>
                    <w:r>
                      <w:t xml:space="preserve"> </w:t>
                    </w:r>
                  </w:ins>
                </w:p>
              </w:tc>
            </w:tr>
            <w:tr w:rsidR="00CA502A" w14:paraId="3C99E323" w14:textId="77777777" w:rsidTr="00D23539">
              <w:trPr>
                <w:ins w:id="420" w:author="Klausen Jörg" w:date="2019-01-21T09:43:00Z"/>
              </w:trPr>
              <w:tc>
                <w:tcPr>
                  <w:tcW w:w="1701" w:type="dxa"/>
                  <w:tcMar>
                    <w:top w:w="0" w:type="dxa"/>
                    <w:left w:w="60" w:type="dxa"/>
                    <w:bottom w:w="0" w:type="dxa"/>
                    <w:right w:w="60" w:type="dxa"/>
                  </w:tcMar>
                </w:tcPr>
                <w:p w14:paraId="558B51B8" w14:textId="77777777" w:rsidR="00CA502A" w:rsidRDefault="00CA502A" w:rsidP="00D23539">
                  <w:pPr>
                    <w:pStyle w:val="Tablebody"/>
                    <w:rPr>
                      <w:ins w:id="421" w:author="Klausen Jörg" w:date="2019-01-21T09:43:00Z"/>
                    </w:rPr>
                  </w:pPr>
                  <w:ins w:id="422" w:author="Klausen Jörg" w:date="2019-01-21T09:43:00Z">
                    <w:r>
                      <w:t>population50km</w:t>
                    </w:r>
                  </w:ins>
                </w:p>
              </w:tc>
              <w:tc>
                <w:tcPr>
                  <w:tcW w:w="1134" w:type="dxa"/>
                  <w:tcMar>
                    <w:top w:w="0" w:type="dxa"/>
                    <w:left w:w="60" w:type="dxa"/>
                    <w:bottom w:w="0" w:type="dxa"/>
                    <w:right w:w="60" w:type="dxa"/>
                  </w:tcMar>
                </w:tcPr>
                <w:p w14:paraId="5CCAEB11" w14:textId="77777777" w:rsidR="00CA502A" w:rsidRDefault="00CA502A" w:rsidP="00D23539">
                  <w:pPr>
                    <w:pStyle w:val="Tablebody"/>
                    <w:rPr>
                      <w:ins w:id="423" w:author="Klausen Jörg" w:date="2019-01-21T09:43:00Z"/>
                    </w:rPr>
                  </w:pPr>
                  <w:ins w:id="424" w:author="Klausen Jörg" w:date="2019-01-21T09:43:00Z">
                    <w:r>
                      <w:t>0</w:t>
                    </w:r>
                    <w:r w:rsidRPr="0083573F">
                      <w:t>..</w:t>
                    </w:r>
                    <w:r>
                      <w:t>1</w:t>
                    </w:r>
                  </w:ins>
                </w:p>
              </w:tc>
              <w:tc>
                <w:tcPr>
                  <w:tcW w:w="1701" w:type="dxa"/>
                  <w:tcMar>
                    <w:top w:w="0" w:type="dxa"/>
                    <w:left w:w="60" w:type="dxa"/>
                    <w:bottom w:w="0" w:type="dxa"/>
                    <w:right w:w="60" w:type="dxa"/>
                  </w:tcMar>
                </w:tcPr>
                <w:p w14:paraId="6FA8C23D" w14:textId="77777777" w:rsidR="00CA502A" w:rsidRDefault="00CA502A" w:rsidP="00D23539">
                  <w:pPr>
                    <w:pStyle w:val="Tablebody"/>
                    <w:rPr>
                      <w:ins w:id="425" w:author="Klausen Jörg" w:date="2019-01-21T09:43:00Z"/>
                    </w:rPr>
                  </w:pPr>
                  <w:ins w:id="426" w:author="Klausen Jörg" w:date="2019-01-21T09:43:00Z">
                    <w:r>
                      <w:t>Integer</w:t>
                    </w:r>
                  </w:ins>
                </w:p>
              </w:tc>
              <w:tc>
                <w:tcPr>
                  <w:tcW w:w="5103" w:type="dxa"/>
                  <w:tcMar>
                    <w:top w:w="0" w:type="dxa"/>
                    <w:left w:w="60" w:type="dxa"/>
                    <w:bottom w:w="0" w:type="dxa"/>
                    <w:right w:w="60" w:type="dxa"/>
                  </w:tcMar>
                </w:tcPr>
                <w:p w14:paraId="3830A0E9" w14:textId="77777777" w:rsidR="00CA502A" w:rsidRDefault="00CA502A" w:rsidP="00D23539">
                  <w:pPr>
                    <w:pStyle w:val="Tablebody"/>
                    <w:rPr>
                      <w:ins w:id="427" w:author="Klausen Jörg" w:date="2019-01-21T09:43:00Z"/>
                    </w:rPr>
                  </w:pPr>
                  <w:ins w:id="428" w:author="Klausen Jörg" w:date="2019-01-21T09:43:00Z">
                    <w:r>
                      <w:t xml:space="preserve">Population within a 10 km radius of the </w:t>
                    </w:r>
                    <w:proofErr w:type="spellStart"/>
                    <w:r>
                      <w:t>ObservingFacility</w:t>
                    </w:r>
                    <w:proofErr w:type="spellEnd"/>
                    <w:r>
                      <w:t xml:space="preserve"> </w:t>
                    </w:r>
                  </w:ins>
                </w:p>
              </w:tc>
            </w:tr>
            <w:tr w:rsidR="00CA502A" w:rsidRPr="00640857" w14:paraId="1AFD4161" w14:textId="77777777" w:rsidTr="00D23539">
              <w:trPr>
                <w:ins w:id="429" w:author="Klausen Jörg" w:date="2019-01-21T09:43:00Z"/>
              </w:trPr>
              <w:tc>
                <w:tcPr>
                  <w:tcW w:w="1701" w:type="dxa"/>
                  <w:tcMar>
                    <w:top w:w="0" w:type="dxa"/>
                    <w:left w:w="60" w:type="dxa"/>
                    <w:bottom w:w="0" w:type="dxa"/>
                    <w:right w:w="60" w:type="dxa"/>
                  </w:tcMar>
                </w:tcPr>
                <w:p w14:paraId="76AB7D0B" w14:textId="77777777" w:rsidR="00CA502A" w:rsidRPr="00640857" w:rsidRDefault="00CA502A" w:rsidP="00D23539">
                  <w:pPr>
                    <w:pStyle w:val="Tablebody"/>
                    <w:rPr>
                      <w:ins w:id="430" w:author="Klausen Jörg" w:date="2019-01-21T09:43:00Z"/>
                    </w:rPr>
                  </w:pPr>
                  <w:proofErr w:type="spellStart"/>
                  <w:ins w:id="431" w:author="Klausen Jörg" w:date="2019-01-21T09:43:00Z">
                    <w:r>
                      <w:t>validPeriod</w:t>
                    </w:r>
                    <w:proofErr w:type="spellEnd"/>
                  </w:ins>
                </w:p>
              </w:tc>
              <w:tc>
                <w:tcPr>
                  <w:tcW w:w="1134" w:type="dxa"/>
                  <w:tcMar>
                    <w:top w:w="0" w:type="dxa"/>
                    <w:left w:w="60" w:type="dxa"/>
                    <w:bottom w:w="0" w:type="dxa"/>
                    <w:right w:w="60" w:type="dxa"/>
                  </w:tcMar>
                </w:tcPr>
                <w:p w14:paraId="2BE90C34" w14:textId="77777777" w:rsidR="00CA502A" w:rsidRPr="00640857" w:rsidRDefault="00CA502A" w:rsidP="00D23539">
                  <w:pPr>
                    <w:pStyle w:val="Tablebody"/>
                    <w:rPr>
                      <w:ins w:id="432" w:author="Klausen Jörg" w:date="2019-01-21T09:43:00Z"/>
                      <w:rFonts w:eastAsia="Arial" w:cs="Arial"/>
                      <w:color w:val="0F0F0F"/>
                    </w:rPr>
                  </w:pPr>
                  <w:ins w:id="433" w:author="Klausen Jörg" w:date="2019-01-21T09:43:00Z">
                    <w:r>
                      <w:rPr>
                        <w:color w:val="0F0F0F"/>
                      </w:rPr>
                      <w:t>0..1</w:t>
                    </w:r>
                  </w:ins>
                </w:p>
              </w:tc>
              <w:tc>
                <w:tcPr>
                  <w:tcW w:w="1701" w:type="dxa"/>
                  <w:tcMar>
                    <w:top w:w="0" w:type="dxa"/>
                    <w:left w:w="60" w:type="dxa"/>
                    <w:bottom w:w="0" w:type="dxa"/>
                    <w:right w:w="60" w:type="dxa"/>
                  </w:tcMar>
                </w:tcPr>
                <w:p w14:paraId="2685EE73" w14:textId="77777777" w:rsidR="00CA502A" w:rsidRPr="00640857" w:rsidRDefault="00CA502A" w:rsidP="00D23539">
                  <w:pPr>
                    <w:pStyle w:val="Tablebody"/>
                    <w:rPr>
                      <w:ins w:id="434" w:author="Klausen Jörg" w:date="2019-01-21T09:43:00Z"/>
                      <w:rFonts w:eastAsia="Arial" w:cs="Arial"/>
                    </w:rPr>
                  </w:pPr>
                  <w:proofErr w:type="spellStart"/>
                  <w:ins w:id="435" w:author="Klausen Jörg" w:date="2019-01-21T09:43:00Z">
                    <w:r>
                      <w:t>gml:TimePeriod</w:t>
                    </w:r>
                    <w:proofErr w:type="spellEnd"/>
                  </w:ins>
                </w:p>
              </w:tc>
              <w:tc>
                <w:tcPr>
                  <w:tcW w:w="5103" w:type="dxa"/>
                  <w:tcMar>
                    <w:top w:w="0" w:type="dxa"/>
                    <w:left w:w="60" w:type="dxa"/>
                    <w:bottom w:w="0" w:type="dxa"/>
                    <w:right w:w="60" w:type="dxa"/>
                  </w:tcMar>
                </w:tcPr>
                <w:p w14:paraId="7B197728" w14:textId="77777777" w:rsidR="00CA502A" w:rsidRPr="00640857" w:rsidRDefault="00CA502A" w:rsidP="008B7495">
                  <w:pPr>
                    <w:pStyle w:val="Tablebody"/>
                    <w:rPr>
                      <w:ins w:id="436" w:author="Klausen Jörg" w:date="2019-01-21T09:43:00Z"/>
                      <w:rFonts w:eastAsia="Arial" w:cs="Arial"/>
                    </w:rPr>
                  </w:pPr>
                  <w:ins w:id="437" w:author="Klausen Jörg" w:date="2019-01-21T09:43:00Z">
                    <w:r>
                      <w:t xml:space="preserve">Specifies at least the begin date of the indicated Population. If omitted, the </w:t>
                    </w:r>
                    <w:proofErr w:type="spellStart"/>
                    <w:r>
                      <w:t>dateEstablished</w:t>
                    </w:r>
                    <w:proofErr w:type="spellEnd"/>
                    <w:r>
                      <w:t xml:space="preserve"> of the facility will be assumed.</w:t>
                    </w:r>
                  </w:ins>
                </w:p>
              </w:tc>
            </w:tr>
          </w:tbl>
          <w:p w14:paraId="00C1E5DB" w14:textId="77777777" w:rsidR="00CA502A" w:rsidRPr="00955E8C" w:rsidRDefault="00CA502A" w:rsidP="00955E8C">
            <w:pPr>
              <w:pStyle w:val="Caption"/>
              <w:rPr>
                <w:ins w:id="438" w:author="Klausen Jörg" w:date="2019-01-21T09:43:00Z"/>
              </w:rPr>
            </w:pPr>
            <w:ins w:id="439" w:author="Klausen Jörg" w:date="2019-01-21T09:43:00Z">
              <w:r>
                <w:t xml:space="preserve">Table </w:t>
              </w:r>
              <w:r>
                <w:rPr>
                  <w:noProof/>
                </w:rPr>
                <w:t>16</w:t>
              </w:r>
              <w:r w:rsidRPr="00814FD8">
                <w:t xml:space="preserve"> Properties of </w:t>
              </w:r>
              <w:r>
                <w:t>Population</w:t>
              </w:r>
            </w:ins>
          </w:p>
          <w:p w14:paraId="71D0B28B" w14:textId="77777777" w:rsidR="00C643C5" w:rsidDel="00CA502A" w:rsidRDefault="00CA502A" w:rsidP="00535418">
            <w:pPr>
              <w:pStyle w:val="Heading4"/>
              <w:rPr>
                <w:del w:id="440" w:author="Klausen Jörg" w:date="2019-01-21T09:43:00Z"/>
              </w:rPr>
            </w:pPr>
            <w:proofErr w:type="spellStart"/>
            <w:ins w:id="441" w:author="Klausen Jörg" w:date="2019-01-21T09:43:00Z">
              <w:r w:rsidRPr="003564AD">
                <w:t>FacilitySet</w:t>
              </w:r>
            </w:ins>
            <w:proofErr w:type="spellEnd"/>
            <w:del w:id="442" w:author="Klausen Jörg" w:date="2019-01-21T09:43:00Z">
              <w:r w:rsidR="00C643C5" w:rsidDel="00CA502A">
                <w:delText>&lt;DataType&gt; TimeZone</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496B7A2F" w14:textId="77777777" w:rsidTr="00D23539">
              <w:trPr>
                <w:tblHeader/>
                <w:del w:id="443" w:author="Klausen Jörg" w:date="2019-01-21T09:43:00Z"/>
              </w:trPr>
              <w:tc>
                <w:tcPr>
                  <w:tcW w:w="1701" w:type="dxa"/>
                  <w:shd w:val="clear" w:color="auto" w:fill="B8CCE4" w:themeFill="accent1" w:themeFillTint="66"/>
                  <w:tcMar>
                    <w:top w:w="0" w:type="dxa"/>
                    <w:left w:w="60" w:type="dxa"/>
                    <w:bottom w:w="0" w:type="dxa"/>
                    <w:right w:w="60" w:type="dxa"/>
                  </w:tcMar>
                </w:tcPr>
                <w:p w14:paraId="6E5E84D7" w14:textId="77777777" w:rsidR="00C643C5" w:rsidRPr="0083573F" w:rsidDel="00CA502A" w:rsidRDefault="00C643C5" w:rsidP="00D23539">
                  <w:pPr>
                    <w:pStyle w:val="Tableheader"/>
                    <w:rPr>
                      <w:del w:id="444" w:author="Klausen Jörg" w:date="2019-01-21T09:43:00Z"/>
                      <w:i/>
                      <w:iCs/>
                    </w:rPr>
                  </w:pPr>
                  <w:del w:id="445"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3B1B202C" w14:textId="77777777" w:rsidR="00C643C5" w:rsidRPr="0083573F" w:rsidDel="00CA502A" w:rsidRDefault="00C643C5" w:rsidP="00D23539">
                  <w:pPr>
                    <w:pStyle w:val="Tableheader"/>
                    <w:rPr>
                      <w:del w:id="446" w:author="Klausen Jörg" w:date="2019-01-21T09:43:00Z"/>
                    </w:rPr>
                  </w:pPr>
                  <w:del w:id="447"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1AADF966" w14:textId="77777777" w:rsidR="00C643C5" w:rsidRPr="0083573F" w:rsidDel="00CA502A" w:rsidRDefault="00C643C5" w:rsidP="00D23539">
                  <w:pPr>
                    <w:pStyle w:val="Tableheader"/>
                    <w:rPr>
                      <w:del w:id="448" w:author="Klausen Jörg" w:date="2019-01-21T09:43:00Z"/>
                    </w:rPr>
                  </w:pPr>
                  <w:del w:id="449"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1F45877D" w14:textId="77777777" w:rsidR="00C643C5" w:rsidRPr="0083573F" w:rsidDel="00CA502A" w:rsidRDefault="00C643C5" w:rsidP="00D23539">
                  <w:pPr>
                    <w:pStyle w:val="Tableheader"/>
                    <w:rPr>
                      <w:del w:id="450" w:author="Klausen Jörg" w:date="2019-01-21T09:43:00Z"/>
                    </w:rPr>
                  </w:pPr>
                  <w:del w:id="451" w:author="Klausen Jörg" w:date="2019-01-21T09:43:00Z">
                    <w:r w:rsidRPr="0083573F" w:rsidDel="00CA502A">
                      <w:delText>Property Description</w:delText>
                    </w:r>
                  </w:del>
                </w:p>
              </w:tc>
            </w:tr>
            <w:tr w:rsidR="00C643C5" w:rsidDel="00CA502A" w14:paraId="60418BC8" w14:textId="77777777" w:rsidTr="00D23539">
              <w:trPr>
                <w:del w:id="452" w:author="Klausen Jörg" w:date="2019-01-21T09:43:00Z"/>
              </w:trPr>
              <w:tc>
                <w:tcPr>
                  <w:tcW w:w="1701" w:type="dxa"/>
                  <w:tcMar>
                    <w:top w:w="0" w:type="dxa"/>
                    <w:left w:w="60" w:type="dxa"/>
                    <w:bottom w:w="0" w:type="dxa"/>
                    <w:right w:w="60" w:type="dxa"/>
                  </w:tcMar>
                </w:tcPr>
                <w:p w14:paraId="3B3B4A9F" w14:textId="77777777" w:rsidR="00C643C5" w:rsidRPr="0083573F" w:rsidDel="00CA502A" w:rsidRDefault="00C643C5" w:rsidP="00D23539">
                  <w:pPr>
                    <w:pStyle w:val="Tablebody"/>
                    <w:rPr>
                      <w:del w:id="453" w:author="Klausen Jörg" w:date="2019-01-21T09:43:00Z"/>
                    </w:rPr>
                  </w:pPr>
                  <w:del w:id="454" w:author="Klausen Jörg" w:date="2019-01-21T09:43:00Z">
                    <w:r w:rsidDel="00CA502A">
                      <w:delText>timeZone</w:delText>
                    </w:r>
                  </w:del>
                </w:p>
              </w:tc>
              <w:tc>
                <w:tcPr>
                  <w:tcW w:w="1134" w:type="dxa"/>
                  <w:tcMar>
                    <w:top w:w="0" w:type="dxa"/>
                    <w:left w:w="60" w:type="dxa"/>
                    <w:bottom w:w="0" w:type="dxa"/>
                    <w:right w:w="60" w:type="dxa"/>
                  </w:tcMar>
                </w:tcPr>
                <w:p w14:paraId="6CAA7EAA" w14:textId="77777777" w:rsidR="00C643C5" w:rsidRPr="0083573F" w:rsidDel="00CA502A" w:rsidRDefault="00C643C5" w:rsidP="00D23539">
                  <w:pPr>
                    <w:pStyle w:val="Tablebody"/>
                    <w:rPr>
                      <w:del w:id="455" w:author="Klausen Jörg" w:date="2019-01-21T09:43:00Z"/>
                      <w:rFonts w:eastAsia="Arial" w:cs="Arial"/>
                    </w:rPr>
                  </w:pPr>
                  <w:del w:id="456" w:author="Klausen Jörg" w:date="2019-01-21T09:43:00Z">
                    <w:r w:rsidRPr="0083573F" w:rsidDel="00CA502A">
                      <w:delText>1..</w:delText>
                    </w:r>
                    <w:r w:rsidDel="00CA502A">
                      <w:delText>1</w:delText>
                    </w:r>
                  </w:del>
                </w:p>
              </w:tc>
              <w:tc>
                <w:tcPr>
                  <w:tcW w:w="1701" w:type="dxa"/>
                  <w:tcMar>
                    <w:top w:w="0" w:type="dxa"/>
                    <w:left w:w="60" w:type="dxa"/>
                    <w:bottom w:w="0" w:type="dxa"/>
                    <w:right w:w="60" w:type="dxa"/>
                  </w:tcMar>
                </w:tcPr>
                <w:p w14:paraId="63CA35D8" w14:textId="77777777" w:rsidR="00C643C5" w:rsidRPr="0083573F" w:rsidDel="00CA502A" w:rsidRDefault="00C643C5" w:rsidP="00D23539">
                  <w:pPr>
                    <w:pStyle w:val="Tablebody"/>
                    <w:rPr>
                      <w:del w:id="457" w:author="Klausen Jörg" w:date="2019-01-21T09:43:00Z"/>
                      <w:rFonts w:eastAsia="Arial" w:cs="Arial"/>
                    </w:rPr>
                  </w:pPr>
                  <w:del w:id="458" w:author="Klausen Jörg" w:date="2019-01-21T09:43:00Z">
                    <w:r w:rsidDel="00CA502A">
                      <w:delText>TimeZoneType</w:delText>
                    </w:r>
                  </w:del>
                </w:p>
              </w:tc>
              <w:tc>
                <w:tcPr>
                  <w:tcW w:w="5103" w:type="dxa"/>
                  <w:tcMar>
                    <w:top w:w="0" w:type="dxa"/>
                    <w:left w:w="60" w:type="dxa"/>
                    <w:bottom w:w="0" w:type="dxa"/>
                    <w:right w:w="60" w:type="dxa"/>
                  </w:tcMar>
                </w:tcPr>
                <w:p w14:paraId="5F80837F" w14:textId="77777777" w:rsidR="00C643C5" w:rsidRPr="00015DDB" w:rsidDel="00CA502A" w:rsidRDefault="00C643C5" w:rsidP="00535418">
                  <w:pPr>
                    <w:pStyle w:val="Tablebody"/>
                    <w:rPr>
                      <w:del w:id="459" w:author="Klausen Jörg" w:date="2019-01-21T09:43:00Z"/>
                    </w:rPr>
                  </w:pPr>
                  <w:del w:id="460" w:author="Klausen Jörg" w:date="2019-01-21T09:43:00Z">
                    <w:r w:rsidDel="00CA502A">
                      <w:delText xml:space="preserve">Time zone of the ObservingFacility, from the TimeZoneType codelist. </w:delText>
                    </w:r>
                  </w:del>
                </w:p>
              </w:tc>
            </w:tr>
            <w:tr w:rsidR="00C643C5" w:rsidRPr="00640857" w:rsidDel="00CA502A" w14:paraId="3F003CF6" w14:textId="77777777" w:rsidTr="00D23539">
              <w:trPr>
                <w:del w:id="461" w:author="Klausen Jörg" w:date="2019-01-21T09:43:00Z"/>
              </w:trPr>
              <w:tc>
                <w:tcPr>
                  <w:tcW w:w="1701" w:type="dxa"/>
                  <w:tcMar>
                    <w:top w:w="0" w:type="dxa"/>
                    <w:left w:w="60" w:type="dxa"/>
                    <w:bottom w:w="0" w:type="dxa"/>
                    <w:right w:w="60" w:type="dxa"/>
                  </w:tcMar>
                </w:tcPr>
                <w:p w14:paraId="4D9C6008" w14:textId="77777777" w:rsidR="00C643C5" w:rsidRPr="00640857" w:rsidDel="00CA502A" w:rsidRDefault="00C643C5" w:rsidP="00D23539">
                  <w:pPr>
                    <w:pStyle w:val="Tablebody"/>
                    <w:rPr>
                      <w:del w:id="462" w:author="Klausen Jörg" w:date="2019-01-21T09:43:00Z"/>
                    </w:rPr>
                  </w:pPr>
                  <w:del w:id="463" w:author="Klausen Jörg" w:date="2019-01-21T09:43:00Z">
                    <w:r w:rsidDel="00CA502A">
                      <w:delText>validPeriod</w:delText>
                    </w:r>
                  </w:del>
                </w:p>
              </w:tc>
              <w:tc>
                <w:tcPr>
                  <w:tcW w:w="1134" w:type="dxa"/>
                  <w:tcMar>
                    <w:top w:w="0" w:type="dxa"/>
                    <w:left w:w="60" w:type="dxa"/>
                    <w:bottom w:w="0" w:type="dxa"/>
                    <w:right w:w="60" w:type="dxa"/>
                  </w:tcMar>
                </w:tcPr>
                <w:p w14:paraId="031CEDB9" w14:textId="77777777" w:rsidR="00C643C5" w:rsidRPr="00640857" w:rsidDel="00CA502A" w:rsidRDefault="00C643C5" w:rsidP="00D23539">
                  <w:pPr>
                    <w:pStyle w:val="Tablebody"/>
                    <w:rPr>
                      <w:del w:id="464" w:author="Klausen Jörg" w:date="2019-01-21T09:43:00Z"/>
                      <w:rFonts w:eastAsia="Arial" w:cs="Arial"/>
                      <w:color w:val="0F0F0F"/>
                    </w:rPr>
                  </w:pPr>
                  <w:del w:id="465" w:author="Klausen Jörg" w:date="2019-01-21T09:43:00Z">
                    <w:r w:rsidDel="00CA502A">
                      <w:rPr>
                        <w:color w:val="0F0F0F"/>
                      </w:rPr>
                      <w:delText>0..1</w:delText>
                    </w:r>
                  </w:del>
                </w:p>
              </w:tc>
              <w:tc>
                <w:tcPr>
                  <w:tcW w:w="1701" w:type="dxa"/>
                  <w:tcMar>
                    <w:top w:w="0" w:type="dxa"/>
                    <w:left w:w="60" w:type="dxa"/>
                    <w:bottom w:w="0" w:type="dxa"/>
                    <w:right w:w="60" w:type="dxa"/>
                  </w:tcMar>
                </w:tcPr>
                <w:p w14:paraId="07D88B62" w14:textId="77777777" w:rsidR="00C643C5" w:rsidRPr="00640857" w:rsidDel="00CA502A" w:rsidRDefault="00C643C5" w:rsidP="00D23539">
                  <w:pPr>
                    <w:pStyle w:val="Tablebody"/>
                    <w:rPr>
                      <w:del w:id="466" w:author="Klausen Jörg" w:date="2019-01-21T09:43:00Z"/>
                      <w:rFonts w:eastAsia="Arial" w:cs="Arial"/>
                    </w:rPr>
                  </w:pPr>
                  <w:del w:id="467" w:author="Klausen Jörg" w:date="2019-01-21T09:43:00Z">
                    <w:r w:rsidDel="00CA502A">
                      <w:delText>gml:TimePeriod</w:delText>
                    </w:r>
                  </w:del>
                </w:p>
              </w:tc>
              <w:tc>
                <w:tcPr>
                  <w:tcW w:w="5103" w:type="dxa"/>
                  <w:tcMar>
                    <w:top w:w="0" w:type="dxa"/>
                    <w:left w:w="60" w:type="dxa"/>
                    <w:bottom w:w="0" w:type="dxa"/>
                    <w:right w:w="60" w:type="dxa"/>
                  </w:tcMar>
                </w:tcPr>
                <w:p w14:paraId="1967D26C" w14:textId="77777777" w:rsidR="00C643C5" w:rsidRPr="00640857" w:rsidDel="00CA502A" w:rsidRDefault="00C643C5" w:rsidP="008B7495">
                  <w:pPr>
                    <w:pStyle w:val="Tablebody"/>
                    <w:rPr>
                      <w:del w:id="468" w:author="Klausen Jörg" w:date="2019-01-21T09:43:00Z"/>
                      <w:rFonts w:eastAsia="Arial" w:cs="Arial"/>
                    </w:rPr>
                  </w:pPr>
                  <w:del w:id="469" w:author="Klausen Jörg" w:date="2019-01-21T09:43:00Z">
                    <w:r w:rsidDel="00CA502A">
                      <w:delText>Specifies at least the begin date of the indicated TimeZone. If omitted, the dateEstablished of the facility will be assumed.</w:delText>
                    </w:r>
                  </w:del>
                </w:p>
              </w:tc>
            </w:tr>
          </w:tbl>
          <w:p w14:paraId="072F7BC1" w14:textId="77777777" w:rsidR="00C643C5" w:rsidDel="00CA502A" w:rsidRDefault="00C643C5" w:rsidP="00535418">
            <w:pPr>
              <w:pStyle w:val="Caption"/>
              <w:rPr>
                <w:del w:id="470" w:author="Klausen Jörg" w:date="2019-01-21T09:43:00Z"/>
              </w:rPr>
            </w:pPr>
            <w:del w:id="471" w:author="Klausen Jörg" w:date="2019-01-21T09:43:00Z">
              <w:r w:rsidDel="00CA502A">
                <w:delText xml:space="preserve">Table </w:delText>
              </w:r>
              <w:r w:rsidDel="00CA502A">
                <w:rPr>
                  <w:noProof/>
                </w:rPr>
                <w:delText>15</w:delText>
              </w:r>
              <w:r w:rsidRPr="00814FD8" w:rsidDel="00CA502A">
                <w:delText xml:space="preserve"> Properties of </w:delText>
              </w:r>
              <w:r w:rsidDel="00CA502A">
                <w:delText>TimeZone</w:delText>
              </w:r>
            </w:del>
          </w:p>
          <w:p w14:paraId="43AB56D5" w14:textId="77777777" w:rsidR="00C643C5" w:rsidDel="00CA502A" w:rsidRDefault="00C643C5" w:rsidP="00955E8C">
            <w:pPr>
              <w:pStyle w:val="Heading4"/>
              <w:rPr>
                <w:del w:id="472" w:author="Klausen Jörg" w:date="2019-01-21T09:43:00Z"/>
              </w:rPr>
            </w:pPr>
            <w:del w:id="473" w:author="Klausen Jörg" w:date="2019-01-21T09:43:00Z">
              <w:r w:rsidDel="00CA502A">
                <w:delText>&lt;DataType&gt; Population</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2E3D5A82" w14:textId="77777777" w:rsidTr="00D23539">
              <w:trPr>
                <w:tblHeader/>
                <w:del w:id="474" w:author="Klausen Jörg" w:date="2019-01-21T09:43:00Z"/>
              </w:trPr>
              <w:tc>
                <w:tcPr>
                  <w:tcW w:w="1701" w:type="dxa"/>
                  <w:shd w:val="clear" w:color="auto" w:fill="B8CCE4" w:themeFill="accent1" w:themeFillTint="66"/>
                  <w:tcMar>
                    <w:top w:w="0" w:type="dxa"/>
                    <w:left w:w="60" w:type="dxa"/>
                    <w:bottom w:w="0" w:type="dxa"/>
                    <w:right w:w="60" w:type="dxa"/>
                  </w:tcMar>
                </w:tcPr>
                <w:p w14:paraId="1F2EFA4E" w14:textId="77777777" w:rsidR="00C643C5" w:rsidRPr="0083573F" w:rsidDel="00CA502A" w:rsidRDefault="00C643C5" w:rsidP="00D23539">
                  <w:pPr>
                    <w:pStyle w:val="Tableheader"/>
                    <w:rPr>
                      <w:del w:id="475" w:author="Klausen Jörg" w:date="2019-01-21T09:43:00Z"/>
                      <w:i/>
                      <w:iCs/>
                    </w:rPr>
                  </w:pPr>
                  <w:del w:id="476"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68453C67" w14:textId="77777777" w:rsidR="00C643C5" w:rsidRPr="0083573F" w:rsidDel="00CA502A" w:rsidRDefault="00C643C5" w:rsidP="00D23539">
                  <w:pPr>
                    <w:pStyle w:val="Tableheader"/>
                    <w:rPr>
                      <w:del w:id="477" w:author="Klausen Jörg" w:date="2019-01-21T09:43:00Z"/>
                    </w:rPr>
                  </w:pPr>
                  <w:del w:id="478"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432B32DB" w14:textId="77777777" w:rsidR="00C643C5" w:rsidRPr="0083573F" w:rsidDel="00CA502A" w:rsidRDefault="00C643C5" w:rsidP="00D23539">
                  <w:pPr>
                    <w:pStyle w:val="Tableheader"/>
                    <w:rPr>
                      <w:del w:id="479" w:author="Klausen Jörg" w:date="2019-01-21T09:43:00Z"/>
                    </w:rPr>
                  </w:pPr>
                  <w:del w:id="480"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6B4AC390" w14:textId="77777777" w:rsidR="00C643C5" w:rsidRPr="0083573F" w:rsidDel="00CA502A" w:rsidRDefault="00C643C5" w:rsidP="00D23539">
                  <w:pPr>
                    <w:pStyle w:val="Tableheader"/>
                    <w:rPr>
                      <w:del w:id="481" w:author="Klausen Jörg" w:date="2019-01-21T09:43:00Z"/>
                    </w:rPr>
                  </w:pPr>
                  <w:del w:id="482" w:author="Klausen Jörg" w:date="2019-01-21T09:43:00Z">
                    <w:r w:rsidRPr="0083573F" w:rsidDel="00CA502A">
                      <w:delText>Property Description</w:delText>
                    </w:r>
                  </w:del>
                </w:p>
              </w:tc>
            </w:tr>
            <w:tr w:rsidR="00C643C5" w:rsidDel="00CA502A" w14:paraId="2FAA92BE" w14:textId="77777777" w:rsidTr="00D23539">
              <w:trPr>
                <w:del w:id="483" w:author="Klausen Jörg" w:date="2019-01-21T09:43:00Z"/>
              </w:trPr>
              <w:tc>
                <w:tcPr>
                  <w:tcW w:w="1701" w:type="dxa"/>
                  <w:tcMar>
                    <w:top w:w="0" w:type="dxa"/>
                    <w:left w:w="60" w:type="dxa"/>
                    <w:bottom w:w="0" w:type="dxa"/>
                    <w:right w:w="60" w:type="dxa"/>
                  </w:tcMar>
                </w:tcPr>
                <w:p w14:paraId="02C5F5FC" w14:textId="77777777" w:rsidR="00C643C5" w:rsidRPr="0083573F" w:rsidDel="00CA502A" w:rsidRDefault="00C643C5" w:rsidP="00D23539">
                  <w:pPr>
                    <w:pStyle w:val="Tablebody"/>
                    <w:rPr>
                      <w:del w:id="484" w:author="Klausen Jörg" w:date="2019-01-21T09:43:00Z"/>
                    </w:rPr>
                  </w:pPr>
                  <w:del w:id="485" w:author="Klausen Jörg" w:date="2019-01-21T09:43:00Z">
                    <w:r w:rsidDel="00CA502A">
                      <w:delText>population10km</w:delText>
                    </w:r>
                  </w:del>
                </w:p>
              </w:tc>
              <w:tc>
                <w:tcPr>
                  <w:tcW w:w="1134" w:type="dxa"/>
                  <w:tcMar>
                    <w:top w:w="0" w:type="dxa"/>
                    <w:left w:w="60" w:type="dxa"/>
                    <w:bottom w:w="0" w:type="dxa"/>
                    <w:right w:w="60" w:type="dxa"/>
                  </w:tcMar>
                </w:tcPr>
                <w:p w14:paraId="7F7A8655" w14:textId="77777777" w:rsidR="00C643C5" w:rsidRPr="0083573F" w:rsidDel="00CA502A" w:rsidRDefault="00C643C5" w:rsidP="00D23539">
                  <w:pPr>
                    <w:pStyle w:val="Tablebody"/>
                    <w:rPr>
                      <w:del w:id="486" w:author="Klausen Jörg" w:date="2019-01-21T09:43:00Z"/>
                      <w:rFonts w:eastAsia="Arial" w:cs="Arial"/>
                    </w:rPr>
                  </w:pPr>
                  <w:del w:id="487"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1A805728" w14:textId="77777777" w:rsidR="00C643C5" w:rsidRPr="0083573F" w:rsidDel="00CA502A" w:rsidRDefault="00C643C5" w:rsidP="00D23539">
                  <w:pPr>
                    <w:pStyle w:val="Tablebody"/>
                    <w:rPr>
                      <w:del w:id="488" w:author="Klausen Jörg" w:date="2019-01-21T09:43:00Z"/>
                      <w:rFonts w:eastAsia="Arial" w:cs="Arial"/>
                    </w:rPr>
                  </w:pPr>
                  <w:del w:id="489" w:author="Klausen Jörg" w:date="2019-01-21T09:43:00Z">
                    <w:r w:rsidDel="00CA502A">
                      <w:delText>Integer</w:delText>
                    </w:r>
                  </w:del>
                </w:p>
              </w:tc>
              <w:tc>
                <w:tcPr>
                  <w:tcW w:w="5103" w:type="dxa"/>
                  <w:tcMar>
                    <w:top w:w="0" w:type="dxa"/>
                    <w:left w:w="60" w:type="dxa"/>
                    <w:bottom w:w="0" w:type="dxa"/>
                    <w:right w:w="60" w:type="dxa"/>
                  </w:tcMar>
                </w:tcPr>
                <w:p w14:paraId="489C4FB4" w14:textId="77777777" w:rsidR="00C643C5" w:rsidRPr="00015DDB" w:rsidDel="00CA502A" w:rsidRDefault="00C643C5" w:rsidP="00D23539">
                  <w:pPr>
                    <w:pStyle w:val="Tablebody"/>
                    <w:rPr>
                      <w:del w:id="490" w:author="Klausen Jörg" w:date="2019-01-21T09:43:00Z"/>
                    </w:rPr>
                  </w:pPr>
                  <w:del w:id="491" w:author="Klausen Jörg" w:date="2019-01-21T09:43:00Z">
                    <w:r w:rsidDel="00CA502A">
                      <w:delText xml:space="preserve">Population within a 10 km radius of the ObservingFacility </w:delText>
                    </w:r>
                  </w:del>
                </w:p>
              </w:tc>
            </w:tr>
            <w:tr w:rsidR="00C643C5" w:rsidDel="00CA502A" w14:paraId="2A9D3301" w14:textId="77777777" w:rsidTr="00D23539">
              <w:trPr>
                <w:del w:id="492" w:author="Klausen Jörg" w:date="2019-01-21T09:43:00Z"/>
              </w:trPr>
              <w:tc>
                <w:tcPr>
                  <w:tcW w:w="1701" w:type="dxa"/>
                  <w:tcMar>
                    <w:top w:w="0" w:type="dxa"/>
                    <w:left w:w="60" w:type="dxa"/>
                    <w:bottom w:w="0" w:type="dxa"/>
                    <w:right w:w="60" w:type="dxa"/>
                  </w:tcMar>
                </w:tcPr>
                <w:p w14:paraId="3DCC6182" w14:textId="77777777" w:rsidR="00C643C5" w:rsidDel="00CA502A" w:rsidRDefault="00C643C5" w:rsidP="00D23539">
                  <w:pPr>
                    <w:pStyle w:val="Tablebody"/>
                    <w:rPr>
                      <w:del w:id="493" w:author="Klausen Jörg" w:date="2019-01-21T09:43:00Z"/>
                    </w:rPr>
                  </w:pPr>
                  <w:del w:id="494" w:author="Klausen Jörg" w:date="2019-01-21T09:43:00Z">
                    <w:r w:rsidDel="00CA502A">
                      <w:delText>population50km</w:delText>
                    </w:r>
                  </w:del>
                </w:p>
              </w:tc>
              <w:tc>
                <w:tcPr>
                  <w:tcW w:w="1134" w:type="dxa"/>
                  <w:tcMar>
                    <w:top w:w="0" w:type="dxa"/>
                    <w:left w:w="60" w:type="dxa"/>
                    <w:bottom w:w="0" w:type="dxa"/>
                    <w:right w:w="60" w:type="dxa"/>
                  </w:tcMar>
                </w:tcPr>
                <w:p w14:paraId="64C593F0" w14:textId="77777777" w:rsidR="00C643C5" w:rsidDel="00CA502A" w:rsidRDefault="00C643C5" w:rsidP="00D23539">
                  <w:pPr>
                    <w:pStyle w:val="Tablebody"/>
                    <w:rPr>
                      <w:del w:id="495" w:author="Klausen Jörg" w:date="2019-01-21T09:43:00Z"/>
                    </w:rPr>
                  </w:pPr>
                  <w:del w:id="496"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0AC9449E" w14:textId="77777777" w:rsidR="00C643C5" w:rsidDel="00CA502A" w:rsidRDefault="00C643C5" w:rsidP="00D23539">
                  <w:pPr>
                    <w:pStyle w:val="Tablebody"/>
                    <w:rPr>
                      <w:del w:id="497" w:author="Klausen Jörg" w:date="2019-01-21T09:43:00Z"/>
                    </w:rPr>
                  </w:pPr>
                  <w:del w:id="498" w:author="Klausen Jörg" w:date="2019-01-21T09:43:00Z">
                    <w:r w:rsidDel="00CA502A">
                      <w:delText>Integer</w:delText>
                    </w:r>
                  </w:del>
                </w:p>
              </w:tc>
              <w:tc>
                <w:tcPr>
                  <w:tcW w:w="5103" w:type="dxa"/>
                  <w:tcMar>
                    <w:top w:w="0" w:type="dxa"/>
                    <w:left w:w="60" w:type="dxa"/>
                    <w:bottom w:w="0" w:type="dxa"/>
                    <w:right w:w="60" w:type="dxa"/>
                  </w:tcMar>
                </w:tcPr>
                <w:p w14:paraId="665A207C" w14:textId="77777777" w:rsidR="00C643C5" w:rsidDel="00CA502A" w:rsidRDefault="00C643C5" w:rsidP="00D23539">
                  <w:pPr>
                    <w:pStyle w:val="Tablebody"/>
                    <w:rPr>
                      <w:del w:id="499" w:author="Klausen Jörg" w:date="2019-01-21T09:43:00Z"/>
                    </w:rPr>
                  </w:pPr>
                  <w:del w:id="500" w:author="Klausen Jörg" w:date="2019-01-21T09:43:00Z">
                    <w:r w:rsidDel="00CA502A">
                      <w:delText xml:space="preserve">Population within a 10 km radius of the ObservingFacility </w:delText>
                    </w:r>
                  </w:del>
                </w:p>
              </w:tc>
            </w:tr>
            <w:tr w:rsidR="00C643C5" w:rsidRPr="00640857" w:rsidDel="00CA502A" w14:paraId="27CBD3F4" w14:textId="77777777" w:rsidTr="00D23539">
              <w:trPr>
                <w:del w:id="501" w:author="Klausen Jörg" w:date="2019-01-21T09:43:00Z"/>
              </w:trPr>
              <w:tc>
                <w:tcPr>
                  <w:tcW w:w="1701" w:type="dxa"/>
                  <w:tcMar>
                    <w:top w:w="0" w:type="dxa"/>
                    <w:left w:w="60" w:type="dxa"/>
                    <w:bottom w:w="0" w:type="dxa"/>
                    <w:right w:w="60" w:type="dxa"/>
                  </w:tcMar>
                </w:tcPr>
                <w:p w14:paraId="6BBA6DCD" w14:textId="77777777" w:rsidR="00C643C5" w:rsidRPr="00640857" w:rsidDel="00CA502A" w:rsidRDefault="00C643C5" w:rsidP="00D23539">
                  <w:pPr>
                    <w:pStyle w:val="Tablebody"/>
                    <w:rPr>
                      <w:del w:id="502" w:author="Klausen Jörg" w:date="2019-01-21T09:43:00Z"/>
                    </w:rPr>
                  </w:pPr>
                  <w:del w:id="503" w:author="Klausen Jörg" w:date="2019-01-21T09:43:00Z">
                    <w:r w:rsidDel="00CA502A">
                      <w:delText>validPeriod</w:delText>
                    </w:r>
                  </w:del>
                </w:p>
              </w:tc>
              <w:tc>
                <w:tcPr>
                  <w:tcW w:w="1134" w:type="dxa"/>
                  <w:tcMar>
                    <w:top w:w="0" w:type="dxa"/>
                    <w:left w:w="60" w:type="dxa"/>
                    <w:bottom w:w="0" w:type="dxa"/>
                    <w:right w:w="60" w:type="dxa"/>
                  </w:tcMar>
                </w:tcPr>
                <w:p w14:paraId="6A133367" w14:textId="77777777" w:rsidR="00C643C5" w:rsidRPr="00640857" w:rsidDel="00CA502A" w:rsidRDefault="00C643C5" w:rsidP="00D23539">
                  <w:pPr>
                    <w:pStyle w:val="Tablebody"/>
                    <w:rPr>
                      <w:del w:id="504" w:author="Klausen Jörg" w:date="2019-01-21T09:43:00Z"/>
                      <w:rFonts w:eastAsia="Arial" w:cs="Arial"/>
                      <w:color w:val="0F0F0F"/>
                    </w:rPr>
                  </w:pPr>
                  <w:del w:id="505" w:author="Klausen Jörg" w:date="2019-01-21T09:43:00Z">
                    <w:r w:rsidDel="00CA502A">
                      <w:rPr>
                        <w:color w:val="0F0F0F"/>
                      </w:rPr>
                      <w:delText>0..1</w:delText>
                    </w:r>
                  </w:del>
                </w:p>
              </w:tc>
              <w:tc>
                <w:tcPr>
                  <w:tcW w:w="1701" w:type="dxa"/>
                  <w:tcMar>
                    <w:top w:w="0" w:type="dxa"/>
                    <w:left w:w="60" w:type="dxa"/>
                    <w:bottom w:w="0" w:type="dxa"/>
                    <w:right w:w="60" w:type="dxa"/>
                  </w:tcMar>
                </w:tcPr>
                <w:p w14:paraId="7DA7DFD7" w14:textId="77777777" w:rsidR="00C643C5" w:rsidRPr="00640857" w:rsidDel="00CA502A" w:rsidRDefault="00C643C5" w:rsidP="00D23539">
                  <w:pPr>
                    <w:pStyle w:val="Tablebody"/>
                    <w:rPr>
                      <w:del w:id="506" w:author="Klausen Jörg" w:date="2019-01-21T09:43:00Z"/>
                      <w:rFonts w:eastAsia="Arial" w:cs="Arial"/>
                    </w:rPr>
                  </w:pPr>
                  <w:del w:id="507" w:author="Klausen Jörg" w:date="2019-01-21T09:43:00Z">
                    <w:r w:rsidDel="00CA502A">
                      <w:delText>gml:TimePeriod</w:delText>
                    </w:r>
                  </w:del>
                </w:p>
              </w:tc>
              <w:tc>
                <w:tcPr>
                  <w:tcW w:w="5103" w:type="dxa"/>
                  <w:tcMar>
                    <w:top w:w="0" w:type="dxa"/>
                    <w:left w:w="60" w:type="dxa"/>
                    <w:bottom w:w="0" w:type="dxa"/>
                    <w:right w:w="60" w:type="dxa"/>
                  </w:tcMar>
                </w:tcPr>
                <w:p w14:paraId="2C432AC0" w14:textId="77777777" w:rsidR="00C643C5" w:rsidRPr="00640857" w:rsidDel="00CA502A" w:rsidRDefault="00C643C5" w:rsidP="008B7495">
                  <w:pPr>
                    <w:pStyle w:val="Tablebody"/>
                    <w:rPr>
                      <w:del w:id="508" w:author="Klausen Jörg" w:date="2019-01-21T09:43:00Z"/>
                      <w:rFonts w:eastAsia="Arial" w:cs="Arial"/>
                    </w:rPr>
                  </w:pPr>
                  <w:del w:id="509" w:author="Klausen Jörg" w:date="2019-01-21T09:43:00Z">
                    <w:r w:rsidDel="00CA502A">
                      <w:delText>Specifies at least the begin date of the indicated Population. If omitted, the dateEstablished of the facility will be assumed.</w:delText>
                    </w:r>
                  </w:del>
                </w:p>
              </w:tc>
            </w:tr>
          </w:tbl>
          <w:p w14:paraId="518F0710" w14:textId="77777777" w:rsidR="00C643C5" w:rsidRPr="00955E8C" w:rsidDel="00CA502A" w:rsidRDefault="00C643C5" w:rsidP="00955E8C">
            <w:pPr>
              <w:pStyle w:val="Caption"/>
              <w:rPr>
                <w:del w:id="510" w:author="Klausen Jörg" w:date="2019-01-21T09:43:00Z"/>
              </w:rPr>
            </w:pPr>
            <w:del w:id="511" w:author="Klausen Jörg" w:date="2019-01-21T09:43:00Z">
              <w:r w:rsidDel="00CA502A">
                <w:delText xml:space="preserve">Table </w:delText>
              </w:r>
              <w:r w:rsidDel="00CA502A">
                <w:rPr>
                  <w:noProof/>
                </w:rPr>
                <w:delText>16</w:delText>
              </w:r>
              <w:r w:rsidRPr="00814FD8" w:rsidDel="00CA502A">
                <w:delText xml:space="preserve"> Properties of </w:delText>
              </w:r>
              <w:r w:rsidDel="00CA502A">
                <w:delText>Population</w:delText>
              </w:r>
            </w:del>
          </w:p>
          <w:p w14:paraId="2C5BFB40" w14:textId="3D669672" w:rsidR="00D97193" w:rsidRPr="00632C16" w:rsidRDefault="00C643C5" w:rsidP="00D97193">
            <w:pPr>
              <w:pStyle w:val="Tablebody"/>
            </w:pPr>
            <w:del w:id="512" w:author="Klausen Jörg" w:date="2019-01-21T09:43:00Z">
              <w:r w:rsidRPr="003564AD" w:rsidDel="00CA502A">
                <w:delText>FacilitySet</w:delText>
              </w:r>
            </w:del>
            <w:r w:rsidR="003B2615">
              <w:fldChar w:fldCharType="end"/>
            </w:r>
          </w:p>
        </w:tc>
      </w:tr>
      <w:tr w:rsidR="00D97193" w14:paraId="48F3E575" w14:textId="77777777" w:rsidTr="00015DDB">
        <w:tc>
          <w:tcPr>
            <w:tcW w:w="1701" w:type="dxa"/>
            <w:tcMar>
              <w:top w:w="0" w:type="dxa"/>
              <w:left w:w="60" w:type="dxa"/>
              <w:bottom w:w="0" w:type="dxa"/>
              <w:right w:w="60" w:type="dxa"/>
            </w:tcMar>
          </w:tcPr>
          <w:p w14:paraId="5ED135EB" w14:textId="77777777" w:rsidR="00D97193" w:rsidRPr="00632C16" w:rsidRDefault="00D97193" w:rsidP="003B2615">
            <w:pPr>
              <w:pStyle w:val="Tablebody"/>
            </w:pPr>
            <w:proofErr w:type="spellStart"/>
            <w:r w:rsidRPr="00632C16">
              <w:lastRenderedPageBreak/>
              <w:t>facilityType</w:t>
            </w:r>
            <w:proofErr w:type="spellEnd"/>
          </w:p>
        </w:tc>
        <w:tc>
          <w:tcPr>
            <w:tcW w:w="1134" w:type="dxa"/>
            <w:tcMar>
              <w:top w:w="0" w:type="dxa"/>
              <w:left w:w="60" w:type="dxa"/>
              <w:bottom w:w="0" w:type="dxa"/>
              <w:right w:w="60" w:type="dxa"/>
            </w:tcMar>
          </w:tcPr>
          <w:p w14:paraId="1B0E57AF" w14:textId="32805579" w:rsidR="00D97193" w:rsidRPr="00632C16" w:rsidRDefault="008362EC" w:rsidP="003B2615">
            <w:pPr>
              <w:pStyle w:val="Tablebody"/>
              <w:rPr>
                <w:rFonts w:eastAsia="Arial" w:cs="Arial"/>
              </w:rPr>
            </w:pPr>
            <w:r>
              <w:rPr>
                <w:color w:val="0F0F0F"/>
              </w:rPr>
              <w:t>1</w:t>
            </w:r>
            <w:r w:rsidR="00D97193" w:rsidRPr="00632C16">
              <w:rPr>
                <w:color w:val="0F0F0F"/>
              </w:rPr>
              <w:t>..1</w:t>
            </w:r>
          </w:p>
        </w:tc>
        <w:tc>
          <w:tcPr>
            <w:tcW w:w="1701" w:type="dxa"/>
            <w:tcMar>
              <w:top w:w="0" w:type="dxa"/>
              <w:left w:w="60" w:type="dxa"/>
              <w:bottom w:w="0" w:type="dxa"/>
              <w:right w:w="60" w:type="dxa"/>
            </w:tcMar>
          </w:tcPr>
          <w:p w14:paraId="104689DA" w14:textId="77777777" w:rsidR="00D97193" w:rsidRPr="00632C16" w:rsidRDefault="00D97193" w:rsidP="003B2615">
            <w:pPr>
              <w:pStyle w:val="Tablebody"/>
              <w:rPr>
                <w:rFonts w:eastAsia="Arial" w:cs="Arial"/>
              </w:rPr>
            </w:pPr>
            <w:proofErr w:type="spellStart"/>
            <w:r w:rsidRPr="00632C16">
              <w:t>ObservingFacilityType</w:t>
            </w:r>
            <w:proofErr w:type="spellEnd"/>
          </w:p>
        </w:tc>
        <w:tc>
          <w:tcPr>
            <w:tcW w:w="5103" w:type="dxa"/>
            <w:tcMar>
              <w:top w:w="0" w:type="dxa"/>
              <w:left w:w="60" w:type="dxa"/>
              <w:bottom w:w="0" w:type="dxa"/>
              <w:right w:w="60" w:type="dxa"/>
            </w:tcMar>
          </w:tcPr>
          <w:p w14:paraId="7D23294A" w14:textId="5F68ED53" w:rsidR="00D97193" w:rsidRPr="00632C16" w:rsidRDefault="00D97193" w:rsidP="001750E3">
            <w:pPr>
              <w:pStyle w:val="Tablebody"/>
              <w:rPr>
                <w:rFonts w:eastAsia="Arial" w:cs="Arial"/>
              </w:rPr>
            </w:pPr>
            <w:r w:rsidRPr="00632C16">
              <w:t xml:space="preserve">3-04 The type of the observing facility from the </w:t>
            </w:r>
            <w:proofErr w:type="spellStart"/>
            <w:r w:rsidR="00C66E8C">
              <w:t>Observing</w:t>
            </w:r>
            <w:r w:rsidRPr="00632C16">
              <w:t>FacilityType</w:t>
            </w:r>
            <w:proofErr w:type="spellEnd"/>
            <w:r w:rsidRPr="00632C16">
              <w:t xml:space="preserve"> </w:t>
            </w:r>
            <w:proofErr w:type="spellStart"/>
            <w:r w:rsidRPr="00632C16">
              <w:t>codelist</w:t>
            </w:r>
            <w:proofErr w:type="spellEnd"/>
            <w:r w:rsidRPr="00632C16">
              <w:t>.</w:t>
            </w:r>
          </w:p>
        </w:tc>
      </w:tr>
      <w:tr w:rsidR="00D97193" w14:paraId="74A7E25F" w14:textId="77777777" w:rsidTr="00015DDB">
        <w:tc>
          <w:tcPr>
            <w:tcW w:w="1701" w:type="dxa"/>
            <w:tcMar>
              <w:top w:w="0" w:type="dxa"/>
              <w:left w:w="60" w:type="dxa"/>
              <w:bottom w:w="0" w:type="dxa"/>
              <w:right w:w="60" w:type="dxa"/>
            </w:tcMar>
          </w:tcPr>
          <w:p w14:paraId="341A04B8" w14:textId="77777777" w:rsidR="00D97193" w:rsidRPr="00632C16" w:rsidRDefault="00D97193" w:rsidP="003B2615">
            <w:pPr>
              <w:pStyle w:val="Tablebody"/>
            </w:pPr>
            <w:proofErr w:type="spellStart"/>
            <w:r>
              <w:t>dateEstablished</w:t>
            </w:r>
            <w:proofErr w:type="spellEnd"/>
          </w:p>
        </w:tc>
        <w:tc>
          <w:tcPr>
            <w:tcW w:w="1134" w:type="dxa"/>
            <w:tcMar>
              <w:top w:w="0" w:type="dxa"/>
              <w:left w:w="60" w:type="dxa"/>
              <w:bottom w:w="0" w:type="dxa"/>
              <w:right w:w="60" w:type="dxa"/>
            </w:tcMar>
          </w:tcPr>
          <w:p w14:paraId="6533E4E0" w14:textId="576560F8" w:rsidR="00D97193" w:rsidRPr="00632C16" w:rsidRDefault="00D97193"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2E06402" w14:textId="6745EDD2" w:rsidR="00D97193" w:rsidRPr="00632C16" w:rsidRDefault="00D97193" w:rsidP="003B2615">
            <w:pPr>
              <w:pStyle w:val="Tablebody"/>
              <w:rPr>
                <w:rFonts w:eastAsia="Arial" w:cs="Arial"/>
              </w:rPr>
            </w:pPr>
            <w:r>
              <w:t>Date</w:t>
            </w:r>
          </w:p>
        </w:tc>
        <w:tc>
          <w:tcPr>
            <w:tcW w:w="5103" w:type="dxa"/>
            <w:tcMar>
              <w:top w:w="0" w:type="dxa"/>
              <w:left w:w="60" w:type="dxa"/>
              <w:bottom w:w="0" w:type="dxa"/>
              <w:right w:w="60" w:type="dxa"/>
            </w:tcMar>
          </w:tcPr>
          <w:p w14:paraId="45695327" w14:textId="00C1886E" w:rsidR="00D97193" w:rsidRPr="00632C16" w:rsidRDefault="00D97193" w:rsidP="003B2615">
            <w:pPr>
              <w:pStyle w:val="Tablebody"/>
              <w:rPr>
                <w:rFonts w:eastAsia="Arial" w:cs="Arial"/>
              </w:rPr>
            </w:pPr>
            <w:r>
              <w:t xml:space="preserve">Date at which the </w:t>
            </w:r>
            <w:proofErr w:type="spellStart"/>
            <w:r>
              <w:t>observingFacility</w:t>
            </w:r>
            <w:proofErr w:type="spellEnd"/>
            <w:r>
              <w:t xml:space="preserve"> was established. Normally considered to be the date the first observations were made, but it can be some other, administrative date.</w:t>
            </w:r>
          </w:p>
        </w:tc>
      </w:tr>
      <w:tr w:rsidR="00D97193" w14:paraId="093BE82D" w14:textId="77777777" w:rsidTr="00015DDB">
        <w:tc>
          <w:tcPr>
            <w:tcW w:w="1701" w:type="dxa"/>
            <w:tcMar>
              <w:top w:w="0" w:type="dxa"/>
              <w:left w:w="60" w:type="dxa"/>
              <w:bottom w:w="0" w:type="dxa"/>
              <w:right w:w="60" w:type="dxa"/>
            </w:tcMar>
          </w:tcPr>
          <w:p w14:paraId="54EE91A6" w14:textId="77777777" w:rsidR="00D97193" w:rsidRPr="00632C16" w:rsidRDefault="00D97193" w:rsidP="003B2615">
            <w:pPr>
              <w:pStyle w:val="Tablebody"/>
            </w:pPr>
            <w:proofErr w:type="spellStart"/>
            <w:r>
              <w:t>dateClosed</w:t>
            </w:r>
            <w:proofErr w:type="spellEnd"/>
          </w:p>
        </w:tc>
        <w:tc>
          <w:tcPr>
            <w:tcW w:w="1134" w:type="dxa"/>
            <w:tcMar>
              <w:top w:w="0" w:type="dxa"/>
              <w:left w:w="60" w:type="dxa"/>
              <w:bottom w:w="0" w:type="dxa"/>
              <w:right w:w="60" w:type="dxa"/>
            </w:tcMar>
          </w:tcPr>
          <w:p w14:paraId="5F567348" w14:textId="77777777" w:rsidR="00D97193" w:rsidRPr="00632C16" w:rsidRDefault="00D97193" w:rsidP="003B2615">
            <w:pPr>
              <w:pStyle w:val="Tablebody"/>
              <w:rPr>
                <w:color w:val="0F0F0F"/>
              </w:rPr>
            </w:pPr>
            <w:r>
              <w:rPr>
                <w:color w:val="0F0F0F"/>
              </w:rPr>
              <w:t>0..1</w:t>
            </w:r>
          </w:p>
        </w:tc>
        <w:tc>
          <w:tcPr>
            <w:tcW w:w="1701" w:type="dxa"/>
            <w:tcMar>
              <w:top w:w="0" w:type="dxa"/>
              <w:left w:w="60" w:type="dxa"/>
              <w:bottom w:w="0" w:type="dxa"/>
              <w:right w:w="60" w:type="dxa"/>
            </w:tcMar>
          </w:tcPr>
          <w:p w14:paraId="1291732A" w14:textId="77777777" w:rsidR="00D97193" w:rsidRPr="00632C16" w:rsidRDefault="00D97193" w:rsidP="003B2615">
            <w:pPr>
              <w:pStyle w:val="Tablebody"/>
            </w:pPr>
            <w:r>
              <w:t>Date</w:t>
            </w:r>
          </w:p>
        </w:tc>
        <w:tc>
          <w:tcPr>
            <w:tcW w:w="5103" w:type="dxa"/>
            <w:tcMar>
              <w:top w:w="0" w:type="dxa"/>
              <w:left w:w="60" w:type="dxa"/>
              <w:bottom w:w="0" w:type="dxa"/>
              <w:right w:w="60" w:type="dxa"/>
            </w:tcMar>
          </w:tcPr>
          <w:p w14:paraId="70FBDC36" w14:textId="77777777" w:rsidR="00D97193" w:rsidRPr="00632C16" w:rsidRDefault="00D97193" w:rsidP="003B2615">
            <w:pPr>
              <w:pStyle w:val="Tablebody"/>
            </w:pPr>
            <w:r>
              <w:t xml:space="preserve">Declares the date when the </w:t>
            </w:r>
            <w:proofErr w:type="spellStart"/>
            <w:r>
              <w:t>ObservingFacility</w:t>
            </w:r>
            <w:proofErr w:type="spellEnd"/>
            <w:r>
              <w:t xml:space="preserve"> was closed.</w:t>
            </w:r>
          </w:p>
        </w:tc>
      </w:tr>
      <w:tr w:rsidR="00D97193" w14:paraId="3A2F63E7" w14:textId="77777777" w:rsidTr="00015DDB">
        <w:tc>
          <w:tcPr>
            <w:tcW w:w="1701" w:type="dxa"/>
            <w:tcMar>
              <w:top w:w="0" w:type="dxa"/>
              <w:left w:w="60" w:type="dxa"/>
              <w:bottom w:w="0" w:type="dxa"/>
              <w:right w:w="60" w:type="dxa"/>
            </w:tcMar>
          </w:tcPr>
          <w:p w14:paraId="5FF4ADC9" w14:textId="77777777" w:rsidR="00D97193" w:rsidRPr="00632C16" w:rsidRDefault="00D97193" w:rsidP="003B2615">
            <w:pPr>
              <w:pStyle w:val="Tablebody"/>
            </w:pPr>
            <w:proofErr w:type="spellStart"/>
            <w:r w:rsidRPr="00632C16">
              <w:t>wmoRegion</w:t>
            </w:r>
            <w:proofErr w:type="spellEnd"/>
          </w:p>
        </w:tc>
        <w:tc>
          <w:tcPr>
            <w:tcW w:w="1134" w:type="dxa"/>
            <w:tcMar>
              <w:top w:w="0" w:type="dxa"/>
              <w:left w:w="60" w:type="dxa"/>
              <w:bottom w:w="0" w:type="dxa"/>
              <w:right w:w="60" w:type="dxa"/>
            </w:tcMar>
          </w:tcPr>
          <w:p w14:paraId="48BBD767" w14:textId="1B9B9019" w:rsidR="00D97193" w:rsidRPr="00632C16" w:rsidRDefault="008362EC" w:rsidP="003B2615">
            <w:pPr>
              <w:pStyle w:val="Tablebody"/>
              <w:rPr>
                <w:rFonts w:eastAsia="Arial" w:cs="Arial"/>
              </w:rPr>
            </w:pPr>
            <w:r>
              <w:rPr>
                <w:color w:val="0F0F0F"/>
              </w:rPr>
              <w:t>0</w:t>
            </w:r>
            <w:r w:rsidR="00D97193" w:rsidRPr="00632C16">
              <w:rPr>
                <w:color w:val="0F0F0F"/>
              </w:rPr>
              <w:t>..1</w:t>
            </w:r>
          </w:p>
        </w:tc>
        <w:tc>
          <w:tcPr>
            <w:tcW w:w="1701" w:type="dxa"/>
            <w:tcMar>
              <w:top w:w="0" w:type="dxa"/>
              <w:left w:w="60" w:type="dxa"/>
              <w:bottom w:w="0" w:type="dxa"/>
              <w:right w:w="60" w:type="dxa"/>
            </w:tcMar>
          </w:tcPr>
          <w:p w14:paraId="69436D05" w14:textId="77777777" w:rsidR="00D97193" w:rsidRPr="00632C16" w:rsidRDefault="00D97193" w:rsidP="003B2615">
            <w:pPr>
              <w:pStyle w:val="Tablebody"/>
              <w:rPr>
                <w:rFonts w:eastAsia="Arial" w:cs="Arial"/>
              </w:rPr>
            </w:pPr>
            <w:proofErr w:type="spellStart"/>
            <w:r w:rsidRPr="00632C16">
              <w:t>WMORegionType</w:t>
            </w:r>
            <w:proofErr w:type="spellEnd"/>
          </w:p>
        </w:tc>
        <w:tc>
          <w:tcPr>
            <w:tcW w:w="5103" w:type="dxa"/>
            <w:tcMar>
              <w:top w:w="0" w:type="dxa"/>
              <w:left w:w="60" w:type="dxa"/>
              <w:bottom w:w="0" w:type="dxa"/>
              <w:right w:w="60" w:type="dxa"/>
            </w:tcMar>
          </w:tcPr>
          <w:p w14:paraId="5ABA5A84" w14:textId="39F3C209" w:rsidR="00D97193" w:rsidRPr="00632C16" w:rsidRDefault="00D97193" w:rsidP="003B2615">
            <w:pPr>
              <w:pStyle w:val="Tablebody"/>
              <w:rPr>
                <w:rFonts w:eastAsia="Arial" w:cs="Arial"/>
              </w:rPr>
            </w:pPr>
            <w:r w:rsidRPr="00632C16">
              <w:t xml:space="preserve">3-01 The WMO region the observing facility is located in, from the </w:t>
            </w:r>
            <w:proofErr w:type="spellStart"/>
            <w:r w:rsidRPr="00632C16">
              <w:t>WMORegionType</w:t>
            </w:r>
            <w:proofErr w:type="spellEnd"/>
            <w:r w:rsidRPr="00632C16">
              <w:t xml:space="preserve"> </w:t>
            </w:r>
            <w:proofErr w:type="spellStart"/>
            <w:r w:rsidRPr="00632C16">
              <w:t>codelist</w:t>
            </w:r>
            <w:proofErr w:type="spellEnd"/>
            <w:r w:rsidRPr="00632C16">
              <w:t>.</w:t>
            </w:r>
          </w:p>
        </w:tc>
      </w:tr>
      <w:tr w:rsidR="005F3F74" w14:paraId="2C6F6EFA" w14:textId="77777777" w:rsidTr="00015DDB">
        <w:tc>
          <w:tcPr>
            <w:tcW w:w="1701" w:type="dxa"/>
            <w:tcMar>
              <w:top w:w="0" w:type="dxa"/>
              <w:left w:w="60" w:type="dxa"/>
              <w:bottom w:w="0" w:type="dxa"/>
              <w:right w:w="60" w:type="dxa"/>
            </w:tcMar>
          </w:tcPr>
          <w:p w14:paraId="38DE7018" w14:textId="4A012ADC" w:rsidR="005F3F74" w:rsidRPr="00632C16" w:rsidRDefault="005F3F74" w:rsidP="003B2615">
            <w:pPr>
              <w:pStyle w:val="Tablebody"/>
            </w:pPr>
            <w:proofErr w:type="spellStart"/>
            <w:r>
              <w:t>timeZone</w:t>
            </w:r>
            <w:proofErr w:type="spellEnd"/>
          </w:p>
        </w:tc>
        <w:tc>
          <w:tcPr>
            <w:tcW w:w="1134" w:type="dxa"/>
            <w:tcMar>
              <w:top w:w="0" w:type="dxa"/>
              <w:left w:w="60" w:type="dxa"/>
              <w:bottom w:w="0" w:type="dxa"/>
              <w:right w:w="60" w:type="dxa"/>
            </w:tcMar>
          </w:tcPr>
          <w:p w14:paraId="487F2208" w14:textId="29D6230C" w:rsidR="005F3F74" w:rsidRDefault="005F3F74" w:rsidP="003B2615">
            <w:pPr>
              <w:pStyle w:val="Tablebody"/>
              <w:rPr>
                <w:color w:val="0F0F0F"/>
              </w:rPr>
            </w:pPr>
            <w:r>
              <w:rPr>
                <w:color w:val="0F0F0F"/>
              </w:rPr>
              <w:t>0..1</w:t>
            </w:r>
          </w:p>
        </w:tc>
        <w:tc>
          <w:tcPr>
            <w:tcW w:w="1701" w:type="dxa"/>
            <w:tcMar>
              <w:top w:w="0" w:type="dxa"/>
              <w:left w:w="60" w:type="dxa"/>
              <w:bottom w:w="0" w:type="dxa"/>
              <w:right w:w="60" w:type="dxa"/>
            </w:tcMar>
          </w:tcPr>
          <w:p w14:paraId="50497A87" w14:textId="170B5722" w:rsidR="005F3F74" w:rsidRPr="00632C16" w:rsidRDefault="005F3F74" w:rsidP="003B2615">
            <w:pPr>
              <w:pStyle w:val="Tablebody"/>
            </w:pPr>
            <w:proofErr w:type="spellStart"/>
            <w:r>
              <w:t>TimeZoneType</w:t>
            </w:r>
            <w:proofErr w:type="spellEnd"/>
          </w:p>
        </w:tc>
        <w:tc>
          <w:tcPr>
            <w:tcW w:w="5103" w:type="dxa"/>
            <w:tcMar>
              <w:top w:w="0" w:type="dxa"/>
              <w:left w:w="60" w:type="dxa"/>
              <w:bottom w:w="0" w:type="dxa"/>
              <w:right w:w="60" w:type="dxa"/>
            </w:tcMar>
          </w:tcPr>
          <w:p w14:paraId="2DEE5CEB" w14:textId="6EA11B97" w:rsidR="005F3F74" w:rsidRPr="00632C16" w:rsidRDefault="00535418" w:rsidP="003B2615">
            <w:pPr>
              <w:pStyle w:val="Tablebody"/>
            </w:pPr>
            <w:r>
              <w:t>The tim</w:t>
            </w:r>
            <w:r w:rsidR="005F3F74">
              <w:t xml:space="preserve">e zone of an </w:t>
            </w:r>
            <w:proofErr w:type="spellStart"/>
            <w:r w:rsidR="005F3F74">
              <w:t>ObservingFacility</w:t>
            </w:r>
            <w:proofErr w:type="spellEnd"/>
            <w:r>
              <w:t xml:space="preserve">, from the </w:t>
            </w:r>
            <w:proofErr w:type="spellStart"/>
            <w:r>
              <w:t>TimeZoneType</w:t>
            </w:r>
            <w:proofErr w:type="spellEnd"/>
            <w:r>
              <w:t xml:space="preserve"> </w:t>
            </w:r>
            <w:proofErr w:type="spellStart"/>
            <w:r>
              <w:t>codelist</w:t>
            </w:r>
            <w:proofErr w:type="spellEnd"/>
            <w:r>
              <w:t>.</w:t>
            </w:r>
          </w:p>
        </w:tc>
      </w:tr>
      <w:tr w:rsidR="00D97193" w14:paraId="631D989D" w14:textId="77777777" w:rsidTr="00015DDB">
        <w:tc>
          <w:tcPr>
            <w:tcW w:w="1701" w:type="dxa"/>
            <w:tcMar>
              <w:top w:w="0" w:type="dxa"/>
              <w:left w:w="60" w:type="dxa"/>
              <w:bottom w:w="0" w:type="dxa"/>
              <w:right w:w="60" w:type="dxa"/>
            </w:tcMar>
          </w:tcPr>
          <w:p w14:paraId="125DB7F5" w14:textId="171D9DF7" w:rsidR="00D97193" w:rsidRPr="00632C16" w:rsidRDefault="00535418" w:rsidP="003B2615">
            <w:pPr>
              <w:pStyle w:val="Tablebody"/>
            </w:pPr>
            <w:r w:rsidRPr="00632C16">
              <w:t>T</w:t>
            </w:r>
            <w:r w:rsidR="00D97193" w:rsidRPr="00632C16">
              <w:t>erritory</w:t>
            </w:r>
          </w:p>
        </w:tc>
        <w:tc>
          <w:tcPr>
            <w:tcW w:w="1134" w:type="dxa"/>
            <w:tcMar>
              <w:top w:w="0" w:type="dxa"/>
              <w:left w:w="60" w:type="dxa"/>
              <w:bottom w:w="0" w:type="dxa"/>
              <w:right w:w="60" w:type="dxa"/>
            </w:tcMar>
          </w:tcPr>
          <w:p w14:paraId="3066FDC2" w14:textId="02A7D580" w:rsidR="00D97193" w:rsidRPr="00632C16" w:rsidRDefault="008362EC" w:rsidP="003B2615">
            <w:pPr>
              <w:pStyle w:val="Tablebody"/>
              <w:rPr>
                <w:rFonts w:eastAsia="Arial" w:cs="Arial"/>
              </w:rPr>
            </w:pPr>
            <w:r>
              <w:rPr>
                <w:color w:val="0F0F0F"/>
              </w:rPr>
              <w:t>0</w:t>
            </w:r>
            <w:r w:rsidR="00D97193" w:rsidRPr="00632C16">
              <w:rPr>
                <w:color w:val="0F0F0F"/>
              </w:rPr>
              <w:t>..</w:t>
            </w:r>
            <w:r w:rsidR="00D97193">
              <w:rPr>
                <w:color w:val="0F0F0F"/>
              </w:rPr>
              <w:t>*</w:t>
            </w:r>
          </w:p>
        </w:tc>
        <w:tc>
          <w:tcPr>
            <w:tcW w:w="1701" w:type="dxa"/>
            <w:tcMar>
              <w:top w:w="0" w:type="dxa"/>
              <w:left w:w="60" w:type="dxa"/>
              <w:bottom w:w="0" w:type="dxa"/>
              <w:right w:w="60" w:type="dxa"/>
            </w:tcMar>
          </w:tcPr>
          <w:p w14:paraId="7A21C773" w14:textId="77777777" w:rsidR="00D97193" w:rsidRPr="00632C16" w:rsidRDefault="00D97193" w:rsidP="003B2615">
            <w:pPr>
              <w:pStyle w:val="Tablebody"/>
              <w:rPr>
                <w:rFonts w:eastAsia="Arial" w:cs="Arial"/>
              </w:rPr>
            </w:pPr>
            <w:r w:rsidRPr="00632C16">
              <w:t>Territory</w:t>
            </w:r>
          </w:p>
        </w:tc>
        <w:tc>
          <w:tcPr>
            <w:tcW w:w="5103" w:type="dxa"/>
            <w:tcMar>
              <w:top w:w="0" w:type="dxa"/>
              <w:left w:w="60" w:type="dxa"/>
              <w:bottom w:w="0" w:type="dxa"/>
              <w:right w:w="60" w:type="dxa"/>
            </w:tcMar>
          </w:tcPr>
          <w:p w14:paraId="7CED8E05" w14:textId="1DADA5F8" w:rsidR="00D97193" w:rsidRDefault="00D97193" w:rsidP="003B2615">
            <w:pPr>
              <w:pStyle w:val="Tablebody"/>
            </w:pPr>
            <w:r w:rsidRPr="00632C16">
              <w:t xml:space="preserve">3-02 The territory the observing facility is located in, from the </w:t>
            </w:r>
            <w:proofErr w:type="spellStart"/>
            <w:r w:rsidRPr="00632C16">
              <w:t>T</w:t>
            </w:r>
            <w:r w:rsidR="008362EC">
              <w:t>erritoryType</w:t>
            </w:r>
            <w:proofErr w:type="spellEnd"/>
            <w:r w:rsidR="008362EC">
              <w:t xml:space="preserve"> </w:t>
            </w:r>
            <w:proofErr w:type="spellStart"/>
            <w:r w:rsidR="008362EC">
              <w:t>codelist</w:t>
            </w:r>
            <w:proofErr w:type="spellEnd"/>
            <w:r w:rsidR="008362EC">
              <w:t>.</w:t>
            </w:r>
          </w:p>
          <w:p w14:paraId="406E50C6" w14:textId="3E59391A" w:rsidR="00D97193" w:rsidRPr="00632C16" w:rsidRDefault="00D97193" w:rsidP="001750E3">
            <w:pPr>
              <w:pStyle w:val="Tablebody"/>
              <w:rPr>
                <w:rFonts w:eastAsia="Arial" w:cs="Arial"/>
              </w:rPr>
            </w:pPr>
            <w:r>
              <w:t xml:space="preserve">Cf. </w:t>
            </w:r>
            <w:r w:rsidR="00C66E8C">
              <w:fldChar w:fldCharType="begin"/>
            </w:r>
            <w:r w:rsidR="00C66E8C">
              <w:instrText xml:space="preserve"> REF _Ref527630885 \r \h </w:instrText>
            </w:r>
            <w:r w:rsidR="00C66E8C">
              <w:fldChar w:fldCharType="separate"/>
            </w:r>
            <w:r w:rsidR="00CA502A">
              <w:t>4.3.3.1</w:t>
            </w:r>
            <w:r w:rsidR="00C66E8C">
              <w:fldChar w:fldCharType="end"/>
            </w:r>
            <w:r>
              <w:t xml:space="preserve"> </w:t>
            </w:r>
          </w:p>
        </w:tc>
      </w:tr>
      <w:tr w:rsidR="00D97193" w14:paraId="0B9A8473" w14:textId="77777777" w:rsidTr="00015DDB">
        <w:tc>
          <w:tcPr>
            <w:tcW w:w="1701" w:type="dxa"/>
            <w:tcMar>
              <w:top w:w="0" w:type="dxa"/>
              <w:left w:w="60" w:type="dxa"/>
              <w:bottom w:w="0" w:type="dxa"/>
              <w:right w:w="60" w:type="dxa"/>
            </w:tcMar>
          </w:tcPr>
          <w:p w14:paraId="353DDB76" w14:textId="77777777" w:rsidR="00D97193" w:rsidRPr="00632C16" w:rsidRDefault="00D97193" w:rsidP="003B2615">
            <w:pPr>
              <w:pStyle w:val="Tablebody"/>
            </w:pPr>
            <w:proofErr w:type="spellStart"/>
            <w:r w:rsidRPr="00632C16">
              <w:t>programAffiliation</w:t>
            </w:r>
            <w:proofErr w:type="spellEnd"/>
          </w:p>
        </w:tc>
        <w:tc>
          <w:tcPr>
            <w:tcW w:w="1134" w:type="dxa"/>
            <w:tcMar>
              <w:top w:w="0" w:type="dxa"/>
              <w:left w:w="60" w:type="dxa"/>
              <w:bottom w:w="0" w:type="dxa"/>
              <w:right w:w="60" w:type="dxa"/>
            </w:tcMar>
          </w:tcPr>
          <w:p w14:paraId="211914DC" w14:textId="1CC964C1" w:rsidR="00D97193" w:rsidRPr="00632C16" w:rsidRDefault="008362EC" w:rsidP="003B2615">
            <w:pPr>
              <w:pStyle w:val="Tablebody"/>
              <w:rPr>
                <w:rFonts w:eastAsia="Arial" w:cs="Arial"/>
              </w:rPr>
            </w:pPr>
            <w:r>
              <w:rPr>
                <w:color w:val="0F0F0F"/>
              </w:rPr>
              <w:t>0</w:t>
            </w:r>
            <w:r w:rsidR="00D97193" w:rsidRPr="00632C16">
              <w:rPr>
                <w:color w:val="0F0F0F"/>
              </w:rPr>
              <w:t>..*</w:t>
            </w:r>
          </w:p>
        </w:tc>
        <w:tc>
          <w:tcPr>
            <w:tcW w:w="1701" w:type="dxa"/>
            <w:tcMar>
              <w:top w:w="0" w:type="dxa"/>
              <w:left w:w="60" w:type="dxa"/>
              <w:bottom w:w="0" w:type="dxa"/>
              <w:right w:w="60" w:type="dxa"/>
            </w:tcMar>
          </w:tcPr>
          <w:p w14:paraId="5A421157" w14:textId="47FD16EE" w:rsidR="00D97193" w:rsidRPr="00632C16" w:rsidRDefault="00D97193" w:rsidP="003B2615">
            <w:pPr>
              <w:pStyle w:val="Tablebody"/>
              <w:rPr>
                <w:rFonts w:eastAsia="Arial" w:cs="Arial"/>
              </w:rPr>
            </w:pPr>
            <w:proofErr w:type="spellStart"/>
            <w:r w:rsidRPr="00632C16">
              <w:t>ProgramAffiliation</w:t>
            </w:r>
            <w:proofErr w:type="spellEnd"/>
          </w:p>
        </w:tc>
        <w:tc>
          <w:tcPr>
            <w:tcW w:w="5103" w:type="dxa"/>
            <w:tcMar>
              <w:top w:w="0" w:type="dxa"/>
              <w:left w:w="60" w:type="dxa"/>
              <w:bottom w:w="0" w:type="dxa"/>
              <w:right w:w="60" w:type="dxa"/>
            </w:tcMar>
          </w:tcPr>
          <w:p w14:paraId="33A01325" w14:textId="30059A39" w:rsidR="00D97193" w:rsidRDefault="00D97193" w:rsidP="003B2615">
            <w:pPr>
              <w:pStyle w:val="Tablebody"/>
            </w:pPr>
            <w:r w:rsidRPr="00632C16">
              <w:t>2-02 The global, regional or national program/network(s) that the station/platfo</w:t>
            </w:r>
            <w:r w:rsidR="008362EC">
              <w:t>rm is associated with.</w:t>
            </w:r>
          </w:p>
          <w:p w14:paraId="1F0B326F" w14:textId="0825B6D2" w:rsidR="00D97193" w:rsidRPr="00632C16" w:rsidRDefault="003B2615" w:rsidP="001750E3">
            <w:pPr>
              <w:pStyle w:val="Tablebody"/>
              <w:rPr>
                <w:rFonts w:eastAsia="Arial" w:cs="Arial"/>
              </w:rPr>
            </w:pPr>
            <w:r>
              <w:rPr>
                <w:rFonts w:eastAsia="Arial" w:cs="Arial"/>
              </w:rPr>
              <w:t xml:space="preserve">Cf. </w:t>
            </w:r>
            <w:r w:rsidR="00842C00">
              <w:rPr>
                <w:rFonts w:eastAsia="Arial" w:cs="Arial"/>
              </w:rPr>
              <w:fldChar w:fldCharType="begin"/>
            </w:r>
            <w:r w:rsidR="00842C00">
              <w:rPr>
                <w:rFonts w:eastAsia="Arial" w:cs="Arial"/>
              </w:rPr>
              <w:instrText xml:space="preserve"> REF _Ref527630900 \r \h </w:instrText>
            </w:r>
            <w:r w:rsidR="00842C00">
              <w:rPr>
                <w:rFonts w:eastAsia="Arial" w:cs="Arial"/>
              </w:rPr>
            </w:r>
            <w:r w:rsidR="00842C00">
              <w:rPr>
                <w:rFonts w:eastAsia="Arial" w:cs="Arial"/>
              </w:rPr>
              <w:fldChar w:fldCharType="separate"/>
            </w:r>
            <w:r w:rsidR="00CA502A">
              <w:rPr>
                <w:rFonts w:eastAsia="Arial" w:cs="Arial"/>
              </w:rPr>
              <w:t>4.3.3.2</w:t>
            </w:r>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r w:rsidR="00842C00">
              <w:rPr>
                <w:rFonts w:eastAsia="Arial" w:cs="Arial"/>
              </w:rPr>
            </w:r>
            <w:r w:rsidR="00842C00">
              <w:rPr>
                <w:rFonts w:eastAsia="Arial" w:cs="Arial"/>
              </w:rPr>
              <w:fldChar w:fldCharType="separate"/>
            </w:r>
            <w:r w:rsidR="00CA502A">
              <w:t>&lt;</w:t>
            </w:r>
            <w:proofErr w:type="spellStart"/>
            <w:r w:rsidR="00CA502A">
              <w:t>DataType</w:t>
            </w:r>
            <w:proofErr w:type="spellEnd"/>
            <w:r w:rsidR="00CA502A">
              <w:t xml:space="preserve">&gt; </w:t>
            </w:r>
            <w:proofErr w:type="spellStart"/>
            <w:r w:rsidR="00CA502A">
              <w:t>ProgramAffiliation</w:t>
            </w:r>
            <w:proofErr w:type="spellEnd"/>
            <w:r w:rsidR="00842C00">
              <w:rPr>
                <w:rFonts w:eastAsia="Arial" w:cs="Arial"/>
              </w:rPr>
              <w:fldChar w:fldCharType="end"/>
            </w:r>
          </w:p>
        </w:tc>
      </w:tr>
      <w:tr w:rsidR="00FD6CEF" w14:paraId="6765EA10" w14:textId="77777777" w:rsidTr="00015DDB">
        <w:tc>
          <w:tcPr>
            <w:tcW w:w="1701" w:type="dxa"/>
            <w:tcMar>
              <w:top w:w="0" w:type="dxa"/>
              <w:left w:w="60" w:type="dxa"/>
              <w:bottom w:w="0" w:type="dxa"/>
              <w:right w:w="60" w:type="dxa"/>
            </w:tcMar>
          </w:tcPr>
          <w:p w14:paraId="3C4D8B4A" w14:textId="77777777" w:rsidR="00FD6CEF" w:rsidRPr="00632C16" w:rsidRDefault="00FD6CEF" w:rsidP="001F3C81">
            <w:pPr>
              <w:pStyle w:val="Tablebody"/>
            </w:pPr>
            <w:proofErr w:type="spellStart"/>
            <w:r w:rsidRPr="00632C16">
              <w:t>climateZone</w:t>
            </w:r>
            <w:proofErr w:type="spellEnd"/>
          </w:p>
        </w:tc>
        <w:tc>
          <w:tcPr>
            <w:tcW w:w="1134" w:type="dxa"/>
            <w:tcMar>
              <w:top w:w="0" w:type="dxa"/>
              <w:left w:w="60" w:type="dxa"/>
              <w:bottom w:w="0" w:type="dxa"/>
              <w:right w:w="60" w:type="dxa"/>
            </w:tcMar>
          </w:tcPr>
          <w:p w14:paraId="05E560E4" w14:textId="77777777" w:rsidR="00FD6CEF" w:rsidRPr="00632C16" w:rsidRDefault="00FD6CEF" w:rsidP="001F3C81">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BC2B77C" w14:textId="53658E4A" w:rsidR="00FD6CEF" w:rsidRPr="00632C16" w:rsidRDefault="00FD6CEF">
            <w:pPr>
              <w:pStyle w:val="Tablebody"/>
              <w:rPr>
                <w:rFonts w:eastAsia="Arial" w:cs="Arial"/>
              </w:rPr>
            </w:pPr>
            <w:proofErr w:type="spellStart"/>
            <w:r w:rsidRPr="00632C16">
              <w:t>ClimateZone</w:t>
            </w:r>
            <w:proofErr w:type="spellEnd"/>
          </w:p>
        </w:tc>
        <w:tc>
          <w:tcPr>
            <w:tcW w:w="5103" w:type="dxa"/>
            <w:tcMar>
              <w:top w:w="0" w:type="dxa"/>
              <w:left w:w="60" w:type="dxa"/>
              <w:bottom w:w="0" w:type="dxa"/>
              <w:right w:w="60" w:type="dxa"/>
            </w:tcMar>
          </w:tcPr>
          <w:p w14:paraId="4BD160AC" w14:textId="77777777" w:rsidR="00FD6CEF" w:rsidRDefault="00FD6CEF" w:rsidP="001F3C81">
            <w:pPr>
              <w:pStyle w:val="Tablebody"/>
            </w:pPr>
            <w:r w:rsidRPr="00632C16">
              <w:t xml:space="preserve">4-07 type of climate zone at the facility. From the </w:t>
            </w:r>
            <w:proofErr w:type="spellStart"/>
            <w:r w:rsidRPr="00632C16">
              <w:t>ClimateZoneType</w:t>
            </w:r>
            <w:proofErr w:type="spellEnd"/>
            <w:r w:rsidRPr="00632C16">
              <w:t xml:space="preserve"> </w:t>
            </w:r>
            <w:proofErr w:type="spellStart"/>
            <w:r w:rsidRPr="00632C16">
              <w:t>codelist</w:t>
            </w:r>
            <w:proofErr w:type="spellEnd"/>
            <w:r w:rsidRPr="00632C16">
              <w:t>.</w:t>
            </w:r>
          </w:p>
          <w:p w14:paraId="0805F3C8" w14:textId="7A33D0CD" w:rsidR="00FD6CEF" w:rsidRPr="00632C16" w:rsidRDefault="00FD6CEF" w:rsidP="001F3C81">
            <w:pPr>
              <w:pStyle w:val="Tablebody"/>
              <w:rPr>
                <w:rFonts w:eastAsia="Arial" w:cs="Arial"/>
              </w:rPr>
            </w:pPr>
            <w:r>
              <w:t xml:space="preserve">Cf. </w:t>
            </w:r>
            <w:r w:rsidR="003B7CB2">
              <w:fldChar w:fldCharType="begin"/>
            </w:r>
            <w:r w:rsidR="003B7CB2">
              <w:instrText xml:space="preserve"> REF _Ref515151297 \n \h </w:instrText>
            </w:r>
            <w:r w:rsidR="003B7CB2">
              <w:fldChar w:fldCharType="separate"/>
            </w:r>
            <w:r w:rsidR="00CA502A">
              <w:t>4.3.3.3</w:t>
            </w:r>
            <w:r w:rsidR="003B7CB2">
              <w:fldChar w:fldCharType="end"/>
            </w:r>
            <w:r w:rsidR="003B7CB2">
              <w:t xml:space="preserve"> </w:t>
            </w:r>
            <w:r w:rsidR="003B7CB2">
              <w:fldChar w:fldCharType="begin"/>
            </w:r>
            <w:r w:rsidR="003B7CB2">
              <w:instrText xml:space="preserve"> REF _Ref515151297 \h </w:instrText>
            </w:r>
            <w:r w:rsidR="003B7CB2">
              <w:fldChar w:fldCharType="separate"/>
            </w:r>
            <w:r w:rsidR="00CA502A">
              <w:t>&lt;</w:t>
            </w:r>
            <w:proofErr w:type="spellStart"/>
            <w:r w:rsidR="00CA502A">
              <w:t>DataType</w:t>
            </w:r>
            <w:proofErr w:type="spellEnd"/>
            <w:r w:rsidR="00CA502A">
              <w:t xml:space="preserve">&gt; </w:t>
            </w:r>
            <w:proofErr w:type="spellStart"/>
            <w:r w:rsidR="00CA502A">
              <w:t>ClimateZone</w:t>
            </w:r>
            <w:proofErr w:type="spellEnd"/>
            <w:r w:rsidR="003B7CB2">
              <w:fldChar w:fldCharType="end"/>
            </w:r>
          </w:p>
        </w:tc>
      </w:tr>
      <w:tr w:rsidR="00D97193" w14:paraId="6AB810C2" w14:textId="77777777" w:rsidTr="00015DDB">
        <w:tc>
          <w:tcPr>
            <w:tcW w:w="1701" w:type="dxa"/>
            <w:tcMar>
              <w:top w:w="0" w:type="dxa"/>
              <w:left w:w="60" w:type="dxa"/>
              <w:bottom w:w="0" w:type="dxa"/>
              <w:right w:w="60" w:type="dxa"/>
            </w:tcMar>
          </w:tcPr>
          <w:p w14:paraId="238823A7" w14:textId="77777777" w:rsidR="00D97193" w:rsidRPr="00632C16" w:rsidRDefault="00D97193" w:rsidP="003B2615">
            <w:pPr>
              <w:pStyle w:val="Tablebody"/>
            </w:pPr>
            <w:proofErr w:type="spellStart"/>
            <w:r w:rsidRPr="00632C16">
              <w:t>surfaceCover</w:t>
            </w:r>
            <w:proofErr w:type="spellEnd"/>
          </w:p>
        </w:tc>
        <w:tc>
          <w:tcPr>
            <w:tcW w:w="1134" w:type="dxa"/>
            <w:tcMar>
              <w:top w:w="0" w:type="dxa"/>
              <w:left w:w="60" w:type="dxa"/>
              <w:bottom w:w="0" w:type="dxa"/>
              <w:right w:w="60" w:type="dxa"/>
            </w:tcMar>
          </w:tcPr>
          <w:p w14:paraId="38CC9543" w14:textId="77777777" w:rsidR="00D97193" w:rsidRPr="00632C16" w:rsidRDefault="00D97193"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B86EBC8" w14:textId="7A1080F3" w:rsidR="00D97193" w:rsidRPr="00632C16" w:rsidRDefault="00D97193" w:rsidP="001750E3">
            <w:pPr>
              <w:pStyle w:val="Tablebody"/>
              <w:rPr>
                <w:rFonts w:eastAsia="Arial" w:cs="Arial"/>
              </w:rPr>
            </w:pPr>
            <w:proofErr w:type="spellStart"/>
            <w:r w:rsidRPr="00632C16">
              <w:t>SurfaceCover</w:t>
            </w:r>
            <w:proofErr w:type="spellEnd"/>
          </w:p>
        </w:tc>
        <w:tc>
          <w:tcPr>
            <w:tcW w:w="5103" w:type="dxa"/>
            <w:tcMar>
              <w:top w:w="0" w:type="dxa"/>
              <w:left w:w="60" w:type="dxa"/>
              <w:bottom w:w="0" w:type="dxa"/>
              <w:right w:w="60" w:type="dxa"/>
            </w:tcMar>
          </w:tcPr>
          <w:p w14:paraId="2210133A" w14:textId="77777777" w:rsidR="00D97193" w:rsidRPr="00632C16" w:rsidRDefault="00D97193" w:rsidP="003B2615">
            <w:pPr>
              <w:pStyle w:val="Tablebody"/>
              <w:rPr>
                <w:rFonts w:eastAsia="Arial" w:cs="Arial"/>
              </w:rPr>
            </w:pPr>
            <w:r w:rsidRPr="00632C16">
              <w:t>4-01 The (bio)physical cover on the earth</w:t>
            </w:r>
            <w:r>
              <w:t>’</w:t>
            </w:r>
            <w:r w:rsidRPr="00632C16">
              <w:t xml:space="preserve">s surface in the vicinity of the observations from the </w:t>
            </w:r>
            <w:proofErr w:type="spellStart"/>
            <w:r w:rsidRPr="00632C16">
              <w:t>LandCoverType</w:t>
            </w:r>
            <w:proofErr w:type="spellEnd"/>
            <w:r w:rsidRPr="00632C16">
              <w:t xml:space="preserve"> </w:t>
            </w:r>
            <w:proofErr w:type="spellStart"/>
            <w:r w:rsidRPr="00632C16">
              <w:t>codelist</w:t>
            </w:r>
            <w:proofErr w:type="spellEnd"/>
            <w:r w:rsidRPr="00632C16">
              <w:t xml:space="preserve"> . </w:t>
            </w:r>
          </w:p>
          <w:p w14:paraId="3429B1EB" w14:textId="662FE2D6" w:rsidR="00D97193" w:rsidRDefault="00D97193" w:rsidP="003B2615">
            <w:pPr>
              <w:pStyle w:val="Tablebody"/>
            </w:pPr>
            <w:r w:rsidRPr="00632C16">
              <w:t>NOTE: Only applies for surface-based (fixed) observing facilities.</w:t>
            </w:r>
          </w:p>
          <w:p w14:paraId="5DBE5B0E" w14:textId="6A2DF778" w:rsidR="00C66E8C" w:rsidRPr="00632C16" w:rsidRDefault="00C66E8C" w:rsidP="003B2615">
            <w:pPr>
              <w:pStyle w:val="Tablebody"/>
              <w:rPr>
                <w:rFonts w:eastAsia="Arial" w:cs="Arial"/>
              </w:rPr>
            </w:pPr>
            <w:r>
              <w:t xml:space="preserve">Cf. </w:t>
            </w:r>
            <w:r>
              <w:fldChar w:fldCharType="begin"/>
            </w:r>
            <w:r>
              <w:instrText xml:space="preserve"> REF _Ref527630965 \r \h </w:instrText>
            </w:r>
            <w:r>
              <w:fldChar w:fldCharType="separate"/>
            </w:r>
            <w:r w:rsidR="00CA502A">
              <w:t>4.3.3.4</w:t>
            </w:r>
            <w:r>
              <w:fldChar w:fldCharType="end"/>
            </w:r>
            <w:r>
              <w:t xml:space="preserve"> </w:t>
            </w:r>
            <w:r>
              <w:fldChar w:fldCharType="begin"/>
            </w:r>
            <w:r>
              <w:instrText xml:space="preserve"> REF _Ref527630965 \h </w:instrText>
            </w:r>
            <w:r>
              <w:fldChar w:fldCharType="separate"/>
            </w:r>
            <w:r w:rsidR="00CA502A">
              <w:t>&lt;</w:t>
            </w:r>
            <w:proofErr w:type="spellStart"/>
            <w:r w:rsidR="00CA502A">
              <w:t>DataType</w:t>
            </w:r>
            <w:proofErr w:type="spellEnd"/>
            <w:r w:rsidR="00CA502A">
              <w:t xml:space="preserve">&gt; </w:t>
            </w:r>
            <w:proofErr w:type="spellStart"/>
            <w:r w:rsidR="00CA502A">
              <w:t>SurfaceCover</w:t>
            </w:r>
            <w:proofErr w:type="spellEnd"/>
            <w:r>
              <w:fldChar w:fldCharType="end"/>
            </w:r>
          </w:p>
        </w:tc>
      </w:tr>
      <w:tr w:rsidR="00EF5A31" w14:paraId="373D6F09" w14:textId="77777777" w:rsidTr="00015DDB">
        <w:tc>
          <w:tcPr>
            <w:tcW w:w="1701" w:type="dxa"/>
            <w:tcMar>
              <w:top w:w="0" w:type="dxa"/>
              <w:left w:w="60" w:type="dxa"/>
              <w:bottom w:w="0" w:type="dxa"/>
              <w:right w:w="60" w:type="dxa"/>
            </w:tcMar>
          </w:tcPr>
          <w:p w14:paraId="56E687A1" w14:textId="77777777" w:rsidR="00EF5A31" w:rsidRPr="00632C16" w:rsidRDefault="00EF5A31" w:rsidP="003B2615">
            <w:pPr>
              <w:pStyle w:val="Tablebody"/>
            </w:pPr>
            <w:proofErr w:type="spellStart"/>
            <w:r w:rsidRPr="00632C16">
              <w:t>surfaceRoughness</w:t>
            </w:r>
            <w:proofErr w:type="spellEnd"/>
          </w:p>
        </w:tc>
        <w:tc>
          <w:tcPr>
            <w:tcW w:w="1134" w:type="dxa"/>
            <w:tcMar>
              <w:top w:w="0" w:type="dxa"/>
              <w:left w:w="60" w:type="dxa"/>
              <w:bottom w:w="0" w:type="dxa"/>
              <w:right w:w="60" w:type="dxa"/>
            </w:tcMar>
          </w:tcPr>
          <w:p w14:paraId="64EE203A" w14:textId="77777777" w:rsidR="00EF5A31" w:rsidRPr="00632C16" w:rsidRDefault="00EF5A31"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E572AC3" w14:textId="561E0F9F" w:rsidR="00EF5A31" w:rsidRPr="00632C16" w:rsidRDefault="00EF5A31" w:rsidP="001750E3">
            <w:pPr>
              <w:pStyle w:val="Tablebody"/>
              <w:rPr>
                <w:rFonts w:eastAsia="Arial" w:cs="Arial"/>
              </w:rPr>
            </w:pPr>
            <w:proofErr w:type="spellStart"/>
            <w:r w:rsidRPr="00632C16">
              <w:t>SurfaceRoughness</w:t>
            </w:r>
            <w:proofErr w:type="spellEnd"/>
          </w:p>
        </w:tc>
        <w:tc>
          <w:tcPr>
            <w:tcW w:w="5103" w:type="dxa"/>
            <w:tcMar>
              <w:top w:w="0" w:type="dxa"/>
              <w:left w:w="60" w:type="dxa"/>
              <w:bottom w:w="0" w:type="dxa"/>
              <w:right w:w="60" w:type="dxa"/>
            </w:tcMar>
          </w:tcPr>
          <w:p w14:paraId="11103E94" w14:textId="5A4A2578" w:rsidR="00EF5A31" w:rsidRPr="00632C16" w:rsidRDefault="00EF5A31" w:rsidP="003B2615">
            <w:pPr>
              <w:pStyle w:val="Tablebody"/>
              <w:rPr>
                <w:rFonts w:eastAsia="Arial" w:cs="Arial"/>
              </w:rPr>
            </w:pPr>
            <w:r w:rsidRPr="00632C16">
              <w:t xml:space="preserve">4-06 surface roughness at the facility. From the </w:t>
            </w:r>
            <w:proofErr w:type="spellStart"/>
            <w:r w:rsidRPr="00632C16">
              <w:t>SurfaceRoughnessType</w:t>
            </w:r>
            <w:proofErr w:type="spellEnd"/>
            <w:r w:rsidRPr="00632C16">
              <w:t xml:space="preserve"> </w:t>
            </w:r>
            <w:proofErr w:type="spellStart"/>
            <w:r w:rsidRPr="00632C16">
              <w:t>codelist</w:t>
            </w:r>
            <w:proofErr w:type="spellEnd"/>
            <w:r w:rsidRPr="00632C16">
              <w:t>.</w:t>
            </w:r>
          </w:p>
        </w:tc>
      </w:tr>
      <w:tr w:rsidR="00EF5A31" w14:paraId="19B5CBBB" w14:textId="77777777" w:rsidTr="00015DDB">
        <w:tc>
          <w:tcPr>
            <w:tcW w:w="1701" w:type="dxa"/>
            <w:tcMar>
              <w:top w:w="0" w:type="dxa"/>
              <w:left w:w="60" w:type="dxa"/>
              <w:bottom w:w="0" w:type="dxa"/>
              <w:right w:w="60" w:type="dxa"/>
            </w:tcMar>
          </w:tcPr>
          <w:p w14:paraId="485F056A" w14:textId="6E55866B" w:rsidR="00EF5A31" w:rsidRPr="00632C16" w:rsidRDefault="00EF5A31" w:rsidP="003B2615">
            <w:pPr>
              <w:pStyle w:val="Tablebody"/>
            </w:pPr>
            <w:proofErr w:type="spellStart"/>
            <w:r>
              <w:t>facilityLog</w:t>
            </w:r>
            <w:proofErr w:type="spellEnd"/>
          </w:p>
        </w:tc>
        <w:tc>
          <w:tcPr>
            <w:tcW w:w="1134" w:type="dxa"/>
            <w:tcMar>
              <w:top w:w="0" w:type="dxa"/>
              <w:left w:w="60" w:type="dxa"/>
              <w:bottom w:w="0" w:type="dxa"/>
              <w:right w:w="60" w:type="dxa"/>
            </w:tcMar>
          </w:tcPr>
          <w:p w14:paraId="005F8A0E" w14:textId="6212ADA1" w:rsidR="00EF5A31" w:rsidRPr="00632C16" w:rsidRDefault="00EF5A31" w:rsidP="003B2615">
            <w:pPr>
              <w:pStyle w:val="Tablebody"/>
              <w:rPr>
                <w:color w:val="0F0F0F"/>
              </w:rPr>
            </w:pPr>
            <w:r>
              <w:rPr>
                <w:color w:val="0F0F0F"/>
              </w:rPr>
              <w:t>0..1</w:t>
            </w:r>
          </w:p>
        </w:tc>
        <w:tc>
          <w:tcPr>
            <w:tcW w:w="1701" w:type="dxa"/>
            <w:tcMar>
              <w:top w:w="0" w:type="dxa"/>
              <w:left w:w="60" w:type="dxa"/>
              <w:bottom w:w="0" w:type="dxa"/>
              <w:right w:w="60" w:type="dxa"/>
            </w:tcMar>
          </w:tcPr>
          <w:p w14:paraId="6C3FE6B1" w14:textId="019BF5F3" w:rsidR="00EF5A31" w:rsidRPr="00632C16" w:rsidRDefault="00EF5A31" w:rsidP="003B2615">
            <w:pPr>
              <w:pStyle w:val="Tablebody"/>
            </w:pPr>
            <w:proofErr w:type="spellStart"/>
            <w:r>
              <w:t>FacilityLog</w:t>
            </w:r>
            <w:proofErr w:type="spellEnd"/>
          </w:p>
        </w:tc>
        <w:tc>
          <w:tcPr>
            <w:tcW w:w="5103" w:type="dxa"/>
            <w:tcMar>
              <w:top w:w="0" w:type="dxa"/>
              <w:left w:w="60" w:type="dxa"/>
              <w:bottom w:w="0" w:type="dxa"/>
              <w:right w:w="60" w:type="dxa"/>
            </w:tcMar>
          </w:tcPr>
          <w:p w14:paraId="6A820990" w14:textId="0353F4D0" w:rsidR="00EF5A31" w:rsidRPr="00632C16" w:rsidRDefault="001E4099" w:rsidP="003B2615">
            <w:pPr>
              <w:pStyle w:val="Tablebody"/>
            </w:pPr>
            <w:r>
              <w:t xml:space="preserve">Cf. </w:t>
            </w:r>
            <w:r>
              <w:fldChar w:fldCharType="begin"/>
            </w:r>
            <w:r>
              <w:instrText xml:space="preserve"> REF _Ref527635496 \r \h </w:instrText>
            </w:r>
            <w:r>
              <w:fldChar w:fldCharType="separate"/>
            </w:r>
            <w:r w:rsidR="00CA502A">
              <w:t>5</w:t>
            </w:r>
            <w:r>
              <w:fldChar w:fldCharType="end"/>
            </w:r>
            <w:r>
              <w:t xml:space="preserve"> </w:t>
            </w:r>
            <w:r>
              <w:fldChar w:fldCharType="begin"/>
            </w:r>
            <w:r>
              <w:instrText xml:space="preserve"> REF _Ref527635503 \h </w:instrText>
            </w:r>
            <w:r>
              <w:fldChar w:fldCharType="separate"/>
            </w:r>
            <w:r w:rsidR="00CA502A">
              <w:t>MODEL CONCEPTS – LOGS AND LOG ENTRIES</w:t>
            </w:r>
            <w:r>
              <w:fldChar w:fldCharType="end"/>
            </w:r>
          </w:p>
        </w:tc>
      </w:tr>
      <w:tr w:rsidR="00EF5A31" w14:paraId="52C282DE" w14:textId="77777777" w:rsidTr="00015DDB">
        <w:tc>
          <w:tcPr>
            <w:tcW w:w="1701" w:type="dxa"/>
            <w:tcMar>
              <w:top w:w="0" w:type="dxa"/>
              <w:left w:w="60" w:type="dxa"/>
              <w:bottom w:w="0" w:type="dxa"/>
              <w:right w:w="60" w:type="dxa"/>
            </w:tcMar>
          </w:tcPr>
          <w:p w14:paraId="518D31B0" w14:textId="0B236E85" w:rsidR="00EF5A31" w:rsidRDefault="00EF5A31" w:rsidP="003B2615">
            <w:pPr>
              <w:pStyle w:val="Tablebody"/>
            </w:pPr>
            <w:proofErr w:type="spellStart"/>
            <w:r>
              <w:t>topographyBathymetry</w:t>
            </w:r>
            <w:proofErr w:type="spellEnd"/>
          </w:p>
        </w:tc>
        <w:tc>
          <w:tcPr>
            <w:tcW w:w="1134" w:type="dxa"/>
            <w:tcMar>
              <w:top w:w="0" w:type="dxa"/>
              <w:left w:w="60" w:type="dxa"/>
              <w:bottom w:w="0" w:type="dxa"/>
              <w:right w:w="60" w:type="dxa"/>
            </w:tcMar>
          </w:tcPr>
          <w:p w14:paraId="30B80BB9" w14:textId="69539F0F" w:rsidR="00EF5A31" w:rsidRDefault="00EF5A31" w:rsidP="003B2615">
            <w:pPr>
              <w:pStyle w:val="Tablebody"/>
              <w:rPr>
                <w:color w:val="0F0F0F"/>
              </w:rPr>
            </w:pPr>
            <w:r>
              <w:rPr>
                <w:color w:val="0F0F0F"/>
              </w:rPr>
              <w:t>0..*</w:t>
            </w:r>
          </w:p>
        </w:tc>
        <w:tc>
          <w:tcPr>
            <w:tcW w:w="1701" w:type="dxa"/>
            <w:tcMar>
              <w:top w:w="0" w:type="dxa"/>
              <w:left w:w="60" w:type="dxa"/>
              <w:bottom w:w="0" w:type="dxa"/>
              <w:right w:w="60" w:type="dxa"/>
            </w:tcMar>
          </w:tcPr>
          <w:p w14:paraId="1FA6896E" w14:textId="68F1E9DC" w:rsidR="00EF5A31" w:rsidRDefault="00EF5A31" w:rsidP="003B2615">
            <w:pPr>
              <w:pStyle w:val="Tablebody"/>
            </w:pPr>
            <w:proofErr w:type="spellStart"/>
            <w:r>
              <w:t>TopographyBathymetry</w:t>
            </w:r>
            <w:proofErr w:type="spellEnd"/>
          </w:p>
        </w:tc>
        <w:tc>
          <w:tcPr>
            <w:tcW w:w="5103" w:type="dxa"/>
            <w:tcMar>
              <w:top w:w="0" w:type="dxa"/>
              <w:left w:w="60" w:type="dxa"/>
              <w:bottom w:w="0" w:type="dxa"/>
              <w:right w:w="60" w:type="dxa"/>
            </w:tcMar>
          </w:tcPr>
          <w:p w14:paraId="52F316E7" w14:textId="0BCCEF7D" w:rsidR="00EF5A31" w:rsidRPr="00632C16" w:rsidRDefault="00F82973" w:rsidP="003B2615">
            <w:pPr>
              <w:pStyle w:val="Tablebody"/>
            </w:pPr>
            <w:r>
              <w:t xml:space="preserve">Cf. </w:t>
            </w:r>
            <w:r>
              <w:fldChar w:fldCharType="begin"/>
            </w:r>
            <w:r>
              <w:instrText xml:space="preserve"> REF _Ref527635786 \r \h </w:instrText>
            </w:r>
            <w:r>
              <w:fldChar w:fldCharType="separate"/>
            </w:r>
            <w:r w:rsidR="00CA502A">
              <w:t>4.3.3.6</w:t>
            </w:r>
            <w:r>
              <w:fldChar w:fldCharType="end"/>
            </w:r>
            <w:r>
              <w:t xml:space="preserve"> </w:t>
            </w:r>
            <w:r>
              <w:fldChar w:fldCharType="begin"/>
            </w:r>
            <w:r>
              <w:instrText xml:space="preserve"> REF _Ref527635786 \h </w:instrText>
            </w:r>
            <w:r>
              <w:fldChar w:fldCharType="separate"/>
            </w:r>
            <w:r w:rsidR="00CA502A">
              <w:t>&lt;</w:t>
            </w:r>
            <w:proofErr w:type="spellStart"/>
            <w:r w:rsidR="00CA502A">
              <w:t>DataType</w:t>
            </w:r>
            <w:proofErr w:type="spellEnd"/>
            <w:r w:rsidR="00CA502A">
              <w:t xml:space="preserve">&gt; </w:t>
            </w:r>
            <w:proofErr w:type="spellStart"/>
            <w:r w:rsidR="00CA502A">
              <w:t>TopographyBathymetry</w:t>
            </w:r>
            <w:proofErr w:type="spellEnd"/>
            <w:r>
              <w:fldChar w:fldCharType="end"/>
            </w:r>
          </w:p>
        </w:tc>
      </w:tr>
      <w:tr w:rsidR="00535418" w14:paraId="653A1ED7" w14:textId="77777777" w:rsidTr="00015DDB">
        <w:tc>
          <w:tcPr>
            <w:tcW w:w="1701" w:type="dxa"/>
            <w:tcMar>
              <w:top w:w="0" w:type="dxa"/>
              <w:left w:w="60" w:type="dxa"/>
              <w:bottom w:w="0" w:type="dxa"/>
              <w:right w:w="60" w:type="dxa"/>
            </w:tcMar>
          </w:tcPr>
          <w:p w14:paraId="4E9318DE" w14:textId="6FA31910" w:rsidR="00535418" w:rsidRDefault="00535418" w:rsidP="003B2615">
            <w:pPr>
              <w:pStyle w:val="Tablebody"/>
            </w:pPr>
            <w:r>
              <w:t>population</w:t>
            </w:r>
          </w:p>
        </w:tc>
        <w:tc>
          <w:tcPr>
            <w:tcW w:w="1134" w:type="dxa"/>
            <w:tcMar>
              <w:top w:w="0" w:type="dxa"/>
              <w:left w:w="60" w:type="dxa"/>
              <w:bottom w:w="0" w:type="dxa"/>
              <w:right w:w="60" w:type="dxa"/>
            </w:tcMar>
          </w:tcPr>
          <w:p w14:paraId="7C2DD49C" w14:textId="5F057C83" w:rsidR="00535418" w:rsidRDefault="00535418" w:rsidP="003B2615">
            <w:pPr>
              <w:pStyle w:val="Tablebody"/>
              <w:rPr>
                <w:color w:val="0F0F0F"/>
              </w:rPr>
            </w:pPr>
            <w:r>
              <w:rPr>
                <w:color w:val="0F0F0F"/>
              </w:rPr>
              <w:t>0..*</w:t>
            </w:r>
          </w:p>
        </w:tc>
        <w:tc>
          <w:tcPr>
            <w:tcW w:w="1701" w:type="dxa"/>
            <w:tcMar>
              <w:top w:w="0" w:type="dxa"/>
              <w:left w:w="60" w:type="dxa"/>
              <w:bottom w:w="0" w:type="dxa"/>
              <w:right w:w="60" w:type="dxa"/>
            </w:tcMar>
          </w:tcPr>
          <w:p w14:paraId="05426E52" w14:textId="2B1EB914" w:rsidR="00535418" w:rsidRDefault="00535418" w:rsidP="003B2615">
            <w:pPr>
              <w:pStyle w:val="Tablebody"/>
            </w:pPr>
            <w:r>
              <w:t>Population</w:t>
            </w:r>
          </w:p>
        </w:tc>
        <w:tc>
          <w:tcPr>
            <w:tcW w:w="5103" w:type="dxa"/>
            <w:tcMar>
              <w:top w:w="0" w:type="dxa"/>
              <w:left w:w="60" w:type="dxa"/>
              <w:bottom w:w="0" w:type="dxa"/>
              <w:right w:w="60" w:type="dxa"/>
            </w:tcMar>
          </w:tcPr>
          <w:p w14:paraId="608EE6D3" w14:textId="494BA47A" w:rsidR="00535418" w:rsidRDefault="00535418" w:rsidP="003B2615">
            <w:pPr>
              <w:pStyle w:val="Tablebody"/>
            </w:pPr>
            <w:r>
              <w:t xml:space="preserve">Population within a radius of 10 km and 50 km around the </w:t>
            </w:r>
            <w:proofErr w:type="spellStart"/>
            <w:r>
              <w:t>ObservingFacility</w:t>
            </w:r>
            <w:proofErr w:type="spellEnd"/>
          </w:p>
        </w:tc>
      </w:tr>
      <w:tr w:rsidR="00EF5A31" w14:paraId="483AF231" w14:textId="77777777" w:rsidTr="00015DDB">
        <w:tc>
          <w:tcPr>
            <w:tcW w:w="1701" w:type="dxa"/>
            <w:tcMar>
              <w:top w:w="0" w:type="dxa"/>
              <w:left w:w="60" w:type="dxa"/>
              <w:bottom w:w="0" w:type="dxa"/>
              <w:right w:w="60" w:type="dxa"/>
            </w:tcMar>
          </w:tcPr>
          <w:p w14:paraId="751525DB" w14:textId="698C5D35" w:rsidR="00EF5A31" w:rsidRPr="00632C16" w:rsidRDefault="00EF5A31" w:rsidP="001750E3">
            <w:pPr>
              <w:pStyle w:val="Tablebody"/>
            </w:pPr>
            <w:r>
              <w:lastRenderedPageBreak/>
              <w:t>observation</w:t>
            </w:r>
          </w:p>
        </w:tc>
        <w:tc>
          <w:tcPr>
            <w:tcW w:w="1134" w:type="dxa"/>
            <w:tcMar>
              <w:top w:w="0" w:type="dxa"/>
              <w:left w:w="60" w:type="dxa"/>
              <w:bottom w:w="0" w:type="dxa"/>
              <w:right w:w="60" w:type="dxa"/>
            </w:tcMar>
          </w:tcPr>
          <w:p w14:paraId="475A454F" w14:textId="48E0BAAE" w:rsidR="00EF5A31" w:rsidRPr="00632C16" w:rsidRDefault="00EF5A31" w:rsidP="003B2615">
            <w:pPr>
              <w:pStyle w:val="Tablebody"/>
              <w:rPr>
                <w:rFonts w:eastAsia="Arial" w:cs="Arial"/>
                <w:color w:val="0F0F0F"/>
              </w:rPr>
            </w:pPr>
            <w:r>
              <w:rPr>
                <w:color w:val="0F0F0F"/>
              </w:rPr>
              <w:t>0..*</w:t>
            </w:r>
          </w:p>
        </w:tc>
        <w:tc>
          <w:tcPr>
            <w:tcW w:w="1701" w:type="dxa"/>
            <w:tcMar>
              <w:top w:w="0" w:type="dxa"/>
              <w:left w:w="60" w:type="dxa"/>
              <w:bottom w:w="0" w:type="dxa"/>
              <w:right w:w="60" w:type="dxa"/>
            </w:tcMar>
          </w:tcPr>
          <w:p w14:paraId="6D21C030" w14:textId="77777777" w:rsidR="00EF5A31" w:rsidRPr="00632C16" w:rsidRDefault="00EF5A31" w:rsidP="003B2615">
            <w:pPr>
              <w:pStyle w:val="Tablebody"/>
              <w:rPr>
                <w:rFonts w:eastAsia="Arial" w:cs="Arial"/>
              </w:rPr>
            </w:pPr>
            <w:proofErr w:type="spellStart"/>
            <w:r>
              <w:t>ObservingCapability</w:t>
            </w:r>
            <w:proofErr w:type="spellEnd"/>
          </w:p>
        </w:tc>
        <w:tc>
          <w:tcPr>
            <w:tcW w:w="5103" w:type="dxa"/>
            <w:tcMar>
              <w:top w:w="0" w:type="dxa"/>
              <w:left w:w="60" w:type="dxa"/>
              <w:bottom w:w="0" w:type="dxa"/>
              <w:right w:w="60" w:type="dxa"/>
            </w:tcMar>
          </w:tcPr>
          <w:p w14:paraId="42D6DF22" w14:textId="290D9169" w:rsidR="00EF5A31" w:rsidRPr="00632C16" w:rsidRDefault="00EF5A31" w:rsidP="003B2615">
            <w:pPr>
              <w:pStyle w:val="Tablebody"/>
              <w:rPr>
                <w:rFonts w:eastAsia="Arial" w:cs="Arial"/>
              </w:rPr>
            </w:pPr>
            <w:r>
              <w:t xml:space="preserve">Container to group presumably homogenous time series of observations modelled as </w:t>
            </w:r>
            <w:proofErr w:type="spellStart"/>
            <w:r>
              <w:t>OM_Observation</w:t>
            </w:r>
            <w:proofErr w:type="spellEnd"/>
            <w:r>
              <w:t xml:space="preserve">. Characterized by </w:t>
            </w:r>
            <w:proofErr w:type="spellStart"/>
            <w:r>
              <w:t>observingFacility</w:t>
            </w:r>
            <w:proofErr w:type="spellEnd"/>
            <w:r>
              <w:t xml:space="preserve"> and </w:t>
            </w:r>
            <w:proofErr w:type="spellStart"/>
            <w:r>
              <w:t>observedProperty</w:t>
            </w:r>
            <w:proofErr w:type="spellEnd"/>
            <w:r>
              <w:t>.</w:t>
            </w:r>
          </w:p>
        </w:tc>
      </w:tr>
      <w:tr w:rsidR="00EF5A31" w14:paraId="2D549F56" w14:textId="77777777" w:rsidTr="00015DDB">
        <w:tc>
          <w:tcPr>
            <w:tcW w:w="1701" w:type="dxa"/>
            <w:tcMar>
              <w:top w:w="0" w:type="dxa"/>
              <w:left w:w="60" w:type="dxa"/>
              <w:bottom w:w="0" w:type="dxa"/>
              <w:right w:w="60" w:type="dxa"/>
            </w:tcMar>
          </w:tcPr>
          <w:p w14:paraId="6945176A" w14:textId="0890387F" w:rsidR="00EF5A31" w:rsidRPr="00632C16" w:rsidRDefault="00EF5A31" w:rsidP="003B2615">
            <w:pPr>
              <w:pStyle w:val="Tablebody"/>
            </w:pPr>
            <w:r>
              <w:t>e</w:t>
            </w:r>
            <w:r w:rsidRPr="00632C16">
              <w:t>quipment</w:t>
            </w:r>
          </w:p>
        </w:tc>
        <w:tc>
          <w:tcPr>
            <w:tcW w:w="1134" w:type="dxa"/>
            <w:tcMar>
              <w:top w:w="0" w:type="dxa"/>
              <w:left w:w="60" w:type="dxa"/>
              <w:bottom w:w="0" w:type="dxa"/>
              <w:right w:w="60" w:type="dxa"/>
            </w:tcMar>
          </w:tcPr>
          <w:p w14:paraId="1AA03CBD" w14:textId="77777777" w:rsidR="00EF5A31" w:rsidRPr="00632C16" w:rsidRDefault="00EF5A31" w:rsidP="003B2615">
            <w:pPr>
              <w:pStyle w:val="Tablebody"/>
              <w:rPr>
                <w:rFonts w:eastAsia="Arial" w:cs="Arial"/>
              </w:rPr>
            </w:pPr>
            <w:r w:rsidRPr="00632C16">
              <w:t>0..*</w:t>
            </w:r>
          </w:p>
        </w:tc>
        <w:tc>
          <w:tcPr>
            <w:tcW w:w="1701" w:type="dxa"/>
            <w:tcMar>
              <w:top w:w="0" w:type="dxa"/>
              <w:left w:w="60" w:type="dxa"/>
              <w:bottom w:w="0" w:type="dxa"/>
              <w:right w:w="60" w:type="dxa"/>
            </w:tcMar>
          </w:tcPr>
          <w:p w14:paraId="218FFA7D" w14:textId="6D4B8E22" w:rsidR="00EF5A31" w:rsidRPr="00632C16" w:rsidRDefault="00EF5A31" w:rsidP="003B2615">
            <w:pPr>
              <w:pStyle w:val="Tablebody"/>
            </w:pPr>
            <w:r w:rsidRPr="00632C16">
              <w:t>Equipment</w:t>
            </w:r>
          </w:p>
        </w:tc>
        <w:tc>
          <w:tcPr>
            <w:tcW w:w="5103" w:type="dxa"/>
            <w:tcMar>
              <w:top w:w="0" w:type="dxa"/>
              <w:left w:w="60" w:type="dxa"/>
              <w:bottom w:w="0" w:type="dxa"/>
              <w:right w:w="60" w:type="dxa"/>
            </w:tcMar>
          </w:tcPr>
          <w:p w14:paraId="4F1D2D03" w14:textId="11558E3F" w:rsidR="00EF5A31" w:rsidRPr="00632C16" w:rsidRDefault="00EF5A31" w:rsidP="003B2615">
            <w:pPr>
              <w:pStyle w:val="Tablebody"/>
              <w:rPr>
                <w:rFonts w:eastAsia="Arial" w:cs="Arial"/>
              </w:rPr>
            </w:pPr>
            <w:r>
              <w:t xml:space="preserve">Cf. </w:t>
            </w:r>
            <w:r>
              <w:fldChar w:fldCharType="begin"/>
            </w:r>
            <w:r>
              <w:instrText xml:space="preserve"> REF _Ref527628551 \r \h </w:instrText>
            </w:r>
            <w:r>
              <w:fldChar w:fldCharType="separate"/>
            </w:r>
            <w:r w:rsidR="00CA502A">
              <w:t>4.5</w:t>
            </w:r>
            <w:r>
              <w:fldChar w:fldCharType="end"/>
            </w:r>
            <w:r>
              <w:t xml:space="preserve"> </w:t>
            </w:r>
            <w:r>
              <w:fldChar w:fldCharType="begin"/>
            </w:r>
            <w:r>
              <w:instrText xml:space="preserve"> REF _Ref527628556 \h </w:instrText>
            </w:r>
            <w:r>
              <w:fldChar w:fldCharType="separate"/>
            </w:r>
            <w:r w:rsidR="00CA502A" w:rsidRPr="003564AD">
              <w:t>Equipment</w:t>
            </w:r>
            <w:r>
              <w:fldChar w:fldCharType="end"/>
            </w:r>
          </w:p>
        </w:tc>
      </w:tr>
    </w:tbl>
    <w:p w14:paraId="253B6F38" w14:textId="73F90E06" w:rsidR="00545325" w:rsidRDefault="00545325" w:rsidP="00545325">
      <w:pPr>
        <w:pStyle w:val="Caption"/>
      </w:pPr>
      <w:bookmarkStart w:id="513" w:name="BKM_D879047C_457C_4646_B41F_0DEF44508C62"/>
      <w:bookmarkStart w:id="514" w:name="BKM_2C574A2C_E373_46BC_9B56_B32914F1F0D1"/>
      <w:bookmarkStart w:id="515" w:name="BKM_432CE7FF_B663_4C35_866E_657385268453"/>
      <w:bookmarkStart w:id="516" w:name="BKM_EA4756FA_01D1_4690_8223_E829B5E8DC4A"/>
      <w:bookmarkStart w:id="517" w:name="BKM_861AE185_8079_48B3_84FA_2EAADFFF9EDF"/>
      <w:bookmarkStart w:id="518" w:name="BKM_EA8162ED_28CC_47BE_BE21_46D0B1C7D996"/>
      <w:bookmarkStart w:id="519" w:name="BKM_34A5E761_456A_43A7_9CBC_EB486A863596"/>
      <w:bookmarkStart w:id="520" w:name="BKM_B0962910_ED60_4D6C_A16C_3E7E95A8C773"/>
      <w:bookmarkStart w:id="521" w:name="BKM_48861112_B83D_4F40_B24A_F47CE301A231"/>
      <w:bookmarkStart w:id="522" w:name="BKM_7F96059E_71E9_41BD_9823_9BBA7B056A21"/>
      <w:bookmarkStart w:id="523" w:name="BKM_8CD26E79_921F_4564_BD42_A1C1F606F766"/>
      <w:bookmarkStart w:id="524" w:name="BKM_C2FE256C_E2C3_472A_95EC_9CC10923FD68"/>
      <w:bookmarkStart w:id="525" w:name="BKM_0FAE8CFF_07C3_46E1_95AF_EABBEA3C356B"/>
      <w:bookmarkEnd w:id="513"/>
      <w:bookmarkEnd w:id="514"/>
      <w:bookmarkEnd w:id="515"/>
      <w:bookmarkEnd w:id="516"/>
      <w:bookmarkEnd w:id="517"/>
      <w:bookmarkEnd w:id="518"/>
      <w:bookmarkEnd w:id="519"/>
      <w:bookmarkEnd w:id="520"/>
      <w:bookmarkEnd w:id="521"/>
      <w:bookmarkEnd w:id="522"/>
      <w:bookmarkEnd w:id="523"/>
      <w:bookmarkEnd w:id="524"/>
      <w:bookmarkEnd w:id="52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7</w:t>
      </w:r>
      <w:r w:rsidR="00CE7E79">
        <w:rPr>
          <w:noProof/>
        </w:rPr>
        <w:fldChar w:fldCharType="end"/>
      </w:r>
      <w:r w:rsidRPr="00E97D20">
        <w:t xml:space="preserve"> Properties of </w:t>
      </w:r>
      <w:proofErr w:type="spellStart"/>
      <w:r>
        <w:t>ObservingFacility</w:t>
      </w:r>
      <w:proofErr w:type="spellEnd"/>
    </w:p>
    <w:p w14:paraId="14CDB2E7" w14:textId="03A4C4B5" w:rsidR="005D2DCC" w:rsidRDefault="005D2DCC" w:rsidP="00015DDB">
      <w:pPr>
        <w:pStyle w:val="Heading3"/>
      </w:pPr>
      <w:bookmarkStart w:id="526" w:name="BKM_022DFC84_44E0_4D06_A623_29CFF12189DD"/>
      <w:bookmarkStart w:id="527" w:name="_Toc500330160"/>
      <w:bookmarkStart w:id="528" w:name="_Toc500330444"/>
      <w:bookmarkStart w:id="529" w:name="_Toc500331057"/>
      <w:bookmarkStart w:id="530" w:name="_Toc500331200"/>
      <w:bookmarkStart w:id="531" w:name="_Toc500331289"/>
      <w:bookmarkStart w:id="532" w:name="_Ref515149915"/>
      <w:bookmarkEnd w:id="526"/>
      <w:bookmarkEnd w:id="527"/>
      <w:bookmarkEnd w:id="528"/>
      <w:bookmarkEnd w:id="529"/>
      <w:bookmarkEnd w:id="530"/>
      <w:bookmarkEnd w:id="531"/>
      <w:r>
        <w:t xml:space="preserve">The properties of </w:t>
      </w:r>
      <w:proofErr w:type="spellStart"/>
      <w:r w:rsidRPr="00015DDB">
        <w:rPr>
          <w:u w:val="double"/>
        </w:rPr>
        <w:t>ObservingFacility</w:t>
      </w:r>
      <w:proofErr w:type="spellEnd"/>
      <w:r>
        <w:t xml:space="preserve"> use the following </w:t>
      </w:r>
      <w:r w:rsidR="00C66E8C">
        <w:t xml:space="preserve">complex </w:t>
      </w:r>
      <w:proofErr w:type="spellStart"/>
      <w:r>
        <w:t>DataTypes</w:t>
      </w:r>
      <w:proofErr w:type="spellEnd"/>
      <w:r>
        <w:t>:</w:t>
      </w:r>
    </w:p>
    <w:p w14:paraId="75580916" w14:textId="77777777" w:rsidR="00C66E8C" w:rsidRPr="00156254" w:rsidRDefault="00C66E8C" w:rsidP="00C66E8C">
      <w:pPr>
        <w:pStyle w:val="Heading4"/>
      </w:pPr>
      <w:bookmarkStart w:id="533" w:name="_Ref527630885"/>
      <w:r>
        <w:t>&lt;</w:t>
      </w:r>
      <w:proofErr w:type="spellStart"/>
      <w:r>
        <w:t>DataType</w:t>
      </w:r>
      <w:proofErr w:type="spellEnd"/>
      <w:r>
        <w:t>&gt; Territory</w:t>
      </w:r>
      <w:bookmarkEnd w:id="53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6E8C" w14:paraId="7B96F28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D61929E" w14:textId="77777777" w:rsidR="00C66E8C" w:rsidRPr="00632C16" w:rsidRDefault="00C66E8C" w:rsidP="003B2615">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33429A61" w14:textId="77777777" w:rsidR="00C66E8C" w:rsidRPr="00632C16" w:rsidRDefault="00C66E8C" w:rsidP="003B2615">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1D29530F" w14:textId="77777777" w:rsidR="00C66E8C" w:rsidRPr="00632C16" w:rsidRDefault="00C66E8C"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5564156E" w14:textId="77777777" w:rsidR="00C66E8C" w:rsidRPr="00632C16" w:rsidRDefault="00C66E8C" w:rsidP="003B2615">
            <w:pPr>
              <w:pStyle w:val="Tableheader"/>
            </w:pPr>
            <w:proofErr w:type="spellStart"/>
            <w:r w:rsidRPr="00632C16">
              <w:t>Property</w:t>
            </w:r>
            <w:proofErr w:type="spellEnd"/>
            <w:r w:rsidRPr="00632C16">
              <w:t xml:space="preserve"> Description</w:t>
            </w:r>
          </w:p>
        </w:tc>
      </w:tr>
      <w:tr w:rsidR="00C66E8C" w14:paraId="563A6766" w14:textId="77777777" w:rsidTr="00015DDB">
        <w:tc>
          <w:tcPr>
            <w:tcW w:w="1701" w:type="dxa"/>
            <w:tcMar>
              <w:top w:w="0" w:type="dxa"/>
              <w:left w:w="60" w:type="dxa"/>
              <w:bottom w:w="0" w:type="dxa"/>
              <w:right w:w="60" w:type="dxa"/>
            </w:tcMar>
          </w:tcPr>
          <w:p w14:paraId="68E30F84" w14:textId="77777777" w:rsidR="00C66E8C" w:rsidRPr="00632C16" w:rsidRDefault="00C66E8C" w:rsidP="003B2615">
            <w:pPr>
              <w:pStyle w:val="Tablebody"/>
            </w:pPr>
            <w:proofErr w:type="spellStart"/>
            <w:r>
              <w:t>territoryName</w:t>
            </w:r>
            <w:proofErr w:type="spellEnd"/>
          </w:p>
        </w:tc>
        <w:tc>
          <w:tcPr>
            <w:tcW w:w="1134" w:type="dxa"/>
            <w:tcMar>
              <w:top w:w="0" w:type="dxa"/>
              <w:left w:w="60" w:type="dxa"/>
              <w:bottom w:w="0" w:type="dxa"/>
              <w:right w:w="60" w:type="dxa"/>
            </w:tcMar>
          </w:tcPr>
          <w:p w14:paraId="69D71923" w14:textId="77777777" w:rsidR="00C66E8C" w:rsidRPr="00632C16" w:rsidRDefault="00C66E8C" w:rsidP="003B2615">
            <w:pPr>
              <w:pStyle w:val="Tablebody"/>
              <w:rPr>
                <w:color w:val="0F0F0F"/>
              </w:rPr>
            </w:pPr>
            <w:r>
              <w:rPr>
                <w:color w:val="0F0F0F"/>
              </w:rPr>
              <w:t>1..1</w:t>
            </w:r>
          </w:p>
        </w:tc>
        <w:tc>
          <w:tcPr>
            <w:tcW w:w="1701" w:type="dxa"/>
            <w:tcMar>
              <w:top w:w="0" w:type="dxa"/>
              <w:left w:w="60" w:type="dxa"/>
              <w:bottom w:w="0" w:type="dxa"/>
              <w:right w:w="60" w:type="dxa"/>
            </w:tcMar>
          </w:tcPr>
          <w:p w14:paraId="7BEC39EA" w14:textId="77777777" w:rsidR="00C66E8C" w:rsidRPr="00632C16" w:rsidRDefault="00C66E8C" w:rsidP="003B2615">
            <w:pPr>
              <w:pStyle w:val="Tablebody"/>
            </w:pPr>
            <w:proofErr w:type="spellStart"/>
            <w:r>
              <w:t>TerritoryType</w:t>
            </w:r>
            <w:proofErr w:type="spellEnd"/>
          </w:p>
        </w:tc>
        <w:tc>
          <w:tcPr>
            <w:tcW w:w="5103" w:type="dxa"/>
            <w:tcMar>
              <w:top w:w="0" w:type="dxa"/>
              <w:left w:w="60" w:type="dxa"/>
              <w:bottom w:w="0" w:type="dxa"/>
              <w:right w:w="60" w:type="dxa"/>
            </w:tcMar>
          </w:tcPr>
          <w:p w14:paraId="3076BCEC" w14:textId="5CE64BE1" w:rsidR="00C66E8C" w:rsidRPr="00632C16" w:rsidRDefault="00C66E8C" w:rsidP="003B2615">
            <w:pPr>
              <w:pStyle w:val="Tablebody"/>
            </w:pPr>
            <w:r w:rsidRPr="00632C16">
              <w:t xml:space="preserve">3-02 The territory the observing facility is located in, from the </w:t>
            </w:r>
            <w:proofErr w:type="spellStart"/>
            <w:r w:rsidRPr="00632C16">
              <w:t>TerritoryType</w:t>
            </w:r>
            <w:proofErr w:type="spellEnd"/>
            <w:r w:rsidRPr="00632C16">
              <w:t xml:space="preserve"> </w:t>
            </w:r>
            <w:proofErr w:type="spellStart"/>
            <w:r w:rsidRPr="00632C16">
              <w:t>codelist</w:t>
            </w:r>
            <w:proofErr w:type="spellEnd"/>
            <w:r w:rsidRPr="00632C16">
              <w:t>.</w:t>
            </w:r>
          </w:p>
        </w:tc>
      </w:tr>
      <w:tr w:rsidR="00C66E8C" w:rsidRPr="00640857" w14:paraId="14DF7347" w14:textId="77777777" w:rsidTr="00015DDB">
        <w:tc>
          <w:tcPr>
            <w:tcW w:w="1701" w:type="dxa"/>
            <w:tcMar>
              <w:top w:w="0" w:type="dxa"/>
              <w:left w:w="60" w:type="dxa"/>
              <w:bottom w:w="0" w:type="dxa"/>
              <w:right w:w="60" w:type="dxa"/>
            </w:tcMar>
          </w:tcPr>
          <w:p w14:paraId="199DA0B4" w14:textId="77777777" w:rsidR="00C66E8C" w:rsidRPr="00640857" w:rsidRDefault="00C66E8C" w:rsidP="003B2615">
            <w:pPr>
              <w:pStyle w:val="Tablebody"/>
            </w:pPr>
            <w:proofErr w:type="spellStart"/>
            <w:r>
              <w:t>validPeriod</w:t>
            </w:r>
            <w:proofErr w:type="spellEnd"/>
          </w:p>
        </w:tc>
        <w:tc>
          <w:tcPr>
            <w:tcW w:w="1134" w:type="dxa"/>
            <w:tcMar>
              <w:top w:w="0" w:type="dxa"/>
              <w:left w:w="60" w:type="dxa"/>
              <w:bottom w:w="0" w:type="dxa"/>
              <w:right w:w="60" w:type="dxa"/>
            </w:tcMar>
          </w:tcPr>
          <w:p w14:paraId="4F2ADB67" w14:textId="77777777" w:rsidR="00C66E8C" w:rsidRPr="00640857" w:rsidRDefault="00C66E8C"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3A2FD93B" w14:textId="77777777" w:rsidR="00C66E8C" w:rsidRPr="00640857" w:rsidRDefault="00C66E8C" w:rsidP="003B2615">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58AD8BF7" w14:textId="77777777" w:rsidR="00C66E8C" w:rsidRPr="00640857" w:rsidRDefault="00C66E8C" w:rsidP="003B2615">
            <w:pPr>
              <w:pStyle w:val="Tablebody"/>
              <w:rPr>
                <w:rFonts w:eastAsia="Arial" w:cs="Arial"/>
              </w:rPr>
            </w:pPr>
            <w:r>
              <w:t xml:space="preserve">Specifies at least the begin date of the indicated territory. If omitted, the </w:t>
            </w:r>
            <w:proofErr w:type="spellStart"/>
            <w:r>
              <w:t>dateEstablished</w:t>
            </w:r>
            <w:proofErr w:type="spellEnd"/>
            <w:r>
              <w:t xml:space="preserve"> of the facility will be assumed.</w:t>
            </w:r>
          </w:p>
        </w:tc>
      </w:tr>
    </w:tbl>
    <w:p w14:paraId="5B561786" w14:textId="47B57F47" w:rsidR="00C66E8C" w:rsidRPr="00410388" w:rsidRDefault="00C66E8C" w:rsidP="00C66E8C">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8</w:t>
      </w:r>
      <w:r w:rsidR="00743BEB">
        <w:rPr>
          <w:noProof/>
        </w:rPr>
        <w:fldChar w:fldCharType="end"/>
      </w:r>
      <w:r w:rsidRPr="00E97D20">
        <w:t xml:space="preserve"> Properties of </w:t>
      </w:r>
      <w:r w:rsidR="00751059">
        <w:t>Territory</w:t>
      </w:r>
    </w:p>
    <w:p w14:paraId="37B5CB29" w14:textId="14CB72B3" w:rsidR="00906CC5" w:rsidRPr="00156254" w:rsidRDefault="00906CC5" w:rsidP="00906CC5">
      <w:pPr>
        <w:pStyle w:val="Heading4"/>
      </w:pPr>
      <w:bookmarkStart w:id="534" w:name="_Ref527630900"/>
      <w:r>
        <w:t>&lt;</w:t>
      </w:r>
      <w:proofErr w:type="spellStart"/>
      <w:r>
        <w:t>DataType</w:t>
      </w:r>
      <w:proofErr w:type="spellEnd"/>
      <w:r>
        <w:t xml:space="preserve">&gt; </w:t>
      </w:r>
      <w:proofErr w:type="spellStart"/>
      <w:r>
        <w:t>ProgramAffiliation</w:t>
      </w:r>
      <w:bookmarkEnd w:id="532"/>
      <w:bookmarkEnd w:id="534"/>
      <w:proofErr w:type="spellEnd"/>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06CC5" w14:paraId="1B6FCCF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43FBD48" w14:textId="77777777" w:rsidR="00906CC5" w:rsidRPr="00632C16" w:rsidRDefault="00906CC5" w:rsidP="001F3C81">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2C4D67BF" w14:textId="77777777" w:rsidR="00906CC5" w:rsidRPr="00632C16" w:rsidRDefault="00906CC5" w:rsidP="001F3C81">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3091D624" w14:textId="77777777" w:rsidR="00906CC5" w:rsidRPr="00632C16" w:rsidRDefault="00906CC5"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65D0EF0E" w14:textId="77777777" w:rsidR="00906CC5" w:rsidRPr="00632C16" w:rsidRDefault="00906CC5" w:rsidP="001F3C81">
            <w:pPr>
              <w:pStyle w:val="Tableheader"/>
            </w:pPr>
            <w:proofErr w:type="spellStart"/>
            <w:r w:rsidRPr="00632C16">
              <w:t>Property</w:t>
            </w:r>
            <w:proofErr w:type="spellEnd"/>
            <w:r w:rsidRPr="00632C16">
              <w:t xml:space="preserve"> Description</w:t>
            </w:r>
          </w:p>
        </w:tc>
      </w:tr>
      <w:tr w:rsidR="00906CC5" w14:paraId="22D2CE9F" w14:textId="77777777" w:rsidTr="00015DDB">
        <w:tc>
          <w:tcPr>
            <w:tcW w:w="1701" w:type="dxa"/>
            <w:tcMar>
              <w:top w:w="0" w:type="dxa"/>
              <w:left w:w="60" w:type="dxa"/>
              <w:bottom w:w="0" w:type="dxa"/>
              <w:right w:w="60" w:type="dxa"/>
            </w:tcMar>
          </w:tcPr>
          <w:p w14:paraId="2B171A9D" w14:textId="122431EB" w:rsidR="00906CC5" w:rsidRPr="00632C16" w:rsidRDefault="009930FD" w:rsidP="001F3C81">
            <w:pPr>
              <w:pStyle w:val="Tablebody"/>
            </w:pPr>
            <w:proofErr w:type="spellStart"/>
            <w:r>
              <w:t>programAffiliation</w:t>
            </w:r>
            <w:proofErr w:type="spellEnd"/>
          </w:p>
        </w:tc>
        <w:tc>
          <w:tcPr>
            <w:tcW w:w="1134" w:type="dxa"/>
            <w:tcMar>
              <w:top w:w="0" w:type="dxa"/>
              <w:left w:w="60" w:type="dxa"/>
              <w:bottom w:w="0" w:type="dxa"/>
              <w:right w:w="60" w:type="dxa"/>
            </w:tcMar>
          </w:tcPr>
          <w:p w14:paraId="3064CEAE" w14:textId="77777777" w:rsidR="00906CC5" w:rsidRPr="00632C16" w:rsidRDefault="00906CC5" w:rsidP="001F3C81">
            <w:pPr>
              <w:pStyle w:val="Tablebody"/>
              <w:rPr>
                <w:color w:val="0F0F0F"/>
              </w:rPr>
            </w:pPr>
            <w:r>
              <w:rPr>
                <w:color w:val="0F0F0F"/>
              </w:rPr>
              <w:t>1..1</w:t>
            </w:r>
          </w:p>
        </w:tc>
        <w:tc>
          <w:tcPr>
            <w:tcW w:w="1701" w:type="dxa"/>
            <w:tcMar>
              <w:top w:w="0" w:type="dxa"/>
              <w:left w:w="60" w:type="dxa"/>
              <w:bottom w:w="0" w:type="dxa"/>
              <w:right w:w="60" w:type="dxa"/>
            </w:tcMar>
          </w:tcPr>
          <w:p w14:paraId="2659B44A" w14:textId="0194F0B5" w:rsidR="00906CC5" w:rsidRPr="00632C16" w:rsidRDefault="009930FD" w:rsidP="001F3C81">
            <w:pPr>
              <w:pStyle w:val="Tablebody"/>
            </w:pPr>
            <w:proofErr w:type="spellStart"/>
            <w:r>
              <w:t>ProgramAffiliation</w:t>
            </w:r>
            <w:r w:rsidR="00134A23">
              <w:t>Type</w:t>
            </w:r>
            <w:proofErr w:type="spellEnd"/>
          </w:p>
        </w:tc>
        <w:tc>
          <w:tcPr>
            <w:tcW w:w="5103" w:type="dxa"/>
            <w:tcMar>
              <w:top w:w="0" w:type="dxa"/>
              <w:left w:w="60" w:type="dxa"/>
              <w:bottom w:w="0" w:type="dxa"/>
              <w:right w:w="60" w:type="dxa"/>
            </w:tcMar>
          </w:tcPr>
          <w:p w14:paraId="5A6654DF" w14:textId="130C14FF" w:rsidR="00906CC5" w:rsidRPr="00632C16" w:rsidRDefault="00047A8C" w:rsidP="00015DDB">
            <w:pPr>
              <w:pStyle w:val="Tablebody"/>
            </w:pPr>
            <w:r w:rsidRPr="00632C16">
              <w:t>2-02 The global, regional or national program/network(s) that the station/platform is associated with.</w:t>
            </w:r>
          </w:p>
        </w:tc>
      </w:tr>
      <w:tr w:rsidR="00134A23" w14:paraId="09BE9F1A" w14:textId="77777777" w:rsidTr="00015DDB">
        <w:tc>
          <w:tcPr>
            <w:tcW w:w="1701" w:type="dxa"/>
            <w:tcMar>
              <w:top w:w="0" w:type="dxa"/>
              <w:left w:w="60" w:type="dxa"/>
              <w:bottom w:w="0" w:type="dxa"/>
              <w:right w:w="60" w:type="dxa"/>
            </w:tcMar>
          </w:tcPr>
          <w:p w14:paraId="41BF29BC" w14:textId="70EA6AFB" w:rsidR="00134A23" w:rsidRDefault="00134A23" w:rsidP="001F3C81">
            <w:pPr>
              <w:pStyle w:val="Tablebody"/>
            </w:pPr>
            <w:proofErr w:type="spellStart"/>
            <w:r>
              <w:t>programSpecificFacilityID</w:t>
            </w:r>
            <w:proofErr w:type="spellEnd"/>
          </w:p>
        </w:tc>
        <w:tc>
          <w:tcPr>
            <w:tcW w:w="1134" w:type="dxa"/>
            <w:tcMar>
              <w:top w:w="0" w:type="dxa"/>
              <w:left w:w="60" w:type="dxa"/>
              <w:bottom w:w="0" w:type="dxa"/>
              <w:right w:w="60" w:type="dxa"/>
            </w:tcMar>
          </w:tcPr>
          <w:p w14:paraId="5DB0E0B8" w14:textId="6C170469" w:rsidR="00134A23" w:rsidRDefault="00134A23" w:rsidP="001F3C81">
            <w:pPr>
              <w:pStyle w:val="Tablebody"/>
              <w:rPr>
                <w:color w:val="0F0F0F"/>
              </w:rPr>
            </w:pPr>
            <w:r>
              <w:rPr>
                <w:color w:val="0F0F0F"/>
              </w:rPr>
              <w:t>0..1</w:t>
            </w:r>
          </w:p>
        </w:tc>
        <w:tc>
          <w:tcPr>
            <w:tcW w:w="1701" w:type="dxa"/>
            <w:tcMar>
              <w:top w:w="0" w:type="dxa"/>
              <w:left w:w="60" w:type="dxa"/>
              <w:bottom w:w="0" w:type="dxa"/>
              <w:right w:w="60" w:type="dxa"/>
            </w:tcMar>
          </w:tcPr>
          <w:p w14:paraId="65A9E15C" w14:textId="4A111945" w:rsidR="00134A23" w:rsidRDefault="00134A23" w:rsidP="001F3C81">
            <w:pPr>
              <w:pStyle w:val="Tablebody"/>
            </w:pPr>
            <w:proofErr w:type="spellStart"/>
            <w:r>
              <w:t>CharacterString</w:t>
            </w:r>
            <w:proofErr w:type="spellEnd"/>
          </w:p>
        </w:tc>
        <w:tc>
          <w:tcPr>
            <w:tcW w:w="5103" w:type="dxa"/>
            <w:tcMar>
              <w:top w:w="0" w:type="dxa"/>
              <w:left w:w="60" w:type="dxa"/>
              <w:bottom w:w="0" w:type="dxa"/>
              <w:right w:w="60" w:type="dxa"/>
            </w:tcMar>
          </w:tcPr>
          <w:p w14:paraId="4137838D" w14:textId="705F598A" w:rsidR="00134A23" w:rsidRPr="00632C16" w:rsidRDefault="00F82973" w:rsidP="001F3C81">
            <w:pPr>
              <w:pStyle w:val="Tablebody"/>
            </w:pPr>
            <w:r>
              <w:t>The identifier of the observing facility as used by the program/network.</w:t>
            </w:r>
          </w:p>
        </w:tc>
      </w:tr>
      <w:tr w:rsidR="00906CC5" w:rsidRPr="00640857" w14:paraId="0AEE1EA0" w14:textId="77777777" w:rsidTr="00015DDB">
        <w:tc>
          <w:tcPr>
            <w:tcW w:w="1701" w:type="dxa"/>
            <w:tcMar>
              <w:top w:w="0" w:type="dxa"/>
              <w:left w:w="60" w:type="dxa"/>
              <w:bottom w:w="0" w:type="dxa"/>
              <w:right w:w="60" w:type="dxa"/>
            </w:tcMar>
          </w:tcPr>
          <w:p w14:paraId="0C4D7AEA" w14:textId="518E2D10" w:rsidR="00906CC5" w:rsidRPr="00640857" w:rsidRDefault="00134A23" w:rsidP="001F3C81">
            <w:pPr>
              <w:pStyle w:val="Tablebody"/>
            </w:pPr>
            <w:proofErr w:type="spellStart"/>
            <w:r>
              <w:t>reportingStatus</w:t>
            </w:r>
            <w:proofErr w:type="spellEnd"/>
          </w:p>
        </w:tc>
        <w:tc>
          <w:tcPr>
            <w:tcW w:w="1134" w:type="dxa"/>
            <w:tcMar>
              <w:top w:w="0" w:type="dxa"/>
              <w:left w:w="60" w:type="dxa"/>
              <w:bottom w:w="0" w:type="dxa"/>
              <w:right w:w="60" w:type="dxa"/>
            </w:tcMar>
          </w:tcPr>
          <w:p w14:paraId="13710B9F" w14:textId="5663A204" w:rsidR="00906CC5" w:rsidRPr="00640857" w:rsidRDefault="00906CC5" w:rsidP="001F3C81">
            <w:pPr>
              <w:pStyle w:val="Tablebody"/>
              <w:rPr>
                <w:rFonts w:eastAsia="Arial" w:cs="Arial"/>
                <w:color w:val="0F0F0F"/>
              </w:rPr>
            </w:pPr>
            <w:r>
              <w:rPr>
                <w:color w:val="0F0F0F"/>
              </w:rPr>
              <w:t>0..</w:t>
            </w:r>
            <w:r w:rsidR="00134A23">
              <w:rPr>
                <w:color w:val="0F0F0F"/>
              </w:rPr>
              <w:t>*</w:t>
            </w:r>
          </w:p>
        </w:tc>
        <w:tc>
          <w:tcPr>
            <w:tcW w:w="1701" w:type="dxa"/>
            <w:tcMar>
              <w:top w:w="0" w:type="dxa"/>
              <w:left w:w="60" w:type="dxa"/>
              <w:bottom w:w="0" w:type="dxa"/>
              <w:right w:w="60" w:type="dxa"/>
            </w:tcMar>
          </w:tcPr>
          <w:p w14:paraId="72D79778" w14:textId="474B602D" w:rsidR="00906CC5" w:rsidRPr="00640857" w:rsidRDefault="00134A23" w:rsidP="001F3C81">
            <w:pPr>
              <w:pStyle w:val="Tablebody"/>
              <w:rPr>
                <w:rFonts w:eastAsia="Arial" w:cs="Arial"/>
              </w:rPr>
            </w:pPr>
            <w:proofErr w:type="spellStart"/>
            <w:r>
              <w:t>ReportingStatus</w:t>
            </w:r>
            <w:proofErr w:type="spellEnd"/>
          </w:p>
        </w:tc>
        <w:tc>
          <w:tcPr>
            <w:tcW w:w="5103" w:type="dxa"/>
            <w:tcMar>
              <w:top w:w="0" w:type="dxa"/>
              <w:left w:w="60" w:type="dxa"/>
              <w:bottom w:w="0" w:type="dxa"/>
              <w:right w:w="60" w:type="dxa"/>
            </w:tcMar>
          </w:tcPr>
          <w:p w14:paraId="53DAC616" w14:textId="06F8492A" w:rsidR="00906CC5" w:rsidRPr="00640857" w:rsidRDefault="00134A23" w:rsidP="001750E3">
            <w:pPr>
              <w:pStyle w:val="Tablebody"/>
              <w:rPr>
                <w:rFonts w:eastAsia="Arial" w:cs="Arial"/>
              </w:rPr>
            </w:pPr>
            <w:r>
              <w:t xml:space="preserve">Cf. </w:t>
            </w:r>
            <w:r w:rsidR="00501166">
              <w:fldChar w:fldCharType="begin"/>
            </w:r>
            <w:r w:rsidR="00501166">
              <w:instrText xml:space="preserve"> REF _Ref527631728 \r \h </w:instrText>
            </w:r>
            <w:r w:rsidR="00501166">
              <w:fldChar w:fldCharType="separate"/>
            </w:r>
            <w:r w:rsidR="00CA502A">
              <w:t>4.3.3.7</w:t>
            </w:r>
            <w:r w:rsidR="00501166">
              <w:fldChar w:fldCharType="end"/>
            </w:r>
            <w:r w:rsidR="00501166">
              <w:t xml:space="preserve"> </w:t>
            </w:r>
            <w:r w:rsidR="00F82973">
              <w:fldChar w:fldCharType="begin"/>
            </w:r>
            <w:r w:rsidR="00F82973">
              <w:instrText xml:space="preserve"> REF _Ref527631728 \h </w:instrText>
            </w:r>
            <w:r w:rsidR="00F82973">
              <w:fldChar w:fldCharType="separate"/>
            </w:r>
            <w:proofErr w:type="spellStart"/>
            <w:r w:rsidR="00CA502A">
              <w:t>ReportingStatus</w:t>
            </w:r>
            <w:proofErr w:type="spellEnd"/>
            <w:r w:rsidR="00F82973">
              <w:fldChar w:fldCharType="end"/>
            </w:r>
          </w:p>
        </w:tc>
      </w:tr>
    </w:tbl>
    <w:p w14:paraId="6BD4BA1F" w14:textId="4BF51305" w:rsidR="009930FD" w:rsidRDefault="009930FD" w:rsidP="009930FD">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9</w:t>
      </w:r>
      <w:r w:rsidR="00743BEB">
        <w:rPr>
          <w:noProof/>
        </w:rPr>
        <w:fldChar w:fldCharType="end"/>
      </w:r>
      <w:r w:rsidRPr="00E97D20">
        <w:t xml:space="preserve"> Properties of </w:t>
      </w:r>
      <w:proofErr w:type="spellStart"/>
      <w:r>
        <w:t>ProgramAffiliation</w:t>
      </w:r>
      <w:proofErr w:type="spellEnd"/>
    </w:p>
    <w:p w14:paraId="316676DB" w14:textId="46ED46D6" w:rsidR="00047A8C" w:rsidRPr="00156254" w:rsidRDefault="00047A8C" w:rsidP="00047A8C">
      <w:pPr>
        <w:pStyle w:val="Heading4"/>
      </w:pPr>
      <w:bookmarkStart w:id="535" w:name="_Ref515151297"/>
      <w:r>
        <w:t>&lt;</w:t>
      </w:r>
      <w:proofErr w:type="spellStart"/>
      <w:r>
        <w:t>DataType</w:t>
      </w:r>
      <w:proofErr w:type="spellEnd"/>
      <w:r>
        <w:t xml:space="preserve">&gt; </w:t>
      </w:r>
      <w:proofErr w:type="spellStart"/>
      <w:r w:rsidR="00FD6CEF">
        <w:t>ClimateZone</w:t>
      </w:r>
      <w:bookmarkEnd w:id="535"/>
      <w:proofErr w:type="spellEnd"/>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8E917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2EA855A" w14:textId="77777777" w:rsidR="00047A8C" w:rsidRPr="00632C16" w:rsidRDefault="00047A8C" w:rsidP="001F3C81">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3A0AA6B6" w14:textId="77777777" w:rsidR="00047A8C" w:rsidRPr="00632C16" w:rsidRDefault="00047A8C" w:rsidP="001F3C81">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45AA65DD"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3512AFA5" w14:textId="77777777" w:rsidR="00047A8C" w:rsidRPr="00632C16" w:rsidRDefault="00047A8C" w:rsidP="001F3C81">
            <w:pPr>
              <w:pStyle w:val="Tableheader"/>
            </w:pPr>
            <w:proofErr w:type="spellStart"/>
            <w:r w:rsidRPr="00632C16">
              <w:t>Property</w:t>
            </w:r>
            <w:proofErr w:type="spellEnd"/>
            <w:r w:rsidRPr="00632C16">
              <w:t xml:space="preserve"> Description</w:t>
            </w:r>
          </w:p>
        </w:tc>
      </w:tr>
      <w:tr w:rsidR="00047A8C" w14:paraId="35BCD9E2" w14:textId="77777777" w:rsidTr="00015DDB">
        <w:tc>
          <w:tcPr>
            <w:tcW w:w="1701" w:type="dxa"/>
            <w:tcMar>
              <w:top w:w="0" w:type="dxa"/>
              <w:left w:w="60" w:type="dxa"/>
              <w:bottom w:w="0" w:type="dxa"/>
              <w:right w:w="60" w:type="dxa"/>
            </w:tcMar>
          </w:tcPr>
          <w:p w14:paraId="1125F37D" w14:textId="5D4952E1" w:rsidR="00047A8C" w:rsidRPr="00632C16" w:rsidRDefault="00FD6CEF" w:rsidP="001F3C81">
            <w:pPr>
              <w:pStyle w:val="Tablebody"/>
            </w:pPr>
            <w:proofErr w:type="spellStart"/>
            <w:r>
              <w:t>climateZone</w:t>
            </w:r>
            <w:proofErr w:type="spellEnd"/>
          </w:p>
        </w:tc>
        <w:tc>
          <w:tcPr>
            <w:tcW w:w="1134" w:type="dxa"/>
            <w:tcMar>
              <w:top w:w="0" w:type="dxa"/>
              <w:left w:w="60" w:type="dxa"/>
              <w:bottom w:w="0" w:type="dxa"/>
              <w:right w:w="60" w:type="dxa"/>
            </w:tcMar>
          </w:tcPr>
          <w:p w14:paraId="77FACADD" w14:textId="60FD5701" w:rsidR="00047A8C" w:rsidRPr="00632C16" w:rsidRDefault="00FD6CEF" w:rsidP="001F3C81">
            <w:pPr>
              <w:pStyle w:val="Tablebody"/>
              <w:rPr>
                <w:color w:val="0F0F0F"/>
              </w:rPr>
            </w:pPr>
            <w:r>
              <w:rPr>
                <w:color w:val="0F0F0F"/>
              </w:rPr>
              <w:t>0..1</w:t>
            </w:r>
          </w:p>
        </w:tc>
        <w:tc>
          <w:tcPr>
            <w:tcW w:w="1701" w:type="dxa"/>
            <w:tcMar>
              <w:top w:w="0" w:type="dxa"/>
              <w:left w:w="60" w:type="dxa"/>
              <w:bottom w:w="0" w:type="dxa"/>
              <w:right w:w="60" w:type="dxa"/>
            </w:tcMar>
          </w:tcPr>
          <w:p w14:paraId="6B4572EC" w14:textId="71FFB653" w:rsidR="00047A8C" w:rsidRPr="00632C16" w:rsidRDefault="00FD6CEF" w:rsidP="001F3C81">
            <w:pPr>
              <w:pStyle w:val="Tablebody"/>
            </w:pPr>
            <w:proofErr w:type="spellStart"/>
            <w:r>
              <w:t>ClimateZoneType</w:t>
            </w:r>
            <w:proofErr w:type="spellEnd"/>
          </w:p>
        </w:tc>
        <w:tc>
          <w:tcPr>
            <w:tcW w:w="5103" w:type="dxa"/>
            <w:tcMar>
              <w:top w:w="0" w:type="dxa"/>
              <w:left w:w="60" w:type="dxa"/>
              <w:bottom w:w="0" w:type="dxa"/>
              <w:right w:w="60" w:type="dxa"/>
            </w:tcMar>
          </w:tcPr>
          <w:p w14:paraId="6256C47D" w14:textId="5004A561" w:rsidR="00047A8C" w:rsidRPr="00632C16" w:rsidRDefault="00FD6CEF" w:rsidP="001F3C81">
            <w:pPr>
              <w:pStyle w:val="Tablebody"/>
            </w:pPr>
            <w:r w:rsidRPr="00632C16">
              <w:t xml:space="preserve">4-07 type of climate zone at the facility. From the </w:t>
            </w:r>
            <w:proofErr w:type="spellStart"/>
            <w:r w:rsidRPr="00632C16">
              <w:t>ClimateZoneType</w:t>
            </w:r>
            <w:proofErr w:type="spellEnd"/>
            <w:r w:rsidRPr="00632C16">
              <w:t xml:space="preserve"> </w:t>
            </w:r>
            <w:proofErr w:type="spellStart"/>
            <w:r w:rsidRPr="00632C16">
              <w:t>codelist</w:t>
            </w:r>
            <w:proofErr w:type="spellEnd"/>
            <w:r w:rsidRPr="00632C16">
              <w:t>.</w:t>
            </w:r>
          </w:p>
        </w:tc>
      </w:tr>
      <w:tr w:rsidR="00047A8C" w:rsidRPr="00640857" w14:paraId="131B4A7D" w14:textId="77777777" w:rsidTr="00015DDB">
        <w:tc>
          <w:tcPr>
            <w:tcW w:w="1701" w:type="dxa"/>
            <w:tcMar>
              <w:top w:w="0" w:type="dxa"/>
              <w:left w:w="60" w:type="dxa"/>
              <w:bottom w:w="0" w:type="dxa"/>
              <w:right w:w="60" w:type="dxa"/>
            </w:tcMar>
          </w:tcPr>
          <w:p w14:paraId="28FF9137" w14:textId="77777777" w:rsidR="00047A8C" w:rsidRPr="00640857" w:rsidRDefault="00047A8C" w:rsidP="001F3C81">
            <w:pPr>
              <w:pStyle w:val="Tablebody"/>
            </w:pPr>
            <w:proofErr w:type="spellStart"/>
            <w:r>
              <w:t>validPeriod</w:t>
            </w:r>
            <w:proofErr w:type="spellEnd"/>
          </w:p>
        </w:tc>
        <w:tc>
          <w:tcPr>
            <w:tcW w:w="1134" w:type="dxa"/>
            <w:tcMar>
              <w:top w:w="0" w:type="dxa"/>
              <w:left w:w="60" w:type="dxa"/>
              <w:bottom w:w="0" w:type="dxa"/>
              <w:right w:w="60" w:type="dxa"/>
            </w:tcMar>
          </w:tcPr>
          <w:p w14:paraId="6F72A3D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C04B6DE" w14:textId="7D9DE22C" w:rsidR="00047A8C" w:rsidRPr="00640857" w:rsidRDefault="00C66E8C" w:rsidP="001F3C81">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7BE81FDD" w14:textId="6E26200A" w:rsidR="00047A8C" w:rsidRPr="00640857" w:rsidRDefault="00047A8C">
            <w:pPr>
              <w:pStyle w:val="Tablebody"/>
              <w:rPr>
                <w:rFonts w:eastAsia="Arial" w:cs="Arial"/>
              </w:rPr>
            </w:pPr>
            <w:r>
              <w:t xml:space="preserve">Specifies at least the begin date of the indicated </w:t>
            </w:r>
            <w:proofErr w:type="spellStart"/>
            <w:r w:rsidR="00FD6CEF">
              <w:t>climateZone</w:t>
            </w:r>
            <w:proofErr w:type="spellEnd"/>
            <w:r>
              <w:t xml:space="preserve">. If omitted, the </w:t>
            </w:r>
            <w:proofErr w:type="spellStart"/>
            <w:r>
              <w:t>dateEstablished</w:t>
            </w:r>
            <w:proofErr w:type="spellEnd"/>
            <w:r>
              <w:t xml:space="preserve"> of the facility will be assumed.</w:t>
            </w:r>
          </w:p>
        </w:tc>
      </w:tr>
    </w:tbl>
    <w:p w14:paraId="190551CA" w14:textId="27CC5609" w:rsidR="00047A8C" w:rsidRPr="00410388" w:rsidRDefault="00047A8C" w:rsidP="00047A8C">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10</w:t>
      </w:r>
      <w:r w:rsidR="00743BEB">
        <w:rPr>
          <w:noProof/>
        </w:rPr>
        <w:fldChar w:fldCharType="end"/>
      </w:r>
      <w:r w:rsidRPr="00E97D20">
        <w:t xml:space="preserve"> Properties of </w:t>
      </w:r>
      <w:proofErr w:type="spellStart"/>
      <w:r w:rsidR="00751059">
        <w:t>ClimateZone</w:t>
      </w:r>
      <w:proofErr w:type="spellEnd"/>
    </w:p>
    <w:p w14:paraId="7C1F6495" w14:textId="650D5A1B" w:rsidR="00047A8C" w:rsidRPr="00156254" w:rsidRDefault="00047A8C" w:rsidP="00047A8C">
      <w:pPr>
        <w:pStyle w:val="Heading4"/>
      </w:pPr>
      <w:bookmarkStart w:id="536" w:name="_Ref527630965"/>
      <w:r>
        <w:t>&lt;</w:t>
      </w:r>
      <w:proofErr w:type="spellStart"/>
      <w:r>
        <w:t>DataType</w:t>
      </w:r>
      <w:proofErr w:type="spellEnd"/>
      <w:r>
        <w:t xml:space="preserve">&gt; </w:t>
      </w:r>
      <w:proofErr w:type="spellStart"/>
      <w:r w:rsidR="00D31118">
        <w:t>SurfaceCover</w:t>
      </w:r>
      <w:bookmarkEnd w:id="536"/>
      <w:proofErr w:type="spellEnd"/>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144B07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B629CCA" w14:textId="77777777" w:rsidR="00047A8C" w:rsidRPr="00632C16" w:rsidRDefault="00047A8C" w:rsidP="001F3C81">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7125EA8A" w14:textId="77777777" w:rsidR="00047A8C" w:rsidRPr="00632C16" w:rsidRDefault="00047A8C" w:rsidP="001F3C81">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56A3A552"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5F0A17EC" w14:textId="77777777" w:rsidR="00047A8C" w:rsidRPr="00632C16" w:rsidRDefault="00047A8C" w:rsidP="001F3C81">
            <w:pPr>
              <w:pStyle w:val="Tableheader"/>
            </w:pPr>
            <w:proofErr w:type="spellStart"/>
            <w:r w:rsidRPr="00632C16">
              <w:t>Property</w:t>
            </w:r>
            <w:proofErr w:type="spellEnd"/>
            <w:r w:rsidRPr="00632C16">
              <w:t xml:space="preserve"> Description</w:t>
            </w:r>
          </w:p>
        </w:tc>
      </w:tr>
      <w:tr w:rsidR="00047A8C" w14:paraId="4FC7E2C4" w14:textId="77777777" w:rsidTr="00015DDB">
        <w:tc>
          <w:tcPr>
            <w:tcW w:w="1701" w:type="dxa"/>
            <w:tcMar>
              <w:top w:w="0" w:type="dxa"/>
              <w:left w:w="60" w:type="dxa"/>
              <w:bottom w:w="0" w:type="dxa"/>
              <w:right w:w="60" w:type="dxa"/>
            </w:tcMar>
          </w:tcPr>
          <w:p w14:paraId="6332CF79" w14:textId="4C46988C" w:rsidR="00047A8C" w:rsidRPr="00632C16" w:rsidRDefault="00D31118" w:rsidP="001F3C81">
            <w:pPr>
              <w:pStyle w:val="Tablebody"/>
            </w:pPr>
            <w:proofErr w:type="spellStart"/>
            <w:r>
              <w:t>surfaceCover</w:t>
            </w:r>
            <w:proofErr w:type="spellEnd"/>
          </w:p>
        </w:tc>
        <w:tc>
          <w:tcPr>
            <w:tcW w:w="1134" w:type="dxa"/>
            <w:tcMar>
              <w:top w:w="0" w:type="dxa"/>
              <w:left w:w="60" w:type="dxa"/>
              <w:bottom w:w="0" w:type="dxa"/>
              <w:right w:w="60" w:type="dxa"/>
            </w:tcMar>
          </w:tcPr>
          <w:p w14:paraId="2F4E33AB" w14:textId="77777777" w:rsidR="00047A8C" w:rsidRPr="00632C16" w:rsidRDefault="00047A8C" w:rsidP="001F3C81">
            <w:pPr>
              <w:pStyle w:val="Tablebody"/>
              <w:rPr>
                <w:color w:val="0F0F0F"/>
              </w:rPr>
            </w:pPr>
            <w:r>
              <w:rPr>
                <w:color w:val="0F0F0F"/>
              </w:rPr>
              <w:t>1..1</w:t>
            </w:r>
          </w:p>
        </w:tc>
        <w:tc>
          <w:tcPr>
            <w:tcW w:w="1701" w:type="dxa"/>
            <w:tcMar>
              <w:top w:w="0" w:type="dxa"/>
              <w:left w:w="60" w:type="dxa"/>
              <w:bottom w:w="0" w:type="dxa"/>
              <w:right w:w="60" w:type="dxa"/>
            </w:tcMar>
          </w:tcPr>
          <w:p w14:paraId="6620F15F" w14:textId="4B570B6D" w:rsidR="00047A8C" w:rsidRPr="00632C16" w:rsidRDefault="00D31118" w:rsidP="001F3C81">
            <w:pPr>
              <w:pStyle w:val="Tablebody"/>
            </w:pPr>
            <w:proofErr w:type="spellStart"/>
            <w:r>
              <w:t>SurfaceCoverType</w:t>
            </w:r>
            <w:proofErr w:type="spellEnd"/>
          </w:p>
        </w:tc>
        <w:tc>
          <w:tcPr>
            <w:tcW w:w="5103" w:type="dxa"/>
            <w:tcMar>
              <w:top w:w="0" w:type="dxa"/>
              <w:left w:w="60" w:type="dxa"/>
              <w:bottom w:w="0" w:type="dxa"/>
              <w:right w:w="60" w:type="dxa"/>
            </w:tcMar>
          </w:tcPr>
          <w:p w14:paraId="18D8C9F1" w14:textId="655E22E5" w:rsidR="00047A8C" w:rsidRPr="00632C16" w:rsidRDefault="000F1095" w:rsidP="001F3C81">
            <w:pPr>
              <w:pStyle w:val="Tablebody"/>
            </w:pPr>
            <w:r>
              <w:t xml:space="preserve">4-01 </w:t>
            </w:r>
            <w:r w:rsidRPr="000F1095">
              <w:t>The observed (bio)physical cover on the Earth’s surface in the vicinity of the observation</w:t>
            </w:r>
            <w:r>
              <w:t xml:space="preserve">. From the </w:t>
            </w:r>
            <w:proofErr w:type="spellStart"/>
            <w:r>
              <w:t>SurfaceCoverType</w:t>
            </w:r>
            <w:proofErr w:type="spellEnd"/>
            <w:r>
              <w:t xml:space="preserve"> </w:t>
            </w:r>
            <w:proofErr w:type="spellStart"/>
            <w:r>
              <w:t>codelist</w:t>
            </w:r>
            <w:proofErr w:type="spellEnd"/>
            <w:r>
              <w:t>.</w:t>
            </w:r>
          </w:p>
        </w:tc>
      </w:tr>
      <w:tr w:rsidR="00D31118" w14:paraId="4FF8CAAB" w14:textId="77777777" w:rsidTr="00015DDB">
        <w:tc>
          <w:tcPr>
            <w:tcW w:w="1701" w:type="dxa"/>
            <w:tcMar>
              <w:top w:w="0" w:type="dxa"/>
              <w:left w:w="60" w:type="dxa"/>
              <w:bottom w:w="0" w:type="dxa"/>
              <w:right w:w="60" w:type="dxa"/>
            </w:tcMar>
          </w:tcPr>
          <w:p w14:paraId="3337070E" w14:textId="1683D1EC" w:rsidR="00D31118" w:rsidDel="00D31118" w:rsidRDefault="00D31118" w:rsidP="001F3C81">
            <w:pPr>
              <w:pStyle w:val="Tablebody"/>
            </w:pPr>
            <w:proofErr w:type="spellStart"/>
            <w:r>
              <w:t>surfaceCoverClassification</w:t>
            </w:r>
            <w:proofErr w:type="spellEnd"/>
          </w:p>
        </w:tc>
        <w:tc>
          <w:tcPr>
            <w:tcW w:w="1134" w:type="dxa"/>
            <w:tcMar>
              <w:top w:w="0" w:type="dxa"/>
              <w:left w:w="60" w:type="dxa"/>
              <w:bottom w:w="0" w:type="dxa"/>
              <w:right w:w="60" w:type="dxa"/>
            </w:tcMar>
          </w:tcPr>
          <w:p w14:paraId="6116845E" w14:textId="5A190F5E" w:rsidR="00D31118" w:rsidRDefault="00D31118" w:rsidP="001F3C81">
            <w:pPr>
              <w:pStyle w:val="Tablebody"/>
              <w:rPr>
                <w:color w:val="0F0F0F"/>
              </w:rPr>
            </w:pPr>
            <w:r>
              <w:rPr>
                <w:color w:val="0F0F0F"/>
              </w:rPr>
              <w:t>1..1</w:t>
            </w:r>
          </w:p>
        </w:tc>
        <w:tc>
          <w:tcPr>
            <w:tcW w:w="1701" w:type="dxa"/>
            <w:tcMar>
              <w:top w:w="0" w:type="dxa"/>
              <w:left w:w="60" w:type="dxa"/>
              <w:bottom w:w="0" w:type="dxa"/>
              <w:right w:w="60" w:type="dxa"/>
            </w:tcMar>
          </w:tcPr>
          <w:p w14:paraId="37E0F3A6" w14:textId="1CA43A49" w:rsidR="00D31118" w:rsidRDefault="00D31118" w:rsidP="001F3C81">
            <w:pPr>
              <w:pStyle w:val="Tablebody"/>
            </w:pPr>
            <w:proofErr w:type="spellStart"/>
            <w:r>
              <w:t>SurfaceCoverClassificationType</w:t>
            </w:r>
            <w:proofErr w:type="spellEnd"/>
          </w:p>
        </w:tc>
        <w:tc>
          <w:tcPr>
            <w:tcW w:w="5103" w:type="dxa"/>
            <w:tcMar>
              <w:top w:w="0" w:type="dxa"/>
              <w:left w:w="60" w:type="dxa"/>
              <w:bottom w:w="0" w:type="dxa"/>
              <w:right w:w="60" w:type="dxa"/>
            </w:tcMar>
          </w:tcPr>
          <w:p w14:paraId="4BEFF78D" w14:textId="478AC68A" w:rsidR="000F1095" w:rsidRPr="00632C16" w:rsidDel="00D31118" w:rsidRDefault="000F1095" w:rsidP="001F3C81">
            <w:pPr>
              <w:pStyle w:val="Tablebody"/>
            </w:pPr>
            <w:r>
              <w:t xml:space="preserve">4-02 </w:t>
            </w:r>
            <w:r w:rsidRPr="000F1095">
              <w:t>Name and reference or link to document describing the classification scheme</w:t>
            </w:r>
            <w:r>
              <w:t xml:space="preserve">. From the </w:t>
            </w:r>
            <w:proofErr w:type="spellStart"/>
            <w:r>
              <w:t>SurfaceCoverClassificationType</w:t>
            </w:r>
            <w:proofErr w:type="spellEnd"/>
            <w:r>
              <w:t xml:space="preserve"> </w:t>
            </w:r>
            <w:proofErr w:type="spellStart"/>
            <w:r>
              <w:t>codelist</w:t>
            </w:r>
            <w:proofErr w:type="spellEnd"/>
            <w:r>
              <w:t>.</w:t>
            </w:r>
          </w:p>
        </w:tc>
      </w:tr>
      <w:tr w:rsidR="00047A8C" w:rsidRPr="00640857" w14:paraId="4E34ABA8" w14:textId="77777777" w:rsidTr="00015DDB">
        <w:tc>
          <w:tcPr>
            <w:tcW w:w="1701" w:type="dxa"/>
            <w:tcMar>
              <w:top w:w="0" w:type="dxa"/>
              <w:left w:w="60" w:type="dxa"/>
              <w:bottom w:w="0" w:type="dxa"/>
              <w:right w:w="60" w:type="dxa"/>
            </w:tcMar>
          </w:tcPr>
          <w:p w14:paraId="4253463B" w14:textId="5157FAFA" w:rsidR="00047A8C" w:rsidRPr="00640857" w:rsidRDefault="00047A8C" w:rsidP="001F3C81">
            <w:pPr>
              <w:pStyle w:val="Tablebody"/>
            </w:pPr>
            <w:proofErr w:type="spellStart"/>
            <w:r>
              <w:t>validPeriod</w:t>
            </w:r>
            <w:proofErr w:type="spellEnd"/>
          </w:p>
        </w:tc>
        <w:tc>
          <w:tcPr>
            <w:tcW w:w="1134" w:type="dxa"/>
            <w:tcMar>
              <w:top w:w="0" w:type="dxa"/>
              <w:left w:w="60" w:type="dxa"/>
              <w:bottom w:w="0" w:type="dxa"/>
              <w:right w:w="60" w:type="dxa"/>
            </w:tcMar>
          </w:tcPr>
          <w:p w14:paraId="0FBA14C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0BC2434" w14:textId="676DA446" w:rsidR="00047A8C" w:rsidRPr="00640857" w:rsidRDefault="00501166" w:rsidP="001F3C81">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7CC5E023" w14:textId="7443FFA5" w:rsidR="00047A8C" w:rsidRPr="00640857" w:rsidRDefault="00047A8C" w:rsidP="001750E3">
            <w:pPr>
              <w:pStyle w:val="Tablebody"/>
              <w:rPr>
                <w:rFonts w:eastAsia="Arial" w:cs="Arial"/>
              </w:rPr>
            </w:pPr>
            <w:r>
              <w:t xml:space="preserve">Specifies at least the begin date of the indicated </w:t>
            </w:r>
            <w:proofErr w:type="spellStart"/>
            <w:r w:rsidR="00C66E8C">
              <w:t>surfaceCover</w:t>
            </w:r>
            <w:proofErr w:type="spellEnd"/>
            <w:r>
              <w:t xml:space="preserve">. If omitted, the </w:t>
            </w:r>
            <w:proofErr w:type="spellStart"/>
            <w:r>
              <w:t>dateEstablished</w:t>
            </w:r>
            <w:proofErr w:type="spellEnd"/>
            <w:r>
              <w:t xml:space="preserve"> of the facility will be assumed.</w:t>
            </w:r>
          </w:p>
        </w:tc>
      </w:tr>
    </w:tbl>
    <w:p w14:paraId="55AA1922" w14:textId="5025B94F" w:rsidR="00047A8C" w:rsidRPr="00410388" w:rsidRDefault="00047A8C" w:rsidP="00047A8C">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11</w:t>
      </w:r>
      <w:r w:rsidR="00743BEB">
        <w:rPr>
          <w:noProof/>
        </w:rPr>
        <w:fldChar w:fldCharType="end"/>
      </w:r>
      <w:r w:rsidRPr="00E97D20">
        <w:t xml:space="preserve"> Properties of </w:t>
      </w:r>
      <w:proofErr w:type="spellStart"/>
      <w:r w:rsidR="00751059">
        <w:t>SurfaceCover</w:t>
      </w:r>
      <w:proofErr w:type="spellEnd"/>
    </w:p>
    <w:p w14:paraId="4280CAA1" w14:textId="77777777" w:rsidR="005E7599" w:rsidRDefault="005E7599" w:rsidP="005E7599">
      <w:pPr>
        <w:pStyle w:val="Heading4"/>
      </w:pPr>
      <w:bookmarkStart w:id="537" w:name="_Ref527628006"/>
      <w:bookmarkStart w:id="538" w:name="_Ref527628013"/>
      <w:bookmarkStart w:id="539" w:name="_Ref527628032"/>
      <w:r>
        <w:lastRenderedPageBreak/>
        <w:t>&lt;</w:t>
      </w:r>
      <w:proofErr w:type="spellStart"/>
      <w:r>
        <w:t>DataType</w:t>
      </w:r>
      <w:proofErr w:type="spellEnd"/>
      <w:r>
        <w:t xml:space="preserve">&gt; </w:t>
      </w:r>
      <w:proofErr w:type="spellStart"/>
      <w:r>
        <w:t>SurfaceRoughness</w:t>
      </w:r>
      <w:proofErr w:type="spellEnd"/>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7F3062A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1EA56B5" w14:textId="77777777" w:rsidR="005E7599" w:rsidRPr="00632C16" w:rsidRDefault="005E7599" w:rsidP="002505E4">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760D3DE2" w14:textId="77777777" w:rsidR="005E7599" w:rsidRPr="00632C16" w:rsidRDefault="005E7599" w:rsidP="002505E4">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750C0906"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69C32A08" w14:textId="77777777" w:rsidR="005E7599" w:rsidRPr="00632C16" w:rsidRDefault="005E7599" w:rsidP="002505E4">
            <w:pPr>
              <w:pStyle w:val="Tableheader"/>
            </w:pPr>
            <w:proofErr w:type="spellStart"/>
            <w:r w:rsidRPr="00632C16">
              <w:t>Property</w:t>
            </w:r>
            <w:proofErr w:type="spellEnd"/>
            <w:r w:rsidRPr="00632C16">
              <w:t xml:space="preserve"> Description</w:t>
            </w:r>
          </w:p>
        </w:tc>
      </w:tr>
      <w:tr w:rsidR="005E7599" w14:paraId="4445EEB4" w14:textId="77777777" w:rsidTr="00015DDB">
        <w:tc>
          <w:tcPr>
            <w:tcW w:w="1701" w:type="dxa"/>
            <w:tcMar>
              <w:top w:w="0" w:type="dxa"/>
              <w:left w:w="60" w:type="dxa"/>
              <w:bottom w:w="0" w:type="dxa"/>
              <w:right w:w="60" w:type="dxa"/>
            </w:tcMar>
          </w:tcPr>
          <w:p w14:paraId="7E4664A8" w14:textId="77777777" w:rsidR="005E7599" w:rsidRPr="00632C16" w:rsidRDefault="005E7599" w:rsidP="002505E4">
            <w:pPr>
              <w:pStyle w:val="Tablebody"/>
            </w:pPr>
            <w:proofErr w:type="spellStart"/>
            <w:r>
              <w:t>surfaceRoughness</w:t>
            </w:r>
            <w:proofErr w:type="spellEnd"/>
          </w:p>
        </w:tc>
        <w:tc>
          <w:tcPr>
            <w:tcW w:w="1134" w:type="dxa"/>
            <w:tcMar>
              <w:top w:w="0" w:type="dxa"/>
              <w:left w:w="60" w:type="dxa"/>
              <w:bottom w:w="0" w:type="dxa"/>
              <w:right w:w="60" w:type="dxa"/>
            </w:tcMar>
          </w:tcPr>
          <w:p w14:paraId="6D906AC1" w14:textId="77777777" w:rsidR="005E7599" w:rsidRPr="00632C16" w:rsidRDefault="005E7599" w:rsidP="002505E4">
            <w:pPr>
              <w:pStyle w:val="Tablebody"/>
              <w:rPr>
                <w:color w:val="0F0F0F"/>
              </w:rPr>
            </w:pPr>
            <w:r>
              <w:rPr>
                <w:color w:val="0F0F0F"/>
              </w:rPr>
              <w:t>1..1</w:t>
            </w:r>
          </w:p>
        </w:tc>
        <w:tc>
          <w:tcPr>
            <w:tcW w:w="1701" w:type="dxa"/>
            <w:tcMar>
              <w:top w:w="0" w:type="dxa"/>
              <w:left w:w="60" w:type="dxa"/>
              <w:bottom w:w="0" w:type="dxa"/>
              <w:right w:w="60" w:type="dxa"/>
            </w:tcMar>
          </w:tcPr>
          <w:p w14:paraId="585C5357" w14:textId="77777777" w:rsidR="005E7599" w:rsidRPr="00632C16" w:rsidRDefault="005E7599" w:rsidP="002505E4">
            <w:pPr>
              <w:pStyle w:val="Tablebody"/>
            </w:pPr>
            <w:proofErr w:type="spellStart"/>
            <w:r>
              <w:t>SurfaceRoughnessType</w:t>
            </w:r>
            <w:proofErr w:type="spellEnd"/>
          </w:p>
        </w:tc>
        <w:tc>
          <w:tcPr>
            <w:tcW w:w="5103" w:type="dxa"/>
            <w:tcMar>
              <w:top w:w="0" w:type="dxa"/>
              <w:left w:w="60" w:type="dxa"/>
              <w:bottom w:w="0" w:type="dxa"/>
              <w:right w:w="60" w:type="dxa"/>
            </w:tcMar>
          </w:tcPr>
          <w:p w14:paraId="68F619BA" w14:textId="77777777" w:rsidR="005E7599" w:rsidRPr="00632C16" w:rsidRDefault="005E7599" w:rsidP="002505E4">
            <w:pPr>
              <w:pStyle w:val="Tablebody"/>
            </w:pPr>
            <w:r>
              <w:t xml:space="preserve">4-06 surface roughness at the facility. From the </w:t>
            </w:r>
            <w:proofErr w:type="spellStart"/>
            <w:r>
              <w:t>SurfaceRoughnessType</w:t>
            </w:r>
            <w:proofErr w:type="spellEnd"/>
            <w:r>
              <w:t xml:space="preserve"> </w:t>
            </w:r>
            <w:proofErr w:type="spellStart"/>
            <w:r>
              <w:t>codelist</w:t>
            </w:r>
            <w:proofErr w:type="spellEnd"/>
            <w:r>
              <w:t>.</w:t>
            </w:r>
          </w:p>
        </w:tc>
      </w:tr>
      <w:tr w:rsidR="005E7599" w:rsidRPr="00640857" w14:paraId="2E19CCE4" w14:textId="77777777" w:rsidTr="00015DDB">
        <w:tc>
          <w:tcPr>
            <w:tcW w:w="1701" w:type="dxa"/>
            <w:tcMar>
              <w:top w:w="0" w:type="dxa"/>
              <w:left w:w="60" w:type="dxa"/>
              <w:bottom w:w="0" w:type="dxa"/>
              <w:right w:w="60" w:type="dxa"/>
            </w:tcMar>
          </w:tcPr>
          <w:p w14:paraId="49E34C14" w14:textId="77777777" w:rsidR="005E7599" w:rsidRPr="00640857" w:rsidRDefault="005E7599" w:rsidP="002505E4">
            <w:pPr>
              <w:pStyle w:val="Tablebody"/>
            </w:pPr>
            <w:proofErr w:type="spellStart"/>
            <w:r>
              <w:t>validPeriod</w:t>
            </w:r>
            <w:proofErr w:type="spellEnd"/>
          </w:p>
        </w:tc>
        <w:tc>
          <w:tcPr>
            <w:tcW w:w="1134" w:type="dxa"/>
            <w:tcMar>
              <w:top w:w="0" w:type="dxa"/>
              <w:left w:w="60" w:type="dxa"/>
              <w:bottom w:w="0" w:type="dxa"/>
              <w:right w:w="60" w:type="dxa"/>
            </w:tcMar>
          </w:tcPr>
          <w:p w14:paraId="2FEA6931"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4ED2530B" w14:textId="77777777" w:rsidR="005E7599" w:rsidRPr="00640857" w:rsidRDefault="005E7599" w:rsidP="002505E4">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75C8A974" w14:textId="77777777" w:rsidR="005E7599" w:rsidRPr="00640857" w:rsidRDefault="005E7599" w:rsidP="002505E4">
            <w:pPr>
              <w:pStyle w:val="Tablebody"/>
              <w:rPr>
                <w:rFonts w:eastAsia="Arial" w:cs="Arial"/>
              </w:rPr>
            </w:pPr>
            <w:r>
              <w:t xml:space="preserve">Specifies at least the begin date of the indicated </w:t>
            </w:r>
            <w:proofErr w:type="spellStart"/>
            <w:r>
              <w:t>surfaceRoughness</w:t>
            </w:r>
            <w:proofErr w:type="spellEnd"/>
            <w:r>
              <w:t xml:space="preserve">. If omitted, the </w:t>
            </w:r>
            <w:proofErr w:type="spellStart"/>
            <w:r>
              <w:t>dateEstablished</w:t>
            </w:r>
            <w:proofErr w:type="spellEnd"/>
            <w:r>
              <w:t xml:space="preserve"> of the facility will be assumed.</w:t>
            </w:r>
          </w:p>
        </w:tc>
      </w:tr>
    </w:tbl>
    <w:p w14:paraId="2ED60326" w14:textId="77777777" w:rsidR="005E7599" w:rsidRPr="00410388" w:rsidRDefault="005E7599" w:rsidP="005E7599">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12</w:t>
      </w:r>
      <w:r w:rsidR="00743BEB">
        <w:rPr>
          <w:noProof/>
        </w:rPr>
        <w:fldChar w:fldCharType="end"/>
      </w:r>
      <w:r w:rsidRPr="00E97D20">
        <w:t xml:space="preserve"> Properties of </w:t>
      </w:r>
      <w:proofErr w:type="spellStart"/>
      <w:r>
        <w:t>SurfaceRoughness</w:t>
      </w:r>
      <w:proofErr w:type="spellEnd"/>
    </w:p>
    <w:p w14:paraId="634384BF" w14:textId="102F0A25" w:rsidR="005E7599" w:rsidRDefault="005E7599" w:rsidP="005E7599">
      <w:pPr>
        <w:pStyle w:val="Heading4"/>
      </w:pPr>
      <w:bookmarkStart w:id="540" w:name="_Ref527635786"/>
      <w:r>
        <w:t>&lt;</w:t>
      </w:r>
      <w:proofErr w:type="spellStart"/>
      <w:r>
        <w:t>DataType</w:t>
      </w:r>
      <w:proofErr w:type="spellEnd"/>
      <w:r>
        <w:t xml:space="preserve">&gt; </w:t>
      </w:r>
      <w:proofErr w:type="spellStart"/>
      <w:r>
        <w:t>TopographyBathymetry</w:t>
      </w:r>
      <w:bookmarkEnd w:id="540"/>
      <w:proofErr w:type="spellEnd"/>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082E6C1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0487937" w14:textId="77777777" w:rsidR="005E7599" w:rsidRPr="00632C16" w:rsidRDefault="005E7599" w:rsidP="002505E4">
            <w:pPr>
              <w:pStyle w:val="Tableheader"/>
            </w:pPr>
            <w:proofErr w:type="spellStart"/>
            <w:r>
              <w:t>Property</w:t>
            </w:r>
            <w:proofErr w:type="spellEnd"/>
          </w:p>
        </w:tc>
        <w:tc>
          <w:tcPr>
            <w:tcW w:w="1134" w:type="dxa"/>
            <w:shd w:val="clear" w:color="auto" w:fill="B8CCE4" w:themeFill="accent1" w:themeFillTint="66"/>
            <w:tcMar>
              <w:top w:w="0" w:type="dxa"/>
              <w:left w:w="60" w:type="dxa"/>
              <w:bottom w:w="0" w:type="dxa"/>
              <w:right w:w="60" w:type="dxa"/>
            </w:tcMar>
          </w:tcPr>
          <w:p w14:paraId="675F070C" w14:textId="77777777" w:rsidR="005E7599" w:rsidRPr="00632C16" w:rsidRDefault="005E7599" w:rsidP="002505E4">
            <w:pPr>
              <w:pStyle w:val="Tableheader"/>
            </w:pPr>
            <w:proofErr w:type="spellStart"/>
            <w:r>
              <w:t>Cardinality</w:t>
            </w:r>
            <w:proofErr w:type="spellEnd"/>
          </w:p>
        </w:tc>
        <w:tc>
          <w:tcPr>
            <w:tcW w:w="1701" w:type="dxa"/>
            <w:shd w:val="clear" w:color="auto" w:fill="B8CCE4" w:themeFill="accent1" w:themeFillTint="66"/>
            <w:tcMar>
              <w:top w:w="0" w:type="dxa"/>
              <w:left w:w="60" w:type="dxa"/>
              <w:bottom w:w="0" w:type="dxa"/>
              <w:right w:w="60" w:type="dxa"/>
            </w:tcMar>
          </w:tcPr>
          <w:p w14:paraId="439E4FEB"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2B6CCE2D" w14:textId="77777777" w:rsidR="005E7599" w:rsidRPr="00632C16" w:rsidRDefault="005E7599" w:rsidP="002505E4">
            <w:pPr>
              <w:pStyle w:val="Tableheader"/>
            </w:pPr>
            <w:proofErr w:type="spellStart"/>
            <w:r w:rsidRPr="00632C16">
              <w:t>Property</w:t>
            </w:r>
            <w:proofErr w:type="spellEnd"/>
            <w:r w:rsidRPr="00632C16">
              <w:t xml:space="preserve"> Description</w:t>
            </w:r>
          </w:p>
        </w:tc>
      </w:tr>
      <w:tr w:rsidR="005E7599" w14:paraId="0AB9243B" w14:textId="77777777" w:rsidTr="00015DDB">
        <w:tc>
          <w:tcPr>
            <w:tcW w:w="1701" w:type="dxa"/>
            <w:tcMar>
              <w:top w:w="0" w:type="dxa"/>
              <w:left w:w="60" w:type="dxa"/>
              <w:bottom w:w="0" w:type="dxa"/>
              <w:right w:w="60" w:type="dxa"/>
            </w:tcMar>
          </w:tcPr>
          <w:p w14:paraId="22EC0399" w14:textId="77777777" w:rsidR="005E7599" w:rsidRPr="00632C16" w:rsidRDefault="005E7599" w:rsidP="002505E4">
            <w:pPr>
              <w:pStyle w:val="Tablebody"/>
            </w:pPr>
            <w:proofErr w:type="spellStart"/>
            <w:r w:rsidRPr="00632C16">
              <w:t>localTopography</w:t>
            </w:r>
            <w:proofErr w:type="spellEnd"/>
          </w:p>
        </w:tc>
        <w:tc>
          <w:tcPr>
            <w:tcW w:w="1134" w:type="dxa"/>
            <w:tcMar>
              <w:top w:w="0" w:type="dxa"/>
              <w:left w:w="60" w:type="dxa"/>
              <w:bottom w:w="0" w:type="dxa"/>
              <w:right w:w="60" w:type="dxa"/>
            </w:tcMar>
          </w:tcPr>
          <w:p w14:paraId="5352C10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8C4D99B" w14:textId="77777777" w:rsidR="005E7599" w:rsidRPr="00632C16" w:rsidRDefault="005E7599" w:rsidP="002505E4">
            <w:pPr>
              <w:pStyle w:val="Tablebody"/>
              <w:rPr>
                <w:rFonts w:eastAsia="Arial" w:cs="Arial"/>
              </w:rPr>
            </w:pPr>
            <w:proofErr w:type="spellStart"/>
            <w:r w:rsidRPr="00632C16">
              <w:t>LocalTopographyType</w:t>
            </w:r>
            <w:proofErr w:type="spellEnd"/>
          </w:p>
        </w:tc>
        <w:tc>
          <w:tcPr>
            <w:tcW w:w="5103" w:type="dxa"/>
            <w:tcMar>
              <w:top w:w="0" w:type="dxa"/>
              <w:left w:w="60" w:type="dxa"/>
              <w:bottom w:w="0" w:type="dxa"/>
              <w:right w:w="60" w:type="dxa"/>
            </w:tcMar>
          </w:tcPr>
          <w:p w14:paraId="22DCC688" w14:textId="714168D1" w:rsidR="005E7599" w:rsidRPr="00632C16" w:rsidRDefault="005E7599" w:rsidP="00015DDB">
            <w:pPr>
              <w:pStyle w:val="Tablebody"/>
              <w:rPr>
                <w:rFonts w:eastAsia="Arial" w:cs="Arial"/>
              </w:rPr>
            </w:pPr>
            <w:r w:rsidRPr="00632C16">
              <w:t xml:space="preserve">4-03 The local topography from the </w:t>
            </w:r>
            <w:proofErr w:type="spellStart"/>
            <w:r w:rsidRPr="00632C16">
              <w:t>LocalTopographyType</w:t>
            </w:r>
            <w:proofErr w:type="spellEnd"/>
            <w:r w:rsidRPr="00632C16">
              <w:t xml:space="preserve"> </w:t>
            </w:r>
            <w:proofErr w:type="spellStart"/>
            <w:r w:rsidRPr="00632C16">
              <w:t>codelist</w:t>
            </w:r>
            <w:proofErr w:type="spellEnd"/>
            <w:r w:rsidR="008362EC">
              <w:t>.</w:t>
            </w:r>
          </w:p>
        </w:tc>
      </w:tr>
      <w:tr w:rsidR="005E7599" w14:paraId="5A1FE599" w14:textId="77777777" w:rsidTr="00015DDB">
        <w:tc>
          <w:tcPr>
            <w:tcW w:w="1701" w:type="dxa"/>
            <w:tcMar>
              <w:top w:w="0" w:type="dxa"/>
              <w:left w:w="60" w:type="dxa"/>
              <w:bottom w:w="0" w:type="dxa"/>
              <w:right w:w="60" w:type="dxa"/>
            </w:tcMar>
          </w:tcPr>
          <w:p w14:paraId="7BAF9038" w14:textId="77777777" w:rsidR="005E7599" w:rsidRPr="00632C16" w:rsidRDefault="005E7599" w:rsidP="002505E4">
            <w:pPr>
              <w:pStyle w:val="Tablebody"/>
            </w:pPr>
            <w:proofErr w:type="spellStart"/>
            <w:r w:rsidRPr="00632C16">
              <w:t>relativeElevation</w:t>
            </w:r>
            <w:proofErr w:type="spellEnd"/>
          </w:p>
        </w:tc>
        <w:tc>
          <w:tcPr>
            <w:tcW w:w="1134" w:type="dxa"/>
            <w:tcMar>
              <w:top w:w="0" w:type="dxa"/>
              <w:left w:w="60" w:type="dxa"/>
              <w:bottom w:w="0" w:type="dxa"/>
              <w:right w:w="60" w:type="dxa"/>
            </w:tcMar>
          </w:tcPr>
          <w:p w14:paraId="193CBBAB"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9F8443F" w14:textId="77777777" w:rsidR="005E7599" w:rsidRPr="00632C16" w:rsidRDefault="005E7599" w:rsidP="002505E4">
            <w:pPr>
              <w:pStyle w:val="Tablebody"/>
              <w:rPr>
                <w:rFonts w:eastAsia="Arial" w:cs="Arial"/>
              </w:rPr>
            </w:pPr>
            <w:proofErr w:type="spellStart"/>
            <w:r w:rsidRPr="00632C16">
              <w:t>RelativeElevationType</w:t>
            </w:r>
            <w:proofErr w:type="spellEnd"/>
          </w:p>
        </w:tc>
        <w:tc>
          <w:tcPr>
            <w:tcW w:w="5103" w:type="dxa"/>
            <w:tcMar>
              <w:top w:w="0" w:type="dxa"/>
              <w:left w:w="60" w:type="dxa"/>
              <w:bottom w:w="0" w:type="dxa"/>
              <w:right w:w="60" w:type="dxa"/>
            </w:tcMar>
          </w:tcPr>
          <w:p w14:paraId="545EF668" w14:textId="454A69F4" w:rsidR="005E7599" w:rsidRPr="00632C16" w:rsidRDefault="005E7599" w:rsidP="002505E4">
            <w:pPr>
              <w:pStyle w:val="Tablebody"/>
              <w:rPr>
                <w:rFonts w:eastAsia="Arial" w:cs="Arial"/>
              </w:rPr>
            </w:pPr>
            <w:r w:rsidRPr="00632C16">
              <w:t xml:space="preserve">4-03 The relative elevation from the </w:t>
            </w:r>
            <w:proofErr w:type="spellStart"/>
            <w:r w:rsidRPr="00632C16">
              <w:t>RelativeElevationType</w:t>
            </w:r>
            <w:proofErr w:type="spellEnd"/>
            <w:r w:rsidRPr="00632C16">
              <w:t xml:space="preserve"> </w:t>
            </w:r>
            <w:proofErr w:type="spellStart"/>
            <w:r w:rsidRPr="00632C16">
              <w:t>codelist</w:t>
            </w:r>
            <w:proofErr w:type="spellEnd"/>
            <w:r w:rsidR="008362EC">
              <w:t>.</w:t>
            </w:r>
          </w:p>
        </w:tc>
      </w:tr>
      <w:tr w:rsidR="005E7599" w14:paraId="48B3B757" w14:textId="77777777" w:rsidTr="00015DDB">
        <w:tc>
          <w:tcPr>
            <w:tcW w:w="1701" w:type="dxa"/>
            <w:tcMar>
              <w:top w:w="0" w:type="dxa"/>
              <w:left w:w="60" w:type="dxa"/>
              <w:bottom w:w="0" w:type="dxa"/>
              <w:right w:w="60" w:type="dxa"/>
            </w:tcMar>
          </w:tcPr>
          <w:p w14:paraId="14B7F50D" w14:textId="77777777" w:rsidR="005E7599" w:rsidRPr="00632C16" w:rsidRDefault="005E7599" w:rsidP="002505E4">
            <w:pPr>
              <w:pStyle w:val="Tablebody"/>
            </w:pPr>
            <w:proofErr w:type="spellStart"/>
            <w:r w:rsidRPr="00632C16">
              <w:t>topographicContext</w:t>
            </w:r>
            <w:proofErr w:type="spellEnd"/>
          </w:p>
        </w:tc>
        <w:tc>
          <w:tcPr>
            <w:tcW w:w="1134" w:type="dxa"/>
            <w:tcMar>
              <w:top w:w="0" w:type="dxa"/>
              <w:left w:w="60" w:type="dxa"/>
              <w:bottom w:w="0" w:type="dxa"/>
              <w:right w:w="60" w:type="dxa"/>
            </w:tcMar>
          </w:tcPr>
          <w:p w14:paraId="7040BEB9"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7EE1B896" w14:textId="77777777" w:rsidR="005E7599" w:rsidRPr="00632C16" w:rsidRDefault="005E7599" w:rsidP="002505E4">
            <w:pPr>
              <w:pStyle w:val="Tablebody"/>
              <w:rPr>
                <w:rFonts w:eastAsia="Arial" w:cs="Arial"/>
              </w:rPr>
            </w:pPr>
            <w:proofErr w:type="spellStart"/>
            <w:r w:rsidRPr="00632C16">
              <w:t>TopographicContextType</w:t>
            </w:r>
            <w:proofErr w:type="spellEnd"/>
          </w:p>
        </w:tc>
        <w:tc>
          <w:tcPr>
            <w:tcW w:w="5103" w:type="dxa"/>
            <w:tcMar>
              <w:top w:w="0" w:type="dxa"/>
              <w:left w:w="60" w:type="dxa"/>
              <w:bottom w:w="0" w:type="dxa"/>
              <w:right w:w="60" w:type="dxa"/>
            </w:tcMar>
          </w:tcPr>
          <w:p w14:paraId="34735C96" w14:textId="3DE21332" w:rsidR="005E7599" w:rsidRPr="00632C16" w:rsidRDefault="005E7599" w:rsidP="00015DDB">
            <w:pPr>
              <w:pStyle w:val="Tablebody"/>
              <w:rPr>
                <w:rFonts w:eastAsia="Arial" w:cs="Arial"/>
              </w:rPr>
            </w:pPr>
            <w:r w:rsidRPr="00632C16">
              <w:t xml:space="preserve">4-03 The topographic context from the </w:t>
            </w:r>
            <w:proofErr w:type="spellStart"/>
            <w:r w:rsidRPr="00632C16">
              <w:t>TopographicContextType</w:t>
            </w:r>
            <w:proofErr w:type="spellEnd"/>
            <w:r w:rsidRPr="00632C16">
              <w:t xml:space="preserve"> </w:t>
            </w:r>
            <w:proofErr w:type="spellStart"/>
            <w:r w:rsidRPr="00632C16">
              <w:t>codelist</w:t>
            </w:r>
            <w:proofErr w:type="spellEnd"/>
            <w:r w:rsidR="008362EC">
              <w:t>.</w:t>
            </w:r>
          </w:p>
        </w:tc>
      </w:tr>
      <w:tr w:rsidR="005E7599" w14:paraId="0BDA12ED" w14:textId="77777777" w:rsidTr="00015DDB">
        <w:tc>
          <w:tcPr>
            <w:tcW w:w="1701" w:type="dxa"/>
            <w:tcMar>
              <w:top w:w="0" w:type="dxa"/>
              <w:left w:w="60" w:type="dxa"/>
              <w:bottom w:w="0" w:type="dxa"/>
              <w:right w:w="60" w:type="dxa"/>
            </w:tcMar>
          </w:tcPr>
          <w:p w14:paraId="318D5E12" w14:textId="77777777" w:rsidR="005E7599" w:rsidRPr="00632C16" w:rsidRDefault="005E7599" w:rsidP="002505E4">
            <w:pPr>
              <w:pStyle w:val="Tablebody"/>
            </w:pPr>
            <w:proofErr w:type="spellStart"/>
            <w:r w:rsidRPr="00632C16">
              <w:t>altitudeOrDepth</w:t>
            </w:r>
            <w:proofErr w:type="spellEnd"/>
          </w:p>
        </w:tc>
        <w:tc>
          <w:tcPr>
            <w:tcW w:w="1134" w:type="dxa"/>
            <w:tcMar>
              <w:top w:w="0" w:type="dxa"/>
              <w:left w:w="60" w:type="dxa"/>
              <w:bottom w:w="0" w:type="dxa"/>
              <w:right w:w="60" w:type="dxa"/>
            </w:tcMar>
          </w:tcPr>
          <w:p w14:paraId="175EADB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63BCCEE" w14:textId="77777777" w:rsidR="005E7599" w:rsidRPr="00632C16" w:rsidRDefault="005E7599" w:rsidP="002505E4">
            <w:pPr>
              <w:pStyle w:val="Tablebody"/>
              <w:rPr>
                <w:rFonts w:eastAsia="Arial" w:cs="Arial"/>
              </w:rPr>
            </w:pPr>
            <w:proofErr w:type="spellStart"/>
            <w:r w:rsidRPr="00632C16">
              <w:t>AltitudeOrDepthType</w:t>
            </w:r>
            <w:proofErr w:type="spellEnd"/>
          </w:p>
        </w:tc>
        <w:tc>
          <w:tcPr>
            <w:tcW w:w="5103" w:type="dxa"/>
            <w:tcMar>
              <w:top w:w="0" w:type="dxa"/>
              <w:left w:w="60" w:type="dxa"/>
              <w:bottom w:w="0" w:type="dxa"/>
              <w:right w:w="60" w:type="dxa"/>
            </w:tcMar>
          </w:tcPr>
          <w:p w14:paraId="5F3192D0" w14:textId="08BD9BCE" w:rsidR="005E7599" w:rsidRPr="00632C16" w:rsidRDefault="005E7599" w:rsidP="00015DDB">
            <w:pPr>
              <w:pStyle w:val="Tablebody"/>
              <w:rPr>
                <w:rFonts w:eastAsia="Arial" w:cs="Arial"/>
              </w:rPr>
            </w:pPr>
            <w:r w:rsidRPr="00632C16">
              <w:t xml:space="preserve">4-03 The altitude/depth with respect to mean sea level from the </w:t>
            </w:r>
            <w:proofErr w:type="spellStart"/>
            <w:r w:rsidRPr="00632C16">
              <w:t>AltitudeOrDepthTypeCodelist</w:t>
            </w:r>
            <w:proofErr w:type="spellEnd"/>
            <w:r w:rsidR="008362EC">
              <w:t>.</w:t>
            </w:r>
          </w:p>
        </w:tc>
      </w:tr>
      <w:tr w:rsidR="005E7599" w:rsidRPr="00640857" w14:paraId="0837FD5B" w14:textId="77777777" w:rsidTr="00015DDB">
        <w:tc>
          <w:tcPr>
            <w:tcW w:w="1701" w:type="dxa"/>
            <w:tcMar>
              <w:top w:w="0" w:type="dxa"/>
              <w:left w:w="60" w:type="dxa"/>
              <w:bottom w:w="0" w:type="dxa"/>
              <w:right w:w="60" w:type="dxa"/>
            </w:tcMar>
          </w:tcPr>
          <w:p w14:paraId="3DDA16D0" w14:textId="77777777" w:rsidR="005E7599" w:rsidRPr="00640857" w:rsidRDefault="005E7599" w:rsidP="002505E4">
            <w:pPr>
              <w:pStyle w:val="Tablebody"/>
            </w:pPr>
            <w:proofErr w:type="spellStart"/>
            <w:r>
              <w:t>validPeriod</w:t>
            </w:r>
            <w:proofErr w:type="spellEnd"/>
          </w:p>
        </w:tc>
        <w:tc>
          <w:tcPr>
            <w:tcW w:w="1134" w:type="dxa"/>
            <w:tcMar>
              <w:top w:w="0" w:type="dxa"/>
              <w:left w:w="60" w:type="dxa"/>
              <w:bottom w:w="0" w:type="dxa"/>
              <w:right w:w="60" w:type="dxa"/>
            </w:tcMar>
          </w:tcPr>
          <w:p w14:paraId="72A9F4DD"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D23B12D" w14:textId="77777777" w:rsidR="005E7599" w:rsidRPr="00640857" w:rsidRDefault="005E7599" w:rsidP="002505E4">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5D5104F4" w14:textId="77777777" w:rsidR="005E7599" w:rsidRPr="00640857" w:rsidRDefault="005E7599" w:rsidP="002505E4">
            <w:pPr>
              <w:pStyle w:val="Tablebody"/>
              <w:rPr>
                <w:rFonts w:eastAsia="Arial" w:cs="Arial"/>
              </w:rPr>
            </w:pPr>
            <w:r>
              <w:t xml:space="preserve">Specifies at least the begin date of the indicated </w:t>
            </w:r>
            <w:proofErr w:type="spellStart"/>
            <w:r>
              <w:t>surfaceRoughness</w:t>
            </w:r>
            <w:proofErr w:type="spellEnd"/>
            <w:r>
              <w:t xml:space="preserve">. If omitted, the </w:t>
            </w:r>
            <w:proofErr w:type="spellStart"/>
            <w:r>
              <w:t>dateEstablished</w:t>
            </w:r>
            <w:proofErr w:type="spellEnd"/>
            <w:r>
              <w:t xml:space="preserve"> of the facility will be assumed.</w:t>
            </w:r>
          </w:p>
        </w:tc>
      </w:tr>
    </w:tbl>
    <w:p w14:paraId="66FF3112" w14:textId="35E70DED" w:rsidR="005E7599" w:rsidRPr="00410388" w:rsidRDefault="005E7599" w:rsidP="005E7599">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13</w:t>
      </w:r>
      <w:r w:rsidR="00743BEB">
        <w:rPr>
          <w:noProof/>
        </w:rPr>
        <w:fldChar w:fldCharType="end"/>
      </w:r>
      <w:r w:rsidRPr="00E97D20">
        <w:t xml:space="preserve"> Properties of </w:t>
      </w:r>
      <w:proofErr w:type="spellStart"/>
      <w:r w:rsidR="00F82973">
        <w:t>TopographyBathymetry</w:t>
      </w:r>
      <w:proofErr w:type="spellEnd"/>
    </w:p>
    <w:p w14:paraId="37CCB28C" w14:textId="5242F32D" w:rsidR="00751059" w:rsidRDefault="00751059" w:rsidP="00015DDB">
      <w:pPr>
        <w:pStyle w:val="Heading4"/>
      </w:pPr>
      <w:r>
        <w:t>&lt;</w:t>
      </w:r>
      <w:proofErr w:type="spellStart"/>
      <w:r>
        <w:t>DataType</w:t>
      </w:r>
      <w:proofErr w:type="spellEnd"/>
      <w:r>
        <w:t xml:space="preserve">&gt; </w:t>
      </w:r>
      <w:bookmarkStart w:id="541" w:name="_Ref527631728"/>
      <w:proofErr w:type="spellStart"/>
      <w:r>
        <w:t>ReportingStatus</w:t>
      </w:r>
      <w:bookmarkEnd w:id="541"/>
      <w:proofErr w:type="spellEnd"/>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751059" w14:paraId="10CC87B6" w14:textId="77777777" w:rsidTr="00015DDB">
        <w:trPr>
          <w:tblHeader/>
        </w:trPr>
        <w:tc>
          <w:tcPr>
            <w:tcW w:w="1701" w:type="dxa"/>
            <w:shd w:val="clear" w:color="auto" w:fill="B8CCE4" w:themeFill="accent1" w:themeFillTint="66"/>
            <w:tcMar>
              <w:top w:w="0" w:type="dxa"/>
              <w:left w:w="60" w:type="dxa"/>
              <w:bottom w:w="0" w:type="dxa"/>
              <w:right w:w="60" w:type="dxa"/>
            </w:tcMar>
          </w:tcPr>
          <w:p w14:paraId="712F82A6" w14:textId="77777777" w:rsidR="00751059" w:rsidRPr="0083573F" w:rsidRDefault="00751059" w:rsidP="003B2615">
            <w:pPr>
              <w:pStyle w:val="Tableheader"/>
              <w:rPr>
                <w:i/>
                <w:iCs/>
              </w:rPr>
            </w:pPr>
            <w:proofErr w:type="spellStart"/>
            <w:r w:rsidRPr="0083573F">
              <w:t>Property</w:t>
            </w:r>
            <w:proofErr w:type="spellEnd"/>
          </w:p>
        </w:tc>
        <w:tc>
          <w:tcPr>
            <w:tcW w:w="1134" w:type="dxa"/>
            <w:shd w:val="clear" w:color="auto" w:fill="B8CCE4" w:themeFill="accent1" w:themeFillTint="66"/>
            <w:tcMar>
              <w:top w:w="0" w:type="dxa"/>
              <w:left w:w="60" w:type="dxa"/>
              <w:bottom w:w="0" w:type="dxa"/>
              <w:right w:w="60" w:type="dxa"/>
            </w:tcMar>
          </w:tcPr>
          <w:p w14:paraId="46B3FC16" w14:textId="77777777" w:rsidR="00751059" w:rsidRPr="0083573F" w:rsidRDefault="00751059" w:rsidP="003B2615">
            <w:pPr>
              <w:pStyle w:val="Tableheader"/>
            </w:pPr>
            <w:proofErr w:type="spellStart"/>
            <w:r w:rsidRPr="0083573F">
              <w:t>Cardinality</w:t>
            </w:r>
            <w:proofErr w:type="spellEnd"/>
          </w:p>
        </w:tc>
        <w:tc>
          <w:tcPr>
            <w:tcW w:w="1701" w:type="dxa"/>
            <w:shd w:val="clear" w:color="auto" w:fill="B8CCE4" w:themeFill="accent1" w:themeFillTint="66"/>
            <w:tcMar>
              <w:top w:w="0" w:type="dxa"/>
              <w:left w:w="60" w:type="dxa"/>
              <w:bottom w:w="0" w:type="dxa"/>
              <w:right w:w="60" w:type="dxa"/>
            </w:tcMar>
          </w:tcPr>
          <w:p w14:paraId="01DAB37C" w14:textId="77777777" w:rsidR="00751059" w:rsidRPr="0083573F" w:rsidRDefault="00751059"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E244735" w14:textId="77777777" w:rsidR="00751059" w:rsidRPr="0083573F" w:rsidRDefault="00751059" w:rsidP="003B2615">
            <w:pPr>
              <w:pStyle w:val="Tableheader"/>
            </w:pPr>
            <w:proofErr w:type="spellStart"/>
            <w:r w:rsidRPr="0083573F">
              <w:t>Property</w:t>
            </w:r>
            <w:proofErr w:type="spellEnd"/>
            <w:r w:rsidRPr="0083573F">
              <w:t xml:space="preserve"> Description</w:t>
            </w:r>
          </w:p>
        </w:tc>
      </w:tr>
      <w:tr w:rsidR="00751059" w14:paraId="274B4F36" w14:textId="77777777" w:rsidTr="00015DDB">
        <w:tc>
          <w:tcPr>
            <w:tcW w:w="1701" w:type="dxa"/>
            <w:tcMar>
              <w:top w:w="0" w:type="dxa"/>
              <w:left w:w="60" w:type="dxa"/>
              <w:bottom w:w="0" w:type="dxa"/>
              <w:right w:w="60" w:type="dxa"/>
            </w:tcMar>
          </w:tcPr>
          <w:p w14:paraId="117F183A" w14:textId="37D402EC" w:rsidR="00751059" w:rsidRPr="0083573F" w:rsidRDefault="00E045D3" w:rsidP="003B2615">
            <w:pPr>
              <w:pStyle w:val="Tablebody"/>
            </w:pPr>
            <w:proofErr w:type="spellStart"/>
            <w:r>
              <w:t>reportingStatus</w:t>
            </w:r>
            <w:proofErr w:type="spellEnd"/>
          </w:p>
        </w:tc>
        <w:tc>
          <w:tcPr>
            <w:tcW w:w="1134" w:type="dxa"/>
            <w:tcMar>
              <w:top w:w="0" w:type="dxa"/>
              <w:left w:w="60" w:type="dxa"/>
              <w:bottom w:w="0" w:type="dxa"/>
              <w:right w:w="60" w:type="dxa"/>
            </w:tcMar>
          </w:tcPr>
          <w:p w14:paraId="53D12B02" w14:textId="79F1C667" w:rsidR="00751059" w:rsidRPr="0083573F" w:rsidRDefault="00751059" w:rsidP="003B2615">
            <w:pPr>
              <w:pStyle w:val="Tablebody"/>
              <w:rPr>
                <w:rFonts w:eastAsia="Arial" w:cs="Arial"/>
              </w:rPr>
            </w:pPr>
            <w:r w:rsidRPr="0083573F">
              <w:t>1..</w:t>
            </w:r>
            <w:r w:rsidR="00E045D3">
              <w:t>1</w:t>
            </w:r>
          </w:p>
        </w:tc>
        <w:tc>
          <w:tcPr>
            <w:tcW w:w="1701" w:type="dxa"/>
            <w:tcMar>
              <w:top w:w="0" w:type="dxa"/>
              <w:left w:w="60" w:type="dxa"/>
              <w:bottom w:w="0" w:type="dxa"/>
              <w:right w:w="60" w:type="dxa"/>
            </w:tcMar>
          </w:tcPr>
          <w:p w14:paraId="1A6BBF93" w14:textId="0476A161" w:rsidR="00751059" w:rsidRPr="0083573F" w:rsidRDefault="00E045D3" w:rsidP="003B2615">
            <w:pPr>
              <w:pStyle w:val="Tablebody"/>
              <w:rPr>
                <w:rFonts w:eastAsia="Arial" w:cs="Arial"/>
              </w:rPr>
            </w:pPr>
            <w:proofErr w:type="spellStart"/>
            <w:r>
              <w:t>ReportingStatusType</w:t>
            </w:r>
            <w:proofErr w:type="spellEnd"/>
          </w:p>
        </w:tc>
        <w:tc>
          <w:tcPr>
            <w:tcW w:w="5103" w:type="dxa"/>
            <w:tcMar>
              <w:top w:w="0" w:type="dxa"/>
              <w:left w:w="60" w:type="dxa"/>
              <w:bottom w:w="0" w:type="dxa"/>
              <w:right w:w="60" w:type="dxa"/>
            </w:tcMar>
          </w:tcPr>
          <w:p w14:paraId="6B7CA177" w14:textId="75822A5C" w:rsidR="00B96679" w:rsidRPr="00015DDB" w:rsidRDefault="00E045D3" w:rsidP="003B2615">
            <w:pPr>
              <w:pStyle w:val="Tablebody"/>
            </w:pPr>
            <w:r>
              <w:t>3-09 Declared reporting status of an observing facility with respect to a certain program/network affiliation</w:t>
            </w:r>
            <w:r w:rsidR="00B96679">
              <w:t xml:space="preserve">. From the </w:t>
            </w:r>
            <w:proofErr w:type="spellStart"/>
            <w:r w:rsidR="00B96679">
              <w:t>ReportingStatusType</w:t>
            </w:r>
            <w:proofErr w:type="spellEnd"/>
            <w:r w:rsidR="00B96679">
              <w:t xml:space="preserve"> </w:t>
            </w:r>
            <w:proofErr w:type="spellStart"/>
            <w:r w:rsidR="00B96679">
              <w:t>codelist</w:t>
            </w:r>
            <w:proofErr w:type="spellEnd"/>
            <w:r w:rsidR="00B96679">
              <w:t>.</w:t>
            </w:r>
            <w:r w:rsidR="00751059">
              <w:t xml:space="preserve"> </w:t>
            </w:r>
          </w:p>
        </w:tc>
      </w:tr>
      <w:tr w:rsidR="00B96679" w:rsidRPr="00640857" w14:paraId="05498940" w14:textId="77777777" w:rsidTr="00015DDB">
        <w:tc>
          <w:tcPr>
            <w:tcW w:w="1701" w:type="dxa"/>
            <w:tcMar>
              <w:top w:w="0" w:type="dxa"/>
              <w:left w:w="60" w:type="dxa"/>
              <w:bottom w:w="0" w:type="dxa"/>
              <w:right w:w="60" w:type="dxa"/>
            </w:tcMar>
          </w:tcPr>
          <w:p w14:paraId="3D8AF100" w14:textId="77777777" w:rsidR="00B96679" w:rsidRPr="00640857" w:rsidRDefault="00B96679" w:rsidP="003B2615">
            <w:pPr>
              <w:pStyle w:val="Tablebody"/>
            </w:pPr>
            <w:proofErr w:type="spellStart"/>
            <w:r>
              <w:t>validPeriod</w:t>
            </w:r>
            <w:proofErr w:type="spellEnd"/>
          </w:p>
        </w:tc>
        <w:tc>
          <w:tcPr>
            <w:tcW w:w="1134" w:type="dxa"/>
            <w:tcMar>
              <w:top w:w="0" w:type="dxa"/>
              <w:left w:w="60" w:type="dxa"/>
              <w:bottom w:w="0" w:type="dxa"/>
              <w:right w:w="60" w:type="dxa"/>
            </w:tcMar>
          </w:tcPr>
          <w:p w14:paraId="164C681E" w14:textId="77777777" w:rsidR="00B96679" w:rsidRPr="00640857" w:rsidRDefault="00B96679"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C42F595" w14:textId="77777777" w:rsidR="00B96679" w:rsidRPr="00640857" w:rsidRDefault="00B96679" w:rsidP="003B2615">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7FD40ED2" w14:textId="1BC7C1F1" w:rsidR="00B96679" w:rsidRPr="00640857" w:rsidRDefault="00B96679" w:rsidP="001750E3">
            <w:pPr>
              <w:pStyle w:val="Tablebody"/>
              <w:rPr>
                <w:rFonts w:eastAsia="Arial" w:cs="Arial"/>
              </w:rPr>
            </w:pPr>
            <w:r>
              <w:t xml:space="preserve">Specifies at least the begin date of the indicated </w:t>
            </w:r>
            <w:proofErr w:type="spellStart"/>
            <w:r>
              <w:t>ReportingStatus</w:t>
            </w:r>
            <w:proofErr w:type="spellEnd"/>
            <w:r>
              <w:t xml:space="preserve">. If omitted, the </w:t>
            </w:r>
            <w:proofErr w:type="spellStart"/>
            <w:r>
              <w:t>dateEstablished</w:t>
            </w:r>
            <w:proofErr w:type="spellEnd"/>
            <w:r>
              <w:t xml:space="preserve"> of the facility will be assumed.</w:t>
            </w:r>
          </w:p>
        </w:tc>
      </w:tr>
    </w:tbl>
    <w:p w14:paraId="0F2AA38F" w14:textId="7ABD9FA3" w:rsidR="00751059" w:rsidRDefault="00751059" w:rsidP="00751059">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14</w:t>
      </w:r>
      <w:r w:rsidR="00743BEB">
        <w:rPr>
          <w:noProof/>
        </w:rPr>
        <w:fldChar w:fldCharType="end"/>
      </w:r>
      <w:r w:rsidRPr="00814FD8">
        <w:t xml:space="preserve"> Properties of </w:t>
      </w:r>
      <w:proofErr w:type="spellStart"/>
      <w:r w:rsidR="00AF6F1D">
        <w:t>ReportingStatus</w:t>
      </w:r>
      <w:proofErr w:type="spellEnd"/>
    </w:p>
    <w:p w14:paraId="3528F674" w14:textId="75CB203E" w:rsidR="00535418" w:rsidRDefault="00535418" w:rsidP="00535418">
      <w:pPr>
        <w:pStyle w:val="Heading4"/>
      </w:pPr>
      <w:bookmarkStart w:id="542" w:name="_Ref527633057"/>
      <w:bookmarkStart w:id="543" w:name="_Ref527633064"/>
      <w:r>
        <w:t>&lt;</w:t>
      </w:r>
      <w:proofErr w:type="spellStart"/>
      <w:r>
        <w:t>DataType</w:t>
      </w:r>
      <w:proofErr w:type="spellEnd"/>
      <w:r>
        <w:t xml:space="preserve">&gt; </w:t>
      </w:r>
      <w:proofErr w:type="spellStart"/>
      <w:r>
        <w:t>TimeZone</w:t>
      </w:r>
      <w:proofErr w:type="spellEnd"/>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35418" w14:paraId="56BF7ED1" w14:textId="77777777" w:rsidTr="00D23539">
        <w:trPr>
          <w:tblHeader/>
        </w:trPr>
        <w:tc>
          <w:tcPr>
            <w:tcW w:w="1701" w:type="dxa"/>
            <w:shd w:val="clear" w:color="auto" w:fill="B8CCE4" w:themeFill="accent1" w:themeFillTint="66"/>
            <w:tcMar>
              <w:top w:w="0" w:type="dxa"/>
              <w:left w:w="60" w:type="dxa"/>
              <w:bottom w:w="0" w:type="dxa"/>
              <w:right w:w="60" w:type="dxa"/>
            </w:tcMar>
          </w:tcPr>
          <w:p w14:paraId="7F8399D4" w14:textId="77777777" w:rsidR="00535418" w:rsidRPr="0083573F" w:rsidRDefault="00535418" w:rsidP="00D23539">
            <w:pPr>
              <w:pStyle w:val="Tableheader"/>
              <w:rPr>
                <w:i/>
                <w:iCs/>
              </w:rPr>
            </w:pPr>
            <w:proofErr w:type="spellStart"/>
            <w:r w:rsidRPr="0083573F">
              <w:t>Property</w:t>
            </w:r>
            <w:proofErr w:type="spellEnd"/>
          </w:p>
        </w:tc>
        <w:tc>
          <w:tcPr>
            <w:tcW w:w="1134" w:type="dxa"/>
            <w:shd w:val="clear" w:color="auto" w:fill="B8CCE4" w:themeFill="accent1" w:themeFillTint="66"/>
            <w:tcMar>
              <w:top w:w="0" w:type="dxa"/>
              <w:left w:w="60" w:type="dxa"/>
              <w:bottom w:w="0" w:type="dxa"/>
              <w:right w:w="60" w:type="dxa"/>
            </w:tcMar>
          </w:tcPr>
          <w:p w14:paraId="76B14F9D" w14:textId="77777777" w:rsidR="00535418" w:rsidRPr="0083573F" w:rsidRDefault="00535418" w:rsidP="00D23539">
            <w:pPr>
              <w:pStyle w:val="Tableheader"/>
            </w:pPr>
            <w:proofErr w:type="spellStart"/>
            <w:r w:rsidRPr="0083573F">
              <w:t>Cardinality</w:t>
            </w:r>
            <w:proofErr w:type="spellEnd"/>
          </w:p>
        </w:tc>
        <w:tc>
          <w:tcPr>
            <w:tcW w:w="1701" w:type="dxa"/>
            <w:shd w:val="clear" w:color="auto" w:fill="B8CCE4" w:themeFill="accent1" w:themeFillTint="66"/>
            <w:tcMar>
              <w:top w:w="0" w:type="dxa"/>
              <w:left w:w="60" w:type="dxa"/>
              <w:bottom w:w="0" w:type="dxa"/>
              <w:right w:w="60" w:type="dxa"/>
            </w:tcMar>
          </w:tcPr>
          <w:p w14:paraId="0B482A5B" w14:textId="77777777" w:rsidR="00535418" w:rsidRPr="0083573F" w:rsidRDefault="00535418"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6A8DA352" w14:textId="77777777" w:rsidR="00535418" w:rsidRPr="0083573F" w:rsidRDefault="00535418" w:rsidP="00D23539">
            <w:pPr>
              <w:pStyle w:val="Tableheader"/>
            </w:pPr>
            <w:proofErr w:type="spellStart"/>
            <w:r w:rsidRPr="0083573F">
              <w:t>Property</w:t>
            </w:r>
            <w:proofErr w:type="spellEnd"/>
            <w:r w:rsidRPr="0083573F">
              <w:t xml:space="preserve"> Description</w:t>
            </w:r>
          </w:p>
        </w:tc>
      </w:tr>
      <w:tr w:rsidR="00535418" w14:paraId="466F53DE" w14:textId="77777777" w:rsidTr="00D23539">
        <w:tc>
          <w:tcPr>
            <w:tcW w:w="1701" w:type="dxa"/>
            <w:tcMar>
              <w:top w:w="0" w:type="dxa"/>
              <w:left w:w="60" w:type="dxa"/>
              <w:bottom w:w="0" w:type="dxa"/>
              <w:right w:w="60" w:type="dxa"/>
            </w:tcMar>
          </w:tcPr>
          <w:p w14:paraId="0B7105B3" w14:textId="116B7500" w:rsidR="00535418" w:rsidRPr="0083573F" w:rsidRDefault="00535418" w:rsidP="00D23539">
            <w:pPr>
              <w:pStyle w:val="Tablebody"/>
            </w:pPr>
            <w:proofErr w:type="spellStart"/>
            <w:r>
              <w:t>timeZone</w:t>
            </w:r>
            <w:proofErr w:type="spellEnd"/>
          </w:p>
        </w:tc>
        <w:tc>
          <w:tcPr>
            <w:tcW w:w="1134" w:type="dxa"/>
            <w:tcMar>
              <w:top w:w="0" w:type="dxa"/>
              <w:left w:w="60" w:type="dxa"/>
              <w:bottom w:w="0" w:type="dxa"/>
              <w:right w:w="60" w:type="dxa"/>
            </w:tcMar>
          </w:tcPr>
          <w:p w14:paraId="09F45B7A" w14:textId="77777777" w:rsidR="00535418" w:rsidRPr="0083573F" w:rsidRDefault="00535418" w:rsidP="00D23539">
            <w:pPr>
              <w:pStyle w:val="Tablebody"/>
              <w:rPr>
                <w:rFonts w:eastAsia="Arial" w:cs="Arial"/>
              </w:rPr>
            </w:pPr>
            <w:r w:rsidRPr="0083573F">
              <w:t>1..</w:t>
            </w:r>
            <w:r>
              <w:t>1</w:t>
            </w:r>
          </w:p>
        </w:tc>
        <w:tc>
          <w:tcPr>
            <w:tcW w:w="1701" w:type="dxa"/>
            <w:tcMar>
              <w:top w:w="0" w:type="dxa"/>
              <w:left w:w="60" w:type="dxa"/>
              <w:bottom w:w="0" w:type="dxa"/>
              <w:right w:w="60" w:type="dxa"/>
            </w:tcMar>
          </w:tcPr>
          <w:p w14:paraId="7E661AAD" w14:textId="1069333F" w:rsidR="00535418" w:rsidRPr="0083573F" w:rsidRDefault="00535418" w:rsidP="00D23539">
            <w:pPr>
              <w:pStyle w:val="Tablebody"/>
              <w:rPr>
                <w:rFonts w:eastAsia="Arial" w:cs="Arial"/>
              </w:rPr>
            </w:pPr>
            <w:proofErr w:type="spellStart"/>
            <w:r>
              <w:t>TimeZoneType</w:t>
            </w:r>
            <w:proofErr w:type="spellEnd"/>
          </w:p>
        </w:tc>
        <w:tc>
          <w:tcPr>
            <w:tcW w:w="5103" w:type="dxa"/>
            <w:tcMar>
              <w:top w:w="0" w:type="dxa"/>
              <w:left w:w="60" w:type="dxa"/>
              <w:bottom w:w="0" w:type="dxa"/>
              <w:right w:w="60" w:type="dxa"/>
            </w:tcMar>
          </w:tcPr>
          <w:p w14:paraId="2E1A6A5E" w14:textId="53823152" w:rsidR="00535418" w:rsidRPr="00015DDB" w:rsidRDefault="00535418" w:rsidP="00535418">
            <w:pPr>
              <w:pStyle w:val="Tablebody"/>
            </w:pPr>
            <w:r>
              <w:t xml:space="preserve">Time zone of the </w:t>
            </w:r>
            <w:proofErr w:type="spellStart"/>
            <w:r>
              <w:t>ObservingFacility</w:t>
            </w:r>
            <w:proofErr w:type="spellEnd"/>
            <w:r>
              <w:t xml:space="preserve">, from the </w:t>
            </w:r>
            <w:proofErr w:type="spellStart"/>
            <w:r>
              <w:t>TimeZoneType</w:t>
            </w:r>
            <w:proofErr w:type="spellEnd"/>
            <w:r>
              <w:t xml:space="preserve"> </w:t>
            </w:r>
            <w:proofErr w:type="spellStart"/>
            <w:r>
              <w:t>codelist</w:t>
            </w:r>
            <w:proofErr w:type="spellEnd"/>
            <w:r>
              <w:t xml:space="preserve">. </w:t>
            </w:r>
          </w:p>
        </w:tc>
      </w:tr>
      <w:tr w:rsidR="00535418" w:rsidRPr="00640857" w14:paraId="709F37D6" w14:textId="77777777" w:rsidTr="00D23539">
        <w:tc>
          <w:tcPr>
            <w:tcW w:w="1701" w:type="dxa"/>
            <w:tcMar>
              <w:top w:w="0" w:type="dxa"/>
              <w:left w:w="60" w:type="dxa"/>
              <w:bottom w:w="0" w:type="dxa"/>
              <w:right w:w="60" w:type="dxa"/>
            </w:tcMar>
          </w:tcPr>
          <w:p w14:paraId="37F13C92" w14:textId="77777777" w:rsidR="00535418" w:rsidRPr="00640857" w:rsidRDefault="00535418" w:rsidP="00D23539">
            <w:pPr>
              <w:pStyle w:val="Tablebody"/>
            </w:pPr>
            <w:proofErr w:type="spellStart"/>
            <w:r>
              <w:t>validPeriod</w:t>
            </w:r>
            <w:proofErr w:type="spellEnd"/>
          </w:p>
        </w:tc>
        <w:tc>
          <w:tcPr>
            <w:tcW w:w="1134" w:type="dxa"/>
            <w:tcMar>
              <w:top w:w="0" w:type="dxa"/>
              <w:left w:w="60" w:type="dxa"/>
              <w:bottom w:w="0" w:type="dxa"/>
              <w:right w:w="60" w:type="dxa"/>
            </w:tcMar>
          </w:tcPr>
          <w:p w14:paraId="3CAD8D79" w14:textId="77777777" w:rsidR="00535418" w:rsidRPr="00640857" w:rsidRDefault="00535418"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69192C07" w14:textId="77777777" w:rsidR="00535418" w:rsidRPr="00640857" w:rsidRDefault="00535418" w:rsidP="00D23539">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05BAF6EB" w14:textId="0D4F63A1" w:rsidR="00535418" w:rsidRPr="00640857" w:rsidRDefault="00535418" w:rsidP="008B7495">
            <w:pPr>
              <w:pStyle w:val="Tablebody"/>
              <w:rPr>
                <w:rFonts w:eastAsia="Arial" w:cs="Arial"/>
              </w:rPr>
            </w:pPr>
            <w:r>
              <w:t xml:space="preserve">Specifies at least the begin date of the indicated </w:t>
            </w:r>
            <w:proofErr w:type="spellStart"/>
            <w:r w:rsidR="008B7495">
              <w:t>TimeZone</w:t>
            </w:r>
            <w:proofErr w:type="spellEnd"/>
            <w:r>
              <w:t xml:space="preserve">. If omitted, the </w:t>
            </w:r>
            <w:proofErr w:type="spellStart"/>
            <w:r>
              <w:t>dateEstablished</w:t>
            </w:r>
            <w:proofErr w:type="spellEnd"/>
            <w:r>
              <w:t xml:space="preserve"> of the facility will be assumed.</w:t>
            </w:r>
          </w:p>
        </w:tc>
      </w:tr>
    </w:tbl>
    <w:p w14:paraId="272DFBDD" w14:textId="15F587FD" w:rsidR="00535418" w:rsidRDefault="00535418" w:rsidP="00535418">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15</w:t>
      </w:r>
      <w:r w:rsidR="00743BEB">
        <w:rPr>
          <w:noProof/>
        </w:rPr>
        <w:fldChar w:fldCharType="end"/>
      </w:r>
      <w:r w:rsidRPr="00814FD8">
        <w:t xml:space="preserve"> Properties of </w:t>
      </w:r>
      <w:proofErr w:type="spellStart"/>
      <w:r>
        <w:t>TimeZone</w:t>
      </w:r>
      <w:proofErr w:type="spellEnd"/>
    </w:p>
    <w:p w14:paraId="05037F11" w14:textId="18D071F1" w:rsidR="00955E8C" w:rsidRDefault="00955E8C" w:rsidP="00955E8C">
      <w:pPr>
        <w:pStyle w:val="Heading4"/>
      </w:pPr>
      <w:r>
        <w:t>&lt;</w:t>
      </w:r>
      <w:proofErr w:type="spellStart"/>
      <w:r>
        <w:t>DataType</w:t>
      </w:r>
      <w:proofErr w:type="spellEnd"/>
      <w:r>
        <w:t xml:space="preserve">&gt; </w:t>
      </w:r>
      <w:r w:rsidR="008B7495">
        <w:t>Population</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55E8C" w14:paraId="347A123F" w14:textId="77777777" w:rsidTr="00D23539">
        <w:trPr>
          <w:tblHeader/>
        </w:trPr>
        <w:tc>
          <w:tcPr>
            <w:tcW w:w="1701" w:type="dxa"/>
            <w:shd w:val="clear" w:color="auto" w:fill="B8CCE4" w:themeFill="accent1" w:themeFillTint="66"/>
            <w:tcMar>
              <w:top w:w="0" w:type="dxa"/>
              <w:left w:w="60" w:type="dxa"/>
              <w:bottom w:w="0" w:type="dxa"/>
              <w:right w:w="60" w:type="dxa"/>
            </w:tcMar>
          </w:tcPr>
          <w:p w14:paraId="722E5862" w14:textId="77777777" w:rsidR="00955E8C" w:rsidRPr="0083573F" w:rsidRDefault="00955E8C" w:rsidP="00D23539">
            <w:pPr>
              <w:pStyle w:val="Tableheader"/>
              <w:rPr>
                <w:i/>
                <w:iCs/>
              </w:rPr>
            </w:pPr>
            <w:proofErr w:type="spellStart"/>
            <w:r w:rsidRPr="0083573F">
              <w:t>Property</w:t>
            </w:r>
            <w:proofErr w:type="spellEnd"/>
          </w:p>
        </w:tc>
        <w:tc>
          <w:tcPr>
            <w:tcW w:w="1134" w:type="dxa"/>
            <w:shd w:val="clear" w:color="auto" w:fill="B8CCE4" w:themeFill="accent1" w:themeFillTint="66"/>
            <w:tcMar>
              <w:top w:w="0" w:type="dxa"/>
              <w:left w:w="60" w:type="dxa"/>
              <w:bottom w:w="0" w:type="dxa"/>
              <w:right w:w="60" w:type="dxa"/>
            </w:tcMar>
          </w:tcPr>
          <w:p w14:paraId="7701A40E" w14:textId="77777777" w:rsidR="00955E8C" w:rsidRPr="0083573F" w:rsidRDefault="00955E8C" w:rsidP="00D23539">
            <w:pPr>
              <w:pStyle w:val="Tableheader"/>
            </w:pPr>
            <w:proofErr w:type="spellStart"/>
            <w:r w:rsidRPr="0083573F">
              <w:t>Cardinality</w:t>
            </w:r>
            <w:proofErr w:type="spellEnd"/>
          </w:p>
        </w:tc>
        <w:tc>
          <w:tcPr>
            <w:tcW w:w="1701" w:type="dxa"/>
            <w:shd w:val="clear" w:color="auto" w:fill="B8CCE4" w:themeFill="accent1" w:themeFillTint="66"/>
            <w:tcMar>
              <w:top w:w="0" w:type="dxa"/>
              <w:left w:w="60" w:type="dxa"/>
              <w:bottom w:w="0" w:type="dxa"/>
              <w:right w:w="60" w:type="dxa"/>
            </w:tcMar>
          </w:tcPr>
          <w:p w14:paraId="14FFA20D" w14:textId="77777777" w:rsidR="00955E8C" w:rsidRPr="0083573F" w:rsidRDefault="00955E8C"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2DF89508" w14:textId="77777777" w:rsidR="00955E8C" w:rsidRPr="0083573F" w:rsidRDefault="00955E8C" w:rsidP="00D23539">
            <w:pPr>
              <w:pStyle w:val="Tableheader"/>
            </w:pPr>
            <w:proofErr w:type="spellStart"/>
            <w:r w:rsidRPr="0083573F">
              <w:t>Property</w:t>
            </w:r>
            <w:proofErr w:type="spellEnd"/>
            <w:r w:rsidRPr="0083573F">
              <w:t xml:space="preserve"> Description</w:t>
            </w:r>
          </w:p>
        </w:tc>
      </w:tr>
      <w:tr w:rsidR="00955E8C" w14:paraId="7848BF2A" w14:textId="77777777" w:rsidTr="00D23539">
        <w:tc>
          <w:tcPr>
            <w:tcW w:w="1701" w:type="dxa"/>
            <w:tcMar>
              <w:top w:w="0" w:type="dxa"/>
              <w:left w:w="60" w:type="dxa"/>
              <w:bottom w:w="0" w:type="dxa"/>
              <w:right w:w="60" w:type="dxa"/>
            </w:tcMar>
          </w:tcPr>
          <w:p w14:paraId="4A1AD985" w14:textId="120FB97A" w:rsidR="00955E8C" w:rsidRPr="0083573F" w:rsidRDefault="00955E8C" w:rsidP="00D23539">
            <w:pPr>
              <w:pStyle w:val="Tablebody"/>
            </w:pPr>
            <w:r>
              <w:t>population10km</w:t>
            </w:r>
          </w:p>
        </w:tc>
        <w:tc>
          <w:tcPr>
            <w:tcW w:w="1134" w:type="dxa"/>
            <w:tcMar>
              <w:top w:w="0" w:type="dxa"/>
              <w:left w:w="60" w:type="dxa"/>
              <w:bottom w:w="0" w:type="dxa"/>
              <w:right w:w="60" w:type="dxa"/>
            </w:tcMar>
          </w:tcPr>
          <w:p w14:paraId="0317ACF8" w14:textId="07FE8021" w:rsidR="00955E8C" w:rsidRPr="0083573F" w:rsidRDefault="00955E8C" w:rsidP="00D23539">
            <w:pPr>
              <w:pStyle w:val="Tablebody"/>
              <w:rPr>
                <w:rFonts w:eastAsia="Arial" w:cs="Arial"/>
              </w:rPr>
            </w:pPr>
            <w:r>
              <w:t>0</w:t>
            </w:r>
            <w:r w:rsidRPr="0083573F">
              <w:t>..</w:t>
            </w:r>
            <w:r>
              <w:t>1</w:t>
            </w:r>
          </w:p>
        </w:tc>
        <w:tc>
          <w:tcPr>
            <w:tcW w:w="1701" w:type="dxa"/>
            <w:tcMar>
              <w:top w:w="0" w:type="dxa"/>
              <w:left w:w="60" w:type="dxa"/>
              <w:bottom w:w="0" w:type="dxa"/>
              <w:right w:w="60" w:type="dxa"/>
            </w:tcMar>
          </w:tcPr>
          <w:p w14:paraId="3E535DEA" w14:textId="2AF09B8E" w:rsidR="00955E8C" w:rsidRPr="0083573F" w:rsidRDefault="00955E8C" w:rsidP="00D23539">
            <w:pPr>
              <w:pStyle w:val="Tablebody"/>
              <w:rPr>
                <w:rFonts w:eastAsia="Arial" w:cs="Arial"/>
              </w:rPr>
            </w:pPr>
            <w:r>
              <w:t>Integer</w:t>
            </w:r>
          </w:p>
        </w:tc>
        <w:tc>
          <w:tcPr>
            <w:tcW w:w="5103" w:type="dxa"/>
            <w:tcMar>
              <w:top w:w="0" w:type="dxa"/>
              <w:left w:w="60" w:type="dxa"/>
              <w:bottom w:w="0" w:type="dxa"/>
              <w:right w:w="60" w:type="dxa"/>
            </w:tcMar>
          </w:tcPr>
          <w:p w14:paraId="1F46C037" w14:textId="0100C492" w:rsidR="00955E8C" w:rsidRPr="00015DDB" w:rsidRDefault="00955E8C" w:rsidP="00D23539">
            <w:pPr>
              <w:pStyle w:val="Tablebody"/>
            </w:pPr>
            <w:r>
              <w:t xml:space="preserve">Population within a 10 km radius of the </w:t>
            </w:r>
            <w:proofErr w:type="spellStart"/>
            <w:r>
              <w:t>ObservingFacility</w:t>
            </w:r>
            <w:proofErr w:type="spellEnd"/>
            <w:r>
              <w:t xml:space="preserve"> </w:t>
            </w:r>
          </w:p>
        </w:tc>
      </w:tr>
      <w:tr w:rsidR="00955E8C" w14:paraId="0FC916C8" w14:textId="77777777" w:rsidTr="00D23539">
        <w:tc>
          <w:tcPr>
            <w:tcW w:w="1701" w:type="dxa"/>
            <w:tcMar>
              <w:top w:w="0" w:type="dxa"/>
              <w:left w:w="60" w:type="dxa"/>
              <w:bottom w:w="0" w:type="dxa"/>
              <w:right w:w="60" w:type="dxa"/>
            </w:tcMar>
          </w:tcPr>
          <w:p w14:paraId="6B7228FD" w14:textId="741EFA5B" w:rsidR="00955E8C" w:rsidRDefault="00955E8C" w:rsidP="00D23539">
            <w:pPr>
              <w:pStyle w:val="Tablebody"/>
            </w:pPr>
            <w:r>
              <w:t>population50km</w:t>
            </w:r>
          </w:p>
        </w:tc>
        <w:tc>
          <w:tcPr>
            <w:tcW w:w="1134" w:type="dxa"/>
            <w:tcMar>
              <w:top w:w="0" w:type="dxa"/>
              <w:left w:w="60" w:type="dxa"/>
              <w:bottom w:w="0" w:type="dxa"/>
              <w:right w:w="60" w:type="dxa"/>
            </w:tcMar>
          </w:tcPr>
          <w:p w14:paraId="159B51D2" w14:textId="217CEA31" w:rsidR="00955E8C" w:rsidRDefault="00955E8C" w:rsidP="00D23539">
            <w:pPr>
              <w:pStyle w:val="Tablebody"/>
            </w:pPr>
            <w:r>
              <w:t>0</w:t>
            </w:r>
            <w:r w:rsidRPr="0083573F">
              <w:t>..</w:t>
            </w:r>
            <w:r>
              <w:t>1</w:t>
            </w:r>
          </w:p>
        </w:tc>
        <w:tc>
          <w:tcPr>
            <w:tcW w:w="1701" w:type="dxa"/>
            <w:tcMar>
              <w:top w:w="0" w:type="dxa"/>
              <w:left w:w="60" w:type="dxa"/>
              <w:bottom w:w="0" w:type="dxa"/>
              <w:right w:w="60" w:type="dxa"/>
            </w:tcMar>
          </w:tcPr>
          <w:p w14:paraId="029EABF3" w14:textId="5031184A" w:rsidR="00955E8C" w:rsidRDefault="00955E8C" w:rsidP="00D23539">
            <w:pPr>
              <w:pStyle w:val="Tablebody"/>
            </w:pPr>
            <w:r>
              <w:t>Integer</w:t>
            </w:r>
          </w:p>
        </w:tc>
        <w:tc>
          <w:tcPr>
            <w:tcW w:w="5103" w:type="dxa"/>
            <w:tcMar>
              <w:top w:w="0" w:type="dxa"/>
              <w:left w:w="60" w:type="dxa"/>
              <w:bottom w:w="0" w:type="dxa"/>
              <w:right w:w="60" w:type="dxa"/>
            </w:tcMar>
          </w:tcPr>
          <w:p w14:paraId="1C3747C5" w14:textId="067DBB75" w:rsidR="00955E8C" w:rsidRDefault="00955E8C" w:rsidP="00D23539">
            <w:pPr>
              <w:pStyle w:val="Tablebody"/>
            </w:pPr>
            <w:r>
              <w:t xml:space="preserve">Population within a 10 km radius of the </w:t>
            </w:r>
            <w:proofErr w:type="spellStart"/>
            <w:r>
              <w:t>ObservingFacility</w:t>
            </w:r>
            <w:proofErr w:type="spellEnd"/>
            <w:r>
              <w:t xml:space="preserve"> </w:t>
            </w:r>
          </w:p>
        </w:tc>
      </w:tr>
      <w:tr w:rsidR="00955E8C" w:rsidRPr="00640857" w14:paraId="31E64E67" w14:textId="77777777" w:rsidTr="00D23539">
        <w:tc>
          <w:tcPr>
            <w:tcW w:w="1701" w:type="dxa"/>
            <w:tcMar>
              <w:top w:w="0" w:type="dxa"/>
              <w:left w:w="60" w:type="dxa"/>
              <w:bottom w:w="0" w:type="dxa"/>
              <w:right w:w="60" w:type="dxa"/>
            </w:tcMar>
          </w:tcPr>
          <w:p w14:paraId="19DAAF83" w14:textId="77777777" w:rsidR="00955E8C" w:rsidRPr="00640857" w:rsidRDefault="00955E8C" w:rsidP="00D23539">
            <w:pPr>
              <w:pStyle w:val="Tablebody"/>
            </w:pPr>
            <w:proofErr w:type="spellStart"/>
            <w:r>
              <w:t>validPeriod</w:t>
            </w:r>
            <w:proofErr w:type="spellEnd"/>
          </w:p>
        </w:tc>
        <w:tc>
          <w:tcPr>
            <w:tcW w:w="1134" w:type="dxa"/>
            <w:tcMar>
              <w:top w:w="0" w:type="dxa"/>
              <w:left w:w="60" w:type="dxa"/>
              <w:bottom w:w="0" w:type="dxa"/>
              <w:right w:w="60" w:type="dxa"/>
            </w:tcMar>
          </w:tcPr>
          <w:p w14:paraId="758BF4CD" w14:textId="77777777" w:rsidR="00955E8C" w:rsidRPr="00640857" w:rsidRDefault="00955E8C"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53B4FDD" w14:textId="77777777" w:rsidR="00955E8C" w:rsidRPr="00640857" w:rsidRDefault="00955E8C" w:rsidP="00D23539">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1F73A0A3" w14:textId="38AE7DEA" w:rsidR="00955E8C" w:rsidRPr="00640857" w:rsidRDefault="00955E8C" w:rsidP="008B7495">
            <w:pPr>
              <w:pStyle w:val="Tablebody"/>
              <w:rPr>
                <w:rFonts w:eastAsia="Arial" w:cs="Arial"/>
              </w:rPr>
            </w:pPr>
            <w:r>
              <w:t xml:space="preserve">Specifies at least the begin date of the indicated </w:t>
            </w:r>
            <w:r w:rsidR="008B7495">
              <w:t>Population</w:t>
            </w:r>
            <w:r>
              <w:t xml:space="preserve">. If omitted, the </w:t>
            </w:r>
            <w:proofErr w:type="spellStart"/>
            <w:r>
              <w:t>dateEstablished</w:t>
            </w:r>
            <w:proofErr w:type="spellEnd"/>
            <w:r>
              <w:t xml:space="preserve"> of the facility will be assumed.</w:t>
            </w:r>
          </w:p>
        </w:tc>
      </w:tr>
    </w:tbl>
    <w:p w14:paraId="2F30FA6A" w14:textId="516FA8BF" w:rsidR="00955E8C" w:rsidRPr="00955E8C" w:rsidRDefault="00955E8C" w:rsidP="00955E8C">
      <w:pPr>
        <w:pStyle w:val="Caption"/>
      </w:pPr>
      <w:r>
        <w:lastRenderedPageBreak/>
        <w:t xml:space="preserve">Table </w:t>
      </w:r>
      <w:r w:rsidR="00743BEB">
        <w:fldChar w:fldCharType="begin"/>
      </w:r>
      <w:r w:rsidR="00743BEB">
        <w:instrText xml:space="preserve"> SEQ Table \* ARABIC </w:instrText>
      </w:r>
      <w:r w:rsidR="00743BEB">
        <w:fldChar w:fldCharType="separate"/>
      </w:r>
      <w:r w:rsidR="00CA502A">
        <w:rPr>
          <w:noProof/>
        </w:rPr>
        <w:t>16</w:t>
      </w:r>
      <w:r w:rsidR="00743BEB">
        <w:rPr>
          <w:noProof/>
        </w:rPr>
        <w:fldChar w:fldCharType="end"/>
      </w:r>
      <w:r w:rsidRPr="00814FD8">
        <w:t xml:space="preserve"> Properties of </w:t>
      </w:r>
      <w:r>
        <w:t>Population</w:t>
      </w:r>
    </w:p>
    <w:p w14:paraId="20ABEFBA" w14:textId="77777777" w:rsidR="00044F14" w:rsidRPr="00A15B15" w:rsidRDefault="00044F14" w:rsidP="001750E3">
      <w:pPr>
        <w:pStyle w:val="Heading2"/>
      </w:pPr>
      <w:bookmarkStart w:id="544" w:name="_Toc535827211"/>
      <w:proofErr w:type="spellStart"/>
      <w:r w:rsidRPr="003564AD">
        <w:t>FacilitySet</w:t>
      </w:r>
      <w:bookmarkEnd w:id="537"/>
      <w:bookmarkEnd w:id="538"/>
      <w:bookmarkEnd w:id="539"/>
      <w:bookmarkEnd w:id="542"/>
      <w:bookmarkEnd w:id="543"/>
      <w:bookmarkEnd w:id="544"/>
      <w:proofErr w:type="spellEnd"/>
    </w:p>
    <w:p w14:paraId="7F187B2C" w14:textId="77777777" w:rsidR="00044F14" w:rsidRPr="00884D9A" w:rsidRDefault="00044F14" w:rsidP="001750E3">
      <w:pPr>
        <w:pStyle w:val="Heading3"/>
      </w:pPr>
      <w:r>
        <w:t xml:space="preserve">A set of observing facilities may be defined as a set by using a </w:t>
      </w:r>
      <w:proofErr w:type="spellStart"/>
      <w:r w:rsidRPr="00884D9A">
        <w:rPr>
          <w:u w:val="double"/>
        </w:rPr>
        <w:t>FacilitySet</w:t>
      </w:r>
      <w:proofErr w:type="spellEnd"/>
      <w:r>
        <w:t xml:space="preserve">. Association (grouping) criteria can vary and maybe program/network specific. Examples: In GAW, some Global stations consist of several distinct observing facilities; The NASA A-Train may be considered a </w:t>
      </w:r>
      <w:proofErr w:type="spellStart"/>
      <w:r w:rsidRPr="00884D9A">
        <w:rPr>
          <w:u w:val="double"/>
        </w:rPr>
        <w:t>FacilitySet</w:t>
      </w:r>
      <w:proofErr w:type="spellEnd"/>
      <w:r>
        <w:t xml:space="preserve"> comprised of several individual satellites.</w:t>
      </w:r>
    </w:p>
    <w:p w14:paraId="693A478F" w14:textId="77777777" w:rsidR="00044F14" w:rsidRPr="006D6374" w:rsidRDefault="00044F14">
      <w:pPr>
        <w:pStyle w:val="Heading3"/>
      </w:pPr>
      <w:proofErr w:type="spellStart"/>
      <w:r w:rsidRPr="006D6374">
        <w:rPr>
          <w:u w:val="double"/>
        </w:rPr>
        <w:t>FacilitySet</w:t>
      </w:r>
      <w:proofErr w:type="spellEnd"/>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4F14" w14:paraId="11366AFA" w14:textId="77777777" w:rsidTr="00015DDB">
        <w:trPr>
          <w:tblHeader/>
        </w:trPr>
        <w:tc>
          <w:tcPr>
            <w:tcW w:w="1701" w:type="dxa"/>
            <w:shd w:val="clear" w:color="auto" w:fill="B8CCE4" w:themeFill="accent1" w:themeFillTint="66"/>
            <w:tcMar>
              <w:top w:w="0" w:type="dxa"/>
              <w:left w:w="60" w:type="dxa"/>
              <w:bottom w:w="0" w:type="dxa"/>
              <w:right w:w="60" w:type="dxa"/>
            </w:tcMar>
          </w:tcPr>
          <w:p w14:paraId="7BD82D76" w14:textId="77777777" w:rsidR="00044F14" w:rsidRPr="0083573F" w:rsidRDefault="00044F14" w:rsidP="003564AD">
            <w:pPr>
              <w:pStyle w:val="Tableheader"/>
              <w:rPr>
                <w:i/>
                <w:iCs/>
              </w:rPr>
            </w:pPr>
            <w:proofErr w:type="spellStart"/>
            <w:r w:rsidRPr="0083573F">
              <w:t>Property</w:t>
            </w:r>
            <w:proofErr w:type="spellEnd"/>
          </w:p>
        </w:tc>
        <w:tc>
          <w:tcPr>
            <w:tcW w:w="1134" w:type="dxa"/>
            <w:shd w:val="clear" w:color="auto" w:fill="B8CCE4" w:themeFill="accent1" w:themeFillTint="66"/>
            <w:tcMar>
              <w:top w:w="0" w:type="dxa"/>
              <w:left w:w="60" w:type="dxa"/>
              <w:bottom w:w="0" w:type="dxa"/>
              <w:right w:w="60" w:type="dxa"/>
            </w:tcMar>
          </w:tcPr>
          <w:p w14:paraId="2F54F304" w14:textId="77777777" w:rsidR="00044F14" w:rsidRPr="0083573F" w:rsidRDefault="00044F14" w:rsidP="003564AD">
            <w:pPr>
              <w:pStyle w:val="Tableheader"/>
            </w:pPr>
            <w:proofErr w:type="spellStart"/>
            <w:r w:rsidRPr="0083573F">
              <w:t>Cardinality</w:t>
            </w:r>
            <w:proofErr w:type="spellEnd"/>
          </w:p>
        </w:tc>
        <w:tc>
          <w:tcPr>
            <w:tcW w:w="1701" w:type="dxa"/>
            <w:shd w:val="clear" w:color="auto" w:fill="B8CCE4" w:themeFill="accent1" w:themeFillTint="66"/>
            <w:tcMar>
              <w:top w:w="0" w:type="dxa"/>
              <w:left w:w="60" w:type="dxa"/>
              <w:bottom w:w="0" w:type="dxa"/>
              <w:right w:w="60" w:type="dxa"/>
            </w:tcMar>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AB0F1BC" w14:textId="77777777" w:rsidR="00044F14" w:rsidRPr="0083573F" w:rsidRDefault="00044F14" w:rsidP="003564AD">
            <w:pPr>
              <w:pStyle w:val="Tableheader"/>
            </w:pPr>
            <w:proofErr w:type="spellStart"/>
            <w:r w:rsidRPr="0083573F">
              <w:t>Property</w:t>
            </w:r>
            <w:proofErr w:type="spellEnd"/>
            <w:r w:rsidRPr="0083573F">
              <w:t xml:space="preserve"> Description</w:t>
            </w:r>
          </w:p>
        </w:tc>
      </w:tr>
      <w:tr w:rsidR="00044F14" w14:paraId="1DE43473" w14:textId="77777777" w:rsidTr="00015DDB">
        <w:tc>
          <w:tcPr>
            <w:tcW w:w="1701" w:type="dxa"/>
            <w:tcMar>
              <w:top w:w="0" w:type="dxa"/>
              <w:left w:w="60" w:type="dxa"/>
              <w:bottom w:w="0" w:type="dxa"/>
              <w:right w:w="60" w:type="dxa"/>
            </w:tcMar>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
          <w:p w14:paraId="514286AD" w14:textId="77777777" w:rsidR="00044F14" w:rsidRPr="0083573F" w:rsidRDefault="00044F14" w:rsidP="003564AD">
            <w:pPr>
              <w:pStyle w:val="Tablebody"/>
              <w:rPr>
                <w:rFonts w:eastAsia="Arial" w:cs="Arial"/>
              </w:rPr>
            </w:pPr>
            <w:proofErr w:type="spellStart"/>
            <w:r w:rsidRPr="0083573F">
              <w:t>ObservingFacility</w:t>
            </w:r>
            <w:proofErr w:type="spellEnd"/>
          </w:p>
        </w:tc>
        <w:tc>
          <w:tcPr>
            <w:tcW w:w="5103" w:type="dxa"/>
            <w:tcMar>
              <w:top w:w="0" w:type="dxa"/>
              <w:left w:w="60" w:type="dxa"/>
              <w:bottom w:w="0" w:type="dxa"/>
              <w:right w:w="60" w:type="dxa"/>
            </w:tcMar>
          </w:tcPr>
          <w:p w14:paraId="49D3A7E6" w14:textId="77777777" w:rsidR="00044F14" w:rsidRDefault="00044F14" w:rsidP="003564AD">
            <w:pPr>
              <w:pStyle w:val="Tablebody"/>
            </w:pPr>
            <w:r w:rsidRPr="0083573F">
              <w:t xml:space="preserve">An </w:t>
            </w:r>
            <w:proofErr w:type="spellStart"/>
            <w:r w:rsidRPr="0083573F">
              <w:t>ObservingFacility</w:t>
            </w:r>
            <w:proofErr w:type="spellEnd"/>
            <w:r w:rsidRPr="0083573F">
              <w:t xml:space="preserve"> that belongs to this set.</w:t>
            </w:r>
          </w:p>
          <w:p w14:paraId="0035755E" w14:textId="134D8B9B" w:rsidR="00EF5A31" w:rsidRPr="0083573F" w:rsidRDefault="00EF5A31" w:rsidP="003564AD">
            <w:pPr>
              <w:pStyle w:val="Tablebody"/>
              <w:rPr>
                <w:rFonts w:eastAsia="Arial" w:cs="Arial"/>
              </w:rPr>
            </w:pPr>
            <w:r>
              <w:t xml:space="preserve">Cf. </w:t>
            </w:r>
            <w:r>
              <w:fldChar w:fldCharType="begin"/>
            </w:r>
            <w:r>
              <w:instrText xml:space="preserve"> REF _Ref527628798 \r \h </w:instrText>
            </w:r>
            <w:r>
              <w:fldChar w:fldCharType="separate"/>
            </w:r>
            <w:r w:rsidR="00CA502A">
              <w:t>4.3</w:t>
            </w:r>
            <w:r>
              <w:fldChar w:fldCharType="end"/>
            </w:r>
            <w:r>
              <w:t xml:space="preserve"> </w:t>
            </w:r>
            <w:r>
              <w:fldChar w:fldCharType="begin"/>
            </w:r>
            <w:r>
              <w:instrText xml:space="preserve"> REF _Ref527628801 \h </w:instrText>
            </w:r>
            <w:r>
              <w:fldChar w:fldCharType="separate"/>
            </w:r>
            <w:proofErr w:type="spellStart"/>
            <w:r w:rsidR="00CA502A" w:rsidRPr="003564AD">
              <w:t>ObservingFacility</w:t>
            </w:r>
            <w:proofErr w:type="spellEnd"/>
            <w:r>
              <w:fldChar w:fldCharType="end"/>
            </w:r>
            <w:r>
              <w:t xml:space="preserve"> </w:t>
            </w:r>
          </w:p>
        </w:tc>
      </w:tr>
    </w:tbl>
    <w:p w14:paraId="43AABBB4" w14:textId="29D6F054" w:rsidR="00494672" w:rsidRDefault="00494672" w:rsidP="00015DDB">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17</w:t>
      </w:r>
      <w:r w:rsidR="00743BEB">
        <w:rPr>
          <w:noProof/>
        </w:rPr>
        <w:fldChar w:fldCharType="end"/>
      </w:r>
      <w:r w:rsidRPr="00814FD8">
        <w:t xml:space="preserve"> Properties of </w:t>
      </w:r>
      <w:proofErr w:type="spellStart"/>
      <w:r w:rsidR="002C71B2">
        <w:t>FacilitySet</w:t>
      </w:r>
      <w:proofErr w:type="spellEnd"/>
    </w:p>
    <w:p w14:paraId="34FC6B9C" w14:textId="23447346" w:rsidR="00CE7CBD" w:rsidRPr="00A15B15" w:rsidRDefault="00CE7CBD" w:rsidP="003564AD">
      <w:pPr>
        <w:pStyle w:val="Heading2"/>
      </w:pPr>
      <w:bookmarkStart w:id="545" w:name="_Ref527628551"/>
      <w:bookmarkStart w:id="546" w:name="_Ref527628556"/>
      <w:bookmarkStart w:id="547" w:name="_Toc535827212"/>
      <w:r w:rsidRPr="003564AD">
        <w:t>Equipment</w:t>
      </w:r>
      <w:bookmarkEnd w:id="545"/>
      <w:bookmarkEnd w:id="546"/>
      <w:bookmarkEnd w:id="547"/>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14:paraId="639A9B9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97B2BAB" w14:textId="77777777" w:rsidR="00CE7CBD" w:rsidRPr="00A31DC0" w:rsidRDefault="00CE7CBD" w:rsidP="003564AD">
            <w:pPr>
              <w:pStyle w:val="Tableheader"/>
            </w:pPr>
            <w:bookmarkStart w:id="548" w:name="BKM_890BA42E_BEBC_4B7A_AA46_71ABC5B021DF"/>
            <w:bookmarkEnd w:id="548"/>
            <w:proofErr w:type="spellStart"/>
            <w:r w:rsidRPr="00A31DC0">
              <w:t>Property</w:t>
            </w:r>
            <w:proofErr w:type="spellEnd"/>
          </w:p>
        </w:tc>
        <w:tc>
          <w:tcPr>
            <w:tcW w:w="1134" w:type="dxa"/>
            <w:shd w:val="clear" w:color="auto" w:fill="B8CCE4" w:themeFill="accent1" w:themeFillTint="66"/>
            <w:tcMar>
              <w:top w:w="0" w:type="dxa"/>
              <w:left w:w="60" w:type="dxa"/>
              <w:bottom w:w="0" w:type="dxa"/>
              <w:right w:w="60" w:type="dxa"/>
            </w:tcMar>
          </w:tcPr>
          <w:p w14:paraId="7546F6B7" w14:textId="77777777" w:rsidR="00CE7CBD" w:rsidRPr="00A31DC0" w:rsidRDefault="00CE7CBD" w:rsidP="003564AD">
            <w:pPr>
              <w:pStyle w:val="Tableheader"/>
            </w:pPr>
            <w:proofErr w:type="spellStart"/>
            <w:r w:rsidRPr="00A31DC0">
              <w:t>Cardinality</w:t>
            </w:r>
            <w:proofErr w:type="spellEnd"/>
          </w:p>
        </w:tc>
        <w:tc>
          <w:tcPr>
            <w:tcW w:w="1701" w:type="dxa"/>
            <w:shd w:val="clear" w:color="auto" w:fill="B8CCE4" w:themeFill="accent1" w:themeFillTint="66"/>
            <w:tcMar>
              <w:top w:w="0" w:type="dxa"/>
              <w:left w:w="60" w:type="dxa"/>
              <w:bottom w:w="0" w:type="dxa"/>
              <w:right w:w="60" w:type="dxa"/>
            </w:tcMar>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79EBBC10" w14:textId="77777777" w:rsidR="00CE7CBD" w:rsidRPr="00A31DC0" w:rsidRDefault="00CE7CBD" w:rsidP="003564AD">
            <w:pPr>
              <w:pStyle w:val="Tableheader"/>
            </w:pPr>
            <w:proofErr w:type="spellStart"/>
            <w:r w:rsidRPr="00A31DC0">
              <w:t>Property</w:t>
            </w:r>
            <w:proofErr w:type="spellEnd"/>
            <w:r w:rsidRPr="00A31DC0">
              <w:t xml:space="preserve"> Description</w:t>
            </w:r>
          </w:p>
        </w:tc>
      </w:tr>
      <w:tr w:rsidR="000D41FD" w14:paraId="752416D1" w14:textId="77777777" w:rsidTr="00015DDB">
        <w:tc>
          <w:tcPr>
            <w:tcW w:w="1701" w:type="dxa"/>
            <w:tcMar>
              <w:top w:w="0" w:type="dxa"/>
              <w:left w:w="60" w:type="dxa"/>
              <w:bottom w:w="0" w:type="dxa"/>
              <w:right w:w="60" w:type="dxa"/>
            </w:tcMar>
          </w:tcPr>
          <w:p w14:paraId="4EFC738C" w14:textId="77777777" w:rsidR="000D41FD" w:rsidRPr="0083573F" w:rsidRDefault="000D41FD" w:rsidP="003B2615">
            <w:pPr>
              <w:pStyle w:val="Tablebody"/>
            </w:pPr>
            <w:r w:rsidRPr="0083573F">
              <w:t>facility</w:t>
            </w:r>
          </w:p>
        </w:tc>
        <w:tc>
          <w:tcPr>
            <w:tcW w:w="1134" w:type="dxa"/>
            <w:tcMar>
              <w:top w:w="0" w:type="dxa"/>
              <w:left w:w="60" w:type="dxa"/>
              <w:bottom w:w="0" w:type="dxa"/>
              <w:right w:w="60" w:type="dxa"/>
            </w:tcMar>
          </w:tcPr>
          <w:p w14:paraId="45E99DB9" w14:textId="77777777" w:rsidR="000D41FD" w:rsidRPr="0083573F" w:rsidRDefault="000D41FD" w:rsidP="003B2615">
            <w:pPr>
              <w:pStyle w:val="Tablebody"/>
              <w:rPr>
                <w:rFonts w:eastAsia="Arial" w:cs="Arial"/>
              </w:rPr>
            </w:pPr>
            <w:r w:rsidRPr="0083573F">
              <w:t>1..*</w:t>
            </w:r>
          </w:p>
        </w:tc>
        <w:tc>
          <w:tcPr>
            <w:tcW w:w="1701" w:type="dxa"/>
            <w:tcMar>
              <w:top w:w="0" w:type="dxa"/>
              <w:left w:w="60" w:type="dxa"/>
              <w:bottom w:w="0" w:type="dxa"/>
              <w:right w:w="60" w:type="dxa"/>
            </w:tcMar>
          </w:tcPr>
          <w:p w14:paraId="2E549BAC" w14:textId="77777777" w:rsidR="000D41FD" w:rsidRPr="0083573F" w:rsidRDefault="000D41FD" w:rsidP="003B2615">
            <w:pPr>
              <w:pStyle w:val="Tablebody"/>
              <w:rPr>
                <w:rFonts w:eastAsia="Arial" w:cs="Arial"/>
              </w:rPr>
            </w:pPr>
            <w:proofErr w:type="spellStart"/>
            <w:r w:rsidRPr="0083573F">
              <w:t>ObservingFacility</w:t>
            </w:r>
            <w:proofErr w:type="spellEnd"/>
          </w:p>
        </w:tc>
        <w:tc>
          <w:tcPr>
            <w:tcW w:w="5103" w:type="dxa"/>
            <w:tcMar>
              <w:top w:w="0" w:type="dxa"/>
              <w:left w:w="60" w:type="dxa"/>
              <w:bottom w:w="0" w:type="dxa"/>
              <w:right w:w="60" w:type="dxa"/>
            </w:tcMar>
          </w:tcPr>
          <w:p w14:paraId="7EE4EAAD" w14:textId="0A8B4199" w:rsidR="000D41FD" w:rsidRDefault="008362EC" w:rsidP="003B2615">
            <w:pPr>
              <w:pStyle w:val="Tablebody"/>
            </w:pPr>
            <w:r>
              <w:t xml:space="preserve">An </w:t>
            </w:r>
            <w:proofErr w:type="spellStart"/>
            <w:r>
              <w:t>ObservingFacility</w:t>
            </w:r>
            <w:proofErr w:type="spellEnd"/>
            <w:r>
              <w:t xml:space="preserve"> to which Equipment belongs</w:t>
            </w:r>
            <w:r w:rsidR="000D41FD" w:rsidRPr="0083573F">
              <w:t>.</w:t>
            </w:r>
          </w:p>
          <w:p w14:paraId="2F0BDCD8" w14:textId="1671ED96" w:rsidR="000D41FD" w:rsidRPr="0083573F" w:rsidRDefault="000D41FD" w:rsidP="003B2615">
            <w:pPr>
              <w:pStyle w:val="Tablebody"/>
              <w:rPr>
                <w:rFonts w:eastAsia="Arial" w:cs="Arial"/>
              </w:rPr>
            </w:pPr>
            <w:r>
              <w:t xml:space="preserve">Cf. </w:t>
            </w:r>
            <w:r>
              <w:fldChar w:fldCharType="begin"/>
            </w:r>
            <w:r>
              <w:instrText xml:space="preserve"> REF _Ref527628798 \r \h  \* MERGEFORMAT </w:instrText>
            </w:r>
            <w:r>
              <w:fldChar w:fldCharType="separate"/>
            </w:r>
            <w:r w:rsidR="00CA502A">
              <w:t>4.3</w:t>
            </w:r>
            <w:r>
              <w:fldChar w:fldCharType="end"/>
            </w:r>
            <w:r>
              <w:t xml:space="preserve"> </w:t>
            </w:r>
            <w:r>
              <w:fldChar w:fldCharType="begin"/>
            </w:r>
            <w:r>
              <w:instrText xml:space="preserve"> REF _Ref527628801 \h  \* MERGEFORMAT </w:instrText>
            </w:r>
            <w:r>
              <w:fldChar w:fldCharType="separate"/>
            </w:r>
            <w:proofErr w:type="spellStart"/>
            <w:r w:rsidR="00CA502A" w:rsidRPr="003564AD">
              <w:t>ObservingFacility</w:t>
            </w:r>
            <w:proofErr w:type="spellEnd"/>
            <w:r>
              <w:fldChar w:fldCharType="end"/>
            </w:r>
            <w:r>
              <w:t xml:space="preserve"> </w:t>
            </w:r>
          </w:p>
        </w:tc>
      </w:tr>
      <w:tr w:rsidR="00854DA6" w14:paraId="07C4ECB3" w14:textId="77777777" w:rsidTr="00015DDB">
        <w:tc>
          <w:tcPr>
            <w:tcW w:w="1701" w:type="dxa"/>
            <w:tcMar>
              <w:top w:w="0" w:type="dxa"/>
              <w:left w:w="60" w:type="dxa"/>
              <w:bottom w:w="0" w:type="dxa"/>
              <w:right w:w="60" w:type="dxa"/>
            </w:tcMar>
          </w:tcPr>
          <w:p w14:paraId="77031540" w14:textId="77777777" w:rsidR="00854DA6" w:rsidRPr="0083573F" w:rsidRDefault="00854DA6" w:rsidP="002505E4">
            <w:pPr>
              <w:pStyle w:val="Tablebody"/>
            </w:pPr>
            <w:r w:rsidRPr="0083573F">
              <w:t>manufacturer</w:t>
            </w:r>
          </w:p>
        </w:tc>
        <w:tc>
          <w:tcPr>
            <w:tcW w:w="1134" w:type="dxa"/>
            <w:tcMar>
              <w:top w:w="0" w:type="dxa"/>
              <w:left w:w="60" w:type="dxa"/>
              <w:bottom w:w="0" w:type="dxa"/>
              <w:right w:w="60" w:type="dxa"/>
            </w:tcMar>
          </w:tcPr>
          <w:p w14:paraId="4C533169"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2E9B580C"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188D821A" w14:textId="4FE83764" w:rsidR="00854DA6" w:rsidRPr="0083573F" w:rsidRDefault="00854DA6" w:rsidP="00015DDB">
            <w:pPr>
              <w:pStyle w:val="Tablebody"/>
              <w:rPr>
                <w:rFonts w:eastAsia="Arial" w:cs="Arial"/>
              </w:rPr>
            </w:pPr>
            <w:r w:rsidRPr="0083573F">
              <w:t>5-09 Manufacturer of the equipment</w:t>
            </w:r>
          </w:p>
        </w:tc>
      </w:tr>
      <w:tr w:rsidR="00854DA6" w14:paraId="48732F6A" w14:textId="77777777" w:rsidTr="00015DDB">
        <w:tc>
          <w:tcPr>
            <w:tcW w:w="1701" w:type="dxa"/>
            <w:tcMar>
              <w:top w:w="0" w:type="dxa"/>
              <w:left w:w="60" w:type="dxa"/>
              <w:bottom w:w="0" w:type="dxa"/>
              <w:right w:w="60" w:type="dxa"/>
            </w:tcMar>
          </w:tcPr>
          <w:p w14:paraId="114263E5" w14:textId="1AA1C8A1" w:rsidR="00854DA6" w:rsidRPr="0083573F" w:rsidRDefault="00854DA6" w:rsidP="001750E3">
            <w:pPr>
              <w:pStyle w:val="Tablebody"/>
            </w:pPr>
            <w:r w:rsidRPr="0083573F">
              <w:t>model</w:t>
            </w:r>
          </w:p>
        </w:tc>
        <w:tc>
          <w:tcPr>
            <w:tcW w:w="1134" w:type="dxa"/>
            <w:tcMar>
              <w:top w:w="0" w:type="dxa"/>
              <w:left w:w="60" w:type="dxa"/>
              <w:bottom w:w="0" w:type="dxa"/>
              <w:right w:w="60" w:type="dxa"/>
            </w:tcMar>
          </w:tcPr>
          <w:p w14:paraId="3AFF0DF3"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5C7013C"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1E875276" w14:textId="01085F1B" w:rsidR="00854DA6" w:rsidRPr="0083573F" w:rsidRDefault="00854DA6" w:rsidP="00015DDB">
            <w:pPr>
              <w:pStyle w:val="Tablebody"/>
              <w:rPr>
                <w:rFonts w:eastAsia="Arial" w:cs="Arial"/>
              </w:rPr>
            </w:pPr>
            <w:r w:rsidRPr="0083573F">
              <w:t>5-09 Model number of the equipment</w:t>
            </w:r>
          </w:p>
        </w:tc>
      </w:tr>
      <w:tr w:rsidR="00854DA6" w14:paraId="7240A6B2" w14:textId="77777777" w:rsidTr="00015DDB">
        <w:tc>
          <w:tcPr>
            <w:tcW w:w="1701" w:type="dxa"/>
            <w:tcMar>
              <w:top w:w="0" w:type="dxa"/>
              <w:left w:w="60" w:type="dxa"/>
              <w:bottom w:w="0" w:type="dxa"/>
              <w:right w:w="60" w:type="dxa"/>
            </w:tcMar>
          </w:tcPr>
          <w:p w14:paraId="40DC41DC" w14:textId="77777777" w:rsidR="00854DA6" w:rsidRPr="0083573F" w:rsidRDefault="00854DA6" w:rsidP="002505E4">
            <w:pPr>
              <w:pStyle w:val="Tablebody"/>
            </w:pPr>
            <w:proofErr w:type="spellStart"/>
            <w:r w:rsidRPr="0083573F">
              <w:t>firmwareVersion</w:t>
            </w:r>
            <w:proofErr w:type="spellEnd"/>
          </w:p>
        </w:tc>
        <w:tc>
          <w:tcPr>
            <w:tcW w:w="1134" w:type="dxa"/>
            <w:tcMar>
              <w:top w:w="0" w:type="dxa"/>
              <w:left w:w="60" w:type="dxa"/>
              <w:bottom w:w="0" w:type="dxa"/>
              <w:right w:w="60" w:type="dxa"/>
            </w:tcMar>
          </w:tcPr>
          <w:p w14:paraId="5CD7665E"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7F0EFF"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7B6F2739" w14:textId="48D877BD" w:rsidR="00854DA6" w:rsidRPr="0083573F" w:rsidRDefault="00854DA6" w:rsidP="00015DDB">
            <w:pPr>
              <w:pStyle w:val="Tablebody"/>
              <w:rPr>
                <w:rFonts w:eastAsia="Arial" w:cs="Arial"/>
              </w:rPr>
            </w:pPr>
            <w:r w:rsidRPr="0083573F">
              <w:t>5-09 Firmware version of the equipment</w:t>
            </w:r>
          </w:p>
        </w:tc>
      </w:tr>
      <w:tr w:rsidR="00854DA6" w14:paraId="50A8512B" w14:textId="77777777" w:rsidTr="00015DDB">
        <w:tc>
          <w:tcPr>
            <w:tcW w:w="1701" w:type="dxa"/>
            <w:tcMar>
              <w:top w:w="0" w:type="dxa"/>
              <w:left w:w="60" w:type="dxa"/>
              <w:bottom w:w="0" w:type="dxa"/>
              <w:right w:w="60" w:type="dxa"/>
            </w:tcMar>
          </w:tcPr>
          <w:p w14:paraId="6C4E2935" w14:textId="77777777" w:rsidR="00854DA6" w:rsidRPr="0083573F" w:rsidRDefault="00854DA6" w:rsidP="002505E4">
            <w:pPr>
              <w:pStyle w:val="Tablebody"/>
            </w:pPr>
            <w:proofErr w:type="spellStart"/>
            <w:r w:rsidRPr="0083573F">
              <w:t>serialNumber</w:t>
            </w:r>
            <w:proofErr w:type="spellEnd"/>
          </w:p>
        </w:tc>
        <w:tc>
          <w:tcPr>
            <w:tcW w:w="1134" w:type="dxa"/>
            <w:tcMar>
              <w:top w:w="0" w:type="dxa"/>
              <w:left w:w="60" w:type="dxa"/>
              <w:bottom w:w="0" w:type="dxa"/>
              <w:right w:w="60" w:type="dxa"/>
            </w:tcMar>
          </w:tcPr>
          <w:p w14:paraId="0D8FC5F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AAB4B3"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32E32FAA" w14:textId="6164A00C" w:rsidR="00854DA6" w:rsidRPr="0083573F" w:rsidRDefault="00854DA6" w:rsidP="00015DDB">
            <w:pPr>
              <w:pStyle w:val="Tablebody"/>
              <w:rPr>
                <w:rFonts w:eastAsia="Arial" w:cs="Arial"/>
              </w:rPr>
            </w:pPr>
            <w:r w:rsidRPr="0083573F">
              <w:t>5-09 Serial number of the equipment</w:t>
            </w:r>
          </w:p>
        </w:tc>
      </w:tr>
      <w:tr w:rsidR="00854DA6" w14:paraId="6C215982" w14:textId="77777777" w:rsidTr="00015DDB">
        <w:tc>
          <w:tcPr>
            <w:tcW w:w="1701" w:type="dxa"/>
            <w:tcMar>
              <w:top w:w="0" w:type="dxa"/>
              <w:left w:w="60" w:type="dxa"/>
              <w:bottom w:w="0" w:type="dxa"/>
              <w:right w:w="60" w:type="dxa"/>
            </w:tcMar>
          </w:tcPr>
          <w:p w14:paraId="775FC360" w14:textId="77777777" w:rsidR="00854DA6" w:rsidRPr="0083573F" w:rsidRDefault="00854DA6" w:rsidP="002505E4">
            <w:pPr>
              <w:pStyle w:val="Tablebody"/>
            </w:pPr>
            <w:proofErr w:type="spellStart"/>
            <w:r w:rsidRPr="0083573F">
              <w:t>observingMethod</w:t>
            </w:r>
            <w:proofErr w:type="spellEnd"/>
          </w:p>
        </w:tc>
        <w:tc>
          <w:tcPr>
            <w:tcW w:w="1134" w:type="dxa"/>
            <w:tcMar>
              <w:top w:w="0" w:type="dxa"/>
              <w:left w:w="60" w:type="dxa"/>
              <w:bottom w:w="0" w:type="dxa"/>
              <w:right w:w="60" w:type="dxa"/>
            </w:tcMar>
          </w:tcPr>
          <w:p w14:paraId="2FD73283" w14:textId="77777777" w:rsidR="00854DA6" w:rsidRPr="0083573F" w:rsidRDefault="00854DA6" w:rsidP="002505E4">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DB98FFF" w14:textId="77777777" w:rsidR="00854DA6" w:rsidRPr="0083573F" w:rsidRDefault="00854DA6" w:rsidP="002505E4">
            <w:pPr>
              <w:pStyle w:val="Tablebody"/>
              <w:rPr>
                <w:rFonts w:eastAsia="Arial" w:cs="Arial"/>
              </w:rPr>
            </w:pPr>
            <w:proofErr w:type="spellStart"/>
            <w:r w:rsidRPr="0083573F">
              <w:t>ObservingMethodType</w:t>
            </w:r>
            <w:proofErr w:type="spellEnd"/>
          </w:p>
        </w:tc>
        <w:tc>
          <w:tcPr>
            <w:tcW w:w="5103" w:type="dxa"/>
            <w:tcMar>
              <w:top w:w="0" w:type="dxa"/>
              <w:left w:w="60" w:type="dxa"/>
              <w:bottom w:w="0" w:type="dxa"/>
              <w:right w:w="60" w:type="dxa"/>
            </w:tcMar>
          </w:tcPr>
          <w:p w14:paraId="02D623A0" w14:textId="427C328A" w:rsidR="00854DA6" w:rsidRPr="0083573F" w:rsidRDefault="00854DA6" w:rsidP="00015DDB">
            <w:pPr>
              <w:pStyle w:val="Tablebody"/>
              <w:rPr>
                <w:rFonts w:eastAsia="Arial" w:cs="Arial"/>
              </w:rPr>
            </w:pPr>
            <w:r w:rsidRPr="0083573F">
              <w:t xml:space="preserve">5-02 The method of measurement/observation used from the </w:t>
            </w:r>
            <w:proofErr w:type="spellStart"/>
            <w:r w:rsidRPr="0083573F">
              <w:t>ObservingMethodType</w:t>
            </w:r>
            <w:proofErr w:type="spellEnd"/>
            <w:r w:rsidRPr="0083573F">
              <w:t xml:space="preserve"> </w:t>
            </w:r>
            <w:proofErr w:type="spellStart"/>
            <w:r w:rsidRPr="0083573F">
              <w:t>codelist</w:t>
            </w:r>
            <w:proofErr w:type="spellEnd"/>
            <w:r w:rsidRPr="0083573F">
              <w:t>.</w:t>
            </w:r>
          </w:p>
        </w:tc>
      </w:tr>
      <w:tr w:rsidR="00854DA6" w14:paraId="1D5BDF1B" w14:textId="77777777" w:rsidTr="00015DDB">
        <w:tc>
          <w:tcPr>
            <w:tcW w:w="1701" w:type="dxa"/>
            <w:tcMar>
              <w:top w:w="0" w:type="dxa"/>
              <w:left w:w="60" w:type="dxa"/>
              <w:bottom w:w="0" w:type="dxa"/>
              <w:right w:w="60" w:type="dxa"/>
            </w:tcMar>
          </w:tcPr>
          <w:p w14:paraId="04737EEE" w14:textId="77777777" w:rsidR="00854DA6" w:rsidRPr="0083573F" w:rsidRDefault="00854DA6" w:rsidP="002505E4">
            <w:pPr>
              <w:pStyle w:val="Tablebody"/>
            </w:pPr>
            <w:proofErr w:type="spellStart"/>
            <w:r w:rsidRPr="0083573F">
              <w:t>observingMethodDetails</w:t>
            </w:r>
            <w:proofErr w:type="spellEnd"/>
          </w:p>
        </w:tc>
        <w:tc>
          <w:tcPr>
            <w:tcW w:w="1134" w:type="dxa"/>
            <w:tcMar>
              <w:top w:w="0" w:type="dxa"/>
              <w:left w:w="60" w:type="dxa"/>
              <w:bottom w:w="0" w:type="dxa"/>
              <w:right w:w="60" w:type="dxa"/>
            </w:tcMar>
          </w:tcPr>
          <w:p w14:paraId="5DD9121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B985EA3"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4F738255" w14:textId="21564076" w:rsidR="00854DA6" w:rsidRPr="0083573F" w:rsidRDefault="00854DA6" w:rsidP="00015DDB">
            <w:pPr>
              <w:pStyle w:val="Tablebody"/>
              <w:rPr>
                <w:rFonts w:eastAsia="Arial" w:cs="Arial"/>
              </w:rPr>
            </w:pPr>
            <w:r w:rsidRPr="0083573F">
              <w:t xml:space="preserve">5-02 A description of the method of measurement/observation used from the </w:t>
            </w:r>
            <w:proofErr w:type="spellStart"/>
            <w:r w:rsidRPr="0083573F">
              <w:t>ObservingMethodType</w:t>
            </w:r>
            <w:proofErr w:type="spellEnd"/>
            <w:r w:rsidRPr="0083573F">
              <w:t xml:space="preserve"> </w:t>
            </w:r>
            <w:proofErr w:type="spellStart"/>
            <w:r w:rsidRPr="0083573F">
              <w:t>codelist</w:t>
            </w:r>
            <w:proofErr w:type="spellEnd"/>
            <w:r w:rsidRPr="0083573F">
              <w:t>.</w:t>
            </w:r>
          </w:p>
        </w:tc>
      </w:tr>
      <w:tr w:rsidR="00854DA6" w14:paraId="248FD46C" w14:textId="77777777" w:rsidTr="00015DDB">
        <w:tc>
          <w:tcPr>
            <w:tcW w:w="1701" w:type="dxa"/>
            <w:tcMar>
              <w:top w:w="0" w:type="dxa"/>
              <w:left w:w="60" w:type="dxa"/>
              <w:bottom w:w="0" w:type="dxa"/>
              <w:right w:w="60" w:type="dxa"/>
            </w:tcMar>
          </w:tcPr>
          <w:p w14:paraId="1435D2B0" w14:textId="77777777" w:rsidR="00854DA6" w:rsidRPr="0083573F" w:rsidRDefault="00854DA6" w:rsidP="002505E4">
            <w:pPr>
              <w:pStyle w:val="Tablebody"/>
            </w:pPr>
            <w:proofErr w:type="spellStart"/>
            <w:r w:rsidRPr="0083573F">
              <w:t>observableRange</w:t>
            </w:r>
            <w:proofErr w:type="spellEnd"/>
          </w:p>
        </w:tc>
        <w:tc>
          <w:tcPr>
            <w:tcW w:w="1134" w:type="dxa"/>
            <w:tcMar>
              <w:top w:w="0" w:type="dxa"/>
              <w:left w:w="60" w:type="dxa"/>
              <w:bottom w:w="0" w:type="dxa"/>
              <w:right w:w="60" w:type="dxa"/>
            </w:tcMar>
          </w:tcPr>
          <w:p w14:paraId="6FE05F95"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DBFD96F"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14052602" w14:textId="77777777" w:rsidR="00854DA6" w:rsidRPr="0083573F" w:rsidRDefault="00854DA6" w:rsidP="002505E4">
            <w:pPr>
              <w:pStyle w:val="Tablebody"/>
            </w:pPr>
            <w:r w:rsidRPr="0083573F">
              <w:t>5-03 Intrinsic capability of the measurement/observing method - range</w:t>
            </w:r>
          </w:p>
        </w:tc>
      </w:tr>
      <w:tr w:rsidR="00854DA6" w14:paraId="47629098" w14:textId="77777777" w:rsidTr="00015DDB">
        <w:tc>
          <w:tcPr>
            <w:tcW w:w="1701" w:type="dxa"/>
            <w:tcMar>
              <w:top w:w="0" w:type="dxa"/>
              <w:left w:w="60" w:type="dxa"/>
              <w:bottom w:w="0" w:type="dxa"/>
              <w:right w:w="60" w:type="dxa"/>
            </w:tcMar>
          </w:tcPr>
          <w:p w14:paraId="0EABFED1" w14:textId="77777777" w:rsidR="00854DA6" w:rsidRPr="0083573F" w:rsidRDefault="00854DA6" w:rsidP="002505E4">
            <w:pPr>
              <w:pStyle w:val="Tablebody"/>
            </w:pPr>
            <w:proofErr w:type="spellStart"/>
            <w:r w:rsidRPr="0083573F">
              <w:t>specifiedAbsoluteUncertainty</w:t>
            </w:r>
            <w:proofErr w:type="spellEnd"/>
          </w:p>
        </w:tc>
        <w:tc>
          <w:tcPr>
            <w:tcW w:w="1134" w:type="dxa"/>
            <w:tcMar>
              <w:top w:w="0" w:type="dxa"/>
              <w:left w:w="60" w:type="dxa"/>
              <w:bottom w:w="0" w:type="dxa"/>
              <w:right w:w="60" w:type="dxa"/>
            </w:tcMar>
          </w:tcPr>
          <w:p w14:paraId="775B5EA8"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4B3EDB"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6CB719B8" w14:textId="77777777" w:rsidR="00854DA6" w:rsidRPr="0083573F" w:rsidRDefault="00854DA6" w:rsidP="002505E4">
            <w:pPr>
              <w:pStyle w:val="Tablebody"/>
            </w:pPr>
            <w:r w:rsidRPr="0083573F">
              <w:t xml:space="preserve">5-03 Intrinsic capability of the measurement/observing method - specified absolute uncertainty e.g. 0.2 </w:t>
            </w:r>
            <w:proofErr w:type="spellStart"/>
            <w:r w:rsidRPr="0083573F">
              <w:t>deg</w:t>
            </w:r>
            <w:proofErr w:type="spellEnd"/>
            <w:r w:rsidRPr="0083573F">
              <w:t xml:space="preserve"> C (k=2).</w:t>
            </w:r>
          </w:p>
        </w:tc>
      </w:tr>
      <w:tr w:rsidR="00854DA6" w14:paraId="18E525F8" w14:textId="77777777" w:rsidTr="00015DDB">
        <w:tc>
          <w:tcPr>
            <w:tcW w:w="1701" w:type="dxa"/>
            <w:tcMar>
              <w:top w:w="0" w:type="dxa"/>
              <w:left w:w="60" w:type="dxa"/>
              <w:bottom w:w="0" w:type="dxa"/>
              <w:right w:w="60" w:type="dxa"/>
            </w:tcMar>
          </w:tcPr>
          <w:p w14:paraId="49C7565F" w14:textId="77777777" w:rsidR="00854DA6" w:rsidRPr="0083573F" w:rsidRDefault="00854DA6" w:rsidP="002505E4">
            <w:pPr>
              <w:pStyle w:val="Tablebody"/>
            </w:pPr>
            <w:proofErr w:type="spellStart"/>
            <w:r w:rsidRPr="0083573F">
              <w:t>specifiedRelativeUncertainty</w:t>
            </w:r>
            <w:proofErr w:type="spellEnd"/>
          </w:p>
        </w:tc>
        <w:tc>
          <w:tcPr>
            <w:tcW w:w="1134" w:type="dxa"/>
            <w:tcMar>
              <w:top w:w="0" w:type="dxa"/>
              <w:left w:w="60" w:type="dxa"/>
              <w:bottom w:w="0" w:type="dxa"/>
              <w:right w:w="60" w:type="dxa"/>
            </w:tcMar>
          </w:tcPr>
          <w:p w14:paraId="7F494450"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8CEAE0B"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6BF7B4EF" w14:textId="77777777" w:rsidR="00854DA6" w:rsidRPr="0083573F" w:rsidRDefault="00854DA6" w:rsidP="002505E4">
            <w:pPr>
              <w:pStyle w:val="Tablebody"/>
              <w:rPr>
                <w:rFonts w:eastAsia="Arial" w:cs="Arial"/>
              </w:rPr>
            </w:pPr>
            <w:r w:rsidRPr="0083573F">
              <w:t>5-03 Intrinsic capability of the measurement/observing method - specified relative uncertainty. Typically a percentage.</w:t>
            </w:r>
          </w:p>
        </w:tc>
      </w:tr>
      <w:tr w:rsidR="000979D7" w14:paraId="752A09F0" w14:textId="77777777" w:rsidTr="00015DDB">
        <w:tc>
          <w:tcPr>
            <w:tcW w:w="1701" w:type="dxa"/>
            <w:tcMar>
              <w:top w:w="0" w:type="dxa"/>
              <w:left w:w="60" w:type="dxa"/>
              <w:bottom w:w="0" w:type="dxa"/>
              <w:right w:w="60" w:type="dxa"/>
            </w:tcMar>
          </w:tcPr>
          <w:p w14:paraId="050CDFE3" w14:textId="38A5AFEE" w:rsidR="000979D7" w:rsidRPr="0083573F" w:rsidRDefault="000979D7" w:rsidP="002505E4">
            <w:pPr>
              <w:pStyle w:val="Tablebody"/>
            </w:pPr>
            <w:proofErr w:type="spellStart"/>
            <w:r>
              <w:t>uncertaintyEvalProc</w:t>
            </w:r>
            <w:proofErr w:type="spellEnd"/>
          </w:p>
        </w:tc>
        <w:tc>
          <w:tcPr>
            <w:tcW w:w="1134" w:type="dxa"/>
            <w:tcMar>
              <w:top w:w="0" w:type="dxa"/>
              <w:left w:w="60" w:type="dxa"/>
              <w:bottom w:w="0" w:type="dxa"/>
              <w:right w:w="60" w:type="dxa"/>
            </w:tcMar>
          </w:tcPr>
          <w:p w14:paraId="59F5C6A1" w14:textId="475AFD3A" w:rsidR="000979D7" w:rsidRPr="0083573F" w:rsidRDefault="000979D7" w:rsidP="002505E4">
            <w:pPr>
              <w:pStyle w:val="Tablebody"/>
              <w:rPr>
                <w:color w:val="0F0F0F"/>
              </w:rPr>
            </w:pPr>
            <w:r>
              <w:rPr>
                <w:color w:val="0F0F0F"/>
              </w:rPr>
              <w:t>0..1</w:t>
            </w:r>
          </w:p>
        </w:tc>
        <w:tc>
          <w:tcPr>
            <w:tcW w:w="1701" w:type="dxa"/>
            <w:tcMar>
              <w:top w:w="0" w:type="dxa"/>
              <w:left w:w="60" w:type="dxa"/>
              <w:bottom w:w="0" w:type="dxa"/>
              <w:right w:w="60" w:type="dxa"/>
            </w:tcMar>
          </w:tcPr>
          <w:p w14:paraId="44D1ED0C" w14:textId="08B163A7" w:rsidR="000979D7" w:rsidRPr="0083573F" w:rsidRDefault="000979D7" w:rsidP="002505E4">
            <w:pPr>
              <w:pStyle w:val="Tablebody"/>
            </w:pPr>
            <w:proofErr w:type="spellStart"/>
            <w:r>
              <w:t>UncertaintyEvalProcType</w:t>
            </w:r>
            <w:proofErr w:type="spellEnd"/>
          </w:p>
        </w:tc>
        <w:tc>
          <w:tcPr>
            <w:tcW w:w="5103" w:type="dxa"/>
            <w:tcMar>
              <w:top w:w="0" w:type="dxa"/>
              <w:left w:w="60" w:type="dxa"/>
              <w:bottom w:w="0" w:type="dxa"/>
              <w:right w:w="60" w:type="dxa"/>
            </w:tcMar>
          </w:tcPr>
          <w:p w14:paraId="447FC80A" w14:textId="39E2D18B" w:rsidR="000979D7" w:rsidRPr="0083573F" w:rsidRDefault="000979D7" w:rsidP="002505E4">
            <w:pPr>
              <w:pStyle w:val="Tablebody"/>
            </w:pPr>
            <w:r>
              <w:t>8-02 Procedure used to establish the specified uncertainties.</w:t>
            </w:r>
          </w:p>
        </w:tc>
      </w:tr>
      <w:tr w:rsidR="00854DA6" w14:paraId="7D0C364B" w14:textId="77777777" w:rsidTr="00015DDB">
        <w:tc>
          <w:tcPr>
            <w:tcW w:w="1701" w:type="dxa"/>
            <w:tcMar>
              <w:top w:w="0" w:type="dxa"/>
              <w:left w:w="60" w:type="dxa"/>
              <w:bottom w:w="0" w:type="dxa"/>
              <w:right w:w="60" w:type="dxa"/>
            </w:tcMar>
          </w:tcPr>
          <w:p w14:paraId="66113469" w14:textId="4FEF2DE2" w:rsidR="00854DA6" w:rsidRPr="0083573F" w:rsidRDefault="00854DA6" w:rsidP="002505E4">
            <w:pPr>
              <w:pStyle w:val="Tablebody"/>
            </w:pPr>
            <w:proofErr w:type="spellStart"/>
            <w:r w:rsidRPr="0083573F">
              <w:t>driftPerUnitTime</w:t>
            </w:r>
            <w:proofErr w:type="spellEnd"/>
          </w:p>
        </w:tc>
        <w:tc>
          <w:tcPr>
            <w:tcW w:w="1134" w:type="dxa"/>
            <w:tcMar>
              <w:top w:w="0" w:type="dxa"/>
              <w:left w:w="60" w:type="dxa"/>
              <w:bottom w:w="0" w:type="dxa"/>
              <w:right w:w="60" w:type="dxa"/>
            </w:tcMar>
          </w:tcPr>
          <w:p w14:paraId="3D148EF7"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8BD6602" w14:textId="77777777" w:rsidR="00854DA6" w:rsidRPr="0083573F" w:rsidRDefault="00854DA6" w:rsidP="002505E4">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74FF311E" w14:textId="4F3E839E" w:rsidR="00854DA6" w:rsidRPr="0083573F" w:rsidRDefault="00854DA6" w:rsidP="002505E4">
            <w:pPr>
              <w:pStyle w:val="Tablebody"/>
            </w:pPr>
            <w:r w:rsidRPr="0083573F">
              <w:t xml:space="preserve">5-03 Intrinsic capability of the measurement/observing method </w:t>
            </w:r>
            <w:r w:rsidR="000979D7">
              <w:t>–</w:t>
            </w:r>
            <w:r w:rsidRPr="0083573F">
              <w:t xml:space="preserve"> drift per unit time. Typically a percentage per unit time but could be absolute e.g. 1 deg</w:t>
            </w:r>
            <w:r>
              <w:t>ree</w:t>
            </w:r>
            <w:r w:rsidRPr="0083573F">
              <w:t xml:space="preserve"> per year.</w:t>
            </w:r>
          </w:p>
        </w:tc>
      </w:tr>
      <w:tr w:rsidR="005B0411" w14:paraId="7DA05FF0" w14:textId="77777777" w:rsidTr="00015DDB">
        <w:tc>
          <w:tcPr>
            <w:tcW w:w="1701" w:type="dxa"/>
            <w:tcMar>
              <w:top w:w="0" w:type="dxa"/>
              <w:left w:w="60" w:type="dxa"/>
              <w:bottom w:w="0" w:type="dxa"/>
              <w:right w:w="60" w:type="dxa"/>
            </w:tcMar>
          </w:tcPr>
          <w:p w14:paraId="5A65EDE5" w14:textId="77777777" w:rsidR="005B0411" w:rsidRPr="0083573F" w:rsidRDefault="005B0411" w:rsidP="003564AD">
            <w:pPr>
              <w:pStyle w:val="Tablebody"/>
            </w:pPr>
            <w:bookmarkStart w:id="549" w:name="BKM_A86D0EBE_0074_4CAB_96DB_B571D5DABF3F"/>
            <w:bookmarkStart w:id="550" w:name="BKM_6D83BE75_C9A9_4457_8B48_C362814E6000"/>
            <w:bookmarkStart w:id="551" w:name="BKM_83788458_E3F4_44F8_89B3_E8CD0B9E22F9"/>
            <w:bookmarkStart w:id="552" w:name="BKM_36DB41C3_0E3A_4E3B_A9BF_66729562AF31"/>
            <w:bookmarkStart w:id="553" w:name="BKM_9D0E316C_513A_4CC0_BF7C_5BBC5456DB60"/>
            <w:bookmarkStart w:id="554" w:name="BKM_7DD36B33_C8E0_41F7_B621_029BEE253893"/>
            <w:bookmarkEnd w:id="549"/>
            <w:bookmarkEnd w:id="550"/>
            <w:bookmarkEnd w:id="551"/>
            <w:bookmarkEnd w:id="552"/>
            <w:bookmarkEnd w:id="553"/>
            <w:bookmarkEnd w:id="554"/>
            <w:proofErr w:type="spellStart"/>
            <w:r w:rsidRPr="0083573F">
              <w:lastRenderedPageBreak/>
              <w:t>specificationLink</w:t>
            </w:r>
            <w:proofErr w:type="spellEnd"/>
          </w:p>
        </w:tc>
        <w:tc>
          <w:tcPr>
            <w:tcW w:w="1134" w:type="dxa"/>
            <w:tcMar>
              <w:top w:w="0" w:type="dxa"/>
              <w:left w:w="60" w:type="dxa"/>
              <w:bottom w:w="0" w:type="dxa"/>
              <w:right w:w="60" w:type="dxa"/>
            </w:tcMar>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
          <w:p w14:paraId="664B9BAE" w14:textId="13DB424C" w:rsidR="005B0411" w:rsidRPr="0083573F" w:rsidRDefault="005B0411" w:rsidP="00015DDB">
            <w:pPr>
              <w:pStyle w:val="Tablebody"/>
              <w:rPr>
                <w:rFonts w:eastAsia="Arial" w:cs="Arial"/>
              </w:rPr>
            </w:pPr>
            <w:r w:rsidRPr="0083573F">
              <w:t>5-03 Link to manufacturers (or other) specification describing the equipment.</w:t>
            </w:r>
          </w:p>
        </w:tc>
      </w:tr>
      <w:tr w:rsidR="00854DA6" w14:paraId="22442F87" w14:textId="77777777" w:rsidTr="00015DDB">
        <w:tc>
          <w:tcPr>
            <w:tcW w:w="1701" w:type="dxa"/>
            <w:tcMar>
              <w:top w:w="0" w:type="dxa"/>
              <w:left w:w="60" w:type="dxa"/>
              <w:bottom w:w="0" w:type="dxa"/>
              <w:right w:w="60" w:type="dxa"/>
            </w:tcMar>
          </w:tcPr>
          <w:p w14:paraId="266BBC62" w14:textId="026F9676" w:rsidR="00854DA6" w:rsidRPr="0083573F" w:rsidRDefault="000979D7" w:rsidP="003564AD">
            <w:pPr>
              <w:pStyle w:val="Tablebody"/>
            </w:pPr>
            <w:r>
              <w:t>F</w:t>
            </w:r>
            <w:r w:rsidR="00854DA6">
              <w:t>requency</w:t>
            </w:r>
          </w:p>
        </w:tc>
        <w:tc>
          <w:tcPr>
            <w:tcW w:w="1134" w:type="dxa"/>
            <w:tcMar>
              <w:top w:w="0" w:type="dxa"/>
              <w:left w:w="60" w:type="dxa"/>
              <w:bottom w:w="0" w:type="dxa"/>
              <w:right w:w="60" w:type="dxa"/>
            </w:tcMar>
          </w:tcPr>
          <w:p w14:paraId="0E26B826" w14:textId="2B8C71BE" w:rsidR="00854DA6" w:rsidRPr="0083573F"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7E733449" w14:textId="29D627C9" w:rsidR="00854DA6" w:rsidRPr="0083573F" w:rsidRDefault="00854DA6" w:rsidP="003564AD">
            <w:pPr>
              <w:pStyle w:val="Tablebody"/>
            </w:pPr>
            <w:r>
              <w:t>Frequencies</w:t>
            </w:r>
          </w:p>
        </w:tc>
        <w:tc>
          <w:tcPr>
            <w:tcW w:w="5103" w:type="dxa"/>
            <w:tcMar>
              <w:top w:w="0" w:type="dxa"/>
              <w:left w:w="60" w:type="dxa"/>
              <w:bottom w:w="0" w:type="dxa"/>
              <w:right w:w="60" w:type="dxa"/>
            </w:tcMar>
          </w:tcPr>
          <w:p w14:paraId="24A9D459" w14:textId="42CBA698" w:rsidR="00854DA6" w:rsidRPr="0083573F" w:rsidRDefault="00854DA6" w:rsidP="003564AD">
            <w:pPr>
              <w:pStyle w:val="Tablebody"/>
            </w:pPr>
            <w:r>
              <w:t xml:space="preserve">Cf. </w:t>
            </w:r>
            <w:r>
              <w:fldChar w:fldCharType="begin"/>
            </w:r>
            <w:r>
              <w:instrText xml:space="preserve"> REF _Ref527636084 \r \h </w:instrText>
            </w:r>
            <w:r>
              <w:fldChar w:fldCharType="separate"/>
            </w:r>
            <w:r w:rsidR="00CA502A">
              <w:t>4.6</w:t>
            </w:r>
            <w:r>
              <w:fldChar w:fldCharType="end"/>
            </w:r>
            <w:r>
              <w:t xml:space="preserve"> </w:t>
            </w:r>
            <w:r>
              <w:fldChar w:fldCharType="begin"/>
            </w:r>
            <w:r>
              <w:instrText xml:space="preserve"> REF _Ref527636089 \h </w:instrText>
            </w:r>
            <w:r>
              <w:fldChar w:fldCharType="separate"/>
            </w:r>
            <w:r w:rsidR="00CA502A">
              <w:t>Frequencies</w:t>
            </w:r>
            <w:r>
              <w:fldChar w:fldCharType="end"/>
            </w:r>
          </w:p>
        </w:tc>
      </w:tr>
      <w:tr w:rsidR="00854DA6" w14:paraId="356009EA" w14:textId="77777777" w:rsidTr="00015DDB">
        <w:tc>
          <w:tcPr>
            <w:tcW w:w="1701" w:type="dxa"/>
            <w:tcMar>
              <w:top w:w="0" w:type="dxa"/>
              <w:left w:w="60" w:type="dxa"/>
              <w:bottom w:w="0" w:type="dxa"/>
              <w:right w:w="60" w:type="dxa"/>
            </w:tcMar>
          </w:tcPr>
          <w:p w14:paraId="53446608" w14:textId="406934B8" w:rsidR="00854DA6" w:rsidRDefault="00854DA6" w:rsidP="003564AD">
            <w:pPr>
              <w:pStyle w:val="Tablebody"/>
            </w:pPr>
            <w:proofErr w:type="spellStart"/>
            <w:r>
              <w:t>equipmentLog</w:t>
            </w:r>
            <w:proofErr w:type="spellEnd"/>
          </w:p>
        </w:tc>
        <w:tc>
          <w:tcPr>
            <w:tcW w:w="1134" w:type="dxa"/>
            <w:tcMar>
              <w:top w:w="0" w:type="dxa"/>
              <w:left w:w="60" w:type="dxa"/>
              <w:bottom w:w="0" w:type="dxa"/>
              <w:right w:w="60" w:type="dxa"/>
            </w:tcMar>
          </w:tcPr>
          <w:p w14:paraId="020B3007" w14:textId="1F18411A" w:rsidR="00854DA6"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023E3E56" w14:textId="00863626" w:rsidR="00854DA6" w:rsidRDefault="00854DA6" w:rsidP="003564AD">
            <w:pPr>
              <w:pStyle w:val="Tablebody"/>
            </w:pPr>
            <w:proofErr w:type="spellStart"/>
            <w:r>
              <w:t>EquipmentLog</w:t>
            </w:r>
            <w:proofErr w:type="spellEnd"/>
          </w:p>
        </w:tc>
        <w:tc>
          <w:tcPr>
            <w:tcW w:w="5103" w:type="dxa"/>
            <w:tcMar>
              <w:top w:w="0" w:type="dxa"/>
              <w:left w:w="60" w:type="dxa"/>
              <w:bottom w:w="0" w:type="dxa"/>
              <w:right w:w="60" w:type="dxa"/>
            </w:tcMar>
          </w:tcPr>
          <w:p w14:paraId="28EA08CB" w14:textId="428F79C1" w:rsidR="00854DA6" w:rsidRDefault="00854DA6" w:rsidP="003564AD">
            <w:pPr>
              <w:pStyle w:val="Tablebody"/>
            </w:pPr>
            <w:r>
              <w:t xml:space="preserve">Cf. </w:t>
            </w:r>
            <w:r>
              <w:fldChar w:fldCharType="begin"/>
            </w:r>
            <w:r>
              <w:instrText xml:space="preserve"> REF _Ref513472250 \r \h </w:instrText>
            </w:r>
            <w:r>
              <w:fldChar w:fldCharType="separate"/>
            </w:r>
            <w:r w:rsidR="00CA502A">
              <w:t>5.2</w:t>
            </w:r>
            <w:r>
              <w:fldChar w:fldCharType="end"/>
            </w:r>
            <w:r>
              <w:t xml:space="preserve"> </w:t>
            </w:r>
            <w:r>
              <w:fldChar w:fldCharType="begin"/>
            </w:r>
            <w:r>
              <w:instrText xml:space="preserve"> REF _Ref513472250 \h </w:instrText>
            </w:r>
            <w:r>
              <w:fldChar w:fldCharType="separate"/>
            </w:r>
            <w:r w:rsidR="00CA502A" w:rsidRPr="003564AD">
              <w:t>Log</w:t>
            </w:r>
            <w:r>
              <w:fldChar w:fldCharType="end"/>
            </w:r>
          </w:p>
        </w:tc>
      </w:tr>
      <w:tr w:rsidR="000979D7" w14:paraId="0BB1010E" w14:textId="77777777" w:rsidTr="00015DDB">
        <w:tc>
          <w:tcPr>
            <w:tcW w:w="1701" w:type="dxa"/>
            <w:tcMar>
              <w:top w:w="0" w:type="dxa"/>
              <w:left w:w="60" w:type="dxa"/>
              <w:bottom w:w="0" w:type="dxa"/>
              <w:right w:w="60" w:type="dxa"/>
            </w:tcMar>
          </w:tcPr>
          <w:p w14:paraId="787A0234" w14:textId="0DEBDE2C" w:rsidR="000979D7" w:rsidRDefault="000979D7" w:rsidP="003564AD">
            <w:pPr>
              <w:pStyle w:val="Tablebody"/>
            </w:pPr>
            <w:proofErr w:type="spellStart"/>
            <w:r>
              <w:t>subEquipment</w:t>
            </w:r>
            <w:proofErr w:type="spellEnd"/>
          </w:p>
        </w:tc>
        <w:tc>
          <w:tcPr>
            <w:tcW w:w="1134" w:type="dxa"/>
            <w:tcMar>
              <w:top w:w="0" w:type="dxa"/>
              <w:left w:w="60" w:type="dxa"/>
              <w:bottom w:w="0" w:type="dxa"/>
              <w:right w:w="60" w:type="dxa"/>
            </w:tcMar>
          </w:tcPr>
          <w:p w14:paraId="7BB377D4" w14:textId="60326143" w:rsidR="000979D7" w:rsidRDefault="0091524E" w:rsidP="003564AD">
            <w:pPr>
              <w:pStyle w:val="Tablebody"/>
              <w:rPr>
                <w:color w:val="0F0F0F"/>
              </w:rPr>
            </w:pPr>
            <w:r>
              <w:rPr>
                <w:color w:val="0F0F0F"/>
              </w:rPr>
              <w:t>0..*</w:t>
            </w:r>
          </w:p>
        </w:tc>
        <w:tc>
          <w:tcPr>
            <w:tcW w:w="1701" w:type="dxa"/>
            <w:tcMar>
              <w:top w:w="0" w:type="dxa"/>
              <w:left w:w="60" w:type="dxa"/>
              <w:bottom w:w="0" w:type="dxa"/>
              <w:right w:w="60" w:type="dxa"/>
            </w:tcMar>
          </w:tcPr>
          <w:p w14:paraId="2F08F248" w14:textId="0456C225" w:rsidR="000979D7" w:rsidRDefault="000979D7" w:rsidP="003564AD">
            <w:pPr>
              <w:pStyle w:val="Tablebody"/>
            </w:pPr>
            <w:r>
              <w:t>Equipment</w:t>
            </w:r>
          </w:p>
        </w:tc>
        <w:tc>
          <w:tcPr>
            <w:tcW w:w="5103" w:type="dxa"/>
            <w:tcMar>
              <w:top w:w="0" w:type="dxa"/>
              <w:left w:w="60" w:type="dxa"/>
              <w:bottom w:w="0" w:type="dxa"/>
              <w:right w:w="60" w:type="dxa"/>
            </w:tcMar>
          </w:tcPr>
          <w:p w14:paraId="05438E26" w14:textId="4E04F71E" w:rsidR="000979D7" w:rsidRDefault="00ED4E51" w:rsidP="003564AD">
            <w:pPr>
              <w:pStyle w:val="Tablebody"/>
            </w:pPr>
            <w:r>
              <w:t xml:space="preserve">Used to describe </w:t>
            </w:r>
            <w:proofErr w:type="spellStart"/>
            <w:r>
              <w:t>subEquipment</w:t>
            </w:r>
            <w:proofErr w:type="spellEnd"/>
            <w:r>
              <w:t xml:space="preserve"> of Equipment, e.g. coupled instruments can be described as </w:t>
            </w:r>
            <w:proofErr w:type="spellStart"/>
            <w:r>
              <w:t>subEquipment</w:t>
            </w:r>
            <w:proofErr w:type="spellEnd"/>
            <w:r>
              <w:t xml:space="preserve"> of the whole.</w:t>
            </w:r>
          </w:p>
        </w:tc>
      </w:tr>
    </w:tbl>
    <w:p w14:paraId="23106865" w14:textId="3AB98F10" w:rsidR="00CE7CBD" w:rsidRDefault="00CE7CBD" w:rsidP="00CE7CBD">
      <w:pPr>
        <w:pStyle w:val="Caption"/>
      </w:pPr>
      <w:bookmarkStart w:id="555" w:name="BKM_6836D7CE_C7FA_44DD_9F71_BC799D25AA75"/>
      <w:bookmarkStart w:id="556" w:name="BKM_3F240C86_190F_470C_864B_24116BB2D209"/>
      <w:bookmarkStart w:id="557" w:name="BKM_FCD4DE17_D0E1_4F09_A96E_99FA11403B06"/>
      <w:bookmarkStart w:id="558" w:name="BKM_6F2B129F_B080_4FE0_B81B_E4B6A3B0BE7F"/>
      <w:bookmarkEnd w:id="555"/>
      <w:bookmarkEnd w:id="556"/>
      <w:bookmarkEnd w:id="557"/>
      <w:bookmarkEnd w:id="558"/>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18</w:t>
      </w:r>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559" w:name="_Toc500330164"/>
      <w:bookmarkStart w:id="560" w:name="_Toc500330448"/>
      <w:bookmarkStart w:id="561" w:name="_Toc500331061"/>
      <w:bookmarkStart w:id="562" w:name="_Toc500331204"/>
      <w:bookmarkStart w:id="563" w:name="_Toc500331293"/>
      <w:bookmarkStart w:id="564" w:name="_Ref527636084"/>
      <w:bookmarkStart w:id="565" w:name="_Ref527636089"/>
      <w:bookmarkStart w:id="566" w:name="_Ref478717708"/>
      <w:bookmarkStart w:id="567" w:name="_Toc535827213"/>
      <w:bookmarkEnd w:id="559"/>
      <w:bookmarkEnd w:id="560"/>
      <w:bookmarkEnd w:id="561"/>
      <w:bookmarkEnd w:id="562"/>
      <w:bookmarkEnd w:id="563"/>
      <w:r>
        <w:t>Frequencies</w:t>
      </w:r>
      <w:bookmarkEnd w:id="564"/>
      <w:bookmarkEnd w:id="565"/>
      <w:bookmarkEnd w:id="567"/>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w:t>
      </w:r>
      <w:proofErr w:type="spellStart"/>
      <w:r w:rsidR="007A7809">
        <w:t>FeatureType</w:t>
      </w:r>
      <w:proofErr w:type="spellEnd"/>
      <w:r w:rsidR="007A7809">
        <w:t xml:space="preserv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027C" w14:paraId="668853F5"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26DF0A4" w14:textId="77777777" w:rsidR="004C027C" w:rsidRPr="00A31DC0" w:rsidRDefault="004C027C" w:rsidP="003564AD">
            <w:pPr>
              <w:pStyle w:val="Tableheader"/>
            </w:pPr>
            <w:proofErr w:type="spellStart"/>
            <w:r w:rsidRPr="00A31DC0">
              <w:t>Property</w:t>
            </w:r>
            <w:proofErr w:type="spellEnd"/>
          </w:p>
        </w:tc>
        <w:tc>
          <w:tcPr>
            <w:tcW w:w="1134" w:type="dxa"/>
            <w:shd w:val="clear" w:color="auto" w:fill="B8CCE4" w:themeFill="accent1" w:themeFillTint="66"/>
            <w:tcMar>
              <w:top w:w="0" w:type="dxa"/>
              <w:left w:w="60" w:type="dxa"/>
              <w:bottom w:w="0" w:type="dxa"/>
              <w:right w:w="60" w:type="dxa"/>
            </w:tcMar>
          </w:tcPr>
          <w:p w14:paraId="2EB5A373" w14:textId="77777777" w:rsidR="004C027C" w:rsidRPr="00A31DC0" w:rsidRDefault="004C027C" w:rsidP="003564AD">
            <w:pPr>
              <w:pStyle w:val="Tableheader"/>
            </w:pPr>
            <w:proofErr w:type="spellStart"/>
            <w:r w:rsidRPr="00A31DC0">
              <w:t>Cardinality</w:t>
            </w:r>
            <w:proofErr w:type="spellEnd"/>
          </w:p>
        </w:tc>
        <w:tc>
          <w:tcPr>
            <w:tcW w:w="1701" w:type="dxa"/>
            <w:shd w:val="clear" w:color="auto" w:fill="B8CCE4" w:themeFill="accent1" w:themeFillTint="66"/>
            <w:tcMar>
              <w:top w:w="0" w:type="dxa"/>
              <w:left w:w="60" w:type="dxa"/>
              <w:bottom w:w="0" w:type="dxa"/>
              <w:right w:w="60" w:type="dxa"/>
            </w:tcMar>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4E9FE105" w14:textId="77777777" w:rsidR="004C027C" w:rsidRPr="00A31DC0" w:rsidRDefault="004C027C" w:rsidP="003564AD">
            <w:pPr>
              <w:pStyle w:val="Tableheader"/>
            </w:pPr>
            <w:proofErr w:type="spellStart"/>
            <w:r w:rsidRPr="00A31DC0">
              <w:t>Property</w:t>
            </w:r>
            <w:proofErr w:type="spellEnd"/>
            <w:r w:rsidRPr="00A31DC0">
              <w:t xml:space="preserve"> Description</w:t>
            </w:r>
          </w:p>
        </w:tc>
      </w:tr>
      <w:tr w:rsidR="004C027C" w14:paraId="06C40D45" w14:textId="77777777" w:rsidTr="00015DDB">
        <w:tc>
          <w:tcPr>
            <w:tcW w:w="1701" w:type="dxa"/>
            <w:tcMar>
              <w:top w:w="0" w:type="dxa"/>
              <w:left w:w="60" w:type="dxa"/>
              <w:bottom w:w="0" w:type="dxa"/>
              <w:right w:w="60" w:type="dxa"/>
            </w:tcMar>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
          <w:p w14:paraId="4FD47405" w14:textId="7BB224DD" w:rsidR="004C027C" w:rsidRPr="004C027C" w:rsidRDefault="00015DDB" w:rsidP="00BC23D0">
            <w:pPr>
              <w:pStyle w:val="Tablebody"/>
            </w:pPr>
            <w:proofErr w:type="spellStart"/>
            <w:r>
              <w:t>gml:Measure</w:t>
            </w:r>
            <w:proofErr w:type="spellEnd"/>
          </w:p>
        </w:tc>
        <w:tc>
          <w:tcPr>
            <w:tcW w:w="5103" w:type="dxa"/>
            <w:tcMar>
              <w:top w:w="0" w:type="dxa"/>
              <w:left w:w="60" w:type="dxa"/>
              <w:bottom w:w="0" w:type="dxa"/>
              <w:right w:w="60" w:type="dxa"/>
            </w:tcMar>
          </w:tcPr>
          <w:p w14:paraId="2473BA6F" w14:textId="2D59DF3B" w:rsidR="004C027C" w:rsidRPr="004C027C" w:rsidRDefault="00BC23D0" w:rsidP="00BC23D0">
            <w:pPr>
              <w:pStyle w:val="Tablebody"/>
            </w:pPr>
            <w:r>
              <w:t>The nominal frequency used by equipment.</w:t>
            </w:r>
            <w:r w:rsidR="00015DDB">
              <w:t xml:space="preserve"> The attribute </w:t>
            </w:r>
            <w:proofErr w:type="spellStart"/>
            <w:r w:rsidR="00015DDB">
              <w:t>uom</w:t>
            </w:r>
            <w:proofErr w:type="spellEnd"/>
            <w:r w:rsidR="00015DDB">
              <w:t xml:space="preserve"> is expected to provide one of Hz, kHz, MHz, GHz, THz</w:t>
            </w:r>
          </w:p>
        </w:tc>
      </w:tr>
      <w:tr w:rsidR="00BC23D0" w14:paraId="10FDF771" w14:textId="77777777" w:rsidTr="00015DDB">
        <w:tc>
          <w:tcPr>
            <w:tcW w:w="1701" w:type="dxa"/>
            <w:tcMar>
              <w:top w:w="0" w:type="dxa"/>
              <w:left w:w="60" w:type="dxa"/>
              <w:bottom w:w="0" w:type="dxa"/>
              <w:right w:w="60" w:type="dxa"/>
            </w:tcMar>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
          <w:p w14:paraId="4621927F" w14:textId="749CFE16" w:rsidR="00BC23D0" w:rsidRDefault="00BC23D0" w:rsidP="00BC23D0">
            <w:pPr>
              <w:pStyle w:val="Tablebody"/>
            </w:pPr>
            <w:r>
              <w:t>T</w:t>
            </w:r>
            <w:r w:rsidRPr="00BC23D0">
              <w:t>he difference of the highest and the lowest frequency</w:t>
            </w:r>
            <w:r w:rsidR="007A7809">
              <w:t>, or more specifically, the full-width at half-maximum (FWHM)</w:t>
            </w:r>
            <w:r w:rsidR="00015DDB">
              <w:t xml:space="preserve">. The attribute </w:t>
            </w:r>
            <w:proofErr w:type="spellStart"/>
            <w:r w:rsidR="00015DDB">
              <w:t>uom</w:t>
            </w:r>
            <w:proofErr w:type="spellEnd"/>
            <w:r w:rsidR="00015DDB">
              <w:t xml:space="preserve"> is expected to provide one of Hz, kHz, MHz, GHz, THz</w:t>
            </w:r>
          </w:p>
        </w:tc>
      </w:tr>
      <w:tr w:rsidR="000A0166" w14:paraId="6AEF1661" w14:textId="77777777" w:rsidTr="00015DDB">
        <w:tc>
          <w:tcPr>
            <w:tcW w:w="1701" w:type="dxa"/>
            <w:tcMar>
              <w:top w:w="0" w:type="dxa"/>
              <w:left w:w="60" w:type="dxa"/>
              <w:bottom w:w="0" w:type="dxa"/>
              <w:right w:w="60" w:type="dxa"/>
            </w:tcMar>
          </w:tcPr>
          <w:p w14:paraId="7402AFEE" w14:textId="77777777" w:rsidR="000A0166" w:rsidRPr="0083573F" w:rsidRDefault="000A0166" w:rsidP="002505E4">
            <w:pPr>
              <w:pStyle w:val="Tablebody"/>
              <w:rPr>
                <w:rFonts w:eastAsia="Arial" w:cs="Arial"/>
              </w:rPr>
            </w:pPr>
            <w:proofErr w:type="spellStart"/>
            <w:r w:rsidRPr="004C027C">
              <w:t>purposeOfFrequencyUse</w:t>
            </w:r>
            <w:proofErr w:type="spellEnd"/>
          </w:p>
        </w:tc>
        <w:tc>
          <w:tcPr>
            <w:tcW w:w="1134" w:type="dxa"/>
            <w:tcMar>
              <w:top w:w="0" w:type="dxa"/>
              <w:left w:w="60" w:type="dxa"/>
              <w:bottom w:w="0" w:type="dxa"/>
              <w:right w:w="60" w:type="dxa"/>
            </w:tcMar>
          </w:tcPr>
          <w:p w14:paraId="26244250" w14:textId="77777777" w:rsidR="000A0166" w:rsidRPr="0083573F" w:rsidRDefault="000A0166" w:rsidP="002505E4">
            <w:pPr>
              <w:pStyle w:val="Tablebody"/>
              <w:rPr>
                <w:rFonts w:eastAsia="Arial" w:cs="Arial"/>
              </w:rPr>
            </w:pPr>
            <w:r w:rsidRPr="0083573F">
              <w:rPr>
                <w:color w:val="0F0F0F"/>
              </w:rPr>
              <w:t>1</w:t>
            </w:r>
          </w:p>
        </w:tc>
        <w:tc>
          <w:tcPr>
            <w:tcW w:w="1701" w:type="dxa"/>
            <w:tcMar>
              <w:top w:w="0" w:type="dxa"/>
              <w:left w:w="60" w:type="dxa"/>
              <w:bottom w:w="0" w:type="dxa"/>
              <w:right w:w="60" w:type="dxa"/>
            </w:tcMar>
          </w:tcPr>
          <w:p w14:paraId="5810AC7C" w14:textId="77777777" w:rsidR="000A0166" w:rsidRPr="0083573F" w:rsidRDefault="000A0166" w:rsidP="002505E4">
            <w:pPr>
              <w:pStyle w:val="Tablebody"/>
              <w:rPr>
                <w:rFonts w:eastAsia="Arial" w:cs="Arial"/>
              </w:rPr>
            </w:pPr>
            <w:proofErr w:type="spellStart"/>
            <w:r w:rsidRPr="004C027C">
              <w:t>PurposeOfFrequencyUseType</w:t>
            </w:r>
            <w:proofErr w:type="spellEnd"/>
          </w:p>
        </w:tc>
        <w:tc>
          <w:tcPr>
            <w:tcW w:w="5103" w:type="dxa"/>
            <w:tcMar>
              <w:top w:w="0" w:type="dxa"/>
              <w:left w:w="60" w:type="dxa"/>
              <w:bottom w:w="0" w:type="dxa"/>
              <w:right w:w="60" w:type="dxa"/>
            </w:tcMar>
          </w:tcPr>
          <w:p w14:paraId="12B5FE72" w14:textId="0E39E070" w:rsidR="000A0166" w:rsidRPr="0083573F" w:rsidRDefault="000A0166" w:rsidP="000979D7">
            <w:pPr>
              <w:pStyle w:val="Tablebody"/>
              <w:rPr>
                <w:rFonts w:eastAsia="Arial" w:cs="Arial"/>
              </w:rPr>
            </w:pPr>
            <w:proofErr w:type="spellStart"/>
            <w:r w:rsidRPr="004C027C">
              <w:t>PurposeOfFrequencyUseType</w:t>
            </w:r>
            <w:proofErr w:type="spellEnd"/>
            <w:r w:rsidRPr="004C027C">
              <w:t xml:space="preserve"> uses values (</w:t>
            </w:r>
            <w:r>
              <w:t xml:space="preserve">observation, </w:t>
            </w:r>
            <w:proofErr w:type="spellStart"/>
            <w:r w:rsidR="000979D7">
              <w:t>telecomms</w:t>
            </w:r>
            <w:proofErr w:type="spellEnd"/>
            <w:r w:rsidRPr="004C027C">
              <w:t>)</w:t>
            </w:r>
            <w:r>
              <w:t>.</w:t>
            </w:r>
          </w:p>
        </w:tc>
      </w:tr>
      <w:tr w:rsidR="007A7809" w14:paraId="46E62050" w14:textId="77777777" w:rsidTr="00015DDB">
        <w:tc>
          <w:tcPr>
            <w:tcW w:w="1701" w:type="dxa"/>
            <w:tcMar>
              <w:top w:w="0" w:type="dxa"/>
              <w:left w:w="60" w:type="dxa"/>
              <w:bottom w:w="0" w:type="dxa"/>
              <w:right w:w="60" w:type="dxa"/>
            </w:tcMar>
          </w:tcPr>
          <w:p w14:paraId="3EC6F6E2" w14:textId="6BB55E49" w:rsidR="007A7809" w:rsidRDefault="007A7809" w:rsidP="0013240E">
            <w:pPr>
              <w:pStyle w:val="Tablebody"/>
              <w:rPr>
                <w:lang w:val="en-GB"/>
              </w:rPr>
            </w:pPr>
            <w:proofErr w:type="spellStart"/>
            <w:r>
              <w:rPr>
                <w:lang w:val="en-GB"/>
              </w:rPr>
              <w:t>frequencyUse</w:t>
            </w:r>
            <w:proofErr w:type="spellEnd"/>
          </w:p>
        </w:tc>
        <w:tc>
          <w:tcPr>
            <w:tcW w:w="1134" w:type="dxa"/>
            <w:tcMar>
              <w:top w:w="0" w:type="dxa"/>
              <w:left w:w="60" w:type="dxa"/>
              <w:bottom w:w="0" w:type="dxa"/>
              <w:right w:w="60" w:type="dxa"/>
            </w:tcMar>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
          <w:p w14:paraId="22FD46A8" w14:textId="67083546" w:rsidR="007A7809" w:rsidRDefault="007A7809" w:rsidP="0013240E">
            <w:pPr>
              <w:pStyle w:val="Tablebody"/>
            </w:pPr>
            <w:proofErr w:type="spellStart"/>
            <w:r>
              <w:t>FrequencyUseType</w:t>
            </w:r>
            <w:proofErr w:type="spellEnd"/>
          </w:p>
        </w:tc>
        <w:tc>
          <w:tcPr>
            <w:tcW w:w="5103" w:type="dxa"/>
            <w:tcMar>
              <w:top w:w="0" w:type="dxa"/>
              <w:left w:w="60" w:type="dxa"/>
              <w:bottom w:w="0" w:type="dxa"/>
              <w:right w:w="60" w:type="dxa"/>
            </w:tcMar>
          </w:tcPr>
          <w:p w14:paraId="698C5001" w14:textId="1CB9116B" w:rsidR="007A7809" w:rsidRDefault="007A7809" w:rsidP="0013240E">
            <w:pPr>
              <w:pStyle w:val="Tablebody"/>
            </w:pPr>
            <w:r>
              <w:t>E</w:t>
            </w:r>
            <w:r w:rsidRPr="007A7809">
              <w:t xml:space="preserve">xpected values are: Transmit, Receive, </w:t>
            </w:r>
            <w:proofErr w:type="spellStart"/>
            <w:r w:rsidRPr="007A7809">
              <w:t>TransmitReceive</w:t>
            </w:r>
            <w:proofErr w:type="spellEnd"/>
          </w:p>
        </w:tc>
      </w:tr>
      <w:tr w:rsidR="007A7809" w14:paraId="2E27DB87" w14:textId="77777777" w:rsidTr="00015DDB">
        <w:tc>
          <w:tcPr>
            <w:tcW w:w="1701" w:type="dxa"/>
            <w:tcMar>
              <w:top w:w="0" w:type="dxa"/>
              <w:left w:w="60" w:type="dxa"/>
              <w:bottom w:w="0" w:type="dxa"/>
              <w:right w:w="60" w:type="dxa"/>
            </w:tcMar>
          </w:tcPr>
          <w:p w14:paraId="221FD337" w14:textId="70C8A2FC" w:rsidR="007A7809" w:rsidRPr="007A7809" w:rsidRDefault="007A7809" w:rsidP="00BC23D0">
            <w:pPr>
              <w:pStyle w:val="Tablebody"/>
              <w:rPr>
                <w:lang w:val="en-GB"/>
              </w:rPr>
            </w:pPr>
            <w:proofErr w:type="spellStart"/>
            <w:r>
              <w:rPr>
                <w:lang w:val="en-GB"/>
              </w:rPr>
              <w:t>transmissionMode</w:t>
            </w:r>
            <w:proofErr w:type="spellEnd"/>
          </w:p>
        </w:tc>
        <w:tc>
          <w:tcPr>
            <w:tcW w:w="1134" w:type="dxa"/>
            <w:tcMar>
              <w:top w:w="0" w:type="dxa"/>
              <w:left w:w="60" w:type="dxa"/>
              <w:bottom w:w="0" w:type="dxa"/>
              <w:right w:w="60" w:type="dxa"/>
            </w:tcMar>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
          <w:p w14:paraId="47AD6ADC" w14:textId="5A8A2218" w:rsidR="007A7809" w:rsidRDefault="007A7809" w:rsidP="00BC23D0">
            <w:pPr>
              <w:pStyle w:val="Tablebody"/>
            </w:pPr>
            <w:proofErr w:type="spellStart"/>
            <w:r>
              <w:t>TransmissionModeType</w:t>
            </w:r>
            <w:proofErr w:type="spellEnd"/>
          </w:p>
        </w:tc>
        <w:tc>
          <w:tcPr>
            <w:tcW w:w="5103" w:type="dxa"/>
            <w:tcMar>
              <w:top w:w="0" w:type="dxa"/>
              <w:left w:w="60" w:type="dxa"/>
              <w:bottom w:w="0" w:type="dxa"/>
              <w:right w:w="60" w:type="dxa"/>
            </w:tcMar>
          </w:tcPr>
          <w:p w14:paraId="1BF07DC5" w14:textId="15B4D769" w:rsidR="007A7809" w:rsidRDefault="007A7809" w:rsidP="007A7809">
            <w:pPr>
              <w:pStyle w:val="Tablebody"/>
            </w:pPr>
            <w:r>
              <w:t>Expected values are: pulsed, continuous-wave</w:t>
            </w:r>
          </w:p>
          <w:p w14:paraId="62E9607F" w14:textId="3259C67B" w:rsidR="007A7809" w:rsidRDefault="007A7809" w:rsidP="007A7809">
            <w:pPr>
              <w:pStyle w:val="Tablebody"/>
            </w:pPr>
            <w:r>
              <w:t xml:space="preserve">Use conditional on </w:t>
            </w:r>
            <w:proofErr w:type="spellStart"/>
            <w:r>
              <w:t>frequencyUse</w:t>
            </w:r>
            <w:proofErr w:type="spellEnd"/>
            <w:r>
              <w:t xml:space="preserve"> = Transmit</w:t>
            </w:r>
          </w:p>
        </w:tc>
      </w:tr>
    </w:tbl>
    <w:p w14:paraId="5E717483" w14:textId="4F20811D" w:rsidR="004C027C" w:rsidRPr="004C027C" w:rsidRDefault="00494672" w:rsidP="00015DDB">
      <w:pPr>
        <w:pStyle w:val="Caption"/>
      </w:pPr>
      <w:r>
        <w:t xml:space="preserve">Table </w:t>
      </w:r>
      <w:r w:rsidR="00743BEB">
        <w:fldChar w:fldCharType="begin"/>
      </w:r>
      <w:r w:rsidR="00743BEB">
        <w:instrText xml:space="preserve"> SEQ Table \* ARABIC </w:instrText>
      </w:r>
      <w:r w:rsidR="00743BEB">
        <w:fldChar w:fldCharType="separate"/>
      </w:r>
      <w:r w:rsidR="00CA502A">
        <w:rPr>
          <w:noProof/>
        </w:rPr>
        <w:t>19</w:t>
      </w:r>
      <w:r w:rsidR="00743BEB">
        <w:rPr>
          <w:noProof/>
        </w:rPr>
        <w:fldChar w:fldCharType="end"/>
      </w:r>
      <w:r w:rsidRPr="00814FD8">
        <w:t xml:space="preserve"> Properties of </w:t>
      </w:r>
      <w:r>
        <w:t>Equipment</w:t>
      </w:r>
    </w:p>
    <w:p w14:paraId="0D8C8CC9" w14:textId="76B7EACB" w:rsidR="00F34C53" w:rsidRDefault="00015DBD" w:rsidP="003564AD">
      <w:pPr>
        <w:pStyle w:val="Heading10"/>
      </w:pPr>
      <w:bookmarkStart w:id="568" w:name="_Toc527640954"/>
      <w:bookmarkStart w:id="569" w:name="_Toc529393542"/>
      <w:bookmarkStart w:id="570" w:name="_Toc527640955"/>
      <w:bookmarkStart w:id="571" w:name="_Toc529393543"/>
      <w:bookmarkStart w:id="572" w:name="_Toc527640957"/>
      <w:bookmarkStart w:id="573" w:name="_Toc529393545"/>
      <w:bookmarkStart w:id="574" w:name="_Toc527640959"/>
      <w:bookmarkStart w:id="575" w:name="_Toc529393547"/>
      <w:bookmarkStart w:id="576" w:name="_Toc527640961"/>
      <w:bookmarkStart w:id="577" w:name="_Toc529393549"/>
      <w:bookmarkStart w:id="578" w:name="_Toc527640963"/>
      <w:bookmarkStart w:id="579" w:name="_Toc529393551"/>
      <w:bookmarkStart w:id="580" w:name="_Toc527640965"/>
      <w:bookmarkStart w:id="581" w:name="_Toc529393553"/>
      <w:bookmarkStart w:id="582" w:name="_Toc527640968"/>
      <w:bookmarkStart w:id="583" w:name="_Toc529393556"/>
      <w:bookmarkStart w:id="584" w:name="_Ref527635496"/>
      <w:bookmarkStart w:id="585" w:name="_Ref527635503"/>
      <w:bookmarkStart w:id="586" w:name="_Toc535827214"/>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r>
        <w:lastRenderedPageBreak/>
        <w:t>MODEL CONCEPTS – LOGS AND LOG ENTRIES</w:t>
      </w:r>
      <w:bookmarkStart w:id="587" w:name="_Ref478116161"/>
      <w:bookmarkEnd w:id="566"/>
      <w:bookmarkEnd w:id="584"/>
      <w:bookmarkEnd w:id="585"/>
      <w:bookmarkEnd w:id="586"/>
      <w:bookmarkEnd w:id="587"/>
    </w:p>
    <w:p w14:paraId="39CB5605" w14:textId="506B9127" w:rsidR="006D6374" w:rsidRDefault="009A66D1" w:rsidP="003564AD">
      <w:pPr>
        <w:pStyle w:val="Heading3"/>
      </w:pPr>
      <w:r>
        <w:t xml:space="preserve">The </w:t>
      </w:r>
      <w:proofErr w:type="spellStart"/>
      <w:r w:rsidRPr="007D7E6E">
        <w:rPr>
          <w:u w:val="double"/>
        </w:rPr>
        <w:t>FacilityLog</w:t>
      </w:r>
      <w:proofErr w:type="spellEnd"/>
      <w:r>
        <w:t xml:space="preserve"> and </w:t>
      </w:r>
      <w:proofErr w:type="spellStart"/>
      <w:r w:rsidRPr="007D7E6E">
        <w:rPr>
          <w:u w:val="double"/>
        </w:rPr>
        <w:t>EquipmentLog</w:t>
      </w:r>
      <w:proofErr w:type="spellEnd"/>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proofErr w:type="spellStart"/>
      <w:r w:rsidR="00653E5C" w:rsidRPr="00653E5C">
        <w:rPr>
          <w:u w:val="double"/>
        </w:rPr>
        <w:t>LogEntry</w:t>
      </w:r>
      <w:proofErr w:type="spellEnd"/>
      <w:r w:rsidR="00653E5C">
        <w:t>.</w:t>
      </w:r>
    </w:p>
    <w:p w14:paraId="392CE3D8" w14:textId="4A6D2EC1" w:rsidR="00D06069" w:rsidRDefault="00965CCC" w:rsidP="003971ED">
      <w:r w:rsidRPr="00965CCC">
        <w:t xml:space="preserve"> </w:t>
      </w:r>
      <w:r w:rsidR="000979D7">
        <w:rPr>
          <w:noProof/>
          <w:lang w:val="en-US" w:eastAsia="en-US"/>
        </w:rPr>
        <w:drawing>
          <wp:inline distT="0" distB="0" distL="0" distR="0" wp14:anchorId="4EE007E5" wp14:editId="278B0CC7">
            <wp:extent cx="4223982" cy="3258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855" cy="3260777"/>
                    </a:xfrm>
                    <a:prstGeom prst="rect">
                      <a:avLst/>
                    </a:prstGeom>
                    <a:noFill/>
                    <a:ln>
                      <a:noFill/>
                    </a:ln>
                  </pic:spPr>
                </pic:pic>
              </a:graphicData>
            </a:graphic>
          </wp:inline>
        </w:drawing>
      </w:r>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2</w:t>
      </w:r>
      <w:r w:rsidR="00CE7E79">
        <w:rPr>
          <w:noProof/>
        </w:rPr>
        <w:fldChar w:fldCharType="end"/>
      </w:r>
      <w:r>
        <w:t xml:space="preserve"> Log and </w:t>
      </w:r>
      <w:proofErr w:type="spellStart"/>
      <w:r>
        <w:t>LogEntry</w:t>
      </w:r>
      <w:proofErr w:type="spellEnd"/>
      <w:r>
        <w:t xml:space="preserve"> model</w:t>
      </w:r>
    </w:p>
    <w:p w14:paraId="3F058198" w14:textId="71423C36" w:rsidR="009A66D1" w:rsidRDefault="009A66D1" w:rsidP="003564AD">
      <w:pPr>
        <w:pStyle w:val="Heading3"/>
      </w:pPr>
      <w:r>
        <w:t xml:space="preserve">A </w:t>
      </w:r>
      <w:proofErr w:type="spellStart"/>
      <w:r w:rsidRPr="007D7E6E">
        <w:rPr>
          <w:u w:val="double"/>
        </w:rPr>
        <w:t>ControlCheckReport</w:t>
      </w:r>
      <w:proofErr w:type="spellEnd"/>
      <w:r>
        <w:t xml:space="preserve"> describes a log entry for a calibration check. A </w:t>
      </w:r>
      <w:proofErr w:type="spellStart"/>
      <w:r w:rsidRPr="007D7E6E">
        <w:rPr>
          <w:u w:val="double"/>
        </w:rPr>
        <w:t>ControlCheckReport</w:t>
      </w:r>
      <w:proofErr w:type="spellEnd"/>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proofErr w:type="spellStart"/>
      <w:r w:rsidRPr="007D7E6E">
        <w:rPr>
          <w:u w:val="double"/>
        </w:rPr>
        <w:t>MaintenanceReport</w:t>
      </w:r>
      <w:proofErr w:type="spellEnd"/>
      <w:r>
        <w:t xml:space="preserve">  describes a log entry for a maintenance activity. A </w:t>
      </w:r>
      <w:proofErr w:type="spellStart"/>
      <w:r w:rsidRPr="007D7E6E">
        <w:rPr>
          <w:u w:val="double"/>
        </w:rPr>
        <w:t>MaintenanceReport</w:t>
      </w:r>
      <w:proofErr w:type="spellEnd"/>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proofErr w:type="spellStart"/>
      <w:r w:rsidRPr="007D7E6E">
        <w:rPr>
          <w:u w:val="double"/>
        </w:rPr>
        <w:t>EventReport</w:t>
      </w:r>
      <w:proofErr w:type="spellEnd"/>
      <w:r>
        <w:t xml:space="preserve"> describes a log entry for an event at a station/facility. An </w:t>
      </w:r>
      <w:proofErr w:type="spellStart"/>
      <w:r w:rsidRPr="007D7E6E">
        <w:rPr>
          <w:u w:val="double"/>
        </w:rPr>
        <w:t>EventReport</w:t>
      </w:r>
      <w:proofErr w:type="spellEnd"/>
      <w:r>
        <w:t xml:space="preserve"> is related to a particular </w:t>
      </w:r>
      <w:proofErr w:type="spellStart"/>
      <w:r w:rsidRPr="007D7E6E">
        <w:rPr>
          <w:u w:val="double"/>
        </w:rPr>
        <w:t>ObservingFacility</w:t>
      </w:r>
      <w:proofErr w:type="spellEnd"/>
      <w:r>
        <w:t xml:space="preserve"> instance.</w:t>
      </w:r>
    </w:p>
    <w:p w14:paraId="5254AED4" w14:textId="77777777" w:rsidR="00170FB4" w:rsidRPr="00A15B15" w:rsidRDefault="00170FB4" w:rsidP="003564AD">
      <w:pPr>
        <w:pStyle w:val="Heading2"/>
      </w:pPr>
      <w:bookmarkStart w:id="588" w:name="_Ref513472250"/>
      <w:bookmarkStart w:id="589" w:name="_Toc535827215"/>
      <w:r w:rsidRPr="003564AD">
        <w:t>Log</w:t>
      </w:r>
      <w:bookmarkEnd w:id="588"/>
      <w:bookmarkEnd w:id="589"/>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 xml:space="preserve">herefore specialized logs exist for specific types of log (such as </w:t>
      </w:r>
      <w:proofErr w:type="spellStart"/>
      <w:r w:rsidR="00170FB4">
        <w:t>ControlCheckReports</w:t>
      </w:r>
      <w:proofErr w:type="spellEnd"/>
      <w:r w:rsidR="00170FB4">
        <w:t xml:space="preserve">, </w:t>
      </w:r>
      <w:proofErr w:type="spellStart"/>
      <w:r w:rsidR="00170FB4">
        <w:t>MaintenanceReports</w:t>
      </w:r>
      <w:proofErr w:type="spellEnd"/>
      <w:r w:rsidR="00170FB4">
        <w:t xml:space="preserve"> and </w:t>
      </w:r>
      <w:proofErr w:type="spellStart"/>
      <w:r w:rsidR="00170FB4">
        <w:t>EventReports</w:t>
      </w:r>
      <w:proofErr w:type="spellEnd"/>
      <w:r w:rsidR="00170FB4">
        <w:t>).</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170FB4" w14:paraId="6C10BCAB"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0D734D" w14:textId="77777777" w:rsidR="00170FB4" w:rsidRPr="00172BF9" w:rsidRDefault="00170FB4" w:rsidP="003564AD">
            <w:pPr>
              <w:pStyle w:val="Tableheader"/>
            </w:pPr>
            <w:bookmarkStart w:id="590" w:name="BKM_554A3D10_FF2E_4D78_8EA4_6F2A60E7B8DA"/>
            <w:bookmarkEnd w:id="590"/>
            <w:proofErr w:type="spellStart"/>
            <w:r w:rsidRPr="00172BF9">
              <w:t>Property</w:t>
            </w:r>
            <w:proofErr w:type="spellEnd"/>
          </w:p>
        </w:tc>
        <w:tc>
          <w:tcPr>
            <w:tcW w:w="1134" w:type="dxa"/>
            <w:shd w:val="clear" w:color="auto" w:fill="B8CCE4" w:themeFill="accent1" w:themeFillTint="66"/>
            <w:tcMar>
              <w:top w:w="0" w:type="dxa"/>
              <w:left w:w="60" w:type="dxa"/>
              <w:bottom w:w="0" w:type="dxa"/>
              <w:right w:w="60" w:type="dxa"/>
            </w:tcMar>
          </w:tcPr>
          <w:p w14:paraId="670D409D" w14:textId="77777777" w:rsidR="00170FB4" w:rsidRPr="00172BF9" w:rsidRDefault="00170FB4" w:rsidP="003564AD">
            <w:pPr>
              <w:pStyle w:val="Tableheader"/>
            </w:pPr>
            <w:proofErr w:type="spellStart"/>
            <w:r w:rsidRPr="00172BF9">
              <w:t>Cardinality</w:t>
            </w:r>
            <w:proofErr w:type="spellEnd"/>
          </w:p>
        </w:tc>
        <w:tc>
          <w:tcPr>
            <w:tcW w:w="1701" w:type="dxa"/>
            <w:shd w:val="clear" w:color="auto" w:fill="B8CCE4" w:themeFill="accent1" w:themeFillTint="66"/>
            <w:tcMar>
              <w:top w:w="0" w:type="dxa"/>
              <w:left w:w="60" w:type="dxa"/>
              <w:bottom w:w="0" w:type="dxa"/>
              <w:right w:w="60" w:type="dxa"/>
            </w:tcMar>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301185E" w14:textId="77777777" w:rsidR="00170FB4" w:rsidRPr="00172BF9" w:rsidRDefault="00170FB4" w:rsidP="003564AD">
            <w:pPr>
              <w:pStyle w:val="Tableheader"/>
            </w:pPr>
            <w:proofErr w:type="spellStart"/>
            <w:r w:rsidRPr="00172BF9">
              <w:t>Property</w:t>
            </w:r>
            <w:proofErr w:type="spellEnd"/>
            <w:r w:rsidRPr="00172BF9">
              <w:t xml:space="preserve"> Description</w:t>
            </w:r>
          </w:p>
        </w:tc>
      </w:tr>
      <w:tr w:rsidR="00170FB4" w14:paraId="1389FEE4" w14:textId="77777777" w:rsidTr="00015DDB">
        <w:tc>
          <w:tcPr>
            <w:tcW w:w="1701" w:type="dxa"/>
            <w:tcMar>
              <w:top w:w="0" w:type="dxa"/>
              <w:left w:w="60" w:type="dxa"/>
              <w:bottom w:w="0" w:type="dxa"/>
              <w:right w:w="60" w:type="dxa"/>
            </w:tcMar>
          </w:tcPr>
          <w:p w14:paraId="5922D9E4" w14:textId="77777777" w:rsidR="00170FB4" w:rsidRPr="00172BF9" w:rsidRDefault="00170FB4" w:rsidP="003564AD">
            <w:pPr>
              <w:pStyle w:val="Tablebody"/>
            </w:pPr>
            <w:proofErr w:type="spellStart"/>
            <w:r w:rsidRPr="00172BF9">
              <w:t>logEntry</w:t>
            </w:r>
            <w:proofErr w:type="spellEnd"/>
          </w:p>
        </w:tc>
        <w:tc>
          <w:tcPr>
            <w:tcW w:w="1134" w:type="dxa"/>
            <w:tcMar>
              <w:top w:w="0" w:type="dxa"/>
              <w:left w:w="60" w:type="dxa"/>
              <w:bottom w:w="0" w:type="dxa"/>
              <w:right w:w="60" w:type="dxa"/>
            </w:tcMar>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13FF7FD0" w14:textId="7FF85084" w:rsidR="00170FB4" w:rsidRPr="00172BF9" w:rsidRDefault="00170FB4" w:rsidP="003564AD">
            <w:pPr>
              <w:pStyle w:val="Tablebody"/>
              <w:rPr>
                <w:rFonts w:eastAsia="Arial" w:cs="Arial"/>
              </w:rPr>
            </w:pPr>
            <w:proofErr w:type="spellStart"/>
            <w:r w:rsidRPr="00172BF9">
              <w:t>LogEntry</w:t>
            </w:r>
            <w:proofErr w:type="spellEnd"/>
            <w:r w:rsidR="001937F8">
              <w:t xml:space="preserve"> [abstract]</w:t>
            </w:r>
          </w:p>
        </w:tc>
        <w:tc>
          <w:tcPr>
            <w:tcW w:w="5103" w:type="dxa"/>
            <w:tcMar>
              <w:top w:w="0" w:type="dxa"/>
              <w:left w:w="60" w:type="dxa"/>
              <w:bottom w:w="0" w:type="dxa"/>
              <w:right w:w="60" w:type="dxa"/>
            </w:tcMar>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2E899FA2"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20</w:t>
      </w:r>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591" w:name="BKM_0B7773BA_9234_4E43_92A9_182429C4F6EA"/>
      <w:bookmarkEnd w:id="591"/>
      <w:r>
        <w:rPr>
          <w:lang w:val="en-AU"/>
        </w:rPr>
        <w:lastRenderedPageBreak/>
        <w:t xml:space="preserve">It should be noted that the </w:t>
      </w:r>
      <w:proofErr w:type="spellStart"/>
      <w:r w:rsidRPr="00653E5C">
        <w:rPr>
          <w:u w:val="double"/>
          <w:lang w:val="en-AU"/>
        </w:rPr>
        <w:t>LogEntry</w:t>
      </w:r>
      <w:proofErr w:type="spellEnd"/>
      <w:r>
        <w:rPr>
          <w:lang w:val="en-AU"/>
        </w:rPr>
        <w:t xml:space="preserve"> type is abstract. Therefore only concrete sub-classes of </w:t>
      </w:r>
      <w:proofErr w:type="spellStart"/>
      <w:r w:rsidRPr="00653E5C">
        <w:rPr>
          <w:u w:val="double"/>
          <w:lang w:val="en-AU"/>
        </w:rPr>
        <w:t>LogEntry</w:t>
      </w:r>
      <w:proofErr w:type="spellEnd"/>
      <w:r>
        <w:rPr>
          <w:lang w:val="en-AU"/>
        </w:rPr>
        <w:t xml:space="preserve"> can be used to satisfy the </w:t>
      </w:r>
      <w:proofErr w:type="spellStart"/>
      <w:r w:rsidRPr="00653E5C">
        <w:rPr>
          <w:u w:val="double"/>
          <w:lang w:val="en-AU"/>
        </w:rPr>
        <w:t>logEntry</w:t>
      </w:r>
      <w:proofErr w:type="spellEnd"/>
      <w:r>
        <w:rPr>
          <w:lang w:val="en-AU"/>
        </w:rPr>
        <w:t xml:space="preserve"> property.</w:t>
      </w:r>
    </w:p>
    <w:p w14:paraId="5CC19F3E" w14:textId="77777777" w:rsidR="00FE74B3" w:rsidRPr="00A15B15" w:rsidRDefault="00FE74B3" w:rsidP="003564AD">
      <w:pPr>
        <w:pStyle w:val="Heading2"/>
      </w:pPr>
      <w:bookmarkStart w:id="592" w:name="_Toc535827216"/>
      <w:proofErr w:type="spellStart"/>
      <w:r w:rsidRPr="003564AD">
        <w:t>LogEntry</w:t>
      </w:r>
      <w:bookmarkEnd w:id="592"/>
      <w:proofErr w:type="spellEnd"/>
    </w:p>
    <w:p w14:paraId="22BB8E66" w14:textId="4BE6A57C" w:rsidR="00FE74B3" w:rsidRDefault="00FE74B3" w:rsidP="003564AD">
      <w:pPr>
        <w:pStyle w:val="Heading3"/>
      </w:pPr>
      <w:r>
        <w:t>A</w:t>
      </w:r>
      <w:r w:rsidR="006D6374">
        <w:t xml:space="preserve">t the abstract level a </w:t>
      </w:r>
      <w:proofErr w:type="spellStart"/>
      <w:r w:rsidR="006D6374" w:rsidRPr="006D6374">
        <w:rPr>
          <w:u w:val="double"/>
        </w:rPr>
        <w:t>LogEntry</w:t>
      </w:r>
      <w:proofErr w:type="spellEnd"/>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proofErr w:type="spellStart"/>
      <w:r w:rsidRPr="00871648">
        <w:rPr>
          <w:u w:val="double"/>
          <w:lang w:val="en-AU"/>
        </w:rPr>
        <w:t>LogEntry</w:t>
      </w:r>
      <w:proofErr w:type="spellEnd"/>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757C470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6C0FE16" w14:textId="77777777" w:rsidR="00FE74B3" w:rsidRPr="003564AD" w:rsidRDefault="00FE74B3" w:rsidP="003564AD">
            <w:pPr>
              <w:pStyle w:val="Tableheader"/>
            </w:pPr>
            <w:bookmarkStart w:id="593" w:name="BKM_D68664AE_818D_45F0_BBD5_306EC55C9078"/>
            <w:bookmarkEnd w:id="593"/>
            <w:proofErr w:type="spellStart"/>
            <w:r w:rsidRPr="003564AD">
              <w:t>Property</w:t>
            </w:r>
            <w:proofErr w:type="spellEnd"/>
          </w:p>
        </w:tc>
        <w:tc>
          <w:tcPr>
            <w:tcW w:w="1134" w:type="dxa"/>
            <w:shd w:val="clear" w:color="auto" w:fill="B8CCE4" w:themeFill="accent1" w:themeFillTint="66"/>
            <w:tcMar>
              <w:top w:w="0" w:type="dxa"/>
              <w:left w:w="60" w:type="dxa"/>
              <w:bottom w:w="0" w:type="dxa"/>
              <w:right w:w="60" w:type="dxa"/>
            </w:tcMar>
          </w:tcPr>
          <w:p w14:paraId="44E08681" w14:textId="77777777" w:rsidR="00FE74B3" w:rsidRPr="003564AD" w:rsidRDefault="00FE74B3" w:rsidP="003564AD">
            <w:pPr>
              <w:pStyle w:val="Tableheader"/>
            </w:pPr>
            <w:proofErr w:type="spellStart"/>
            <w:r w:rsidRPr="003564AD">
              <w:t>Cardinality</w:t>
            </w:r>
            <w:proofErr w:type="spellEnd"/>
          </w:p>
        </w:tc>
        <w:tc>
          <w:tcPr>
            <w:tcW w:w="1701" w:type="dxa"/>
            <w:shd w:val="clear" w:color="auto" w:fill="B8CCE4" w:themeFill="accent1" w:themeFillTint="66"/>
            <w:tcMar>
              <w:top w:w="0" w:type="dxa"/>
              <w:left w:w="60" w:type="dxa"/>
              <w:bottom w:w="0" w:type="dxa"/>
              <w:right w:w="60" w:type="dxa"/>
            </w:tcMar>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
          <w:p w14:paraId="107BB931" w14:textId="77777777" w:rsidR="00FE74B3" w:rsidRPr="003564AD" w:rsidRDefault="00FE74B3" w:rsidP="003564AD">
            <w:pPr>
              <w:pStyle w:val="Tableheader"/>
            </w:pPr>
            <w:proofErr w:type="spellStart"/>
            <w:r w:rsidRPr="003564AD">
              <w:t>Property</w:t>
            </w:r>
            <w:proofErr w:type="spellEnd"/>
            <w:r w:rsidRPr="003564AD">
              <w:t xml:space="preserve"> Description</w:t>
            </w:r>
          </w:p>
        </w:tc>
      </w:tr>
      <w:tr w:rsidR="00FE74B3" w14:paraId="0BD2E00F" w14:textId="77777777" w:rsidTr="00015DDB">
        <w:tc>
          <w:tcPr>
            <w:tcW w:w="1701" w:type="dxa"/>
            <w:tcMar>
              <w:top w:w="0" w:type="dxa"/>
              <w:left w:w="60" w:type="dxa"/>
              <w:bottom w:w="0" w:type="dxa"/>
              <w:right w:w="60" w:type="dxa"/>
            </w:tcMar>
          </w:tcPr>
          <w:p w14:paraId="3BBD69D3" w14:textId="77777777" w:rsidR="00FE74B3" w:rsidRPr="0083573F" w:rsidRDefault="00FE74B3" w:rsidP="003564AD">
            <w:pPr>
              <w:pStyle w:val="Tablebody"/>
            </w:pPr>
            <w:proofErr w:type="spellStart"/>
            <w:r w:rsidRPr="0083573F">
              <w:t>datetime</w:t>
            </w:r>
            <w:proofErr w:type="spellEnd"/>
          </w:p>
        </w:tc>
        <w:tc>
          <w:tcPr>
            <w:tcW w:w="1134" w:type="dxa"/>
            <w:tcMar>
              <w:top w:w="0" w:type="dxa"/>
              <w:left w:w="60" w:type="dxa"/>
              <w:bottom w:w="0" w:type="dxa"/>
              <w:right w:w="60" w:type="dxa"/>
            </w:tcMar>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2B2B273D" w14:textId="77777777" w:rsidR="00FE74B3" w:rsidRPr="0083573F" w:rsidRDefault="00FE74B3" w:rsidP="003564AD">
            <w:pPr>
              <w:pStyle w:val="Tablebody"/>
              <w:rPr>
                <w:rFonts w:eastAsia="Arial" w:cs="Arial"/>
              </w:rPr>
            </w:pPr>
            <w:proofErr w:type="spellStart"/>
            <w:r w:rsidRPr="0083573F">
              <w:t>DateTime</w:t>
            </w:r>
            <w:proofErr w:type="spellEnd"/>
          </w:p>
        </w:tc>
        <w:tc>
          <w:tcPr>
            <w:tcW w:w="5103" w:type="dxa"/>
            <w:tcMar>
              <w:top w:w="0" w:type="dxa"/>
              <w:left w:w="60" w:type="dxa"/>
              <w:bottom w:w="0" w:type="dxa"/>
              <w:right w:w="60" w:type="dxa"/>
            </w:tcMar>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015DDB">
        <w:tc>
          <w:tcPr>
            <w:tcW w:w="1701" w:type="dxa"/>
            <w:tcMar>
              <w:top w:w="0" w:type="dxa"/>
              <w:left w:w="60" w:type="dxa"/>
              <w:bottom w:w="0" w:type="dxa"/>
              <w:right w:w="60" w:type="dxa"/>
            </w:tcMar>
          </w:tcPr>
          <w:p w14:paraId="33EA60DD" w14:textId="70BDE0C4" w:rsidR="00FE74B3" w:rsidRPr="0083573F" w:rsidRDefault="002505E4" w:rsidP="003564AD">
            <w:pPr>
              <w:pStyle w:val="Tablebody"/>
            </w:pPr>
            <w:bookmarkStart w:id="594" w:name="BKM_B09F90D7_F1CD_461F_82D8_EEBBE1ECBB6A"/>
            <w:bookmarkEnd w:id="594"/>
            <w:r>
              <w:t>a</w:t>
            </w:r>
            <w:r w:rsidR="00FE74B3" w:rsidRPr="0083573F">
              <w:t>uthor</w:t>
            </w:r>
          </w:p>
        </w:tc>
        <w:tc>
          <w:tcPr>
            <w:tcW w:w="1134" w:type="dxa"/>
            <w:tcMar>
              <w:top w:w="0" w:type="dxa"/>
              <w:left w:w="60" w:type="dxa"/>
              <w:bottom w:w="0" w:type="dxa"/>
              <w:right w:w="60" w:type="dxa"/>
            </w:tcMar>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3704919F" w14:textId="77777777" w:rsidR="00FE74B3" w:rsidRPr="0083573F" w:rsidRDefault="00FE74B3" w:rsidP="003564AD">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015DDB">
        <w:tc>
          <w:tcPr>
            <w:tcW w:w="1701" w:type="dxa"/>
            <w:tcMar>
              <w:top w:w="0" w:type="dxa"/>
              <w:left w:w="60" w:type="dxa"/>
              <w:bottom w:w="0" w:type="dxa"/>
              <w:right w:w="60" w:type="dxa"/>
            </w:tcMar>
          </w:tcPr>
          <w:p w14:paraId="26936304" w14:textId="3F64B404" w:rsidR="00FE74B3" w:rsidRPr="0083573F" w:rsidRDefault="002505E4" w:rsidP="003564AD">
            <w:pPr>
              <w:pStyle w:val="Tablebody"/>
            </w:pPr>
            <w:bookmarkStart w:id="595" w:name="BKM_86624CBC_19D3_4B25_A34B_60D0B6907481"/>
            <w:bookmarkEnd w:id="595"/>
            <w:r>
              <w:t>d</w:t>
            </w:r>
            <w:r w:rsidR="00FE74B3" w:rsidRPr="0083573F">
              <w:t>escription</w:t>
            </w:r>
          </w:p>
        </w:tc>
        <w:tc>
          <w:tcPr>
            <w:tcW w:w="1134" w:type="dxa"/>
            <w:tcMar>
              <w:top w:w="0" w:type="dxa"/>
              <w:left w:w="60" w:type="dxa"/>
              <w:bottom w:w="0" w:type="dxa"/>
              <w:right w:w="60" w:type="dxa"/>
            </w:tcMar>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0A3C18B" w14:textId="77777777" w:rsidR="00FE74B3" w:rsidRPr="0083573F" w:rsidRDefault="00FE74B3" w:rsidP="003564AD">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015DDB">
        <w:tc>
          <w:tcPr>
            <w:tcW w:w="1701" w:type="dxa"/>
            <w:tcMar>
              <w:top w:w="0" w:type="dxa"/>
              <w:left w:w="60" w:type="dxa"/>
              <w:bottom w:w="0" w:type="dxa"/>
              <w:right w:w="60" w:type="dxa"/>
            </w:tcMar>
          </w:tcPr>
          <w:p w14:paraId="1409C3F8" w14:textId="77777777" w:rsidR="00FE74B3" w:rsidRPr="0083573F" w:rsidRDefault="00FE74B3" w:rsidP="003564AD">
            <w:pPr>
              <w:pStyle w:val="Tablebody"/>
            </w:pPr>
            <w:bookmarkStart w:id="596" w:name="BKM_DEA60A0A_4951_49F9_926F_B950F149A9DF"/>
            <w:bookmarkEnd w:id="596"/>
            <w:proofErr w:type="spellStart"/>
            <w:r w:rsidRPr="0083573F">
              <w:t>documentationURL</w:t>
            </w:r>
            <w:proofErr w:type="spellEnd"/>
          </w:p>
        </w:tc>
        <w:tc>
          <w:tcPr>
            <w:tcW w:w="1134" w:type="dxa"/>
            <w:tcMar>
              <w:top w:w="0" w:type="dxa"/>
              <w:left w:w="60" w:type="dxa"/>
              <w:bottom w:w="0" w:type="dxa"/>
              <w:right w:w="60" w:type="dxa"/>
            </w:tcMar>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5A0A9E05"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21</w:t>
      </w:r>
      <w:r w:rsidR="00CE7E79">
        <w:rPr>
          <w:noProof/>
        </w:rPr>
        <w:fldChar w:fldCharType="end"/>
      </w:r>
      <w:r w:rsidRPr="003C5108">
        <w:t xml:space="preserve"> Properties of </w:t>
      </w:r>
      <w:proofErr w:type="spellStart"/>
      <w:r>
        <w:t>LogEntry</w:t>
      </w:r>
      <w:proofErr w:type="spellEnd"/>
    </w:p>
    <w:p w14:paraId="0C0D4749" w14:textId="77777777" w:rsidR="00170FB4" w:rsidRPr="00A15B15" w:rsidRDefault="00170FB4" w:rsidP="003564AD">
      <w:pPr>
        <w:pStyle w:val="Heading2"/>
      </w:pPr>
      <w:bookmarkStart w:id="597" w:name="_Toc500330168"/>
      <w:bookmarkStart w:id="598" w:name="_Toc500330452"/>
      <w:bookmarkStart w:id="599" w:name="_Toc500331065"/>
      <w:bookmarkStart w:id="600" w:name="_Toc500331208"/>
      <w:bookmarkStart w:id="601" w:name="_Toc500331297"/>
      <w:bookmarkStart w:id="602" w:name="_Toc535827217"/>
      <w:bookmarkEnd w:id="597"/>
      <w:bookmarkEnd w:id="598"/>
      <w:bookmarkEnd w:id="599"/>
      <w:bookmarkEnd w:id="600"/>
      <w:bookmarkEnd w:id="601"/>
      <w:proofErr w:type="spellStart"/>
      <w:r w:rsidRPr="003564AD">
        <w:t>EquipmentLog</w:t>
      </w:r>
      <w:bookmarkEnd w:id="602"/>
      <w:proofErr w:type="spellEnd"/>
    </w:p>
    <w:p w14:paraId="311546D8" w14:textId="2EEA5E13" w:rsidR="00170FB4" w:rsidRDefault="00170FB4" w:rsidP="003564AD">
      <w:pPr>
        <w:pStyle w:val="Heading3"/>
      </w:pPr>
      <w:r>
        <w:t xml:space="preserve">The </w:t>
      </w:r>
      <w:proofErr w:type="spellStart"/>
      <w:r w:rsidRPr="003564AD">
        <w:rPr>
          <w:u w:val="double"/>
        </w:rPr>
        <w:t>EquipmentLog</w:t>
      </w:r>
      <w:proofErr w:type="spellEnd"/>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proofErr w:type="spellStart"/>
      <w:r w:rsidRPr="00653E5C">
        <w:rPr>
          <w:u w:val="double"/>
          <w:lang w:val="en-AU"/>
        </w:rPr>
        <w:t>EquipmentLog</w:t>
      </w:r>
      <w:proofErr w:type="spellEnd"/>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proofErr w:type="spellStart"/>
      <w:r w:rsidRPr="00A15B15">
        <w:t>logEntry</w:t>
      </w:r>
      <w:proofErr w:type="spellEnd"/>
      <w:r>
        <w:t xml:space="preserve"> properties of a </w:t>
      </w:r>
      <w:proofErr w:type="spellStart"/>
      <w:r w:rsidRPr="00015DDB">
        <w:rPr>
          <w:u w:val="double"/>
          <w:lang w:val="en-AU"/>
        </w:rPr>
        <w:t>EquipmentLog</w:t>
      </w:r>
      <w:proofErr w:type="spellEnd"/>
      <w:r>
        <w:t xml:space="preserve"> are described using </w:t>
      </w:r>
      <w:proofErr w:type="spellStart"/>
      <w:r w:rsidRPr="00015DDB">
        <w:rPr>
          <w:u w:val="double"/>
          <w:lang w:val="en-AU"/>
        </w:rPr>
        <w:t>ControlCheckReport</w:t>
      </w:r>
      <w:proofErr w:type="spellEnd"/>
      <w:r w:rsidRPr="00FE74B3">
        <w:t xml:space="preserve"> </w:t>
      </w:r>
      <w:r>
        <w:t xml:space="preserve">and/or </w:t>
      </w:r>
      <w:proofErr w:type="spellStart"/>
      <w:r w:rsidRPr="00015DDB">
        <w:rPr>
          <w:u w:val="double"/>
          <w:lang w:val="en-AU"/>
        </w:rPr>
        <w:t>MaintenanceReport</w:t>
      </w:r>
      <w:bookmarkStart w:id="603" w:name="BKM_F4EC5790_A69F_407F_9C12_BAD403D86003"/>
      <w:bookmarkEnd w:id="603"/>
      <w:proofErr w:type="spellEnd"/>
      <w:r w:rsidR="002505E4">
        <w:t>.</w:t>
      </w:r>
    </w:p>
    <w:p w14:paraId="54A5BE7D" w14:textId="77777777" w:rsidR="00FE74B3" w:rsidRPr="00A15B15" w:rsidRDefault="00FE74B3" w:rsidP="003564AD">
      <w:pPr>
        <w:pStyle w:val="Heading2"/>
      </w:pPr>
      <w:bookmarkStart w:id="604" w:name="_Toc535827218"/>
      <w:proofErr w:type="spellStart"/>
      <w:r w:rsidRPr="003564AD">
        <w:t>ControlCheckReport</w:t>
      </w:r>
      <w:bookmarkEnd w:id="604"/>
      <w:proofErr w:type="spellEnd"/>
    </w:p>
    <w:p w14:paraId="7589916E" w14:textId="114AB2F3" w:rsidR="00FE74B3" w:rsidRDefault="00FE74B3" w:rsidP="003564AD">
      <w:pPr>
        <w:pStyle w:val="Heading3"/>
      </w:pPr>
      <w:r>
        <w:t xml:space="preserve">A </w:t>
      </w:r>
      <w:proofErr w:type="spellStart"/>
      <w:r w:rsidR="00255827">
        <w:rPr>
          <w:u w:val="double"/>
        </w:rPr>
        <w:t>ControlCheck</w:t>
      </w:r>
      <w:r w:rsidRPr="00255827">
        <w:rPr>
          <w:u w:val="double"/>
        </w:rPr>
        <w:t>Report</w:t>
      </w:r>
      <w:proofErr w:type="spellEnd"/>
      <w:r>
        <w:t xml:space="preserve"> </w:t>
      </w:r>
      <w:r w:rsidR="00AB3EEF">
        <w:t xml:space="preserve">is a log entry </w:t>
      </w:r>
      <w:r w:rsidR="00255827">
        <w:t xml:space="preserve">in an </w:t>
      </w:r>
      <w:proofErr w:type="spellStart"/>
      <w:r w:rsidR="00255827" w:rsidRPr="00255827">
        <w:rPr>
          <w:u w:val="double"/>
        </w:rPr>
        <w:t>EquipmentLog</w:t>
      </w:r>
      <w:proofErr w:type="spellEnd"/>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proofErr w:type="spellStart"/>
      <w:r w:rsidRPr="003564AD">
        <w:rPr>
          <w:u w:val="double"/>
          <w:lang w:val="en-AU"/>
        </w:rPr>
        <w:t>ControlCheckReport</w:t>
      </w:r>
      <w:proofErr w:type="spellEnd"/>
      <w:r>
        <w:rPr>
          <w:b/>
        </w:rPr>
        <w:t xml:space="preserve"> </w:t>
      </w:r>
      <w:r>
        <w:t>has the following properties</w:t>
      </w:r>
      <w:r w:rsidR="00D6161F">
        <w:t xml:space="preserve">, in addition to the properties of </w:t>
      </w:r>
      <w:proofErr w:type="spellStart"/>
      <w:r w:rsidR="00D6161F" w:rsidRPr="00015DDB">
        <w:rPr>
          <w:u w:val="double"/>
          <w:lang w:val="en-AU"/>
        </w:rPr>
        <w:t>LogEntry</w:t>
      </w:r>
      <w:proofErr w:type="spellEnd"/>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rsidRPr="006F0559" w14:paraId="34836FB6"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DD1928" w14:textId="77777777" w:rsidR="00FE74B3" w:rsidRPr="006F0559" w:rsidRDefault="00FE74B3" w:rsidP="003564AD">
            <w:pPr>
              <w:pStyle w:val="Tableheader"/>
            </w:pPr>
            <w:bookmarkStart w:id="605" w:name="BKM_E8BD4531_2476_4C98_9E3A_7112373E2019"/>
            <w:bookmarkEnd w:id="605"/>
            <w:proofErr w:type="spellStart"/>
            <w:r w:rsidRPr="006F0559">
              <w:t>Property</w:t>
            </w:r>
            <w:proofErr w:type="spellEnd"/>
          </w:p>
        </w:tc>
        <w:tc>
          <w:tcPr>
            <w:tcW w:w="1134" w:type="dxa"/>
            <w:shd w:val="clear" w:color="auto" w:fill="B8CCE4" w:themeFill="accent1" w:themeFillTint="66"/>
            <w:tcMar>
              <w:top w:w="0" w:type="dxa"/>
              <w:left w:w="60" w:type="dxa"/>
              <w:bottom w:w="0" w:type="dxa"/>
              <w:right w:w="60" w:type="dxa"/>
            </w:tcMar>
          </w:tcPr>
          <w:p w14:paraId="051B0281" w14:textId="77777777" w:rsidR="00FE74B3" w:rsidRPr="006F0559" w:rsidRDefault="00FE74B3" w:rsidP="003564AD">
            <w:pPr>
              <w:pStyle w:val="Tableheader"/>
            </w:pPr>
            <w:proofErr w:type="spellStart"/>
            <w:r w:rsidRPr="006F0559">
              <w:t>Cardinality</w:t>
            </w:r>
            <w:proofErr w:type="spellEnd"/>
          </w:p>
        </w:tc>
        <w:tc>
          <w:tcPr>
            <w:tcW w:w="1701" w:type="dxa"/>
            <w:shd w:val="clear" w:color="auto" w:fill="B8CCE4" w:themeFill="accent1" w:themeFillTint="66"/>
            <w:tcMar>
              <w:top w:w="0" w:type="dxa"/>
              <w:left w:w="60" w:type="dxa"/>
              <w:bottom w:w="0" w:type="dxa"/>
              <w:right w:w="60" w:type="dxa"/>
            </w:tcMar>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7A9B4A2" w14:textId="77777777" w:rsidR="00FE74B3" w:rsidRPr="006F0559" w:rsidRDefault="00FE74B3" w:rsidP="003564AD">
            <w:pPr>
              <w:pStyle w:val="Tableheader"/>
            </w:pPr>
            <w:proofErr w:type="spellStart"/>
            <w:r w:rsidRPr="006F0559">
              <w:t>Property</w:t>
            </w:r>
            <w:proofErr w:type="spellEnd"/>
            <w:r w:rsidRPr="006F0559">
              <w:t xml:space="preserve"> Description</w:t>
            </w:r>
          </w:p>
        </w:tc>
      </w:tr>
      <w:tr w:rsidR="002505E4" w:rsidRPr="006F0559" w14:paraId="2E3E2E5E" w14:textId="77777777" w:rsidTr="00015DDB">
        <w:tc>
          <w:tcPr>
            <w:tcW w:w="1701" w:type="dxa"/>
            <w:tcMar>
              <w:top w:w="0" w:type="dxa"/>
              <w:left w:w="60" w:type="dxa"/>
              <w:bottom w:w="0" w:type="dxa"/>
              <w:right w:w="60" w:type="dxa"/>
            </w:tcMar>
          </w:tcPr>
          <w:p w14:paraId="0E9D29C2" w14:textId="77777777" w:rsidR="002505E4" w:rsidRPr="006F0559" w:rsidRDefault="002505E4" w:rsidP="002505E4">
            <w:pPr>
              <w:pStyle w:val="Tablebody"/>
            </w:pPr>
            <w:proofErr w:type="spellStart"/>
            <w:r w:rsidRPr="006F0559">
              <w:t>checkLocation</w:t>
            </w:r>
            <w:proofErr w:type="spellEnd"/>
          </w:p>
        </w:tc>
        <w:tc>
          <w:tcPr>
            <w:tcW w:w="1134" w:type="dxa"/>
            <w:tcMar>
              <w:top w:w="0" w:type="dxa"/>
              <w:left w:w="60" w:type="dxa"/>
              <w:bottom w:w="0" w:type="dxa"/>
              <w:right w:w="60" w:type="dxa"/>
            </w:tcMar>
          </w:tcPr>
          <w:p w14:paraId="3E57BB36"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46B5E840" w14:textId="77777777" w:rsidR="002505E4" w:rsidRPr="006F0559" w:rsidRDefault="002505E4" w:rsidP="002505E4">
            <w:pPr>
              <w:pStyle w:val="Tablebody"/>
              <w:rPr>
                <w:rFonts w:eastAsia="Arial" w:cs="Arial"/>
              </w:rPr>
            </w:pPr>
            <w:proofErr w:type="spellStart"/>
            <w:r w:rsidRPr="006F0559">
              <w:t>ControlCheckLocationType</w:t>
            </w:r>
            <w:proofErr w:type="spellEnd"/>
          </w:p>
        </w:tc>
        <w:tc>
          <w:tcPr>
            <w:tcW w:w="5103" w:type="dxa"/>
            <w:tcMar>
              <w:top w:w="0" w:type="dxa"/>
              <w:left w:w="60" w:type="dxa"/>
              <w:bottom w:w="0" w:type="dxa"/>
              <w:right w:w="60" w:type="dxa"/>
            </w:tcMar>
          </w:tcPr>
          <w:p w14:paraId="4B9BACBA" w14:textId="77777777" w:rsidR="002505E4" w:rsidRPr="006F0559" w:rsidRDefault="002505E4" w:rsidP="002505E4">
            <w:pPr>
              <w:pStyle w:val="Tablebody"/>
              <w:rPr>
                <w:rFonts w:eastAsia="Arial" w:cs="Arial"/>
              </w:rPr>
            </w:pPr>
            <w:r w:rsidRPr="006F0559">
              <w:t xml:space="preserve">5-08 Location of sensor when check was performed (e.g. in-situ, offsite etc.) From </w:t>
            </w:r>
            <w:proofErr w:type="spellStart"/>
            <w:r w:rsidRPr="006F0559">
              <w:t>codelist</w:t>
            </w:r>
            <w:proofErr w:type="spellEnd"/>
            <w:r w:rsidRPr="006F0559">
              <w:t xml:space="preserve"> </w:t>
            </w:r>
            <w:proofErr w:type="spellStart"/>
            <w:r w:rsidRPr="006F0559">
              <w:t>ControlCheckLocationType</w:t>
            </w:r>
            <w:proofErr w:type="spellEnd"/>
            <w:r w:rsidRPr="006F0559">
              <w:t>.</w:t>
            </w:r>
          </w:p>
        </w:tc>
      </w:tr>
      <w:tr w:rsidR="002505E4" w:rsidRPr="006F0559" w14:paraId="3CFDF202" w14:textId="77777777" w:rsidTr="00015DDB">
        <w:tc>
          <w:tcPr>
            <w:tcW w:w="1701" w:type="dxa"/>
            <w:tcMar>
              <w:top w:w="0" w:type="dxa"/>
              <w:left w:w="60" w:type="dxa"/>
              <w:bottom w:w="0" w:type="dxa"/>
              <w:right w:w="60" w:type="dxa"/>
            </w:tcMar>
          </w:tcPr>
          <w:p w14:paraId="22859AFA" w14:textId="77777777" w:rsidR="002505E4" w:rsidRPr="006F0559" w:rsidRDefault="002505E4" w:rsidP="002505E4">
            <w:pPr>
              <w:pStyle w:val="Tablebody"/>
            </w:pPr>
            <w:proofErr w:type="spellStart"/>
            <w:r w:rsidRPr="006F0559">
              <w:t>periodOfValidity</w:t>
            </w:r>
            <w:proofErr w:type="spellEnd"/>
          </w:p>
        </w:tc>
        <w:tc>
          <w:tcPr>
            <w:tcW w:w="1134" w:type="dxa"/>
            <w:tcMar>
              <w:top w:w="0" w:type="dxa"/>
              <w:left w:w="60" w:type="dxa"/>
              <w:bottom w:w="0" w:type="dxa"/>
              <w:right w:w="60" w:type="dxa"/>
            </w:tcMar>
          </w:tcPr>
          <w:p w14:paraId="7A971F9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2A3DB98" w14:textId="77777777" w:rsidR="002505E4" w:rsidRPr="006F0559" w:rsidRDefault="002505E4" w:rsidP="002505E4">
            <w:pPr>
              <w:pStyle w:val="Tablebody"/>
              <w:rPr>
                <w:rFonts w:eastAsia="Arial" w:cs="Arial"/>
              </w:rPr>
            </w:pPr>
            <w:proofErr w:type="spellStart"/>
            <w:r w:rsidRPr="006F0559">
              <w:t>TM_Duration</w:t>
            </w:r>
            <w:proofErr w:type="spellEnd"/>
          </w:p>
        </w:tc>
        <w:tc>
          <w:tcPr>
            <w:tcW w:w="5103" w:type="dxa"/>
            <w:tcMar>
              <w:top w:w="0" w:type="dxa"/>
              <w:left w:w="60" w:type="dxa"/>
              <w:bottom w:w="0" w:type="dxa"/>
              <w:right w:w="60" w:type="dxa"/>
            </w:tcMar>
          </w:tcPr>
          <w:p w14:paraId="332C13BC" w14:textId="77777777" w:rsidR="002505E4" w:rsidRPr="006F0559" w:rsidRDefault="002505E4" w:rsidP="002505E4">
            <w:pPr>
              <w:pStyle w:val="Tablebody"/>
              <w:rPr>
                <w:rFonts w:eastAsia="Arial" w:cs="Arial"/>
              </w:rPr>
            </w:pPr>
            <w:r w:rsidRPr="006F0559">
              <w:t>5-08 period of validity of the control check (e.g. 4 years)</w:t>
            </w:r>
          </w:p>
        </w:tc>
      </w:tr>
      <w:tr w:rsidR="002505E4" w:rsidRPr="006F0559" w14:paraId="41572F53" w14:textId="77777777" w:rsidTr="00015DDB">
        <w:tc>
          <w:tcPr>
            <w:tcW w:w="1701" w:type="dxa"/>
            <w:tcMar>
              <w:top w:w="0" w:type="dxa"/>
              <w:left w:w="60" w:type="dxa"/>
              <w:bottom w:w="0" w:type="dxa"/>
              <w:right w:w="60" w:type="dxa"/>
            </w:tcMar>
          </w:tcPr>
          <w:p w14:paraId="753A00FA" w14:textId="77777777" w:rsidR="002505E4" w:rsidRPr="006F0559" w:rsidRDefault="002505E4" w:rsidP="002505E4">
            <w:pPr>
              <w:pStyle w:val="Tablebody"/>
            </w:pPr>
            <w:proofErr w:type="spellStart"/>
            <w:r w:rsidRPr="006F0559">
              <w:t>controlCheckResult</w:t>
            </w:r>
            <w:proofErr w:type="spellEnd"/>
          </w:p>
        </w:tc>
        <w:tc>
          <w:tcPr>
            <w:tcW w:w="1134" w:type="dxa"/>
            <w:tcMar>
              <w:top w:w="0" w:type="dxa"/>
              <w:left w:w="60" w:type="dxa"/>
              <w:bottom w:w="0" w:type="dxa"/>
              <w:right w:w="60" w:type="dxa"/>
            </w:tcMar>
          </w:tcPr>
          <w:p w14:paraId="4D44773F"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569F9276" w14:textId="77777777" w:rsidR="002505E4" w:rsidRPr="006F0559" w:rsidRDefault="002505E4" w:rsidP="002505E4">
            <w:pPr>
              <w:pStyle w:val="Tablebody"/>
              <w:rPr>
                <w:rFonts w:eastAsia="Arial" w:cs="Arial"/>
              </w:rPr>
            </w:pPr>
            <w:proofErr w:type="spellStart"/>
            <w:r w:rsidRPr="006F0559">
              <w:t>InstrumentControlResultType</w:t>
            </w:r>
            <w:proofErr w:type="spellEnd"/>
          </w:p>
        </w:tc>
        <w:tc>
          <w:tcPr>
            <w:tcW w:w="5103" w:type="dxa"/>
            <w:tcMar>
              <w:top w:w="0" w:type="dxa"/>
              <w:left w:w="60" w:type="dxa"/>
              <w:bottom w:w="0" w:type="dxa"/>
              <w:right w:w="60" w:type="dxa"/>
            </w:tcMar>
          </w:tcPr>
          <w:p w14:paraId="42C2AC42" w14:textId="77777777" w:rsidR="002505E4" w:rsidRPr="006F0559" w:rsidRDefault="002505E4" w:rsidP="002505E4">
            <w:pPr>
              <w:pStyle w:val="Tablebody"/>
              <w:rPr>
                <w:rFonts w:eastAsia="Arial" w:cs="Arial"/>
              </w:rPr>
            </w:pPr>
            <w:r w:rsidRPr="006F0559">
              <w:t xml:space="preserve">5-08 Result of the control check, from </w:t>
            </w:r>
            <w:proofErr w:type="spellStart"/>
            <w:r w:rsidRPr="006F0559">
              <w:t>InstrumentControlResultType</w:t>
            </w:r>
            <w:proofErr w:type="spellEnd"/>
            <w:r w:rsidRPr="006F0559">
              <w:t xml:space="preserve"> </w:t>
            </w:r>
            <w:proofErr w:type="spellStart"/>
            <w:r w:rsidRPr="006F0559">
              <w:t>codelist</w:t>
            </w:r>
            <w:proofErr w:type="spellEnd"/>
          </w:p>
        </w:tc>
      </w:tr>
      <w:tr w:rsidR="002505E4" w:rsidRPr="006F0559" w14:paraId="2EB36098" w14:textId="77777777" w:rsidTr="00015DDB">
        <w:tc>
          <w:tcPr>
            <w:tcW w:w="1701" w:type="dxa"/>
            <w:tcMar>
              <w:top w:w="0" w:type="dxa"/>
              <w:left w:w="60" w:type="dxa"/>
              <w:bottom w:w="0" w:type="dxa"/>
              <w:right w:w="60" w:type="dxa"/>
            </w:tcMar>
          </w:tcPr>
          <w:p w14:paraId="48BF6AB4" w14:textId="77777777" w:rsidR="002505E4" w:rsidRPr="006F0559" w:rsidRDefault="002505E4" w:rsidP="002505E4">
            <w:pPr>
              <w:pStyle w:val="Tablebody"/>
            </w:pPr>
            <w:proofErr w:type="spellStart"/>
            <w:r w:rsidRPr="006F0559">
              <w:t>standardType</w:t>
            </w:r>
            <w:proofErr w:type="spellEnd"/>
          </w:p>
        </w:tc>
        <w:tc>
          <w:tcPr>
            <w:tcW w:w="1134" w:type="dxa"/>
            <w:tcMar>
              <w:top w:w="0" w:type="dxa"/>
              <w:left w:w="60" w:type="dxa"/>
              <w:bottom w:w="0" w:type="dxa"/>
              <w:right w:w="60" w:type="dxa"/>
            </w:tcMar>
          </w:tcPr>
          <w:p w14:paraId="726D564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6793C84B" w14:textId="77777777" w:rsidR="002505E4" w:rsidRPr="006F0559" w:rsidRDefault="002505E4" w:rsidP="002505E4">
            <w:pPr>
              <w:pStyle w:val="Tablebody"/>
              <w:rPr>
                <w:rFonts w:eastAsia="Arial" w:cs="Arial"/>
              </w:rPr>
            </w:pPr>
            <w:proofErr w:type="spellStart"/>
            <w:r w:rsidRPr="006F0559">
              <w:t>ControlStandardType</w:t>
            </w:r>
            <w:proofErr w:type="spellEnd"/>
          </w:p>
        </w:tc>
        <w:tc>
          <w:tcPr>
            <w:tcW w:w="5103" w:type="dxa"/>
            <w:tcMar>
              <w:top w:w="0" w:type="dxa"/>
              <w:left w:w="60" w:type="dxa"/>
              <w:bottom w:w="0" w:type="dxa"/>
              <w:right w:w="60" w:type="dxa"/>
            </w:tcMar>
          </w:tcPr>
          <w:p w14:paraId="2B77D1AB" w14:textId="77777777" w:rsidR="002505E4" w:rsidRPr="006F0559" w:rsidRDefault="002505E4" w:rsidP="002505E4">
            <w:pPr>
              <w:pStyle w:val="Tablebody"/>
              <w:rPr>
                <w:rFonts w:eastAsia="Arial" w:cs="Arial"/>
              </w:rPr>
            </w:pPr>
            <w:r w:rsidRPr="006F0559">
              <w:t xml:space="preserve">5-08 Type of the Standard used. From the </w:t>
            </w:r>
            <w:proofErr w:type="spellStart"/>
            <w:r w:rsidRPr="006F0559">
              <w:t>StandardType</w:t>
            </w:r>
            <w:proofErr w:type="spellEnd"/>
            <w:r w:rsidRPr="006F0559">
              <w:t xml:space="preserve"> code list.</w:t>
            </w:r>
          </w:p>
        </w:tc>
      </w:tr>
      <w:tr w:rsidR="002505E4" w:rsidRPr="006F0559" w14:paraId="40519792" w14:textId="77777777" w:rsidTr="00015DDB">
        <w:tc>
          <w:tcPr>
            <w:tcW w:w="1701" w:type="dxa"/>
            <w:tcMar>
              <w:top w:w="0" w:type="dxa"/>
              <w:left w:w="60" w:type="dxa"/>
              <w:bottom w:w="0" w:type="dxa"/>
              <w:right w:w="60" w:type="dxa"/>
            </w:tcMar>
          </w:tcPr>
          <w:p w14:paraId="328D6808" w14:textId="77777777" w:rsidR="002505E4" w:rsidRPr="006F0559" w:rsidRDefault="002505E4" w:rsidP="002505E4">
            <w:pPr>
              <w:pStyle w:val="Tablebody"/>
            </w:pPr>
            <w:proofErr w:type="spellStart"/>
            <w:r w:rsidRPr="006F0559">
              <w:t>standardName</w:t>
            </w:r>
            <w:proofErr w:type="spellEnd"/>
          </w:p>
        </w:tc>
        <w:tc>
          <w:tcPr>
            <w:tcW w:w="1134" w:type="dxa"/>
            <w:tcMar>
              <w:top w:w="0" w:type="dxa"/>
              <w:left w:w="60" w:type="dxa"/>
              <w:bottom w:w="0" w:type="dxa"/>
              <w:right w:w="60" w:type="dxa"/>
            </w:tcMar>
          </w:tcPr>
          <w:p w14:paraId="75DCD950"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489CD2C" w14:textId="77777777" w:rsidR="002505E4" w:rsidRPr="006F0559" w:rsidRDefault="002505E4" w:rsidP="002505E4">
            <w:pPr>
              <w:pStyle w:val="Tablebody"/>
              <w:rPr>
                <w:rFonts w:eastAsia="Arial" w:cs="Arial"/>
              </w:rPr>
            </w:pPr>
            <w:proofErr w:type="spellStart"/>
            <w:r w:rsidRPr="006F0559">
              <w:t>CharacterString</w:t>
            </w:r>
            <w:proofErr w:type="spellEnd"/>
          </w:p>
        </w:tc>
        <w:tc>
          <w:tcPr>
            <w:tcW w:w="5103" w:type="dxa"/>
            <w:tcMar>
              <w:top w:w="0" w:type="dxa"/>
              <w:left w:w="60" w:type="dxa"/>
              <w:bottom w:w="0" w:type="dxa"/>
              <w:right w:w="60" w:type="dxa"/>
            </w:tcMar>
          </w:tcPr>
          <w:p w14:paraId="2590D53F" w14:textId="77777777" w:rsidR="002505E4" w:rsidRPr="006F0559" w:rsidRDefault="002505E4" w:rsidP="002505E4">
            <w:pPr>
              <w:pStyle w:val="Tablebody"/>
              <w:rPr>
                <w:rFonts w:eastAsia="Arial" w:cs="Arial"/>
              </w:rPr>
            </w:pPr>
            <w:r w:rsidRPr="006F0559">
              <w:t xml:space="preserve">5-08 </w:t>
            </w:r>
            <w:proofErr w:type="spellStart"/>
            <w:r w:rsidRPr="006F0559">
              <w:t>Nameof</w:t>
            </w:r>
            <w:proofErr w:type="spellEnd"/>
            <w:r w:rsidRPr="006F0559">
              <w:t xml:space="preserve"> the Standard used.</w:t>
            </w:r>
          </w:p>
        </w:tc>
      </w:tr>
      <w:tr w:rsidR="002505E4" w:rsidRPr="006F0559" w14:paraId="420C3A5E" w14:textId="77777777" w:rsidTr="00015DDB">
        <w:tc>
          <w:tcPr>
            <w:tcW w:w="1701" w:type="dxa"/>
            <w:tcMar>
              <w:top w:w="0" w:type="dxa"/>
              <w:left w:w="60" w:type="dxa"/>
              <w:bottom w:w="0" w:type="dxa"/>
              <w:right w:w="60" w:type="dxa"/>
            </w:tcMar>
          </w:tcPr>
          <w:p w14:paraId="15309309" w14:textId="77777777" w:rsidR="002505E4" w:rsidRPr="006F0559" w:rsidRDefault="002505E4" w:rsidP="002505E4">
            <w:pPr>
              <w:pStyle w:val="Tablebody"/>
            </w:pPr>
            <w:proofErr w:type="spellStart"/>
            <w:r w:rsidRPr="006F0559">
              <w:t>standardSerialNumb</w:t>
            </w:r>
            <w:r w:rsidRPr="006F0559">
              <w:lastRenderedPageBreak/>
              <w:t>er</w:t>
            </w:r>
            <w:proofErr w:type="spellEnd"/>
          </w:p>
        </w:tc>
        <w:tc>
          <w:tcPr>
            <w:tcW w:w="1134" w:type="dxa"/>
            <w:tcMar>
              <w:top w:w="0" w:type="dxa"/>
              <w:left w:w="60" w:type="dxa"/>
              <w:bottom w:w="0" w:type="dxa"/>
              <w:right w:w="60" w:type="dxa"/>
            </w:tcMar>
          </w:tcPr>
          <w:p w14:paraId="03856F54" w14:textId="77777777" w:rsidR="002505E4" w:rsidRPr="006F0559" w:rsidRDefault="002505E4" w:rsidP="002505E4">
            <w:pPr>
              <w:pStyle w:val="Tablebody"/>
              <w:rPr>
                <w:rFonts w:eastAsia="Arial" w:cs="Arial"/>
              </w:rPr>
            </w:pPr>
            <w:r w:rsidRPr="006F0559">
              <w:rPr>
                <w:color w:val="0F0F0F"/>
              </w:rPr>
              <w:lastRenderedPageBreak/>
              <w:t>0..1</w:t>
            </w:r>
          </w:p>
        </w:tc>
        <w:tc>
          <w:tcPr>
            <w:tcW w:w="1701" w:type="dxa"/>
            <w:tcMar>
              <w:top w:w="0" w:type="dxa"/>
              <w:left w:w="60" w:type="dxa"/>
              <w:bottom w:w="0" w:type="dxa"/>
              <w:right w:w="60" w:type="dxa"/>
            </w:tcMar>
          </w:tcPr>
          <w:p w14:paraId="310C9FB1" w14:textId="77777777" w:rsidR="002505E4" w:rsidRPr="006F0559" w:rsidRDefault="002505E4" w:rsidP="002505E4">
            <w:pPr>
              <w:pStyle w:val="Tablebody"/>
              <w:rPr>
                <w:rFonts w:eastAsia="Arial" w:cs="Arial"/>
              </w:rPr>
            </w:pPr>
            <w:proofErr w:type="spellStart"/>
            <w:r w:rsidRPr="006F0559">
              <w:t>CharacterString</w:t>
            </w:r>
            <w:proofErr w:type="spellEnd"/>
          </w:p>
        </w:tc>
        <w:tc>
          <w:tcPr>
            <w:tcW w:w="5103" w:type="dxa"/>
            <w:tcMar>
              <w:top w:w="0" w:type="dxa"/>
              <w:left w:w="60" w:type="dxa"/>
              <w:bottom w:w="0" w:type="dxa"/>
              <w:right w:w="60" w:type="dxa"/>
            </w:tcMar>
          </w:tcPr>
          <w:p w14:paraId="4C57094A" w14:textId="77777777" w:rsidR="002505E4" w:rsidRPr="006F0559" w:rsidRDefault="002505E4" w:rsidP="002505E4">
            <w:pPr>
              <w:pStyle w:val="Tablebody"/>
              <w:rPr>
                <w:rFonts w:eastAsia="Arial" w:cs="Arial"/>
              </w:rPr>
            </w:pPr>
            <w:r w:rsidRPr="006F0559">
              <w:t>5-08 Serial Number of the standard used.</w:t>
            </w:r>
          </w:p>
        </w:tc>
      </w:tr>
      <w:tr w:rsidR="002505E4" w:rsidRPr="006F0559" w14:paraId="7F943C3C" w14:textId="77777777" w:rsidTr="00015DDB">
        <w:tc>
          <w:tcPr>
            <w:tcW w:w="1701" w:type="dxa"/>
            <w:tcMar>
              <w:top w:w="0" w:type="dxa"/>
              <w:left w:w="60" w:type="dxa"/>
              <w:bottom w:w="0" w:type="dxa"/>
              <w:right w:w="60" w:type="dxa"/>
            </w:tcMar>
          </w:tcPr>
          <w:p w14:paraId="0B7FB96D" w14:textId="77777777" w:rsidR="002505E4" w:rsidRPr="006F0559" w:rsidRDefault="002505E4" w:rsidP="002505E4">
            <w:pPr>
              <w:pStyle w:val="Tablebody"/>
            </w:pPr>
            <w:proofErr w:type="spellStart"/>
            <w:r w:rsidRPr="006F0559">
              <w:lastRenderedPageBreak/>
              <w:t>withinVerificationLimit</w:t>
            </w:r>
            <w:proofErr w:type="spellEnd"/>
          </w:p>
        </w:tc>
        <w:tc>
          <w:tcPr>
            <w:tcW w:w="1134" w:type="dxa"/>
            <w:tcMar>
              <w:top w:w="0" w:type="dxa"/>
              <w:left w:w="60" w:type="dxa"/>
              <w:bottom w:w="0" w:type="dxa"/>
              <w:right w:w="60" w:type="dxa"/>
            </w:tcMar>
          </w:tcPr>
          <w:p w14:paraId="3DF94ABD"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FB4FAB8" w14:textId="77777777" w:rsidR="002505E4" w:rsidRPr="006F0559" w:rsidRDefault="002505E4" w:rsidP="002505E4">
            <w:pPr>
              <w:pStyle w:val="Tablebody"/>
              <w:rPr>
                <w:rFonts w:eastAsia="Arial" w:cs="Arial"/>
              </w:rPr>
            </w:pPr>
            <w:proofErr w:type="spellStart"/>
            <w:r w:rsidRPr="006F0559">
              <w:t>boolean</w:t>
            </w:r>
            <w:proofErr w:type="spellEnd"/>
          </w:p>
        </w:tc>
        <w:tc>
          <w:tcPr>
            <w:tcW w:w="5103" w:type="dxa"/>
            <w:tcMar>
              <w:top w:w="0" w:type="dxa"/>
              <w:left w:w="60" w:type="dxa"/>
              <w:bottom w:w="0" w:type="dxa"/>
              <w:right w:w="60" w:type="dxa"/>
            </w:tcMar>
          </w:tcPr>
          <w:p w14:paraId="7D03384F" w14:textId="77777777" w:rsidR="002505E4" w:rsidRPr="006F0559" w:rsidRDefault="002505E4" w:rsidP="002505E4">
            <w:pPr>
              <w:pStyle w:val="Tablebody"/>
              <w:rPr>
                <w:rFonts w:eastAsia="Arial" w:cs="Arial"/>
              </w:rPr>
            </w:pPr>
            <w:r w:rsidRPr="006F0559">
              <w:t>5-08 Was the instrument found to be within verification limits (True if yes, False if no)</w:t>
            </w:r>
          </w:p>
        </w:tc>
      </w:tr>
      <w:tr w:rsidR="00965CCC" w:rsidRPr="006F0559" w14:paraId="6166C0CD" w14:textId="77777777" w:rsidTr="00015DDB">
        <w:tc>
          <w:tcPr>
            <w:tcW w:w="1701" w:type="dxa"/>
            <w:tcMar>
              <w:top w:w="0" w:type="dxa"/>
              <w:left w:w="60" w:type="dxa"/>
              <w:bottom w:w="0" w:type="dxa"/>
              <w:right w:w="60" w:type="dxa"/>
            </w:tcMar>
          </w:tcPr>
          <w:p w14:paraId="2DF50C36" w14:textId="77777777" w:rsidR="00965CCC" w:rsidRPr="006F0559" w:rsidRDefault="00965CCC" w:rsidP="003564AD">
            <w:pPr>
              <w:pStyle w:val="Tablebody"/>
            </w:pPr>
            <w:proofErr w:type="spellStart"/>
            <w:r w:rsidRPr="006F0559">
              <w:t>alternateURI</w:t>
            </w:r>
            <w:proofErr w:type="spellEnd"/>
          </w:p>
        </w:tc>
        <w:tc>
          <w:tcPr>
            <w:tcW w:w="1134" w:type="dxa"/>
            <w:tcMar>
              <w:top w:w="0" w:type="dxa"/>
              <w:left w:w="60" w:type="dxa"/>
              <w:bottom w:w="0" w:type="dxa"/>
              <w:right w:w="60" w:type="dxa"/>
            </w:tcMar>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bl>
    <w:p w14:paraId="2C9CFD9C" w14:textId="5F63DAB8" w:rsidR="00BD4DEB" w:rsidRDefault="00BD4DEB">
      <w:pPr>
        <w:pStyle w:val="Caption"/>
      </w:pPr>
      <w:bookmarkStart w:id="606" w:name="BKM_E2DA5098_7378_4270_8F7F_3952257CE65C"/>
      <w:bookmarkStart w:id="607" w:name="BKM_11C54F0D_25F1_49C3_A6E3_64C71A6D7BCE"/>
      <w:bookmarkStart w:id="608" w:name="BKM_2FA77BAD_DA50_4E38_8EE0_B28EC3CBE450"/>
      <w:bookmarkStart w:id="609" w:name="BKM_466BAA8D_16EC_4C44_8C13_B1EBF505330D"/>
      <w:bookmarkStart w:id="610" w:name="BKM_92FC633A_FAD9_496C_972D_85C0EBBC18BF"/>
      <w:bookmarkStart w:id="611" w:name="BKM_96D377F3_7A74_43E1_BC01_6B75AFBFCA34"/>
      <w:bookmarkStart w:id="612" w:name="BKM_163ED73F_3CD7_4329_8B2D_2C0657F39310"/>
      <w:bookmarkEnd w:id="606"/>
      <w:bookmarkEnd w:id="607"/>
      <w:bookmarkEnd w:id="608"/>
      <w:bookmarkEnd w:id="609"/>
      <w:bookmarkEnd w:id="610"/>
      <w:bookmarkEnd w:id="611"/>
      <w:bookmarkEnd w:id="612"/>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22</w:t>
      </w:r>
      <w:r w:rsidR="00CE7E79">
        <w:rPr>
          <w:noProof/>
        </w:rPr>
        <w:fldChar w:fldCharType="end"/>
      </w:r>
      <w:r>
        <w:t xml:space="preserve"> Properties of </w:t>
      </w:r>
      <w:proofErr w:type="spellStart"/>
      <w:r>
        <w:t>ControlCheckReport</w:t>
      </w:r>
      <w:proofErr w:type="spellEnd"/>
    </w:p>
    <w:p w14:paraId="15D362F1" w14:textId="77777777" w:rsidR="00FE74B3" w:rsidRPr="00A15B15" w:rsidRDefault="00FE74B3" w:rsidP="003564AD">
      <w:pPr>
        <w:pStyle w:val="Heading2"/>
      </w:pPr>
      <w:bookmarkStart w:id="613" w:name="_Toc535827219"/>
      <w:proofErr w:type="spellStart"/>
      <w:r w:rsidRPr="003564AD">
        <w:t>MaintenanceReport</w:t>
      </w:r>
      <w:bookmarkEnd w:id="613"/>
      <w:proofErr w:type="spellEnd"/>
    </w:p>
    <w:p w14:paraId="0F632C34" w14:textId="588F885F" w:rsidR="00FE74B3" w:rsidRPr="00B069EC" w:rsidRDefault="00AB3EEF" w:rsidP="003564AD">
      <w:pPr>
        <w:pStyle w:val="Heading3"/>
      </w:pPr>
      <w:r>
        <w:t xml:space="preserve">A </w:t>
      </w:r>
      <w:proofErr w:type="spellStart"/>
      <w:r w:rsidRPr="00255827">
        <w:rPr>
          <w:u w:val="double"/>
        </w:rPr>
        <w:t>MaintenanceReport</w:t>
      </w:r>
      <w:proofErr w:type="spellEnd"/>
      <w:r>
        <w:t xml:space="preserve"> is a log entry </w:t>
      </w:r>
      <w:r w:rsidR="00255827">
        <w:t xml:space="preserve">in an </w:t>
      </w:r>
      <w:proofErr w:type="spellStart"/>
      <w:r w:rsidR="00255827" w:rsidRPr="00255827">
        <w:rPr>
          <w:u w:val="double"/>
        </w:rPr>
        <w:t>EquipmentLog</w:t>
      </w:r>
      <w:proofErr w:type="spellEnd"/>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proofErr w:type="spellStart"/>
      <w:r w:rsidRPr="003564AD">
        <w:rPr>
          <w:u w:val="double"/>
        </w:rPr>
        <w:t>MaintenanceReport</w:t>
      </w:r>
      <w:proofErr w:type="spellEnd"/>
      <w:r>
        <w:rPr>
          <w:b/>
        </w:rPr>
        <w:t xml:space="preserve"> </w:t>
      </w:r>
      <w:r>
        <w:t>has the following properties</w:t>
      </w:r>
      <w:r w:rsidR="001750E3">
        <w:t xml:space="preserve">, in addition to the properties of </w:t>
      </w:r>
      <w:proofErr w:type="spellStart"/>
      <w:r w:rsidR="001750E3" w:rsidRPr="00806471">
        <w:rPr>
          <w:u w:val="double"/>
          <w:lang w:val="en-AU"/>
        </w:rPr>
        <w:t>LogEntry</w:t>
      </w:r>
      <w:proofErr w:type="spellEnd"/>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2E7A3135"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20715944" w14:textId="77777777" w:rsidR="00FE74B3" w:rsidRPr="0083573F" w:rsidRDefault="00FE74B3" w:rsidP="003564AD">
            <w:pPr>
              <w:pStyle w:val="Tableheader"/>
            </w:pPr>
            <w:bookmarkStart w:id="614" w:name="BKM_EFB62DDD_9CB4_4065_97EB_16CB738E1650"/>
            <w:bookmarkEnd w:id="614"/>
            <w:proofErr w:type="spellStart"/>
            <w:r w:rsidRPr="0083573F">
              <w:t>Property</w:t>
            </w:r>
            <w:proofErr w:type="spellEnd"/>
          </w:p>
        </w:tc>
        <w:tc>
          <w:tcPr>
            <w:tcW w:w="1134" w:type="dxa"/>
            <w:shd w:val="clear" w:color="auto" w:fill="B8CCE4" w:themeFill="accent1" w:themeFillTint="66"/>
            <w:tcMar>
              <w:top w:w="0" w:type="dxa"/>
              <w:left w:w="60" w:type="dxa"/>
              <w:bottom w:w="0" w:type="dxa"/>
              <w:right w:w="60" w:type="dxa"/>
            </w:tcMar>
          </w:tcPr>
          <w:p w14:paraId="377A3C07" w14:textId="77777777" w:rsidR="00FE74B3" w:rsidRPr="0083573F" w:rsidRDefault="00FE74B3" w:rsidP="003564AD">
            <w:pPr>
              <w:pStyle w:val="Tableheader"/>
            </w:pPr>
            <w:proofErr w:type="spellStart"/>
            <w:r w:rsidRPr="0083573F">
              <w:t>Cardinality</w:t>
            </w:r>
            <w:proofErr w:type="spellEnd"/>
          </w:p>
        </w:tc>
        <w:tc>
          <w:tcPr>
            <w:tcW w:w="1701" w:type="dxa"/>
            <w:shd w:val="clear" w:color="auto" w:fill="B8CCE4" w:themeFill="accent1" w:themeFillTint="66"/>
            <w:tcMar>
              <w:top w:w="0" w:type="dxa"/>
              <w:left w:w="60" w:type="dxa"/>
              <w:bottom w:w="0" w:type="dxa"/>
              <w:right w:w="60" w:type="dxa"/>
            </w:tcMar>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EC81FD7" w14:textId="77777777" w:rsidR="00FE74B3" w:rsidRPr="0083573F" w:rsidRDefault="00FE74B3" w:rsidP="003564AD">
            <w:pPr>
              <w:pStyle w:val="Tableheader"/>
            </w:pPr>
            <w:proofErr w:type="spellStart"/>
            <w:r w:rsidRPr="0083573F">
              <w:t>Property</w:t>
            </w:r>
            <w:proofErr w:type="spellEnd"/>
            <w:r w:rsidRPr="0083573F">
              <w:t xml:space="preserve"> Description</w:t>
            </w:r>
          </w:p>
        </w:tc>
      </w:tr>
      <w:tr w:rsidR="00FE74B3" w14:paraId="02EFA6AD" w14:textId="77777777" w:rsidTr="00015DDB">
        <w:tc>
          <w:tcPr>
            <w:tcW w:w="1701" w:type="dxa"/>
            <w:tcMar>
              <w:top w:w="0" w:type="dxa"/>
              <w:left w:w="60" w:type="dxa"/>
              <w:bottom w:w="0" w:type="dxa"/>
              <w:right w:w="60" w:type="dxa"/>
            </w:tcMar>
          </w:tcPr>
          <w:p w14:paraId="20BE7747" w14:textId="77777777" w:rsidR="00FE74B3" w:rsidRPr="0083573F" w:rsidRDefault="00FE74B3" w:rsidP="003564AD">
            <w:pPr>
              <w:pStyle w:val="Tablebody"/>
            </w:pPr>
            <w:proofErr w:type="spellStart"/>
            <w:r w:rsidRPr="0083573F">
              <w:t>maintenanceParty</w:t>
            </w:r>
            <w:proofErr w:type="spellEnd"/>
          </w:p>
        </w:tc>
        <w:tc>
          <w:tcPr>
            <w:tcW w:w="1134" w:type="dxa"/>
            <w:tcMar>
              <w:top w:w="0" w:type="dxa"/>
              <w:left w:w="60" w:type="dxa"/>
              <w:bottom w:w="0" w:type="dxa"/>
              <w:right w:w="60" w:type="dxa"/>
            </w:tcMar>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839C" w14:textId="77777777" w:rsidR="00FE74B3" w:rsidRPr="0083573F" w:rsidRDefault="00FE74B3" w:rsidP="003564AD">
            <w:pPr>
              <w:pStyle w:val="Tablebody"/>
              <w:rPr>
                <w:rFonts w:eastAsia="Arial" w:cs="Arial"/>
              </w:rPr>
            </w:pPr>
            <w:proofErr w:type="spellStart"/>
            <w:r w:rsidRPr="0083573F">
              <w:t>CI_ResponsibleParty</w:t>
            </w:r>
            <w:proofErr w:type="spellEnd"/>
          </w:p>
        </w:tc>
        <w:tc>
          <w:tcPr>
            <w:tcW w:w="5103" w:type="dxa"/>
            <w:tcMar>
              <w:top w:w="0" w:type="dxa"/>
              <w:left w:w="60" w:type="dxa"/>
              <w:bottom w:w="0" w:type="dxa"/>
              <w:right w:w="60" w:type="dxa"/>
            </w:tcMar>
          </w:tcPr>
          <w:p w14:paraId="37EFBB42" w14:textId="613DC629" w:rsidR="00FE74B3" w:rsidRPr="0083573F" w:rsidRDefault="00FE74B3" w:rsidP="001750E3">
            <w:pPr>
              <w:pStyle w:val="Tablebody"/>
              <w:rPr>
                <w:rFonts w:eastAsia="Arial" w:cs="Arial"/>
              </w:rPr>
            </w:pPr>
            <w:r w:rsidRPr="0083573F">
              <w:t>5-11 Details of who performed the maintenance.</w:t>
            </w:r>
          </w:p>
        </w:tc>
      </w:tr>
    </w:tbl>
    <w:p w14:paraId="3ED9EA34" w14:textId="76096512"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23</w:t>
      </w:r>
      <w:r w:rsidR="00CE7E79">
        <w:rPr>
          <w:noProof/>
        </w:rPr>
        <w:fldChar w:fldCharType="end"/>
      </w:r>
      <w:r w:rsidRPr="006D20AB">
        <w:t xml:space="preserve"> Properties of </w:t>
      </w:r>
      <w:proofErr w:type="spellStart"/>
      <w:r>
        <w:t>MaintenanceReport</w:t>
      </w:r>
      <w:proofErr w:type="spellEnd"/>
    </w:p>
    <w:p w14:paraId="04907A7D" w14:textId="77777777" w:rsidR="00653E5C" w:rsidRPr="00A15B15" w:rsidRDefault="00653E5C" w:rsidP="003564AD">
      <w:pPr>
        <w:pStyle w:val="Heading2"/>
      </w:pPr>
      <w:bookmarkStart w:id="615" w:name="BKM_D2CD09BA_3465_44C6_B450_735E964A4050"/>
      <w:bookmarkStart w:id="616" w:name="_Toc500330173"/>
      <w:bookmarkStart w:id="617" w:name="_Toc500330457"/>
      <w:bookmarkStart w:id="618" w:name="_Toc500331070"/>
      <w:bookmarkStart w:id="619" w:name="_Toc500331213"/>
      <w:bookmarkStart w:id="620" w:name="_Toc500331302"/>
      <w:bookmarkStart w:id="621" w:name="_Toc535827220"/>
      <w:bookmarkEnd w:id="615"/>
      <w:bookmarkEnd w:id="616"/>
      <w:bookmarkEnd w:id="617"/>
      <w:bookmarkEnd w:id="618"/>
      <w:bookmarkEnd w:id="619"/>
      <w:bookmarkEnd w:id="620"/>
      <w:proofErr w:type="spellStart"/>
      <w:r w:rsidRPr="003564AD">
        <w:t>FacilityLog</w:t>
      </w:r>
      <w:bookmarkEnd w:id="621"/>
      <w:proofErr w:type="spellEnd"/>
    </w:p>
    <w:p w14:paraId="65898BF7" w14:textId="605F175E" w:rsidR="00653E5C" w:rsidRPr="00FE74B3" w:rsidRDefault="00653E5C" w:rsidP="003564AD">
      <w:pPr>
        <w:pStyle w:val="Heading3"/>
      </w:pPr>
      <w:r w:rsidRPr="00FE74B3">
        <w:t xml:space="preserve">The </w:t>
      </w:r>
      <w:proofErr w:type="spellStart"/>
      <w:r w:rsidRPr="00015DDB">
        <w:rPr>
          <w:u w:val="double"/>
        </w:rPr>
        <w:t>FacilityLog</w:t>
      </w:r>
      <w:proofErr w:type="spellEnd"/>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proofErr w:type="spellStart"/>
      <w:r w:rsidRPr="00015DDB">
        <w:rPr>
          <w:u w:val="double"/>
        </w:rPr>
        <w:t>FacilityLog</w:t>
      </w:r>
      <w:proofErr w:type="spellEnd"/>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proofErr w:type="spellStart"/>
      <w:r w:rsidRPr="00FE74B3">
        <w:rPr>
          <w:u w:val="double"/>
        </w:rPr>
        <w:t>logEntry</w:t>
      </w:r>
      <w:proofErr w:type="spellEnd"/>
      <w:r>
        <w:t xml:space="preserve"> properties of a </w:t>
      </w:r>
      <w:proofErr w:type="spellStart"/>
      <w:r w:rsidRPr="00FE74B3">
        <w:rPr>
          <w:u w:val="double"/>
        </w:rPr>
        <w:t>FacilityLog</w:t>
      </w:r>
      <w:proofErr w:type="spellEnd"/>
      <w:r>
        <w:t xml:space="preserve"> are described using </w:t>
      </w:r>
      <w:proofErr w:type="spellStart"/>
      <w:r w:rsidRPr="00FE74B3">
        <w:rPr>
          <w:u w:val="double"/>
        </w:rPr>
        <w:t>EventReport</w:t>
      </w:r>
      <w:proofErr w:type="spellEnd"/>
      <w:r>
        <w:t>.</w:t>
      </w:r>
    </w:p>
    <w:p w14:paraId="6DD0A0DB" w14:textId="383FA672" w:rsidR="00231698" w:rsidRPr="00A15B15" w:rsidRDefault="00231698" w:rsidP="003564AD">
      <w:pPr>
        <w:pStyle w:val="Heading2"/>
      </w:pPr>
      <w:bookmarkStart w:id="622" w:name="_Toc535827221"/>
      <w:proofErr w:type="spellStart"/>
      <w:r w:rsidRPr="003564AD">
        <w:t>EventReport</w:t>
      </w:r>
      <w:bookmarkEnd w:id="622"/>
      <w:proofErr w:type="spellEnd"/>
    </w:p>
    <w:p w14:paraId="657246CA" w14:textId="07F268B7" w:rsidR="00231698" w:rsidRDefault="00251FFA" w:rsidP="003564AD">
      <w:pPr>
        <w:pStyle w:val="Heading3"/>
      </w:pPr>
      <w:r>
        <w:t xml:space="preserve">An </w:t>
      </w:r>
      <w:proofErr w:type="spellStart"/>
      <w:r w:rsidRPr="00251FFA">
        <w:rPr>
          <w:u w:val="double"/>
        </w:rPr>
        <w:t>EventReport</w:t>
      </w:r>
      <w:proofErr w:type="spellEnd"/>
      <w:r>
        <w:t xml:space="preserve"> is a </w:t>
      </w:r>
      <w:proofErr w:type="spellStart"/>
      <w:r w:rsidRPr="00251FFA">
        <w:rPr>
          <w:u w:val="double"/>
        </w:rPr>
        <w:t>logEntry</w:t>
      </w:r>
      <w:proofErr w:type="spellEnd"/>
      <w:r>
        <w:t xml:space="preserve"> in a </w:t>
      </w:r>
      <w:proofErr w:type="spellStart"/>
      <w:r w:rsidRPr="00251FFA">
        <w:rPr>
          <w:u w:val="double"/>
        </w:rPr>
        <w:t>FacilityLog</w:t>
      </w:r>
      <w:proofErr w:type="spellEnd"/>
      <w:r>
        <w:t xml:space="preserve"> used to describe events at a facility.</w:t>
      </w:r>
    </w:p>
    <w:p w14:paraId="6C12B096" w14:textId="7BCFE482" w:rsidR="00231698" w:rsidRDefault="00231698" w:rsidP="003564AD">
      <w:pPr>
        <w:pStyle w:val="Heading3"/>
      </w:pPr>
      <w:proofErr w:type="spellStart"/>
      <w:r w:rsidRPr="00015DDB">
        <w:rPr>
          <w:u w:val="double"/>
        </w:rPr>
        <w:t>EventReport</w:t>
      </w:r>
      <w:proofErr w:type="spellEnd"/>
      <w:r>
        <w:rPr>
          <w:b/>
        </w:rPr>
        <w:t xml:space="preserve"> </w:t>
      </w:r>
      <w:r>
        <w:t>has the following properties</w:t>
      </w:r>
      <w:r w:rsidR="001750E3">
        <w:t xml:space="preserve">, in addition to the properties of </w:t>
      </w:r>
      <w:proofErr w:type="spellStart"/>
      <w:r w:rsidR="001750E3" w:rsidRPr="00806471">
        <w:rPr>
          <w:u w:val="double"/>
          <w:lang w:val="en-AU"/>
        </w:rPr>
        <w:t>LogEntry</w:t>
      </w:r>
      <w:proofErr w:type="spellEnd"/>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98"/>
        <w:gridCol w:w="1137"/>
        <w:gridCol w:w="1701"/>
        <w:gridCol w:w="5103"/>
      </w:tblGrid>
      <w:tr w:rsidR="00231698" w14:paraId="12821A76" w14:textId="77777777" w:rsidTr="00015DDB">
        <w:trPr>
          <w:trHeight w:val="230"/>
        </w:trPr>
        <w:tc>
          <w:tcPr>
            <w:tcW w:w="1698" w:type="dxa"/>
            <w:shd w:val="clear" w:color="auto" w:fill="B8CCE4" w:themeFill="accent1" w:themeFillTint="66"/>
            <w:tcMar>
              <w:top w:w="0" w:type="dxa"/>
              <w:left w:w="60" w:type="dxa"/>
              <w:bottom w:w="0" w:type="dxa"/>
              <w:right w:w="60" w:type="dxa"/>
            </w:tcMar>
          </w:tcPr>
          <w:p w14:paraId="2F02C02C" w14:textId="77777777" w:rsidR="00231698" w:rsidRPr="0083573F" w:rsidRDefault="00231698" w:rsidP="003564AD">
            <w:pPr>
              <w:pStyle w:val="Tableheader"/>
            </w:pPr>
            <w:bookmarkStart w:id="623" w:name="BKM_C050DEA8_160A_4E3A_B37F_0C8A3BBDFB29"/>
            <w:bookmarkEnd w:id="623"/>
            <w:proofErr w:type="spellStart"/>
            <w:r w:rsidRPr="0083573F">
              <w:t>Property</w:t>
            </w:r>
            <w:proofErr w:type="spellEnd"/>
          </w:p>
        </w:tc>
        <w:tc>
          <w:tcPr>
            <w:tcW w:w="1137" w:type="dxa"/>
            <w:shd w:val="clear" w:color="auto" w:fill="B8CCE4" w:themeFill="accent1" w:themeFillTint="66"/>
            <w:tcMar>
              <w:top w:w="0" w:type="dxa"/>
              <w:left w:w="60" w:type="dxa"/>
              <w:bottom w:w="0" w:type="dxa"/>
              <w:right w:w="60" w:type="dxa"/>
            </w:tcMar>
          </w:tcPr>
          <w:p w14:paraId="1793252A" w14:textId="77777777" w:rsidR="00231698" w:rsidRPr="0083573F" w:rsidRDefault="00231698" w:rsidP="003564AD">
            <w:pPr>
              <w:pStyle w:val="Tableheader"/>
            </w:pPr>
            <w:proofErr w:type="spellStart"/>
            <w:r w:rsidRPr="0083573F">
              <w:t>Cardinality</w:t>
            </w:r>
            <w:proofErr w:type="spellEnd"/>
          </w:p>
        </w:tc>
        <w:tc>
          <w:tcPr>
            <w:tcW w:w="1701" w:type="dxa"/>
            <w:shd w:val="clear" w:color="auto" w:fill="B8CCE4" w:themeFill="accent1" w:themeFillTint="66"/>
            <w:tcMar>
              <w:top w:w="0" w:type="dxa"/>
              <w:left w:w="60" w:type="dxa"/>
              <w:bottom w:w="0" w:type="dxa"/>
              <w:right w:w="60" w:type="dxa"/>
            </w:tcMar>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3208B06" w14:textId="77777777" w:rsidR="00231698" w:rsidRPr="0083573F" w:rsidRDefault="00231698" w:rsidP="003564AD">
            <w:pPr>
              <w:pStyle w:val="Tableheader"/>
            </w:pPr>
            <w:proofErr w:type="spellStart"/>
            <w:r w:rsidRPr="0083573F">
              <w:t>Property</w:t>
            </w:r>
            <w:proofErr w:type="spellEnd"/>
            <w:r w:rsidRPr="0083573F">
              <w:t xml:space="preserve"> Description</w:t>
            </w:r>
          </w:p>
        </w:tc>
      </w:tr>
      <w:tr w:rsidR="00231698" w14:paraId="4CC9D1A7" w14:textId="77777777" w:rsidTr="00015DDB">
        <w:tc>
          <w:tcPr>
            <w:tcW w:w="1698" w:type="dxa"/>
            <w:tcMar>
              <w:top w:w="0" w:type="dxa"/>
              <w:left w:w="60" w:type="dxa"/>
              <w:bottom w:w="0" w:type="dxa"/>
              <w:right w:w="60" w:type="dxa"/>
            </w:tcMar>
          </w:tcPr>
          <w:p w14:paraId="243DCA99" w14:textId="77777777" w:rsidR="00231698" w:rsidRPr="0083573F" w:rsidRDefault="00231698" w:rsidP="003564AD">
            <w:pPr>
              <w:pStyle w:val="Tablebody"/>
            </w:pPr>
            <w:proofErr w:type="spellStart"/>
            <w:r w:rsidRPr="0083573F">
              <w:t>typeOfEvent</w:t>
            </w:r>
            <w:proofErr w:type="spellEnd"/>
          </w:p>
        </w:tc>
        <w:tc>
          <w:tcPr>
            <w:tcW w:w="1137" w:type="dxa"/>
            <w:tcMar>
              <w:top w:w="0" w:type="dxa"/>
              <w:left w:w="60" w:type="dxa"/>
              <w:bottom w:w="0" w:type="dxa"/>
              <w:right w:w="60" w:type="dxa"/>
            </w:tcMar>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F273F8A" w14:textId="77777777" w:rsidR="00231698" w:rsidRPr="0083573F" w:rsidRDefault="00231698" w:rsidP="003564AD">
            <w:pPr>
              <w:pStyle w:val="Tablebody"/>
              <w:rPr>
                <w:rFonts w:eastAsia="Arial" w:cs="Arial"/>
              </w:rPr>
            </w:pPr>
            <w:proofErr w:type="spellStart"/>
            <w:r w:rsidRPr="0083573F">
              <w:t>EventType</w:t>
            </w:r>
            <w:proofErr w:type="spellEnd"/>
          </w:p>
        </w:tc>
        <w:tc>
          <w:tcPr>
            <w:tcW w:w="5103" w:type="dxa"/>
            <w:tcMar>
              <w:top w:w="0" w:type="dxa"/>
              <w:left w:w="60" w:type="dxa"/>
              <w:bottom w:w="0" w:type="dxa"/>
              <w:right w:w="60" w:type="dxa"/>
            </w:tcMar>
          </w:tcPr>
          <w:p w14:paraId="6FBD5098" w14:textId="77777777" w:rsidR="00231698" w:rsidRPr="0083573F" w:rsidRDefault="00231698" w:rsidP="003564AD">
            <w:pPr>
              <w:pStyle w:val="Tablebody"/>
              <w:rPr>
                <w:rFonts w:eastAsia="Arial" w:cs="Arial"/>
              </w:rPr>
            </w:pPr>
            <w:r w:rsidRPr="0083573F">
              <w:t xml:space="preserve">The type of event, taken from the </w:t>
            </w:r>
            <w:proofErr w:type="spellStart"/>
            <w:r w:rsidRPr="0083573F">
              <w:t>EventType</w:t>
            </w:r>
            <w:proofErr w:type="spellEnd"/>
            <w:r w:rsidRPr="0083573F">
              <w:t xml:space="preserve"> </w:t>
            </w:r>
            <w:proofErr w:type="spellStart"/>
            <w:r w:rsidRPr="0083573F">
              <w:t>codelist</w:t>
            </w:r>
            <w:proofErr w:type="spellEnd"/>
            <w:r w:rsidRPr="0083573F">
              <w:t xml:space="preserve"> (e.g. tree removal, storm damage </w:t>
            </w:r>
            <w:proofErr w:type="spellStart"/>
            <w:r w:rsidRPr="0083573F">
              <w:t>etc</w:t>
            </w:r>
            <w:proofErr w:type="spellEnd"/>
            <w:r w:rsidRPr="0083573F">
              <w:t>).</w:t>
            </w:r>
          </w:p>
        </w:tc>
      </w:tr>
      <w:tr w:rsidR="00F51FCC" w:rsidRPr="00640857" w14:paraId="5BCB77BF" w14:textId="77777777" w:rsidTr="00015DDB">
        <w:tc>
          <w:tcPr>
            <w:tcW w:w="1698" w:type="dxa"/>
            <w:tcMar>
              <w:top w:w="0" w:type="dxa"/>
              <w:left w:w="60" w:type="dxa"/>
              <w:bottom w:w="0" w:type="dxa"/>
              <w:right w:w="60" w:type="dxa"/>
            </w:tcMar>
          </w:tcPr>
          <w:p w14:paraId="06B60DD8" w14:textId="77777777" w:rsidR="00F51FCC" w:rsidRPr="00640857" w:rsidRDefault="00F51FCC" w:rsidP="00C33320">
            <w:pPr>
              <w:pStyle w:val="Tablebody"/>
            </w:pPr>
            <w:proofErr w:type="spellStart"/>
            <w:r>
              <w:t>validPeriod</w:t>
            </w:r>
            <w:proofErr w:type="spellEnd"/>
          </w:p>
        </w:tc>
        <w:tc>
          <w:tcPr>
            <w:tcW w:w="1137" w:type="dxa"/>
            <w:tcMar>
              <w:top w:w="0" w:type="dxa"/>
              <w:left w:w="60" w:type="dxa"/>
              <w:bottom w:w="0" w:type="dxa"/>
              <w:right w:w="60" w:type="dxa"/>
            </w:tcMar>
          </w:tcPr>
          <w:p w14:paraId="113DBB36" w14:textId="3333ACB1" w:rsidR="00F51FCC" w:rsidRPr="00640857" w:rsidRDefault="00F51FCC" w:rsidP="00C33320">
            <w:pPr>
              <w:pStyle w:val="Tablebody"/>
              <w:rPr>
                <w:rFonts w:eastAsia="Arial" w:cs="Arial"/>
                <w:color w:val="0F0F0F"/>
              </w:rPr>
            </w:pPr>
            <w:r>
              <w:rPr>
                <w:color w:val="0F0F0F"/>
              </w:rPr>
              <w:t>1..1</w:t>
            </w:r>
          </w:p>
        </w:tc>
        <w:tc>
          <w:tcPr>
            <w:tcW w:w="1701" w:type="dxa"/>
            <w:tcMar>
              <w:top w:w="0" w:type="dxa"/>
              <w:left w:w="60" w:type="dxa"/>
              <w:bottom w:w="0" w:type="dxa"/>
              <w:right w:w="60" w:type="dxa"/>
            </w:tcMar>
          </w:tcPr>
          <w:p w14:paraId="0843D2C0" w14:textId="77777777" w:rsidR="00F51FCC" w:rsidRPr="00640857" w:rsidRDefault="00F51FCC" w:rsidP="00C33320">
            <w:pPr>
              <w:pStyle w:val="Tablebody"/>
              <w:rPr>
                <w:rFonts w:eastAsia="Arial" w:cs="Arial"/>
              </w:rPr>
            </w:pPr>
            <w:proofErr w:type="spellStart"/>
            <w:r>
              <w:t>gml:TimePeriod</w:t>
            </w:r>
            <w:proofErr w:type="spellEnd"/>
          </w:p>
        </w:tc>
        <w:tc>
          <w:tcPr>
            <w:tcW w:w="5103" w:type="dxa"/>
            <w:tcMar>
              <w:top w:w="0" w:type="dxa"/>
              <w:left w:w="60" w:type="dxa"/>
              <w:bottom w:w="0" w:type="dxa"/>
              <w:right w:w="60" w:type="dxa"/>
            </w:tcMar>
          </w:tcPr>
          <w:p w14:paraId="2CF8B1D8" w14:textId="2F626114" w:rsidR="00F51FCC" w:rsidRPr="00640857" w:rsidRDefault="00F51FCC">
            <w:pPr>
              <w:pStyle w:val="Tablebody"/>
              <w:rPr>
                <w:rFonts w:eastAsia="Arial" w:cs="Arial"/>
              </w:rPr>
            </w:pPr>
            <w:r>
              <w:t xml:space="preserve">Specifies the </w:t>
            </w:r>
            <w:proofErr w:type="spellStart"/>
            <w:r>
              <w:t>üeriod</w:t>
            </w:r>
            <w:proofErr w:type="spellEnd"/>
            <w:r>
              <w:t xml:space="preserve"> of the event described.</w:t>
            </w:r>
          </w:p>
        </w:tc>
      </w:tr>
    </w:tbl>
    <w:p w14:paraId="757CC603" w14:textId="3C87DE34"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24</w:t>
      </w:r>
      <w:r w:rsidR="00CE7E79">
        <w:rPr>
          <w:noProof/>
        </w:rPr>
        <w:fldChar w:fldCharType="end"/>
      </w:r>
      <w:r w:rsidRPr="003B0E95">
        <w:t xml:space="preserve"> Properties of </w:t>
      </w:r>
      <w:proofErr w:type="spellStart"/>
      <w:r>
        <w:t>EventReport</w:t>
      </w:r>
      <w:proofErr w:type="spellEnd"/>
    </w:p>
    <w:p w14:paraId="31EFB787" w14:textId="09A15773" w:rsidR="00015DBD" w:rsidRPr="0096596A" w:rsidRDefault="00015DBD" w:rsidP="003564AD">
      <w:pPr>
        <w:pStyle w:val="Heading10"/>
      </w:pPr>
      <w:bookmarkStart w:id="624" w:name="BKM_29ABF57C_0131_4A1E_9B14_2A5592D658C7"/>
      <w:bookmarkStart w:id="625" w:name="_Toc535827222"/>
      <w:bookmarkEnd w:id="624"/>
      <w:r>
        <w:lastRenderedPageBreak/>
        <w:t>MODEL CONCEPTS – OBSERVATIONS</w:t>
      </w:r>
      <w:bookmarkEnd w:id="625"/>
    </w:p>
    <w:p w14:paraId="5DD89A7B" w14:textId="77777777" w:rsidR="000C4181" w:rsidRPr="00A15B15" w:rsidRDefault="000C4181" w:rsidP="003564AD">
      <w:pPr>
        <w:pStyle w:val="Heading2"/>
      </w:pPr>
      <w:bookmarkStart w:id="626" w:name="_Toc535827223"/>
      <w:r w:rsidRPr="00A15B15">
        <w:t>Application of ISO 19156 Observations and Measurements to describe Observations</w:t>
      </w:r>
      <w:bookmarkEnd w:id="626"/>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r w:rsidR="00743BEB">
        <w:fldChar w:fldCharType="begin"/>
      </w:r>
      <w:r w:rsidR="00743BEB">
        <w:instrText xml:space="preserve"> HYPERLINK "http://portal.opengeospat</w:instrText>
      </w:r>
      <w:r w:rsidR="00743BEB">
        <w:instrText xml:space="preserve">ial.org/files/?artifact_id=41579" </w:instrText>
      </w:r>
      <w:ins w:id="627" w:author="Klausen Jörg" w:date="2019-01-21T09:43:00Z"/>
      <w:r w:rsidR="00743BEB">
        <w:fldChar w:fldCharType="separate"/>
      </w:r>
      <w:r w:rsidRPr="00457838">
        <w:rPr>
          <w:rStyle w:val="Hyperlink"/>
        </w:rPr>
        <w:t>http://portal.opengeospatial.org/files/?artifact_id=41579</w:t>
      </w:r>
      <w:r w:rsidR="00743BEB">
        <w:rPr>
          <w:rStyle w:val="Hyperlink"/>
        </w:rPr>
        <w:fldChar w:fldCharType="end"/>
      </w:r>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r w:rsidR="00C33320">
        <w:t xml:space="preserve">that </w:t>
      </w:r>
      <w:r>
        <w:t>is provided in the OGC specification “Observations &amp; Measurements – XML Implementation” (</w:t>
      </w:r>
      <w:r w:rsidR="00743BEB">
        <w:fldChar w:fldCharType="begin"/>
      </w:r>
      <w:r w:rsidR="00743BEB">
        <w:instrText xml:space="preserve"> HYPERLINK "http://portal.opengeospatial.org/files/?artifact_id=41510" </w:instrText>
      </w:r>
      <w:ins w:id="628" w:author="Klausen Jörg" w:date="2019-01-21T09:43:00Z"/>
      <w:r w:rsidR="00743BEB">
        <w:fldChar w:fldCharType="separate"/>
      </w:r>
      <w:r w:rsidRPr="0093774C">
        <w:rPr>
          <w:rStyle w:val="Hyperlink"/>
        </w:rPr>
        <w:t>http://portal.opengeospatial.org/files/?artifact_id=41510</w:t>
      </w:r>
      <w:r w:rsidR="00743BEB">
        <w:rPr>
          <w:rStyle w:val="Hyperlink"/>
        </w:rPr>
        <w:fldChar w:fldCharType="end"/>
      </w:r>
      <w:r>
        <w:t xml:space="preserve">). This is referred to as OMXML. The XML schema for this implementation is here: </w:t>
      </w:r>
      <w:r w:rsidR="00743BEB">
        <w:fldChar w:fldCharType="begin"/>
      </w:r>
      <w:r w:rsidR="00743BEB">
        <w:instrText xml:space="preserve"> HYPERLINK "http://schemas.opengis.net/om/2.0/" </w:instrText>
      </w:r>
      <w:ins w:id="629" w:author="Klausen Jörg" w:date="2019-01-21T09:43:00Z"/>
      <w:r w:rsidR="00743BEB">
        <w:fldChar w:fldCharType="separate"/>
      </w:r>
      <w:r w:rsidRPr="00283DDA">
        <w:rPr>
          <w:rStyle w:val="Hyperlink"/>
        </w:rPr>
        <w:t>http://schemas.opengis.net/om/2.0/</w:t>
      </w:r>
      <w:r w:rsidR="00743BEB">
        <w:rPr>
          <w:rStyle w:val="Hyperlink"/>
        </w:rPr>
        <w:fldChar w:fldCharType="end"/>
      </w:r>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r w:rsidR="00743BEB">
        <w:fldChar w:fldCharType="begin"/>
      </w:r>
      <w:r w:rsidR="00743BEB">
        <w:instrText xml:space="preserve"> HYPERLINK "https://www.seegrid.csiro.au/wiki/AppSchemas/ObservationsAndSampling" </w:instrText>
      </w:r>
      <w:ins w:id="630" w:author="Klausen Jörg" w:date="2019-01-21T09:43:00Z"/>
      <w:r w:rsidR="00743BEB">
        <w:fldChar w:fldCharType="separate"/>
      </w:r>
      <w:r w:rsidRPr="0093774C">
        <w:rPr>
          <w:rStyle w:val="Hyperlink"/>
        </w:rPr>
        <w:t>https://www.seegrid.csiro.au/wiki/AppSchemas/ObservationsAndSampling</w:t>
      </w:r>
      <w:r w:rsidR="00743BEB">
        <w:rPr>
          <w:rStyle w:val="Hyperlink"/>
        </w:rPr>
        <w:fldChar w:fldCharType="end"/>
      </w:r>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proofErr w:type="spellStart"/>
      <w:r w:rsidRPr="007D7E6E">
        <w:rPr>
          <w:u w:val="double"/>
        </w:rPr>
        <w:t>OM_Observation</w:t>
      </w:r>
      <w:proofErr w:type="spellEnd"/>
      <w:r>
        <w:t xml:space="preserve"> class. An </w:t>
      </w:r>
      <w:proofErr w:type="spellStart"/>
      <w:r w:rsidRPr="007D7E6E">
        <w:rPr>
          <w:u w:val="double"/>
        </w:rPr>
        <w:t>OM_Observation</w:t>
      </w:r>
      <w:proofErr w:type="spellEnd"/>
      <w:r>
        <w:t xml:space="preserve"> describes an event using a procedure, the result of which is an estimation of a value of some feature of interest. This framework is applied here to document WIGOS metadata. </w:t>
      </w:r>
    </w:p>
    <w:p w14:paraId="2E337F08" w14:textId="2FC7DC0A" w:rsidR="00241CA9" w:rsidRDefault="00241CA9" w:rsidP="003564AD">
      <w:pPr>
        <w:pStyle w:val="Heading3"/>
      </w:pPr>
      <w:r>
        <w:t xml:space="preserve">In the context of WIGOS we assume that the </w:t>
      </w:r>
      <w:proofErr w:type="spellStart"/>
      <w:r w:rsidRPr="007D7E6E">
        <w:rPr>
          <w:u w:val="double"/>
        </w:rPr>
        <w:t>OM_Observation</w:t>
      </w:r>
      <w:proofErr w:type="spellEnd"/>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w:t>
      </w:r>
      <w:r w:rsidR="00283489">
        <w:t>,</w:t>
      </w:r>
      <w:r>
        <w:t xml:space="preserve">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proofErr w:type="spellStart"/>
      <w:r w:rsidRPr="007D7E6E">
        <w:rPr>
          <w:u w:val="double"/>
        </w:rPr>
        <w:t>OM_Observation</w:t>
      </w:r>
      <w:proofErr w:type="spellEnd"/>
      <w:r>
        <w:t xml:space="preserve"> may be </w:t>
      </w:r>
      <w:r w:rsidR="00D43D21">
        <w:t xml:space="preserve">grouped into an </w:t>
      </w:r>
      <w:proofErr w:type="spellStart"/>
      <w:r w:rsidR="00D43D21" w:rsidRPr="003971ED">
        <w:rPr>
          <w:u w:val="double"/>
        </w:rPr>
        <w:t>ObservingCapability</w:t>
      </w:r>
      <w:proofErr w:type="spellEnd"/>
      <w:r w:rsidR="008A0A71">
        <w:t xml:space="preserve"> </w:t>
      </w:r>
      <w:r>
        <w:t xml:space="preserve">used to describe the record </w:t>
      </w:r>
      <w:r w:rsidR="008A0A71">
        <w:t xml:space="preserve">of observations of a particular quantity </w:t>
      </w:r>
      <w:r>
        <w:t>from a</w:t>
      </w:r>
      <w:r w:rsidR="00283489">
        <w:t>n observing facility</w:t>
      </w:r>
      <w:r>
        <w:t>.  T</w:t>
      </w:r>
      <w:r w:rsidR="00283489">
        <w:t>his is an important point as one</w:t>
      </w:r>
      <w:r>
        <w:t xml:space="preserve"> common meteorological use of the term ‘observation’ applies to a single observation at an instant (or very short period) of time, so this semantic difference should be understood. </w:t>
      </w:r>
    </w:p>
    <w:p w14:paraId="089D2735" w14:textId="15A4E5C8" w:rsidR="00241CA9" w:rsidRDefault="00241CA9" w:rsidP="003564AD">
      <w:pPr>
        <w:pStyle w:val="Heading3"/>
      </w:pPr>
      <w:r>
        <w:t xml:space="preserve">As another point of semantics: WIGOS metadata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proofErr w:type="spellStart"/>
      <w:r w:rsidRPr="00F52F0E">
        <w:rPr>
          <w:u w:val="double"/>
        </w:rPr>
        <w:t>OM_Observation</w:t>
      </w:r>
      <w:proofErr w:type="spellEnd"/>
      <w:r>
        <w:t xml:space="preserve"> is essentially a framework around which WIGOS metadata can be attached.</w:t>
      </w:r>
    </w:p>
    <w:p w14:paraId="1D6877FF" w14:textId="77777777" w:rsidR="00241CA9" w:rsidRPr="003564AD" w:rsidRDefault="00241CA9" w:rsidP="003564AD">
      <w:pPr>
        <w:pStyle w:val="Heading2"/>
      </w:pPr>
      <w:bookmarkStart w:id="631" w:name="_Toc535827224"/>
      <w:proofErr w:type="spellStart"/>
      <w:r w:rsidRPr="003564AD">
        <w:t>OM_Observation</w:t>
      </w:r>
      <w:bookmarkEnd w:id="631"/>
      <w:proofErr w:type="spellEnd"/>
    </w:p>
    <w:p w14:paraId="0B82D755" w14:textId="08BAA206" w:rsidR="00241CA9" w:rsidRPr="00C50E30" w:rsidRDefault="00241CA9" w:rsidP="003564AD">
      <w:pPr>
        <w:pStyle w:val="Heading3"/>
        <w:rPr>
          <w:lang w:val="en-AU"/>
        </w:rPr>
      </w:pPr>
      <w:r w:rsidRPr="00C50E30">
        <w:rPr>
          <w:i/>
        </w:rPr>
        <w:lastRenderedPageBreak/>
        <w:t>The following text is taken verbatim from the ISO 19156 standard:</w:t>
      </w:r>
      <w:r w:rsidRPr="00C50E30">
        <w:t xml:space="preserve"> </w:t>
      </w:r>
      <w:r w:rsidR="00C33320">
        <w:t>“</w:t>
      </w:r>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r w:rsidR="00C33320">
        <w:t>”</w:t>
      </w:r>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r w:rsidR="00C33320">
        <w:rPr>
          <w:i/>
          <w:lang w:val="en-AU"/>
        </w:rPr>
        <w:t>“</w:t>
      </w:r>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r w:rsidR="00C33320">
        <w:t>”</w:t>
      </w:r>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proofErr w:type="spellStart"/>
      <w:r w:rsidR="009A37C8" w:rsidRPr="00BD4DEB">
        <w:rPr>
          <w:u w:val="double"/>
        </w:rPr>
        <w:t>OM_Observation</w:t>
      </w:r>
      <w:proofErr w:type="spellEnd"/>
      <w:r w:rsidR="009A37C8">
        <w:t xml:space="preserve"> as defined in</w:t>
      </w:r>
      <w:r w:rsidR="003E40F4">
        <w:t xml:space="preserve"> </w:t>
      </w:r>
      <w:r w:rsidR="00743BEB">
        <w:fldChar w:fldCharType="begin"/>
      </w:r>
      <w:r w:rsidR="00743BEB">
        <w:instrText xml:space="preserve"> HYPERLINK "http://portal.opengeospatial.org/files/?artifact_id=41579" </w:instrText>
      </w:r>
      <w:ins w:id="632" w:author="Klausen Jörg" w:date="2019-01-21T09:43:00Z"/>
      <w:r w:rsidR="00743BEB">
        <w:fldChar w:fldCharType="separate"/>
      </w:r>
      <w:r w:rsidR="003E40F4" w:rsidRPr="003E40F4">
        <w:rPr>
          <w:rStyle w:val="Hyperlink"/>
        </w:rPr>
        <w:t>OGC and</w:t>
      </w:r>
      <w:r w:rsidR="009A37C8" w:rsidRPr="003E40F4">
        <w:rPr>
          <w:rStyle w:val="Hyperlink"/>
        </w:rPr>
        <w:t xml:space="preserve"> ISO 19156</w:t>
      </w:r>
      <w:r w:rsidR="003E40F4" w:rsidRPr="003E40F4">
        <w:rPr>
          <w:rStyle w:val="Hyperlink"/>
        </w:rPr>
        <w:t>:2011(E)</w:t>
      </w:r>
      <w:r w:rsidR="00743BEB">
        <w:rPr>
          <w:rStyle w:val="Hyperlink"/>
        </w:rPr>
        <w:fldChar w:fldCharType="end"/>
      </w:r>
      <w:r w:rsidR="009A37C8">
        <w:t xml:space="preserve">. </w:t>
      </w:r>
      <w:r w:rsidR="003E40F4">
        <w:t>References in parentheses refer to that document.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50E30" w14:paraId="12A949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F684E39" w14:textId="77777777" w:rsidR="00C50E30" w:rsidRPr="00A31DC0" w:rsidRDefault="00C50E30" w:rsidP="003564AD">
            <w:pPr>
              <w:pStyle w:val="Tableheader"/>
            </w:pPr>
            <w:proofErr w:type="spellStart"/>
            <w:r w:rsidRPr="00A31DC0">
              <w:t>Property</w:t>
            </w:r>
            <w:proofErr w:type="spellEnd"/>
          </w:p>
        </w:tc>
        <w:tc>
          <w:tcPr>
            <w:tcW w:w="1134" w:type="dxa"/>
            <w:shd w:val="clear" w:color="auto" w:fill="B8CCE4" w:themeFill="accent1" w:themeFillTint="66"/>
            <w:tcMar>
              <w:top w:w="0" w:type="dxa"/>
              <w:left w:w="60" w:type="dxa"/>
              <w:bottom w:w="0" w:type="dxa"/>
              <w:right w:w="60" w:type="dxa"/>
            </w:tcMar>
          </w:tcPr>
          <w:p w14:paraId="0F8DC5F0" w14:textId="77777777" w:rsidR="00C50E30" w:rsidRPr="00A31DC0" w:rsidRDefault="00C50E30" w:rsidP="003564AD">
            <w:pPr>
              <w:pStyle w:val="Tableheader"/>
            </w:pPr>
            <w:proofErr w:type="spellStart"/>
            <w:r w:rsidRPr="00A31DC0">
              <w:t>Cardinality</w:t>
            </w:r>
            <w:proofErr w:type="spellEnd"/>
          </w:p>
        </w:tc>
        <w:tc>
          <w:tcPr>
            <w:tcW w:w="1701" w:type="dxa"/>
            <w:shd w:val="clear" w:color="auto" w:fill="B8CCE4" w:themeFill="accent1" w:themeFillTint="66"/>
            <w:tcMar>
              <w:top w:w="0" w:type="dxa"/>
              <w:left w:w="60" w:type="dxa"/>
              <w:bottom w:w="0" w:type="dxa"/>
              <w:right w:w="60" w:type="dxa"/>
            </w:tcMar>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31B200D" w14:textId="77777777" w:rsidR="00C50E30" w:rsidRPr="00A31DC0" w:rsidRDefault="00C50E30" w:rsidP="003564AD">
            <w:pPr>
              <w:pStyle w:val="Tableheader"/>
            </w:pPr>
            <w:proofErr w:type="spellStart"/>
            <w:r w:rsidRPr="00A31DC0">
              <w:t>Property</w:t>
            </w:r>
            <w:proofErr w:type="spellEnd"/>
            <w:r w:rsidRPr="00A31DC0">
              <w:t xml:space="preserve"> Description</w:t>
            </w:r>
          </w:p>
        </w:tc>
      </w:tr>
      <w:tr w:rsidR="00C50E30" w14:paraId="269AB4FD" w14:textId="77777777" w:rsidTr="00015DDB">
        <w:tc>
          <w:tcPr>
            <w:tcW w:w="1701" w:type="dxa"/>
            <w:tcMar>
              <w:top w:w="0" w:type="dxa"/>
              <w:left w:w="60" w:type="dxa"/>
              <w:bottom w:w="0" w:type="dxa"/>
              <w:right w:w="60" w:type="dxa"/>
            </w:tcMar>
          </w:tcPr>
          <w:p w14:paraId="03641F4A" w14:textId="77777777" w:rsidR="00C50E30" w:rsidRPr="00640857" w:rsidRDefault="00C50E30" w:rsidP="003564AD">
            <w:pPr>
              <w:pStyle w:val="Tablebody"/>
            </w:pPr>
            <w:proofErr w:type="spellStart"/>
            <w:r w:rsidRPr="00640857">
              <w:t>phenomenonTime</w:t>
            </w:r>
            <w:proofErr w:type="spellEnd"/>
          </w:p>
        </w:tc>
        <w:tc>
          <w:tcPr>
            <w:tcW w:w="1134" w:type="dxa"/>
            <w:tcMar>
              <w:top w:w="0" w:type="dxa"/>
              <w:left w:w="60" w:type="dxa"/>
              <w:bottom w:w="0" w:type="dxa"/>
              <w:right w:w="60" w:type="dxa"/>
            </w:tcMar>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2FB05A4D" w14:textId="77777777" w:rsidR="00C50E30" w:rsidRPr="00640857" w:rsidRDefault="00C50E30" w:rsidP="003564AD">
            <w:pPr>
              <w:pStyle w:val="Tablebody"/>
              <w:rPr>
                <w:rFonts w:eastAsia="Arial" w:cs="Arial"/>
              </w:rPr>
            </w:pPr>
            <w:proofErr w:type="spellStart"/>
            <w:r w:rsidRPr="00640857">
              <w:t>TM_Object</w:t>
            </w:r>
            <w:proofErr w:type="spellEnd"/>
          </w:p>
        </w:tc>
        <w:tc>
          <w:tcPr>
            <w:tcW w:w="5103" w:type="dxa"/>
            <w:tcMar>
              <w:top w:w="0" w:type="dxa"/>
              <w:left w:w="60" w:type="dxa"/>
              <w:bottom w:w="0" w:type="dxa"/>
              <w:right w:w="60" w:type="dxa"/>
            </w:tcMar>
          </w:tcPr>
          <w:p w14:paraId="1B851B5C" w14:textId="37230B75" w:rsidR="00C50E30" w:rsidRPr="00640857" w:rsidRDefault="00C50E30" w:rsidP="003564AD">
            <w:pPr>
              <w:pStyle w:val="Tablebody"/>
              <w:rPr>
                <w:rFonts w:eastAsia="Arial" w:cs="Arial"/>
              </w:rPr>
            </w:pPr>
            <w:r w:rsidRPr="00640857">
              <w:t xml:space="preserve">The attribute </w:t>
            </w:r>
            <w:proofErr w:type="spellStart"/>
            <w:r w:rsidRPr="00640857">
              <w:rPr>
                <w:color w:val="000000"/>
              </w:rPr>
              <w:t>phenomenonTime:TM_Object</w:t>
            </w:r>
            <w:proofErr w:type="spellEnd"/>
            <w:r w:rsidRPr="00640857">
              <w:t xml:space="preserve"> shall describe the time that the result (</w:t>
            </w:r>
            <w:r w:rsidR="003E40F4">
              <w:t>7</w:t>
            </w:r>
            <w:r w:rsidRPr="00640857">
              <w:t>.2.2.9) applies to the property of the feature-of-interest (</w:t>
            </w:r>
            <w:r w:rsidR="003E40F4">
              <w:t>7</w:t>
            </w:r>
            <w:r w:rsidRPr="00640857">
              <w:t>.2.2.7). This is often the time of interaction by a sampling procedure (</w:t>
            </w:r>
            <w:r w:rsidR="003E40F4">
              <w:t>9.1.3</w:t>
            </w:r>
            <w:r w:rsidRPr="00640857">
              <w:t>) or observation procedure (</w:t>
            </w:r>
            <w:r w:rsidR="003E40F4">
              <w:t>7</w:t>
            </w:r>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 xml:space="preserve">NOTE 2    If the </w:t>
            </w:r>
            <w:proofErr w:type="spellStart"/>
            <w:r w:rsidRPr="00640857">
              <w:t>observedProperty</w:t>
            </w:r>
            <w:proofErr w:type="spellEnd"/>
            <w:r w:rsidRPr="00640857">
              <w:t xml:space="preserve"> of an observation is ‘occurrence time’ then the result should be the same as the </w:t>
            </w:r>
            <w:proofErr w:type="spellStart"/>
            <w:r w:rsidRPr="00640857">
              <w:t>phenomenonTime</w:t>
            </w:r>
            <w:proofErr w:type="spellEnd"/>
          </w:p>
        </w:tc>
      </w:tr>
      <w:tr w:rsidR="00C50E30" w14:paraId="2E322CA5" w14:textId="77777777" w:rsidTr="00015DDB">
        <w:tc>
          <w:tcPr>
            <w:tcW w:w="1701" w:type="dxa"/>
            <w:tcMar>
              <w:top w:w="0" w:type="dxa"/>
              <w:left w:w="60" w:type="dxa"/>
              <w:bottom w:w="0" w:type="dxa"/>
              <w:right w:w="60" w:type="dxa"/>
            </w:tcMar>
          </w:tcPr>
          <w:p w14:paraId="181E23C8" w14:textId="77777777" w:rsidR="00C50E30" w:rsidRPr="00640857" w:rsidRDefault="00C50E30" w:rsidP="003564AD">
            <w:pPr>
              <w:pStyle w:val="Tablebody"/>
            </w:pPr>
            <w:bookmarkStart w:id="633" w:name="BKM_3B9D83C4_650C_43DD_B19E_617565B87A83"/>
            <w:bookmarkEnd w:id="633"/>
            <w:proofErr w:type="spellStart"/>
            <w:r w:rsidRPr="00640857">
              <w:t>resultTime</w:t>
            </w:r>
            <w:proofErr w:type="spellEnd"/>
          </w:p>
        </w:tc>
        <w:tc>
          <w:tcPr>
            <w:tcW w:w="1134" w:type="dxa"/>
            <w:tcMar>
              <w:top w:w="0" w:type="dxa"/>
              <w:left w:w="60" w:type="dxa"/>
              <w:bottom w:w="0" w:type="dxa"/>
              <w:right w:w="60" w:type="dxa"/>
            </w:tcMar>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1C86966C" w14:textId="77777777" w:rsidR="00C50E30" w:rsidRPr="00640857" w:rsidRDefault="00C50E30" w:rsidP="003564AD">
            <w:pPr>
              <w:pStyle w:val="Tablebody"/>
              <w:rPr>
                <w:rFonts w:eastAsia="Arial" w:cs="Arial"/>
              </w:rPr>
            </w:pPr>
            <w:proofErr w:type="spellStart"/>
            <w:r w:rsidRPr="00640857">
              <w:t>TM_Instant</w:t>
            </w:r>
            <w:proofErr w:type="spellEnd"/>
          </w:p>
        </w:tc>
        <w:tc>
          <w:tcPr>
            <w:tcW w:w="5103" w:type="dxa"/>
            <w:tcMar>
              <w:top w:w="0" w:type="dxa"/>
              <w:left w:w="60" w:type="dxa"/>
              <w:bottom w:w="0" w:type="dxa"/>
              <w:right w:w="60" w:type="dxa"/>
            </w:tcMar>
          </w:tcPr>
          <w:p w14:paraId="7245679A" w14:textId="567B6949" w:rsidR="00C50E30" w:rsidRPr="00640857" w:rsidRDefault="00C50E30" w:rsidP="003564AD">
            <w:pPr>
              <w:pStyle w:val="Tablebody"/>
              <w:rPr>
                <w:rFonts w:eastAsia="Arial" w:cs="Arial"/>
              </w:rPr>
            </w:pPr>
            <w:r w:rsidRPr="00640857">
              <w:t xml:space="preserve">The attribute </w:t>
            </w:r>
            <w:proofErr w:type="spellStart"/>
            <w:r w:rsidRPr="00640857">
              <w:rPr>
                <w:color w:val="000000"/>
              </w:rPr>
              <w:t>resultTime:TM_Instant</w:t>
            </w:r>
            <w:proofErr w:type="spellEnd"/>
            <w:r w:rsidRPr="00640857">
              <w:t xml:space="preserve"> shall describe the time when the result became available, typically when the procedure (</w:t>
            </w:r>
            <w:r w:rsidR="003E40F4">
              <w:t>7</w:t>
            </w:r>
            <w:r w:rsidRPr="00640857">
              <w:t xml:space="preserve">.2.2.10) associated with the observation was completed For some observations this is identical to the </w:t>
            </w:r>
            <w:proofErr w:type="spellStart"/>
            <w:r w:rsidRPr="00640857">
              <w:t>phenomenonTime</w:t>
            </w:r>
            <w:proofErr w:type="spellEnd"/>
            <w:r w:rsidRPr="00640857">
              <w:t xml:space="preserv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w:t>
            </w:r>
            <w:proofErr w:type="spellStart"/>
            <w:r w:rsidRPr="00640857">
              <w:t>phenomenonTime</w:t>
            </w:r>
            <w:proofErr w:type="spellEnd"/>
            <w:r w:rsidRPr="00640857">
              <w:t xml:space="preserve"> is the time the specimen was retrieved from its host, while the </w:t>
            </w:r>
            <w:proofErr w:type="spellStart"/>
            <w:r w:rsidRPr="00640857">
              <w:t>resultTime</w:t>
            </w:r>
            <w:proofErr w:type="spellEnd"/>
            <w:r w:rsidRPr="00640857">
              <w:t xml:space="preserv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w:t>
            </w:r>
            <w:proofErr w:type="spellStart"/>
            <w:r w:rsidRPr="00640857">
              <w:t>resultTime</w:t>
            </w:r>
            <w:proofErr w:type="spellEnd"/>
            <w:r w:rsidRPr="00640857">
              <w:t xml:space="preserv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w:t>
            </w:r>
            <w:proofErr w:type="spellStart"/>
            <w:r w:rsidRPr="00640857">
              <w:t>resultTime</w:t>
            </w:r>
            <w:proofErr w:type="spellEnd"/>
            <w:r w:rsidRPr="00640857">
              <w:t xml:space="preserve"> is the post-processing time, while the </w:t>
            </w:r>
            <w:proofErr w:type="spellStart"/>
            <w:r w:rsidRPr="00640857">
              <w:t>phenomenonTime</w:t>
            </w:r>
            <w:proofErr w:type="spellEnd"/>
            <w:r w:rsidRPr="00640857">
              <w:t xml:space="preserv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w:t>
            </w:r>
            <w:proofErr w:type="spellStart"/>
            <w:r w:rsidRPr="00640857">
              <w:t>phenomenonTime</w:t>
            </w:r>
            <w:proofErr w:type="spellEnd"/>
            <w:r w:rsidRPr="00640857">
              <w:t xml:space="preserve"> is the time that the result applies to, while the </w:t>
            </w:r>
            <w:proofErr w:type="spellStart"/>
            <w:r w:rsidRPr="00640857">
              <w:t>resultTime</w:t>
            </w:r>
            <w:proofErr w:type="spellEnd"/>
            <w:r w:rsidRPr="00640857">
              <w:t xml:space="preserve"> is the time that the simulation was executed. </w:t>
            </w:r>
          </w:p>
        </w:tc>
      </w:tr>
      <w:tr w:rsidR="00C50E30" w14:paraId="3B81B659" w14:textId="77777777" w:rsidTr="00015DDB">
        <w:tc>
          <w:tcPr>
            <w:tcW w:w="1701" w:type="dxa"/>
            <w:tcMar>
              <w:top w:w="0" w:type="dxa"/>
              <w:left w:w="60" w:type="dxa"/>
              <w:bottom w:w="0" w:type="dxa"/>
              <w:right w:w="60" w:type="dxa"/>
            </w:tcMar>
          </w:tcPr>
          <w:p w14:paraId="55E78776" w14:textId="77777777" w:rsidR="00C50E30" w:rsidRPr="00640857" w:rsidRDefault="00C50E30" w:rsidP="003564AD">
            <w:pPr>
              <w:pStyle w:val="Tablebody"/>
            </w:pPr>
            <w:bookmarkStart w:id="634" w:name="BKM_5658F0F8_96D8_4806_8D78_FE67EA0091E9"/>
            <w:bookmarkEnd w:id="634"/>
            <w:proofErr w:type="spellStart"/>
            <w:r w:rsidRPr="00640857">
              <w:t>validTime</w:t>
            </w:r>
            <w:proofErr w:type="spellEnd"/>
          </w:p>
        </w:tc>
        <w:tc>
          <w:tcPr>
            <w:tcW w:w="1134" w:type="dxa"/>
            <w:tcMar>
              <w:top w:w="0" w:type="dxa"/>
              <w:left w:w="60" w:type="dxa"/>
              <w:bottom w:w="0" w:type="dxa"/>
              <w:right w:w="60" w:type="dxa"/>
            </w:tcMar>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
          <w:p w14:paraId="1B7B2F0B" w14:textId="77777777" w:rsidR="00C50E30" w:rsidRPr="00640857" w:rsidRDefault="00C50E30" w:rsidP="003564AD">
            <w:pPr>
              <w:pStyle w:val="Tablebody"/>
              <w:rPr>
                <w:rFonts w:eastAsia="Arial" w:cs="Arial"/>
              </w:rPr>
            </w:pPr>
            <w:proofErr w:type="spellStart"/>
            <w:r w:rsidRPr="00640857">
              <w:t>TM_Period</w:t>
            </w:r>
            <w:proofErr w:type="spellEnd"/>
          </w:p>
        </w:tc>
        <w:tc>
          <w:tcPr>
            <w:tcW w:w="5103" w:type="dxa"/>
            <w:tcMar>
              <w:top w:w="0" w:type="dxa"/>
              <w:left w:w="60" w:type="dxa"/>
              <w:bottom w:w="0" w:type="dxa"/>
              <w:right w:w="60" w:type="dxa"/>
            </w:tcMar>
          </w:tcPr>
          <w:p w14:paraId="5FC883FF" w14:textId="77777777" w:rsidR="00C50E30" w:rsidRPr="00640857" w:rsidRDefault="00C50E30" w:rsidP="003564AD">
            <w:pPr>
              <w:pStyle w:val="Tablebody"/>
              <w:rPr>
                <w:rFonts w:eastAsia="Arial" w:cs="Arial"/>
              </w:rPr>
            </w:pPr>
            <w:r w:rsidRPr="00640857">
              <w:t xml:space="preserve">If present, the attribute </w:t>
            </w:r>
            <w:proofErr w:type="spellStart"/>
            <w:r w:rsidRPr="00640857">
              <w:rPr>
                <w:color w:val="000000"/>
              </w:rPr>
              <w:t>validTime:TM_Period</w:t>
            </w:r>
            <w:proofErr w:type="spellEnd"/>
            <w:r w:rsidRPr="00640857">
              <w:t xml:space="preserve"> shall describe the time period during which the result is intended to be used. </w:t>
            </w:r>
          </w:p>
          <w:p w14:paraId="692B41A1" w14:textId="5782F0EE" w:rsidR="00C50E30" w:rsidRPr="00640857" w:rsidRDefault="00C50E30" w:rsidP="003564AD">
            <w:pPr>
              <w:pStyle w:val="Tablebody"/>
              <w:rPr>
                <w:rFonts w:eastAsia="Arial" w:cs="Arial"/>
              </w:rPr>
            </w:pPr>
            <w:r w:rsidRPr="00640857">
              <w:t xml:space="preserve">NOTE  This attribute is commonly required in forecasting applications. </w:t>
            </w:r>
          </w:p>
        </w:tc>
      </w:tr>
      <w:tr w:rsidR="00C50E30" w14:paraId="52355AED" w14:textId="77777777" w:rsidTr="00015DDB">
        <w:tc>
          <w:tcPr>
            <w:tcW w:w="1701" w:type="dxa"/>
            <w:tcMar>
              <w:top w:w="0" w:type="dxa"/>
              <w:left w:w="60" w:type="dxa"/>
              <w:bottom w:w="0" w:type="dxa"/>
              <w:right w:w="60" w:type="dxa"/>
            </w:tcMar>
          </w:tcPr>
          <w:p w14:paraId="7A3D4DA5" w14:textId="77777777" w:rsidR="00C50E30" w:rsidRPr="00640857" w:rsidRDefault="00C50E30" w:rsidP="003564AD">
            <w:pPr>
              <w:pStyle w:val="Tablebody"/>
            </w:pPr>
            <w:bookmarkStart w:id="635" w:name="BKM_12D80DFF_7F58_44CF_994F_5B96E68A36F5"/>
            <w:bookmarkEnd w:id="635"/>
            <w:proofErr w:type="spellStart"/>
            <w:r w:rsidRPr="00640857">
              <w:t>resultQuality</w:t>
            </w:r>
            <w:proofErr w:type="spellEnd"/>
          </w:p>
        </w:tc>
        <w:tc>
          <w:tcPr>
            <w:tcW w:w="1134" w:type="dxa"/>
            <w:tcMar>
              <w:top w:w="0" w:type="dxa"/>
              <w:left w:w="60" w:type="dxa"/>
              <w:bottom w:w="0" w:type="dxa"/>
              <w:right w:w="60" w:type="dxa"/>
            </w:tcMar>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3D948443" w14:textId="77777777" w:rsidR="00C50E30" w:rsidRPr="00640857" w:rsidRDefault="00C50E30" w:rsidP="003564AD">
            <w:pPr>
              <w:pStyle w:val="Tablebody"/>
              <w:rPr>
                <w:rFonts w:eastAsia="Arial" w:cs="Arial"/>
              </w:rPr>
            </w:pPr>
            <w:proofErr w:type="spellStart"/>
            <w:r w:rsidRPr="00640857">
              <w:t>DQ_Element</w:t>
            </w:r>
            <w:proofErr w:type="spellEnd"/>
          </w:p>
        </w:tc>
        <w:tc>
          <w:tcPr>
            <w:tcW w:w="5103" w:type="dxa"/>
            <w:tcMar>
              <w:top w:w="0" w:type="dxa"/>
              <w:left w:w="60" w:type="dxa"/>
              <w:bottom w:w="0" w:type="dxa"/>
              <w:right w:w="60" w:type="dxa"/>
            </w:tcMar>
          </w:tcPr>
          <w:p w14:paraId="05A2D0EA" w14:textId="34D25CA8" w:rsidR="00C50E30" w:rsidRPr="00640857" w:rsidRDefault="00C50E30" w:rsidP="003E40F4">
            <w:pPr>
              <w:pStyle w:val="Tablebody"/>
              <w:rPr>
                <w:rFonts w:eastAsia="Arial" w:cs="Arial"/>
              </w:rPr>
            </w:pPr>
            <w:r w:rsidRPr="00640857">
              <w:t xml:space="preserve">If present, the attribute </w:t>
            </w:r>
            <w:proofErr w:type="spellStart"/>
            <w:r w:rsidRPr="00640857">
              <w:rPr>
                <w:color w:val="000000"/>
              </w:rPr>
              <w:t>resultQuality:DQ_Element</w:t>
            </w:r>
            <w:proofErr w:type="spellEnd"/>
            <w:r w:rsidRPr="00640857">
              <w:t xml:space="preserve"> shall describe </w:t>
            </w:r>
            <w:r w:rsidRPr="00640857">
              <w:lastRenderedPageBreak/>
              <w:t>the quality of the result (</w:t>
            </w:r>
            <w:r w:rsidR="003E40F4">
              <w:t>7</w:t>
            </w:r>
            <w:r w:rsidRPr="00640857">
              <w:t>.2.2.9). This instance-specific description complements the description of the observation procedure (</w:t>
            </w:r>
            <w:r w:rsidR="003E40F4">
              <w:t>7</w:t>
            </w:r>
            <w:r w:rsidRPr="00640857">
              <w:t>.2.2.10), which provides information concerning the quality of all observations using this procedure. Quality of a result may be assessed following the procedures in ISO 19114:2003.</w:t>
            </w:r>
            <w:r w:rsidR="00FE5745">
              <w:t xml:space="preserve"> </w:t>
            </w:r>
            <w:r w:rsidRPr="00640857">
              <w:t xml:space="preserve">Multiple measures may be provided (ISO/TS 19138:2006). </w:t>
            </w:r>
          </w:p>
        </w:tc>
      </w:tr>
      <w:tr w:rsidR="00C50E30" w14:paraId="40D69459" w14:textId="77777777" w:rsidTr="00015DDB">
        <w:tc>
          <w:tcPr>
            <w:tcW w:w="1701" w:type="dxa"/>
            <w:tcMar>
              <w:top w:w="0" w:type="dxa"/>
              <w:left w:w="60" w:type="dxa"/>
              <w:bottom w:w="0" w:type="dxa"/>
              <w:right w:w="60" w:type="dxa"/>
            </w:tcMar>
          </w:tcPr>
          <w:p w14:paraId="63EE1F98" w14:textId="0539678F" w:rsidR="00C50E30" w:rsidRPr="00640857" w:rsidRDefault="003E40F4" w:rsidP="003564AD">
            <w:pPr>
              <w:pStyle w:val="Tablebody"/>
            </w:pPr>
            <w:bookmarkStart w:id="636" w:name="BKM_634DD074_DAED_405B_A4BA_2D1E98087FFF"/>
            <w:bookmarkEnd w:id="636"/>
            <w:r>
              <w:lastRenderedPageBreak/>
              <w:t>p</w:t>
            </w:r>
            <w:r w:rsidR="00C50E30" w:rsidRPr="00640857">
              <w:t>arameter</w:t>
            </w:r>
          </w:p>
        </w:tc>
        <w:tc>
          <w:tcPr>
            <w:tcW w:w="1134" w:type="dxa"/>
            <w:tcMar>
              <w:top w:w="0" w:type="dxa"/>
              <w:left w:w="60" w:type="dxa"/>
              <w:bottom w:w="0" w:type="dxa"/>
              <w:right w:w="60" w:type="dxa"/>
            </w:tcMar>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90FB376" w14:textId="77777777" w:rsidR="00C50E30" w:rsidRPr="00640857" w:rsidRDefault="00C50E30" w:rsidP="003564AD">
            <w:pPr>
              <w:pStyle w:val="Tablebody"/>
              <w:rPr>
                <w:rFonts w:eastAsia="Arial" w:cs="Arial"/>
              </w:rPr>
            </w:pPr>
            <w:proofErr w:type="spellStart"/>
            <w:r w:rsidRPr="00640857">
              <w:t>NamedValue</w:t>
            </w:r>
            <w:proofErr w:type="spellEnd"/>
          </w:p>
        </w:tc>
        <w:tc>
          <w:tcPr>
            <w:tcW w:w="5103" w:type="dxa"/>
            <w:tcMar>
              <w:top w:w="0" w:type="dxa"/>
              <w:left w:w="60" w:type="dxa"/>
              <w:bottom w:w="0" w:type="dxa"/>
              <w:right w:w="60" w:type="dxa"/>
            </w:tcMar>
          </w:tcPr>
          <w:p w14:paraId="5A6485AA" w14:textId="5D96EB79" w:rsidR="00C50E30" w:rsidRPr="00640857" w:rsidRDefault="00C50E30" w:rsidP="003564AD">
            <w:pPr>
              <w:pStyle w:val="Tablebody"/>
              <w:rPr>
                <w:rFonts w:eastAsia="Arial" w:cs="Arial"/>
              </w:rPr>
            </w:pPr>
            <w:r w:rsidRPr="00640857">
              <w:t xml:space="preserve">If present, the attributes </w:t>
            </w:r>
            <w:proofErr w:type="spellStart"/>
            <w:r w:rsidRPr="00640857">
              <w:rPr>
                <w:color w:val="000000"/>
              </w:rPr>
              <w:t>parameter:NamedValue</w:t>
            </w:r>
            <w:proofErr w:type="spellEnd"/>
            <w:r w:rsidRPr="00640857">
              <w:t xml:space="preserve"> shall describe an arbitrary event-specific parameter. This might be an environmental parameter, an instrument setting or input, or an event-specific sampling parameter that is not tightly bound to either the feature-of-interest (</w:t>
            </w:r>
            <w:r w:rsidR="003E40F4">
              <w:t>7</w:t>
            </w:r>
            <w:r w:rsidRPr="00640857">
              <w:t>.2.2.7) or to the observation procedure (</w:t>
            </w:r>
            <w:r w:rsidR="003E40F4">
              <w:t>7</w:t>
            </w:r>
            <w:r w:rsidRPr="00640857">
              <w:t xml:space="preserve">.2.2.10). To avoid ambiguity, there shall be no more than one parameter with the same name. </w:t>
            </w:r>
          </w:p>
          <w:p w14:paraId="151195A4" w14:textId="01D46358" w:rsidR="00C50E30" w:rsidRPr="00640857" w:rsidRDefault="00C50E30" w:rsidP="003564AD">
            <w:pPr>
              <w:pStyle w:val="Tablebody"/>
              <w:rPr>
                <w:rFonts w:eastAsia="Arial" w:cs="Arial"/>
              </w:rPr>
            </w:pPr>
            <w:r w:rsidRPr="00640857">
              <w:t xml:space="preserve">NOTE  Parameters that are tightly bound to the procedure may be recorded as part of the procedure description. </w:t>
            </w:r>
          </w:p>
          <w:p w14:paraId="332EB906" w14:textId="62279A95"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r w:rsidR="003E40F4">
              <w:t>7</w:t>
            </w:r>
            <w:r w:rsidRPr="00640857">
              <w:t xml:space="preserve">.2.2.10) is a generic or standard procedure, rather than an event-specific process. In this context, parameters bound to the observation act, such as instrument settings, calibrations or inputs, local position, detection limits, asset </w:t>
            </w:r>
            <w:r w:rsidR="003E40F4">
              <w:t>i</w:t>
            </w:r>
            <w:r w:rsidR="007256E3">
              <w:t>dentifier</w:t>
            </w:r>
            <w:r w:rsidRPr="00640857">
              <w:t xml:space="preserve">, operator, may augment the description of a standard procedure. </w:t>
            </w:r>
          </w:p>
          <w:p w14:paraId="59D44E8E" w14:textId="24622FB4" w:rsidR="00C50E30" w:rsidRPr="00640857" w:rsidRDefault="00C50E30" w:rsidP="003564AD">
            <w:pPr>
              <w:pStyle w:val="Tablebody"/>
              <w:rPr>
                <w:rFonts w:eastAsia="Arial" w:cs="Arial"/>
              </w:rPr>
            </w:pPr>
            <w:r w:rsidRPr="00640857">
              <w:t>EXAMPLE 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w:t>
            </w:r>
            <w:proofErr w:type="spellStart"/>
            <w:r w:rsidRPr="00640857">
              <w:t>samplingDepth</w:t>
            </w:r>
            <w:proofErr w:type="spellEnd"/>
            <w:r w:rsidRPr="00640857">
              <w:t xml:space="preserve">” parameter to the observation (Figure 3). The sampling depth is of secondary interest compared to the temporal variation of water quality at the site. </w:t>
            </w:r>
          </w:p>
        </w:tc>
      </w:tr>
      <w:tr w:rsidR="00C50E30" w14:paraId="0DB019FC" w14:textId="77777777" w:rsidTr="00015DDB">
        <w:tc>
          <w:tcPr>
            <w:tcW w:w="1701" w:type="dxa"/>
            <w:tcMar>
              <w:top w:w="0" w:type="dxa"/>
              <w:left w:w="60" w:type="dxa"/>
              <w:bottom w:w="0" w:type="dxa"/>
              <w:right w:w="60" w:type="dxa"/>
            </w:tcMar>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
          <w:p w14:paraId="15E27441" w14:textId="5457A349"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2B92A700" w14:textId="77777777" w:rsidR="00C50E30" w:rsidRPr="00640857" w:rsidRDefault="00C50E30" w:rsidP="003564AD">
            <w:pPr>
              <w:pStyle w:val="Tablebody"/>
              <w:rPr>
                <w:rFonts w:eastAsia="Arial" w:cs="Arial"/>
              </w:rPr>
            </w:pPr>
            <w:proofErr w:type="spellStart"/>
            <w:r w:rsidRPr="00640857">
              <w:t>OM_Process</w:t>
            </w:r>
            <w:proofErr w:type="spellEnd"/>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
          <w:p w14:paraId="280986EB" w14:textId="65CCE39B" w:rsidR="00C50E30" w:rsidRPr="00640857" w:rsidRDefault="00C50E30" w:rsidP="003564AD">
            <w:pPr>
              <w:pStyle w:val="Tablebody"/>
              <w:rPr>
                <w:rFonts w:eastAsia="Arial" w:cs="Arial"/>
              </w:rPr>
            </w:pPr>
            <w:r w:rsidRPr="00640857">
              <w:t xml:space="preserve">The association </w:t>
            </w:r>
            <w:proofErr w:type="spellStart"/>
            <w:r w:rsidRPr="00640857">
              <w:t>ProcessUsed</w:t>
            </w:r>
            <w:proofErr w:type="spellEnd"/>
            <w:r w:rsidRPr="00640857">
              <w:t xml:space="preserve"> shall link the </w:t>
            </w:r>
            <w:proofErr w:type="spellStart"/>
            <w:r w:rsidRPr="00640857">
              <w:t>OM_Observation</w:t>
            </w:r>
            <w:proofErr w:type="spellEnd"/>
            <w:r w:rsidRPr="00640857">
              <w:t xml:space="preserve"> to the </w:t>
            </w:r>
            <w:proofErr w:type="spellStart"/>
            <w:r w:rsidRPr="00640857">
              <w:t>OM_Process</w:t>
            </w:r>
            <w:proofErr w:type="spellEnd"/>
            <w:r w:rsidRPr="00640857">
              <w:t xml:space="preserve"> (</w:t>
            </w:r>
            <w:r w:rsidR="008205AC">
              <w:t>7</w:t>
            </w:r>
            <w:r w:rsidRPr="00640857">
              <w:t xml:space="preserve">.2.3) used to generate the result. The process has the role procedure with respect to the observation. A process might be responsible for more than one </w:t>
            </w:r>
            <w:proofErr w:type="spellStart"/>
            <w:r w:rsidRPr="00640857">
              <w:t>generatedObservation</w:t>
            </w:r>
            <w:proofErr w:type="spellEnd"/>
            <w:r w:rsidRPr="00640857">
              <w:t xml:space="preserve">. </w:t>
            </w:r>
          </w:p>
          <w:p w14:paraId="10899C4C" w14:textId="77777777" w:rsidR="00C50E30" w:rsidRPr="00640857" w:rsidRDefault="00C50E30" w:rsidP="003564AD">
            <w:pPr>
              <w:pStyle w:val="Tablebody"/>
              <w:rPr>
                <w:rFonts w:eastAsia="Arial" w:cs="Arial"/>
              </w:rPr>
            </w:pPr>
            <w:r w:rsidRPr="00640857">
              <w:t xml:space="preserve">The </w:t>
            </w:r>
            <w:proofErr w:type="spellStart"/>
            <w:r w:rsidRPr="00640857">
              <w:t>OM_Process</w:t>
            </w:r>
            <w:proofErr w:type="spellEnd"/>
            <w:r w:rsidRPr="00640857">
              <w:t xml:space="preserve"> shall be suitable for the observed property. As a corollary, details of the observed property are constrained by the procedure used.  </w:t>
            </w:r>
          </w:p>
          <w:p w14:paraId="0A3DC88F" w14:textId="00449BA3" w:rsidR="00C50E30" w:rsidRPr="00640857" w:rsidRDefault="00C50E30" w:rsidP="003564AD">
            <w:pPr>
              <w:pStyle w:val="Tablebody"/>
              <w:rPr>
                <w:rFonts w:eastAsia="Arial" w:cs="Arial"/>
              </w:rPr>
            </w:pPr>
            <w:r w:rsidRPr="00640857">
              <w:t xml:space="preserve">EXAMPLE </w:t>
            </w:r>
            <w:r w:rsidR="008205AC">
              <w:t xml:space="preserve"> </w:t>
            </w:r>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015DDB">
        <w:tc>
          <w:tcPr>
            <w:tcW w:w="1701" w:type="dxa"/>
            <w:tcMar>
              <w:top w:w="0" w:type="dxa"/>
              <w:left w:w="60" w:type="dxa"/>
              <w:bottom w:w="0" w:type="dxa"/>
              <w:right w:w="60" w:type="dxa"/>
            </w:tcMar>
          </w:tcPr>
          <w:p w14:paraId="37E19756" w14:textId="77777777" w:rsidR="00C50E30" w:rsidRPr="00640857" w:rsidRDefault="00C50E30" w:rsidP="003564AD">
            <w:pPr>
              <w:pStyle w:val="Tablebody"/>
            </w:pPr>
            <w:proofErr w:type="spellStart"/>
            <w:r w:rsidRPr="00640857">
              <w:t>featureOfInterest</w:t>
            </w:r>
            <w:proofErr w:type="spellEnd"/>
          </w:p>
        </w:tc>
        <w:tc>
          <w:tcPr>
            <w:tcW w:w="1134" w:type="dxa"/>
            <w:tcMar>
              <w:top w:w="0" w:type="dxa"/>
              <w:left w:w="60" w:type="dxa"/>
              <w:bottom w:w="0" w:type="dxa"/>
              <w:right w:w="60" w:type="dxa"/>
            </w:tcMar>
          </w:tcPr>
          <w:p w14:paraId="6477A052" w14:textId="41201165"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5C4E6113" w14:textId="77777777" w:rsidR="00C50E30" w:rsidRPr="00640857" w:rsidRDefault="00C50E30" w:rsidP="003564AD">
            <w:pPr>
              <w:pStyle w:val="Tablebody"/>
              <w:rPr>
                <w:rFonts w:eastAsia="Arial" w:cs="Arial"/>
              </w:rPr>
            </w:pPr>
            <w:proofErr w:type="spellStart"/>
            <w:r w:rsidRPr="00640857">
              <w:t>GFI_Feature</w:t>
            </w:r>
            <w:proofErr w:type="spellEnd"/>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
          <w:p w14:paraId="02F9EC3C" w14:textId="77777777" w:rsidR="00C50E30" w:rsidRPr="00640857" w:rsidRDefault="00C50E30" w:rsidP="003564AD">
            <w:pPr>
              <w:pStyle w:val="Tablebody"/>
              <w:rPr>
                <w:rFonts w:eastAsia="Arial" w:cs="Arial"/>
              </w:rPr>
            </w:pPr>
            <w:r w:rsidRPr="00640857">
              <w:t xml:space="preserve">The association Domain shall link the </w:t>
            </w:r>
            <w:proofErr w:type="spellStart"/>
            <w:r w:rsidRPr="00640857">
              <w:t>OM_Observation</w:t>
            </w:r>
            <w:proofErr w:type="spellEnd"/>
            <w:r w:rsidRPr="00640857">
              <w:t xml:space="preserve"> to the </w:t>
            </w:r>
            <w:proofErr w:type="spellStart"/>
            <w:r w:rsidRPr="00640857">
              <w:t>GFI_Feature</w:t>
            </w:r>
            <w:proofErr w:type="spellEnd"/>
            <w:r w:rsidRPr="00640857">
              <w:t xml:space="preserve"> (B.2.1) that is the subject of the observation and carries the observed property. This feature has the role </w:t>
            </w:r>
            <w:proofErr w:type="spellStart"/>
            <w:r w:rsidRPr="00640857">
              <w:t>featureOfInterest</w:t>
            </w:r>
            <w:proofErr w:type="spellEnd"/>
            <w:r w:rsidRPr="00640857">
              <w:t xml:space="preserve"> with respect to the observation. This feature is the real-world object whose properties are under observation, or is a feature intended to sample the real-world object, as described in Clause 8 of this standard. An observation instance serves as a </w:t>
            </w:r>
            <w:proofErr w:type="spellStart"/>
            <w:r w:rsidRPr="00640857">
              <w:t>propertyValueProvider</w:t>
            </w:r>
            <w:proofErr w:type="spellEnd"/>
            <w:r w:rsidRPr="00640857">
              <w:t xml:space="preserve"> for its feature of interest.</w:t>
            </w:r>
          </w:p>
        </w:tc>
      </w:tr>
      <w:tr w:rsidR="00C50E30" w14:paraId="745D8609" w14:textId="77777777" w:rsidTr="00015DDB">
        <w:tc>
          <w:tcPr>
            <w:tcW w:w="1701" w:type="dxa"/>
            <w:tcMar>
              <w:top w:w="0" w:type="dxa"/>
              <w:left w:w="60" w:type="dxa"/>
              <w:bottom w:w="0" w:type="dxa"/>
              <w:right w:w="60" w:type="dxa"/>
            </w:tcMar>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
          <w:p w14:paraId="6B174699" w14:textId="06481C6C"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
          <w:p w14:paraId="135E33B3" w14:textId="77777777" w:rsidR="00C50E30" w:rsidRPr="003971ED" w:rsidRDefault="00C50E30" w:rsidP="003564AD">
            <w:pPr>
              <w:pStyle w:val="Tablebody"/>
              <w:rPr>
                <w:rFonts w:eastAsia="Arial" w:cs="Arial"/>
              </w:rPr>
            </w:pPr>
            <w:r w:rsidRPr="003971ED">
              <w:t xml:space="preserve">The association Range shall link the </w:t>
            </w:r>
            <w:proofErr w:type="spellStart"/>
            <w:r w:rsidRPr="003971ED">
              <w:t>OM_Observation</w:t>
            </w:r>
            <w:proofErr w:type="spellEnd"/>
            <w:r w:rsidRPr="003971ED">
              <w:t xml:space="preserve"> to the value generated by the </w:t>
            </w:r>
            <w:proofErr w:type="spellStart"/>
            <w:r w:rsidRPr="003971ED">
              <w:t>procedure.The</w:t>
            </w:r>
            <w:proofErr w:type="spellEnd"/>
            <w:r w:rsidRPr="003971ED">
              <w:t xml:space="preserve"> value has the role result with respect to the observation. The type of the result is shown as Any, since it may represent the value of any feature property. </w:t>
            </w:r>
          </w:p>
          <w:p w14:paraId="1FF21E5D" w14:textId="63136606" w:rsidR="00C50E30" w:rsidRPr="003971ED" w:rsidRDefault="00C50E30" w:rsidP="003564AD">
            <w:pPr>
              <w:pStyle w:val="Tablebody"/>
              <w:rPr>
                <w:rFonts w:eastAsia="Arial" w:cs="Arial"/>
              </w:rPr>
            </w:pPr>
            <w:r w:rsidRPr="003971ED">
              <w:t xml:space="preserve">NOTE   OGC SWE Common provides a model suitable for describing many kinds of observation results. </w:t>
            </w:r>
          </w:p>
          <w:p w14:paraId="2683A270" w14:textId="7A3DDBA7" w:rsidR="00C50E30" w:rsidRPr="003971ED" w:rsidRDefault="00C50E30" w:rsidP="003564AD">
            <w:pPr>
              <w:pStyle w:val="Tablebody"/>
              <w:rPr>
                <w:rFonts w:eastAsia="Arial" w:cs="Arial"/>
              </w:rPr>
            </w:pPr>
            <w:r w:rsidRPr="003971ED">
              <w:lastRenderedPageBreak/>
              <w:t>The type of the observation result shall be consistent with the observed property, and the scale or scope for the value shall be consistent with the quantity or category type. If the observed property (</w:t>
            </w:r>
            <w:r w:rsidR="008205AC">
              <w:t>7</w:t>
            </w:r>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015DDB">
        <w:tc>
          <w:tcPr>
            <w:tcW w:w="1701" w:type="dxa"/>
            <w:tcMar>
              <w:top w:w="0" w:type="dxa"/>
              <w:left w:w="60" w:type="dxa"/>
              <w:bottom w:w="0" w:type="dxa"/>
              <w:right w:w="60" w:type="dxa"/>
            </w:tcMar>
          </w:tcPr>
          <w:p w14:paraId="42EBFF61" w14:textId="77777777" w:rsidR="00C50E30" w:rsidRPr="00640857" w:rsidRDefault="00C50E30" w:rsidP="003564AD">
            <w:pPr>
              <w:pStyle w:val="Tablebody"/>
            </w:pPr>
            <w:proofErr w:type="spellStart"/>
            <w:r w:rsidRPr="00640857">
              <w:lastRenderedPageBreak/>
              <w:t>observedProperty</w:t>
            </w:r>
            <w:proofErr w:type="spellEnd"/>
          </w:p>
        </w:tc>
        <w:tc>
          <w:tcPr>
            <w:tcW w:w="1134" w:type="dxa"/>
            <w:tcMar>
              <w:top w:w="0" w:type="dxa"/>
              <w:left w:w="60" w:type="dxa"/>
              <w:bottom w:w="0" w:type="dxa"/>
              <w:right w:w="60" w:type="dxa"/>
            </w:tcMar>
          </w:tcPr>
          <w:p w14:paraId="72B10CAB" w14:textId="68F90A40" w:rsidR="00C50E30" w:rsidRPr="00640857" w:rsidRDefault="00C50E30" w:rsidP="003564AD">
            <w:pPr>
              <w:pStyle w:val="Tablebody"/>
              <w:rPr>
                <w:rFonts w:eastAsia="Arial" w:cs="Arial"/>
              </w:rPr>
            </w:pPr>
            <w:r w:rsidRPr="00640857">
              <w:t>1</w:t>
            </w:r>
            <w:r w:rsidR="009F4247">
              <w:t>..1</w:t>
            </w:r>
          </w:p>
        </w:tc>
        <w:tc>
          <w:tcPr>
            <w:tcW w:w="1701" w:type="dxa"/>
            <w:tcMar>
              <w:top w:w="0" w:type="dxa"/>
              <w:left w:w="60" w:type="dxa"/>
              <w:bottom w:w="0" w:type="dxa"/>
              <w:right w:w="60" w:type="dxa"/>
            </w:tcMar>
          </w:tcPr>
          <w:p w14:paraId="0D3FF38F" w14:textId="77777777" w:rsidR="00C50E30" w:rsidRPr="00640857" w:rsidRDefault="00C50E30" w:rsidP="003564AD">
            <w:pPr>
              <w:pStyle w:val="Tablebody"/>
              <w:rPr>
                <w:rFonts w:eastAsia="Arial" w:cs="Arial"/>
              </w:rPr>
            </w:pPr>
            <w:proofErr w:type="spellStart"/>
            <w:r w:rsidRPr="00640857">
              <w:t>GF_PropertyType</w:t>
            </w:r>
            <w:proofErr w:type="spellEnd"/>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
          <w:p w14:paraId="2B0CE5C5" w14:textId="32209E57" w:rsidR="00C50E30" w:rsidRPr="00640857" w:rsidRDefault="00C50E30" w:rsidP="003564AD">
            <w:pPr>
              <w:pStyle w:val="Tablebody"/>
              <w:rPr>
                <w:rFonts w:eastAsia="Arial" w:cs="Arial"/>
              </w:rPr>
            </w:pPr>
            <w:r w:rsidRPr="00640857">
              <w:t xml:space="preserve">The association Phenomenon shall link the </w:t>
            </w:r>
            <w:proofErr w:type="spellStart"/>
            <w:r w:rsidRPr="00640857">
              <w:t>OM_Observation</w:t>
            </w:r>
            <w:proofErr w:type="spellEnd"/>
            <w:r w:rsidRPr="00640857">
              <w:t xml:space="preserve"> to the </w:t>
            </w:r>
            <w:proofErr w:type="spellStart"/>
            <w:r w:rsidRPr="00640857">
              <w:t>GFI_PropertyType</w:t>
            </w:r>
            <w:proofErr w:type="spellEnd"/>
            <w:r w:rsidRPr="00640857">
              <w:t xml:space="preserve"> (B.2.2) for which the </w:t>
            </w:r>
            <w:proofErr w:type="spellStart"/>
            <w:r w:rsidRPr="00640857">
              <w:t>OM_Observation:result</w:t>
            </w:r>
            <w:proofErr w:type="spellEnd"/>
            <w:r w:rsidRPr="00640857">
              <w:t xml:space="preserve"> (</w:t>
            </w:r>
            <w:r w:rsidR="008205AC">
              <w:t>7</w:t>
            </w:r>
            <w:r w:rsidRPr="00640857">
              <w:t xml:space="preserve">.2.2.9) provides an estimate of its value. The property type has the role </w:t>
            </w:r>
            <w:proofErr w:type="spellStart"/>
            <w:r w:rsidRPr="00640857">
              <w:t>observedProperty</w:t>
            </w:r>
            <w:proofErr w:type="spellEnd"/>
            <w:r w:rsidRPr="00640857">
              <w:t xml:space="preserve">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w:t>
            </w:r>
            <w:proofErr w:type="spellStart"/>
            <w:r w:rsidRPr="00640857">
              <w:t>featureOfInterest</w:t>
            </w:r>
            <w:proofErr w:type="spellEnd"/>
            <w:r w:rsidRPr="00640857">
              <w:t xml:space="preserve">. </w:t>
            </w:r>
          </w:p>
          <w:p w14:paraId="6DCC39FB" w14:textId="28672F12" w:rsidR="00C50E30" w:rsidRPr="00640857" w:rsidRDefault="00C50E30" w:rsidP="003564AD">
            <w:pPr>
              <w:pStyle w:val="Tablebody"/>
              <w:rPr>
                <w:rFonts w:eastAsia="Arial" w:cs="Arial"/>
              </w:rPr>
            </w:pPr>
            <w:r w:rsidRPr="00640857">
              <w:t>NOTE</w:t>
            </w:r>
            <w:r w:rsidR="008205AC">
              <w:t xml:space="preserve">  </w:t>
            </w:r>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015DDB">
        <w:tc>
          <w:tcPr>
            <w:tcW w:w="1701" w:type="dxa"/>
            <w:tcMar>
              <w:top w:w="0" w:type="dxa"/>
              <w:left w:w="60" w:type="dxa"/>
              <w:bottom w:w="0" w:type="dxa"/>
              <w:right w:w="60" w:type="dxa"/>
            </w:tcMar>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
          <w:p w14:paraId="50BCFBC3" w14:textId="4B231DD1" w:rsidR="00C50E30" w:rsidRPr="00640857" w:rsidRDefault="00C50E30" w:rsidP="003564AD">
            <w:pPr>
              <w:pStyle w:val="Tablebody"/>
              <w:rPr>
                <w:rFonts w:eastAsia="Arial" w:cs="Arial"/>
              </w:rPr>
            </w:pPr>
            <w:proofErr w:type="spellStart"/>
            <w:r w:rsidRPr="00640857">
              <w:t>MD_Metadata</w:t>
            </w:r>
            <w:proofErr w:type="spellEnd"/>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
          <w:p w14:paraId="67F9544D" w14:textId="77777777" w:rsidR="00C50E30" w:rsidRPr="00640857" w:rsidRDefault="00C50E30" w:rsidP="003564AD">
            <w:pPr>
              <w:pStyle w:val="Tablebody"/>
              <w:rPr>
                <w:rFonts w:eastAsia="Arial" w:cs="Arial"/>
              </w:rPr>
            </w:pPr>
            <w:r w:rsidRPr="00640857">
              <w:t xml:space="preserve">If present, the association Metadata shall link the </w:t>
            </w:r>
            <w:proofErr w:type="spellStart"/>
            <w:r w:rsidRPr="00640857">
              <w:t>OM_Observation</w:t>
            </w:r>
            <w:proofErr w:type="spellEnd"/>
            <w:r w:rsidRPr="00640857">
              <w:t xml:space="preserve"> to descriptive metadata. </w:t>
            </w:r>
          </w:p>
        </w:tc>
      </w:tr>
      <w:tr w:rsidR="00C50E30" w14:paraId="3C79F69F" w14:textId="77777777" w:rsidTr="00015DDB">
        <w:tc>
          <w:tcPr>
            <w:tcW w:w="1701" w:type="dxa"/>
            <w:tcMar>
              <w:top w:w="0" w:type="dxa"/>
              <w:left w:w="60" w:type="dxa"/>
              <w:bottom w:w="0" w:type="dxa"/>
              <w:right w:w="60" w:type="dxa"/>
            </w:tcMar>
          </w:tcPr>
          <w:p w14:paraId="77973928" w14:textId="77777777" w:rsidR="00C50E30" w:rsidRPr="00640857" w:rsidRDefault="00C50E30" w:rsidP="003564AD">
            <w:pPr>
              <w:pStyle w:val="Tablebody"/>
            </w:pPr>
            <w:proofErr w:type="spellStart"/>
            <w:r w:rsidRPr="00640857">
              <w:t>relatedObservation</w:t>
            </w:r>
            <w:proofErr w:type="spellEnd"/>
          </w:p>
        </w:tc>
        <w:tc>
          <w:tcPr>
            <w:tcW w:w="1134" w:type="dxa"/>
            <w:tcMar>
              <w:top w:w="0" w:type="dxa"/>
              <w:left w:w="60" w:type="dxa"/>
              <w:bottom w:w="0" w:type="dxa"/>
              <w:right w:w="60" w:type="dxa"/>
            </w:tcMar>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
          <w:p w14:paraId="53ED4C8B" w14:textId="77777777" w:rsidR="00C50E30" w:rsidRPr="00640857" w:rsidRDefault="00C50E30" w:rsidP="003564AD">
            <w:pPr>
              <w:pStyle w:val="Tablebody"/>
              <w:rPr>
                <w:rFonts w:eastAsia="Arial" w:cs="Arial"/>
              </w:rPr>
            </w:pPr>
            <w:proofErr w:type="spellStart"/>
            <w:r w:rsidRPr="00640857">
              <w:t>OM_Observation</w:t>
            </w:r>
            <w:proofErr w:type="spellEnd"/>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
          <w:p w14:paraId="0CA2690E" w14:textId="77777777" w:rsidR="00C50E30" w:rsidRPr="00640857" w:rsidRDefault="00C50E30" w:rsidP="003564AD">
            <w:pPr>
              <w:pStyle w:val="Tablebody"/>
              <w:rPr>
                <w:rFonts w:eastAsia="Arial" w:cs="Arial"/>
              </w:rPr>
            </w:pPr>
            <w:r w:rsidRPr="00640857">
              <w:t xml:space="preserve">Some observations depend on other observations to provide context which is important, sometimes essential, in understanding the result. These dependencies are stronger than mere </w:t>
            </w:r>
            <w:proofErr w:type="spellStart"/>
            <w:r w:rsidRPr="00640857">
              <w:t>spatio</w:t>
            </w:r>
            <w:proofErr w:type="spellEnd"/>
            <w:r w:rsidRPr="00640857">
              <w:t xml:space="preserve">-temporal coincidences, requiring explicit representation. If present, the association class </w:t>
            </w:r>
            <w:proofErr w:type="spellStart"/>
            <w:r w:rsidRPr="00640857">
              <w:t>class</w:t>
            </w:r>
            <w:proofErr w:type="spellEnd"/>
            <w:r w:rsidRPr="00640857">
              <w:t xml:space="preserve"> </w:t>
            </w:r>
            <w:proofErr w:type="spellStart"/>
            <w:r w:rsidRPr="00640857">
              <w:t>ObservationContext</w:t>
            </w:r>
            <w:proofErr w:type="spellEnd"/>
            <w:r w:rsidRPr="00640857">
              <w:t xml:space="preserve"> (Figure 2) shall link a </w:t>
            </w:r>
            <w:proofErr w:type="spellStart"/>
            <w:r w:rsidRPr="00640857">
              <w:t>OM_Observation</w:t>
            </w:r>
            <w:proofErr w:type="spellEnd"/>
            <w:r w:rsidRPr="00640857">
              <w:t xml:space="preserve"> to another </w:t>
            </w:r>
            <w:proofErr w:type="spellStart"/>
            <w:r w:rsidRPr="00640857">
              <w:t>OM_Observation</w:t>
            </w:r>
            <w:proofErr w:type="spellEnd"/>
            <w:r w:rsidRPr="00640857">
              <w:t xml:space="preserve">, with the role name </w:t>
            </w:r>
            <w:proofErr w:type="spellStart"/>
            <w:r w:rsidRPr="00640857">
              <w:t>relatedObservation</w:t>
            </w:r>
            <w:proofErr w:type="spellEnd"/>
            <w:r w:rsidRPr="00640857">
              <w:t xml:space="preserve"> for the target. It shall support one attribute.</w:t>
            </w:r>
          </w:p>
          <w:p w14:paraId="4DA4E6EC" w14:textId="1985999C" w:rsidR="00C50E30" w:rsidRPr="00640857" w:rsidRDefault="00C50E30" w:rsidP="003564AD">
            <w:pPr>
              <w:pStyle w:val="Tablebody"/>
              <w:rPr>
                <w:rFonts w:eastAsia="Arial" w:cs="Arial"/>
              </w:rPr>
            </w:pPr>
            <w:r w:rsidRPr="00640857">
              <w:t>EXAMPLES</w:t>
            </w:r>
            <w:r w:rsidR="008205AC">
              <w:t xml:space="preserve">  </w:t>
            </w:r>
            <w:r w:rsidRPr="00640857">
              <w:t xml:space="preserve">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w:t>
            </w:r>
            <w:proofErr w:type="spellStart"/>
            <w:r w:rsidRPr="00640857">
              <w:t>are</w:t>
            </w:r>
            <w:proofErr w:type="spellEnd"/>
            <w:r w:rsidRPr="00640857">
              <w:t xml:space="preserv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299A7374" w:rsidR="00C50E30" w:rsidRDefault="00C50E30">
      <w:pPr>
        <w:pStyle w:val="Caption"/>
      </w:pPr>
      <w:bookmarkStart w:id="637"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25</w:t>
      </w:r>
      <w:r w:rsidR="00CE7E79">
        <w:rPr>
          <w:noProof/>
        </w:rPr>
        <w:fldChar w:fldCharType="end"/>
      </w:r>
      <w:bookmarkEnd w:id="637"/>
      <w:r>
        <w:t xml:space="preserve"> Properties of </w:t>
      </w:r>
      <w:proofErr w:type="spellStart"/>
      <w:r>
        <w:t>OM_Observation</w:t>
      </w:r>
      <w:proofErr w:type="spellEnd"/>
      <w:r>
        <w:t xml:space="preserve"> (from </w:t>
      </w:r>
      <w:r w:rsidR="00743BEB">
        <w:fldChar w:fldCharType="begin"/>
      </w:r>
      <w:r w:rsidR="00743BEB">
        <w:instrText xml:space="preserve"> HYPERLINK "http://portal.opengeospatial.org/file</w:instrText>
      </w:r>
      <w:r w:rsidR="00743BEB">
        <w:instrText xml:space="preserve">s/?artifact_id=41579" </w:instrText>
      </w:r>
      <w:ins w:id="638" w:author="Klausen Jörg" w:date="2019-01-21T09:43:00Z"/>
      <w:r w:rsidR="00743BEB">
        <w:fldChar w:fldCharType="separate"/>
      </w:r>
      <w:r w:rsidR="008205AC" w:rsidRPr="008205AC">
        <w:rPr>
          <w:rStyle w:val="Hyperlink"/>
        </w:rPr>
        <w:t xml:space="preserve">OGC and </w:t>
      </w:r>
      <w:r w:rsidRPr="008205AC">
        <w:rPr>
          <w:rStyle w:val="Hyperlink"/>
        </w:rPr>
        <w:t>ISO 19156</w:t>
      </w:r>
      <w:r w:rsidR="008205AC" w:rsidRPr="008205AC">
        <w:rPr>
          <w:rStyle w:val="Hyperlink"/>
        </w:rPr>
        <w:t>:2011(E)</w:t>
      </w:r>
      <w:r w:rsidR="00743BEB">
        <w:rPr>
          <w:rStyle w:val="Hyperlink"/>
        </w:rPr>
        <w:fldChar w:fldCharType="end"/>
      </w:r>
      <w:r>
        <w:t>)</w:t>
      </w:r>
    </w:p>
    <w:p w14:paraId="00B0AB40" w14:textId="4F859CE6" w:rsidR="00E874DC" w:rsidRDefault="00E874DC" w:rsidP="003564AD">
      <w:pPr>
        <w:pStyle w:val="Heading3"/>
      </w:pPr>
      <w:r>
        <w:lastRenderedPageBreak/>
        <w:t>It ca</w:t>
      </w:r>
      <w:r w:rsidR="009E68C6">
        <w:t xml:space="preserve">n be seen from the definitions in </w:t>
      </w:r>
      <w:r w:rsidR="009E68C6">
        <w:fldChar w:fldCharType="begin"/>
      </w:r>
      <w:r w:rsidR="009E68C6">
        <w:instrText xml:space="preserve"> REF _Ref478118261 \h </w:instrText>
      </w:r>
      <w:r w:rsidR="009E68C6">
        <w:fldChar w:fldCharType="separate"/>
      </w:r>
      <w:r w:rsidR="00CA502A">
        <w:t xml:space="preserve">Table </w:t>
      </w:r>
      <w:r w:rsidR="00CA502A">
        <w:rPr>
          <w:noProof/>
        </w:rPr>
        <w:t>25</w:t>
      </w:r>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proofErr w:type="spellStart"/>
      <w:r w:rsidRPr="00F52F0E">
        <w:rPr>
          <w:u w:val="double"/>
        </w:rPr>
        <w:t>OM_Process</w:t>
      </w:r>
      <w:proofErr w:type="spellEnd"/>
      <w:r>
        <w:t xml:space="preserve"> is an abstract class so requires a concrete implementation.</w:t>
      </w:r>
    </w:p>
    <w:p w14:paraId="06D757DD" w14:textId="2261EE2D" w:rsidR="00A31DC0" w:rsidRDefault="00272356" w:rsidP="00272356">
      <w:pPr>
        <w:spacing w:before="240" w:after="0"/>
      </w:pPr>
      <w:r>
        <w:rPr>
          <w:noProof/>
          <w:lang w:val="en-US" w:eastAsia="en-US"/>
        </w:rPr>
        <w:drawing>
          <wp:inline distT="0" distB="0" distL="0" distR="0" wp14:anchorId="3E429ADE" wp14:editId="6FD25866">
            <wp:extent cx="6151880" cy="604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6040137"/>
                    </a:xfrm>
                    <a:prstGeom prst="rect">
                      <a:avLst/>
                    </a:prstGeom>
                    <a:noFill/>
                    <a:ln>
                      <a:noFill/>
                    </a:ln>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lastRenderedPageBreak/>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
      <w:tblGrid>
        <w:gridCol w:w="1984"/>
        <w:gridCol w:w="1985"/>
        <w:gridCol w:w="2835"/>
        <w:gridCol w:w="2835"/>
      </w:tblGrid>
      <w:tr w:rsidR="006C2610" w14:paraId="55541D81" w14:textId="77777777" w:rsidTr="00015DDB">
        <w:trPr>
          <w:tblHeader/>
        </w:trPr>
        <w:tc>
          <w:tcPr>
            <w:tcW w:w="1985" w:type="dxa"/>
            <w:shd w:val="clear" w:color="auto" w:fill="B8CCE4" w:themeFill="accent1" w:themeFillTint="66"/>
          </w:tcPr>
          <w:p w14:paraId="56FC7901" w14:textId="77777777" w:rsidR="006C2610" w:rsidRPr="00EB1C6C" w:rsidRDefault="006C2610" w:rsidP="00015DDB">
            <w:pPr>
              <w:pStyle w:val="Tableheader"/>
              <w:jc w:val="left"/>
              <w:rPr>
                <w:rFonts w:eastAsiaTheme="minorEastAsia"/>
                <w:lang w:val="en-GB" w:eastAsia="zh-CN"/>
              </w:rPr>
            </w:pPr>
            <w:proofErr w:type="spellStart"/>
            <w:r w:rsidRPr="00EB1C6C">
              <w:t>OM_Observation</w:t>
            </w:r>
            <w:proofErr w:type="spellEnd"/>
            <w:r w:rsidRPr="00EB1C6C">
              <w:t xml:space="preserve"> </w:t>
            </w:r>
            <w:proofErr w:type="spellStart"/>
            <w:r w:rsidRPr="00EB1C6C">
              <w:t>properties</w:t>
            </w:r>
            <w:proofErr w:type="spellEnd"/>
          </w:p>
        </w:tc>
        <w:tc>
          <w:tcPr>
            <w:tcW w:w="1985" w:type="dxa"/>
            <w:shd w:val="clear" w:color="auto" w:fill="B8CCE4" w:themeFill="accent1" w:themeFillTint="66"/>
          </w:tcPr>
          <w:p w14:paraId="2EBAF235" w14:textId="77777777" w:rsidR="006C2610" w:rsidRPr="00EB1C6C" w:rsidRDefault="006C2610" w:rsidP="00015DDB">
            <w:pPr>
              <w:pStyle w:val="Tableheader"/>
              <w:jc w:val="left"/>
              <w:rPr>
                <w:rFonts w:eastAsiaTheme="minorEastAsia"/>
                <w:lang w:val="en-GB" w:eastAsia="zh-CN"/>
              </w:rPr>
            </w:pPr>
            <w:proofErr w:type="spellStart"/>
            <w:r w:rsidRPr="00EB1C6C">
              <w:t>Purpose</w:t>
            </w:r>
            <w:proofErr w:type="spellEnd"/>
          </w:p>
        </w:tc>
        <w:tc>
          <w:tcPr>
            <w:tcW w:w="2835" w:type="dxa"/>
            <w:shd w:val="clear" w:color="auto" w:fill="B8CCE4" w:themeFill="accent1" w:themeFillTint="66"/>
          </w:tcPr>
          <w:p w14:paraId="54EAA2BC" w14:textId="77777777" w:rsidR="006C2610" w:rsidRPr="00EB1C6C" w:rsidRDefault="006C2610" w:rsidP="00015DDB">
            <w:pPr>
              <w:pStyle w:val="Tableheader"/>
              <w:jc w:val="left"/>
              <w:rPr>
                <w:rFonts w:eastAsiaTheme="minorEastAsia"/>
                <w:lang w:val="en-GB" w:eastAsia="zh-CN"/>
              </w:rPr>
            </w:pPr>
            <w:proofErr w:type="spellStart"/>
            <w:r>
              <w:t>Expected</w:t>
            </w:r>
            <w:proofErr w:type="spellEnd"/>
            <w:r>
              <w:t xml:space="preserve"> WMDR content</w:t>
            </w:r>
          </w:p>
        </w:tc>
        <w:tc>
          <w:tcPr>
            <w:tcW w:w="2835" w:type="dxa"/>
            <w:shd w:val="clear" w:color="auto" w:fill="B8CCE4" w:themeFill="accent1" w:themeFillTint="66"/>
          </w:tcPr>
          <w:p w14:paraId="4871EB13" w14:textId="77777777" w:rsidR="006C2610" w:rsidRPr="00EB1C6C" w:rsidRDefault="006C2610" w:rsidP="00015DDB">
            <w:pPr>
              <w:pStyle w:val="Tableheader"/>
              <w:jc w:val="left"/>
              <w:rPr>
                <w:rFonts w:eastAsiaTheme="minorEastAsia"/>
                <w:lang w:val="en-GB" w:eastAsia="zh-CN"/>
              </w:rPr>
            </w:pPr>
            <w:r>
              <w:t>Notes</w:t>
            </w:r>
          </w:p>
        </w:tc>
      </w:tr>
      <w:tr w:rsidR="006C2610" w14:paraId="095841E3" w14:textId="77777777" w:rsidTr="00015DDB">
        <w:tc>
          <w:tcPr>
            <w:tcW w:w="1985" w:type="dxa"/>
          </w:tcPr>
          <w:p w14:paraId="16FCC365" w14:textId="77777777" w:rsidR="006C2610" w:rsidRPr="00640857" w:rsidRDefault="006C2610" w:rsidP="00015DDB">
            <w:pPr>
              <w:pStyle w:val="Tablebody"/>
              <w:jc w:val="left"/>
              <w:rPr>
                <w:rFonts w:eastAsiaTheme="minorEastAsia"/>
                <w:lang w:val="en-GB" w:eastAsia="zh-CN"/>
              </w:rPr>
            </w:pPr>
            <w:proofErr w:type="spellStart"/>
            <w:r w:rsidRPr="00640857">
              <w:t>om:metadata</w:t>
            </w:r>
            <w:proofErr w:type="spellEnd"/>
          </w:p>
        </w:tc>
        <w:tc>
          <w:tcPr>
            <w:tcW w:w="1985" w:type="dxa"/>
          </w:tcPr>
          <w:p w14:paraId="79E0B1E2"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reference to a 19115 metadata record</w:t>
            </w:r>
          </w:p>
          <w:p w14:paraId="3C153425" w14:textId="77777777" w:rsidR="006C2610" w:rsidRPr="00640857" w:rsidRDefault="006C2610" w:rsidP="00015DDB">
            <w:pPr>
              <w:pStyle w:val="Tablebody"/>
              <w:jc w:val="left"/>
              <w:rPr>
                <w:rFonts w:eastAsiaTheme="minorEastAsia"/>
                <w:lang w:val="en-GB" w:eastAsia="zh-CN"/>
              </w:rPr>
            </w:pPr>
          </w:p>
        </w:tc>
        <w:tc>
          <w:tcPr>
            <w:tcW w:w="2835" w:type="dxa"/>
          </w:tcPr>
          <w:p w14:paraId="147E51D3" w14:textId="77777777" w:rsidR="006C2610" w:rsidRPr="00640857" w:rsidRDefault="006C2610" w:rsidP="00015DDB">
            <w:pPr>
              <w:pStyle w:val="Tablebody"/>
              <w:jc w:val="left"/>
              <w:rPr>
                <w:rFonts w:eastAsia="Arial" w:cs="Arial"/>
                <w:lang w:val="en-GB"/>
              </w:rPr>
            </w:pPr>
            <w:r w:rsidRPr="00640857">
              <w:t xml:space="preserve">Shall be an </w:t>
            </w:r>
            <w:proofErr w:type="spellStart"/>
            <w:r w:rsidRPr="00640857">
              <w:t>xlink:href</w:t>
            </w:r>
            <w:proofErr w:type="spellEnd"/>
            <w:r w:rsidRPr="00640857">
              <w:t xml:space="preserve"> attribute where the value is a link to an appropriate WIS record.</w:t>
            </w:r>
          </w:p>
          <w:p w14:paraId="4D15D216" w14:textId="77777777" w:rsidR="006C2610" w:rsidRPr="003971ED" w:rsidRDefault="006C2610" w:rsidP="00015DDB">
            <w:pPr>
              <w:pStyle w:val="Tablebody"/>
              <w:jc w:val="left"/>
              <w:rPr>
                <w:rFonts w:eastAsia="Arial" w:cs="Arial"/>
                <w:lang w:val="it-CH"/>
              </w:rPr>
            </w:pPr>
            <w:r w:rsidRPr="003971ED">
              <w:rPr>
                <w:lang w:val="it-CH"/>
              </w:rPr>
              <w:t xml:space="preserve">e.g. </w:t>
            </w:r>
          </w:p>
          <w:p w14:paraId="2B8A028C" w14:textId="66D0D87C" w:rsidR="006C2610" w:rsidRPr="003971ED" w:rsidRDefault="006C2610" w:rsidP="00015DDB">
            <w:pPr>
              <w:pStyle w:val="Tablebody"/>
              <w:jc w:val="left"/>
              <w:rPr>
                <w:rFonts w:eastAsia="Arial" w:cs="Arial"/>
                <w:lang w:val="it-CH"/>
              </w:rPr>
            </w:pPr>
            <w:r w:rsidRPr="003971ED">
              <w:rPr>
                <w:lang w:val="it-CH"/>
              </w:rPr>
              <w:t>&lt;</w:t>
            </w:r>
            <w:proofErr w:type="spellStart"/>
            <w:r w:rsidRPr="003971ED">
              <w:rPr>
                <w:lang w:val="it-CH"/>
              </w:rPr>
              <w:t>om:metadata</w:t>
            </w:r>
            <w:proofErr w:type="spellEnd"/>
            <w:r w:rsidRPr="003971ED">
              <w:rPr>
                <w:lang w:val="it-CH"/>
              </w:rPr>
              <w:t xml:space="preserve"> </w:t>
            </w:r>
            <w:proofErr w:type="spellStart"/>
            <w:r w:rsidRPr="003971ED">
              <w:rPr>
                <w:lang w:val="it-CH"/>
              </w:rPr>
              <w:t>xlink:href</w:t>
            </w:r>
            <w:proofErr w:type="spellEnd"/>
            <w:r w:rsidRPr="003971ED">
              <w:rPr>
                <w:lang w:val="it-CH"/>
              </w:rPr>
              <w:t>=</w:t>
            </w:r>
            <w:r w:rsidR="00743BEB">
              <w:fldChar w:fldCharType="begin"/>
            </w:r>
            <w:r w:rsidR="00743BEB" w:rsidRPr="00041F2E">
              <w:rPr>
                <w:lang w:val="it-CH"/>
              </w:rPr>
              <w:instrText xml:space="preserve"> HYPERLINK "http://link.to.wis.record" </w:instrText>
            </w:r>
            <w:ins w:id="639" w:author="Klausen Jörg" w:date="2019-01-21T09:43:00Z"/>
            <w:r w:rsidR="00743BEB">
              <w:fldChar w:fldCharType="separate"/>
            </w:r>
            <w:r w:rsidRPr="003971ED">
              <w:rPr>
                <w:lang w:val="it-CH"/>
              </w:rPr>
              <w:t>http://link.to.wis.record</w:t>
            </w:r>
            <w:r w:rsidR="00743BEB">
              <w:rPr>
                <w:lang w:val="it-CH"/>
              </w:rPr>
              <w:fldChar w:fldCharType="end"/>
            </w:r>
            <w:r w:rsidRPr="003971ED">
              <w:rPr>
                <w:lang w:val="it-CH"/>
              </w:rPr>
              <w:t>/&gt;</w:t>
            </w:r>
          </w:p>
        </w:tc>
        <w:tc>
          <w:tcPr>
            <w:tcW w:w="2835" w:type="dxa"/>
          </w:tcPr>
          <w:p w14:paraId="689077FE" w14:textId="77777777" w:rsidR="006C2610" w:rsidRPr="00640857" w:rsidRDefault="006C2610" w:rsidP="00015DDB">
            <w:pPr>
              <w:pStyle w:val="Tablebody"/>
              <w:jc w:val="left"/>
              <w:rPr>
                <w:rFonts w:eastAsia="Arial" w:cs="Arial"/>
                <w:lang w:val="en-GB"/>
              </w:rPr>
            </w:pPr>
            <w:r w:rsidRPr="00640857">
              <w:t>This provides an important link from observations to the WIS.</w:t>
            </w:r>
          </w:p>
        </w:tc>
      </w:tr>
      <w:tr w:rsidR="006C2610" w14:paraId="1CA28E55" w14:textId="77777777" w:rsidTr="00015DDB">
        <w:tc>
          <w:tcPr>
            <w:tcW w:w="1985" w:type="dxa"/>
          </w:tcPr>
          <w:p w14:paraId="19E4698C" w14:textId="53E10C27" w:rsidR="006C2610" w:rsidRPr="00640857" w:rsidRDefault="004B4903" w:rsidP="00015DDB">
            <w:pPr>
              <w:pStyle w:val="Tablebody"/>
              <w:jc w:val="left"/>
              <w:rPr>
                <w:rFonts w:eastAsia="Arial" w:cs="Arial"/>
                <w:lang w:val="en-GB"/>
              </w:rPr>
            </w:pPr>
            <w:proofErr w:type="spellStart"/>
            <w:r>
              <w:t>o</w:t>
            </w:r>
            <w:r w:rsidR="006C2610" w:rsidRPr="00640857">
              <w:t>m:phenomenonTime</w:t>
            </w:r>
            <w:proofErr w:type="spellEnd"/>
          </w:p>
        </w:tc>
        <w:tc>
          <w:tcPr>
            <w:tcW w:w="1985" w:type="dxa"/>
          </w:tcPr>
          <w:p w14:paraId="6AB1EFA8"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The time period over which the property is observed.  </w:t>
            </w:r>
          </w:p>
          <w:p w14:paraId="4743EB07" w14:textId="77777777" w:rsidR="006C2610" w:rsidRPr="00640857" w:rsidRDefault="006C2610" w:rsidP="00015DDB">
            <w:pPr>
              <w:pStyle w:val="Tablebody"/>
              <w:jc w:val="left"/>
              <w:rPr>
                <w:rFonts w:eastAsiaTheme="minorEastAsia"/>
                <w:lang w:val="en-GB" w:eastAsia="zh-CN"/>
              </w:rPr>
            </w:pPr>
          </w:p>
        </w:tc>
        <w:tc>
          <w:tcPr>
            <w:tcW w:w="2835" w:type="dxa"/>
          </w:tcPr>
          <w:p w14:paraId="6F51F8EC" w14:textId="7B9C23E2" w:rsidR="006C2610" w:rsidRPr="00640857" w:rsidRDefault="006C2610" w:rsidP="00015DDB">
            <w:pPr>
              <w:pStyle w:val="Tablebody"/>
              <w:jc w:val="left"/>
              <w:rPr>
                <w:rFonts w:eastAsiaTheme="minorEastAsia" w:cs="Calibri"/>
                <w:color w:val="000000"/>
                <w:lang w:val="en-GB" w:eastAsia="zh-CN"/>
              </w:rPr>
            </w:pPr>
            <w:r w:rsidRPr="00640857">
              <w:rPr>
                <w:rFonts w:cs="Calibri"/>
                <w:color w:val="000000"/>
              </w:rPr>
              <w:t xml:space="preserve">Shall be a </w:t>
            </w:r>
            <w:proofErr w:type="spellStart"/>
            <w:r w:rsidRPr="00640857">
              <w:rPr>
                <w:rFonts w:cs="Calibri"/>
                <w:color w:val="000000"/>
              </w:rPr>
              <w:t>gml:TimePeriod</w:t>
            </w:r>
            <w:proofErr w:type="spellEnd"/>
            <w:r w:rsidRPr="00640857">
              <w:rPr>
                <w:rFonts w:cs="Calibri"/>
                <w:color w:val="000000"/>
              </w:rPr>
              <w:t xml:space="preserve"> element describing the start and end date/time of the observation event.</w:t>
            </w:r>
          </w:p>
        </w:tc>
        <w:tc>
          <w:tcPr>
            <w:tcW w:w="2835" w:type="dxa"/>
          </w:tcPr>
          <w:p w14:paraId="36C77364" w14:textId="77777777" w:rsidR="006C2610" w:rsidRPr="00640857" w:rsidRDefault="006C2610" w:rsidP="00015DDB">
            <w:pPr>
              <w:pStyle w:val="Tablebody"/>
              <w:jc w:val="left"/>
              <w:rPr>
                <w:rFonts w:eastAsia="Arial" w:cs="Arial"/>
                <w:lang w:val="en-GB"/>
              </w:rPr>
            </w:pPr>
            <w:r w:rsidRPr="00640857">
              <w:t>This time period may be many days, months or years in the case of long term observation records.</w:t>
            </w:r>
          </w:p>
        </w:tc>
      </w:tr>
      <w:tr w:rsidR="006C2610" w14:paraId="7BBCFE29" w14:textId="77777777" w:rsidTr="00015DDB">
        <w:tc>
          <w:tcPr>
            <w:tcW w:w="1985" w:type="dxa"/>
          </w:tcPr>
          <w:p w14:paraId="233B25E7" w14:textId="30198EA3" w:rsidR="006C2610" w:rsidRPr="00640857" w:rsidRDefault="004B4903" w:rsidP="00015DDB">
            <w:pPr>
              <w:pStyle w:val="Tablebody"/>
              <w:jc w:val="left"/>
              <w:rPr>
                <w:rFonts w:eastAsia="Arial" w:cs="Arial"/>
                <w:lang w:val="en-GB"/>
              </w:rPr>
            </w:pPr>
            <w:proofErr w:type="spellStart"/>
            <w:r>
              <w:t>o</w:t>
            </w:r>
            <w:r w:rsidR="006C2610" w:rsidRPr="00640857">
              <w:t>m:procedure</w:t>
            </w:r>
            <w:proofErr w:type="spellEnd"/>
          </w:p>
        </w:tc>
        <w:tc>
          <w:tcPr>
            <w:tcW w:w="1985" w:type="dxa"/>
          </w:tcPr>
          <w:p w14:paraId="718EDD4A" w14:textId="5F81CE84" w:rsidR="006C2610" w:rsidRPr="00640857" w:rsidRDefault="006C2610" w:rsidP="00015DDB">
            <w:pPr>
              <w:pStyle w:val="Tablebody"/>
              <w:jc w:val="left"/>
              <w:rPr>
                <w:rFonts w:eastAsiaTheme="minorEastAsia"/>
                <w:lang w:val="en-GB" w:eastAsia="zh-CN"/>
              </w:rPr>
            </w:pPr>
            <w:r w:rsidRPr="00640857">
              <w:rPr>
                <w:rFonts w:cs="Calibri"/>
                <w:color w:val="000000"/>
              </w:rPr>
              <w:t xml:space="preserve">The </w:t>
            </w:r>
            <w:proofErr w:type="spellStart"/>
            <w:r w:rsidRPr="00640857">
              <w:rPr>
                <w:rFonts w:cs="Calibri"/>
                <w:color w:val="000000"/>
              </w:rPr>
              <w:t>wmdr</w:t>
            </w:r>
            <w:proofErr w:type="spellEnd"/>
            <w:r w:rsidRPr="00640857">
              <w:rPr>
                <w:rFonts w:cs="Calibri"/>
                <w:color w:val="000000"/>
              </w:rPr>
              <w:t xml:space="preserve"> Process describes the procedure used in observing and carries the additional concepts of Deployment, Sampling, Processing and Reporting</w:t>
            </w:r>
          </w:p>
        </w:tc>
        <w:tc>
          <w:tcPr>
            <w:tcW w:w="2835" w:type="dxa"/>
          </w:tcPr>
          <w:p w14:paraId="10CC58BF"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Shall be a </w:t>
            </w:r>
            <w:proofErr w:type="spellStart"/>
            <w:r w:rsidRPr="00640857">
              <w:rPr>
                <w:rFonts w:cs="Calibri"/>
                <w:color w:val="000000"/>
              </w:rPr>
              <w:t>wmdr:Process</w:t>
            </w:r>
            <w:proofErr w:type="spellEnd"/>
            <w:r w:rsidRPr="00640857">
              <w:rPr>
                <w:rFonts w:cs="Calibri"/>
                <w:color w:val="000000"/>
              </w:rPr>
              <w:t xml:space="preserve"> element, containing sub-elements for Deployment, Sampling, Processing and Reporting as per the WMDR schema.</w:t>
            </w:r>
          </w:p>
          <w:p w14:paraId="0A754A6B" w14:textId="77777777" w:rsidR="006C2610" w:rsidRPr="00640857" w:rsidRDefault="006C2610" w:rsidP="00015DDB">
            <w:pPr>
              <w:pStyle w:val="Tablebody"/>
              <w:jc w:val="left"/>
              <w:rPr>
                <w:rFonts w:eastAsiaTheme="minorEastAsia"/>
                <w:lang w:val="en-GB" w:eastAsia="zh-CN"/>
              </w:rPr>
            </w:pPr>
          </w:p>
        </w:tc>
        <w:tc>
          <w:tcPr>
            <w:tcW w:w="2835" w:type="dxa"/>
          </w:tcPr>
          <w:p w14:paraId="3A6E020D" w14:textId="750DF831" w:rsidR="006C2610" w:rsidRPr="00640857" w:rsidRDefault="006C2610" w:rsidP="00015DDB">
            <w:pPr>
              <w:pStyle w:val="Tablebody"/>
              <w:jc w:val="left"/>
              <w:rPr>
                <w:rFonts w:eastAsia="Arial" w:cs="Arial"/>
                <w:lang w:val="en-GB"/>
              </w:rPr>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rsidP="00015DDB">
            <w:pPr>
              <w:pStyle w:val="Tablebody"/>
              <w:jc w:val="left"/>
              <w:rPr>
                <w:rFonts w:eastAsia="Arial" w:cs="Arial"/>
                <w:lang w:val="en-GB"/>
              </w:rPr>
            </w:pPr>
            <w:r w:rsidRPr="00640857">
              <w:t xml:space="preserve">[See also the section in this document on </w:t>
            </w:r>
            <w:proofErr w:type="spellStart"/>
            <w:r w:rsidRPr="00640857">
              <w:t>wmdr:Process</w:t>
            </w:r>
            <w:proofErr w:type="spellEnd"/>
            <w:r w:rsidRPr="00640857">
              <w:t>]</w:t>
            </w:r>
          </w:p>
        </w:tc>
      </w:tr>
      <w:tr w:rsidR="006C2610" w14:paraId="5828DA7C" w14:textId="77777777" w:rsidTr="00015DDB">
        <w:tc>
          <w:tcPr>
            <w:tcW w:w="1985" w:type="dxa"/>
          </w:tcPr>
          <w:p w14:paraId="1C6F66E7" w14:textId="77777777" w:rsidR="006C2610" w:rsidRPr="00640857" w:rsidRDefault="006C2610" w:rsidP="00015DDB">
            <w:pPr>
              <w:pStyle w:val="Tablebody"/>
              <w:jc w:val="left"/>
              <w:rPr>
                <w:rFonts w:eastAsia="Arial" w:cs="Arial"/>
                <w:lang w:val="en-GB"/>
              </w:rPr>
            </w:pPr>
            <w:proofErr w:type="spellStart"/>
            <w:r w:rsidRPr="00640857">
              <w:t>om:featureOfInterest</w:t>
            </w:r>
            <w:proofErr w:type="spellEnd"/>
          </w:p>
        </w:tc>
        <w:tc>
          <w:tcPr>
            <w:tcW w:w="1985" w:type="dxa"/>
          </w:tcPr>
          <w:p w14:paraId="78CB7711" w14:textId="7DF50D30" w:rsidR="006C2610" w:rsidRPr="00640857" w:rsidRDefault="006C2610" w:rsidP="00015DDB">
            <w:pPr>
              <w:pStyle w:val="Tablebody"/>
              <w:jc w:val="left"/>
              <w:rPr>
                <w:rFonts w:eastAsia="Arial" w:cs="Arial"/>
                <w:lang w:val="en-GB"/>
              </w:rPr>
            </w:pPr>
            <w:r w:rsidRPr="00640857">
              <w:t>The thing being observed. In WMDR we use Spatial Sampling Features (ISO 19156) as proxy features for real world features.</w:t>
            </w:r>
            <w:r w:rsidR="00AD36DC">
              <w:rPr>
                <w:rStyle w:val="FootnoteReference"/>
              </w:rPr>
              <w:footnoteReference w:id="2"/>
            </w:r>
          </w:p>
        </w:tc>
        <w:tc>
          <w:tcPr>
            <w:tcW w:w="2835" w:type="dxa"/>
          </w:tcPr>
          <w:p w14:paraId="30A3CE7F" w14:textId="11DC8CDA" w:rsidR="006C2610" w:rsidRPr="00640857" w:rsidRDefault="004B4903" w:rsidP="00015DDB">
            <w:pPr>
              <w:pStyle w:val="Tablebody"/>
              <w:jc w:val="left"/>
              <w:rPr>
                <w:rFonts w:eastAsia="Arial" w:cs="Calibri"/>
                <w:color w:val="000000"/>
                <w:lang w:val="en-GB"/>
              </w:rPr>
            </w:pPr>
            <w:proofErr w:type="spellStart"/>
            <w:r>
              <w:rPr>
                <w:rFonts w:cs="Calibri"/>
                <w:color w:val="000000"/>
              </w:rPr>
              <w:t>s</w:t>
            </w:r>
            <w:r w:rsidR="006C2610" w:rsidRPr="00640857">
              <w:rPr>
                <w:rFonts w:cs="Calibri"/>
                <w:color w:val="000000"/>
              </w:rPr>
              <w:t>ams:SF_SpatialSamplingFeature</w:t>
            </w:r>
            <w:proofErr w:type="spellEnd"/>
            <w:r w:rsidR="006C2610" w:rsidRPr="00640857">
              <w:rPr>
                <w:rFonts w:cs="Calibri"/>
                <w:color w:val="000000"/>
              </w:rPr>
              <w:t xml:space="preserve"> </w:t>
            </w:r>
          </w:p>
          <w:p w14:paraId="1735B9C7" w14:textId="77777777" w:rsidR="006C2610" w:rsidRPr="00640857" w:rsidRDefault="006C2610" w:rsidP="00015DDB">
            <w:pPr>
              <w:pStyle w:val="Tablebody"/>
              <w:jc w:val="left"/>
              <w:rPr>
                <w:rFonts w:eastAsiaTheme="minorEastAsia" w:cs="Calibri"/>
                <w:color w:val="000000"/>
                <w:lang w:val="en-GB" w:eastAsia="zh-CN"/>
              </w:rPr>
            </w:pPr>
          </w:p>
          <w:p w14:paraId="0324C064" w14:textId="77777777" w:rsidR="006C2610" w:rsidRPr="00640857" w:rsidRDefault="006C2610" w:rsidP="00015DDB">
            <w:pPr>
              <w:pStyle w:val="Tablebody"/>
              <w:jc w:val="left"/>
              <w:rPr>
                <w:rFonts w:eastAsiaTheme="minorEastAsia"/>
                <w:lang w:val="en-GB" w:eastAsia="zh-CN"/>
              </w:rPr>
            </w:pPr>
          </w:p>
        </w:tc>
        <w:tc>
          <w:tcPr>
            <w:tcW w:w="2835" w:type="dxa"/>
          </w:tcPr>
          <w:p w14:paraId="6C2AA859" w14:textId="351AF8EC" w:rsidR="006C2610" w:rsidRPr="00640857" w:rsidRDefault="006C2610" w:rsidP="00015DDB">
            <w:pPr>
              <w:pStyle w:val="Tablebody"/>
              <w:jc w:val="left"/>
              <w:rPr>
                <w:rFonts w:eastAsia="Arial" w:cs="Calibri"/>
                <w:color w:val="000000"/>
                <w:lang w:val="en-GB"/>
              </w:rPr>
            </w:pPr>
            <w:r w:rsidRPr="00640857">
              <w:rPr>
                <w:rFonts w:cs="Calibri"/>
                <w:color w:val="000000"/>
              </w:rPr>
              <w:t>A spatial sampling feature shall be used to describe the geographic extent of the observation.</w:t>
            </w:r>
          </w:p>
          <w:p w14:paraId="20279DA7" w14:textId="66CC54BE" w:rsidR="006C2610" w:rsidRPr="00640857" w:rsidRDefault="006C2610" w:rsidP="00015DDB">
            <w:pPr>
              <w:pStyle w:val="Tablebody"/>
              <w:jc w:val="left"/>
              <w:rPr>
                <w:rFonts w:eastAsia="Arial" w:cs="Calibri"/>
                <w:color w:val="000000"/>
                <w:lang w:val="en-GB"/>
              </w:rPr>
            </w:pPr>
            <w:r w:rsidRPr="00640857">
              <w:rPr>
                <w:rFonts w:cs="Calibri"/>
                <w:color w:val="000000"/>
              </w:rPr>
              <w:t>The ‘shape’ property of the spatial sampling feature describes the geographic extent of the feature.</w:t>
            </w:r>
          </w:p>
          <w:p w14:paraId="36A7A31A" w14:textId="47DBE327" w:rsidR="006C2610" w:rsidRPr="00640857" w:rsidRDefault="006C2610" w:rsidP="00015DDB">
            <w:pPr>
              <w:pStyle w:val="Tablebody"/>
              <w:jc w:val="left"/>
              <w:rPr>
                <w:rFonts w:eastAsia="Arial" w:cs="Arial"/>
                <w:lang w:val="en-GB"/>
              </w:rPr>
            </w:pPr>
            <w:r w:rsidRPr="00640857">
              <w:rPr>
                <w:rFonts w:cs="Calibri"/>
                <w:color w:val="000000"/>
              </w:rPr>
              <w:t>The ‘role’ property shall point to the appropriate WMO geometry definition.</w:t>
            </w:r>
          </w:p>
        </w:tc>
      </w:tr>
      <w:tr w:rsidR="006C2610" w14:paraId="47154DEC" w14:textId="77777777" w:rsidTr="00015DDB">
        <w:tc>
          <w:tcPr>
            <w:tcW w:w="1985" w:type="dxa"/>
          </w:tcPr>
          <w:p w14:paraId="3252B02C" w14:textId="55143414" w:rsidR="006C2610" w:rsidRPr="00640857" w:rsidRDefault="004B4903" w:rsidP="00015DDB">
            <w:pPr>
              <w:pStyle w:val="Tablebody"/>
              <w:jc w:val="left"/>
              <w:rPr>
                <w:rFonts w:eastAsia="Arial" w:cs="Arial"/>
                <w:lang w:val="en-GB"/>
              </w:rPr>
            </w:pPr>
            <w:proofErr w:type="spellStart"/>
            <w:r>
              <w:t>o</w:t>
            </w:r>
            <w:r w:rsidR="006C2610" w:rsidRPr="00640857">
              <w:t>m:result</w:t>
            </w:r>
            <w:proofErr w:type="spellEnd"/>
          </w:p>
        </w:tc>
        <w:tc>
          <w:tcPr>
            <w:tcW w:w="1985" w:type="dxa"/>
          </w:tcPr>
          <w:p w14:paraId="293D5BC2" w14:textId="77777777" w:rsidR="006C2610" w:rsidRPr="00640857" w:rsidRDefault="006C2610" w:rsidP="00015DDB">
            <w:pPr>
              <w:pStyle w:val="Tablebody"/>
              <w:jc w:val="left"/>
              <w:rPr>
                <w:rFonts w:eastAsia="Arial" w:cs="Arial"/>
                <w:lang w:val="en-GB"/>
              </w:rPr>
            </w:pPr>
            <w:r w:rsidRPr="00640857">
              <w:t>The final result (output) of the observation.</w:t>
            </w:r>
          </w:p>
        </w:tc>
        <w:tc>
          <w:tcPr>
            <w:tcW w:w="2835" w:type="dxa"/>
          </w:tcPr>
          <w:p w14:paraId="31F5D7CD"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A WMDR </w:t>
            </w:r>
            <w:proofErr w:type="spellStart"/>
            <w:r w:rsidRPr="00640857">
              <w:rPr>
                <w:rFonts w:cs="Calibri"/>
                <w:color w:val="000000"/>
              </w:rPr>
              <w:t>ResultSet</w:t>
            </w:r>
            <w:proofErr w:type="spellEnd"/>
            <w:r w:rsidRPr="00640857">
              <w:rPr>
                <w:rFonts w:cs="Calibri"/>
                <w:color w:val="000000"/>
              </w:rPr>
              <w:t xml:space="preserve"> which contains one or more links to data resources</w:t>
            </w:r>
          </w:p>
          <w:p w14:paraId="3F64A166" w14:textId="77777777" w:rsidR="006C2610" w:rsidRPr="00640857" w:rsidRDefault="006C2610" w:rsidP="00015DDB">
            <w:pPr>
              <w:pStyle w:val="Tablebody"/>
              <w:jc w:val="left"/>
              <w:rPr>
                <w:rFonts w:eastAsiaTheme="minorEastAsia"/>
                <w:lang w:val="en-GB" w:eastAsia="zh-CN"/>
              </w:rPr>
            </w:pPr>
          </w:p>
        </w:tc>
        <w:tc>
          <w:tcPr>
            <w:tcW w:w="2835" w:type="dxa"/>
          </w:tcPr>
          <w:p w14:paraId="50C8EC12" w14:textId="59A618BF" w:rsidR="006C2610" w:rsidRPr="00640857" w:rsidRDefault="006C2610" w:rsidP="00015DDB">
            <w:pPr>
              <w:pStyle w:val="Tablebody"/>
              <w:jc w:val="left"/>
              <w:rPr>
                <w:rFonts w:eastAsia="Arial" w:cs="Arial"/>
                <w:lang w:val="en-GB"/>
              </w:rPr>
            </w:pPr>
            <w:r w:rsidRPr="00640857">
              <w:rPr>
                <w:rFonts w:cs="Calibri"/>
                <w:color w:val="000000"/>
              </w:rPr>
              <w:t>Links shall be provided to the most relevant data resource for this observation (may be to a data service)</w:t>
            </w:r>
          </w:p>
        </w:tc>
      </w:tr>
      <w:tr w:rsidR="006C2610" w14:paraId="621A8C39" w14:textId="77777777" w:rsidTr="00015DDB">
        <w:tc>
          <w:tcPr>
            <w:tcW w:w="1985" w:type="dxa"/>
          </w:tcPr>
          <w:p w14:paraId="175B3958" w14:textId="77777777" w:rsidR="006C2610" w:rsidRPr="00640857" w:rsidRDefault="006C2610" w:rsidP="00015DDB">
            <w:pPr>
              <w:pStyle w:val="Tablebody"/>
              <w:jc w:val="left"/>
              <w:rPr>
                <w:rFonts w:eastAsia="Arial" w:cs="Arial"/>
                <w:lang w:val="en-GB"/>
              </w:rPr>
            </w:pPr>
            <w:proofErr w:type="spellStart"/>
            <w:r w:rsidRPr="00640857">
              <w:t>om:observedProperty</w:t>
            </w:r>
            <w:proofErr w:type="spellEnd"/>
          </w:p>
        </w:tc>
        <w:tc>
          <w:tcPr>
            <w:tcW w:w="1985" w:type="dxa"/>
          </w:tcPr>
          <w:p w14:paraId="21B399F2" w14:textId="77777777" w:rsidR="006C2610" w:rsidRPr="00640857" w:rsidRDefault="006C2610" w:rsidP="00015DDB">
            <w:pPr>
              <w:pStyle w:val="Tablebody"/>
              <w:jc w:val="left"/>
              <w:rPr>
                <w:rFonts w:eastAsia="Arial" w:cs="Arial"/>
                <w:lang w:val="en-GB"/>
              </w:rPr>
            </w:pPr>
            <w:r w:rsidRPr="00640857">
              <w:t>The property being observed (e.g. air temperature)</w:t>
            </w:r>
          </w:p>
        </w:tc>
        <w:tc>
          <w:tcPr>
            <w:tcW w:w="2835" w:type="dxa"/>
          </w:tcPr>
          <w:p w14:paraId="77F1AE31" w14:textId="2BDCF1A4" w:rsidR="006C2610" w:rsidRPr="00640857" w:rsidRDefault="006C2610" w:rsidP="00015DDB">
            <w:pPr>
              <w:pStyle w:val="Tablebody"/>
              <w:jc w:val="left"/>
              <w:rPr>
                <w:rFonts w:eastAsia="Arial" w:cs="Arial"/>
                <w:lang w:val="en-GB"/>
              </w:rPr>
            </w:pPr>
            <w:r w:rsidRPr="00640857">
              <w:rPr>
                <w:rFonts w:cs="Calibri"/>
                <w:color w:val="000000"/>
              </w:rPr>
              <w:t xml:space="preserve">This shall be a link to a value from the controlled list at </w:t>
            </w:r>
            <w:r w:rsidR="00743BEB">
              <w:fldChar w:fldCharType="begin"/>
            </w:r>
            <w:r w:rsidR="00743BEB">
              <w:instrText xml:space="preserve"> HYPERLINK "http://codes.wmo.int" </w:instrText>
            </w:r>
            <w:ins w:id="640" w:author="Klausen Jörg" w:date="2019-01-21T09:43:00Z"/>
            <w:r w:rsidR="00743BEB">
              <w:fldChar w:fldCharType="separate"/>
            </w:r>
            <w:r w:rsidR="007256E3" w:rsidRPr="00E4495E">
              <w:rPr>
                <w:rStyle w:val="Hyperlink"/>
                <w:rFonts w:cs="Calibri"/>
              </w:rPr>
              <w:t>http://codes.wmo.int</w:t>
            </w:r>
            <w:r w:rsidR="00743BEB">
              <w:rPr>
                <w:rStyle w:val="Hyperlink"/>
                <w:rFonts w:cs="Calibri"/>
              </w:rPr>
              <w:fldChar w:fldCharType="end"/>
            </w:r>
          </w:p>
        </w:tc>
        <w:tc>
          <w:tcPr>
            <w:tcW w:w="2835" w:type="dxa"/>
          </w:tcPr>
          <w:p w14:paraId="0DB489E3" w14:textId="0E5F772C" w:rsidR="006C2610" w:rsidRPr="00640857" w:rsidRDefault="00F54277" w:rsidP="00015DDB">
            <w:pPr>
              <w:pStyle w:val="Tablebody"/>
              <w:jc w:val="left"/>
              <w:rPr>
                <w:rFonts w:eastAsia="Arial" w:cs="Arial"/>
                <w:lang w:val="en-GB"/>
              </w:rPr>
            </w:pPr>
            <w:r>
              <w:t>1-01 Observed Variable</w:t>
            </w:r>
          </w:p>
        </w:tc>
      </w:tr>
      <w:tr w:rsidR="006C2610" w14:paraId="74A8988F" w14:textId="77777777" w:rsidTr="00015DDB">
        <w:tc>
          <w:tcPr>
            <w:tcW w:w="1985" w:type="dxa"/>
          </w:tcPr>
          <w:p w14:paraId="2F8260D7" w14:textId="77777777" w:rsidR="006C2610" w:rsidRPr="00640857" w:rsidRDefault="006C2610" w:rsidP="00015DDB">
            <w:pPr>
              <w:pStyle w:val="Tablebody"/>
              <w:jc w:val="left"/>
              <w:rPr>
                <w:rFonts w:eastAsia="Arial" w:cs="Arial"/>
                <w:lang w:val="en-GB"/>
              </w:rPr>
            </w:pPr>
            <w:proofErr w:type="spellStart"/>
            <w:r w:rsidRPr="00640857">
              <w:t>om:resultTime</w:t>
            </w:r>
            <w:proofErr w:type="spellEnd"/>
          </w:p>
        </w:tc>
        <w:tc>
          <w:tcPr>
            <w:tcW w:w="1985" w:type="dxa"/>
          </w:tcPr>
          <w:p w14:paraId="37C9F4CB" w14:textId="77777777" w:rsidR="006C2610" w:rsidRPr="00640857" w:rsidRDefault="006C2610" w:rsidP="00015DDB">
            <w:pPr>
              <w:pStyle w:val="Tablebody"/>
              <w:jc w:val="left"/>
              <w:rPr>
                <w:rFonts w:eastAsia="Arial" w:cs="Calibri"/>
                <w:color w:val="000000"/>
                <w:lang w:val="en-GB"/>
              </w:rPr>
            </w:pPr>
            <w:r w:rsidRPr="00640857">
              <w:rPr>
                <w:rFonts w:cs="Calibri"/>
                <w:color w:val="000000"/>
              </w:rPr>
              <w:t>The time at which the observation became available</w:t>
            </w:r>
          </w:p>
          <w:p w14:paraId="59C0DDAC" w14:textId="77777777" w:rsidR="006C2610" w:rsidRPr="00640857" w:rsidRDefault="006C2610" w:rsidP="00015DDB">
            <w:pPr>
              <w:pStyle w:val="Tablebody"/>
              <w:jc w:val="left"/>
              <w:rPr>
                <w:rFonts w:eastAsiaTheme="minorEastAsia"/>
                <w:lang w:val="en-GB" w:eastAsia="zh-CN"/>
              </w:rPr>
            </w:pPr>
          </w:p>
        </w:tc>
        <w:tc>
          <w:tcPr>
            <w:tcW w:w="2835" w:type="dxa"/>
          </w:tcPr>
          <w:p w14:paraId="5704E5BA" w14:textId="77777777" w:rsidR="006C2610" w:rsidRPr="00640857" w:rsidRDefault="006C2610" w:rsidP="00015DDB">
            <w:pPr>
              <w:pStyle w:val="Tablebody"/>
              <w:jc w:val="left"/>
              <w:rPr>
                <w:rFonts w:eastAsia="Arial" w:cs="Calibri"/>
                <w:color w:val="000000"/>
                <w:lang w:val="en-GB"/>
              </w:rPr>
            </w:pPr>
            <w:proofErr w:type="spellStart"/>
            <w:r w:rsidRPr="00640857">
              <w:rPr>
                <w:rFonts w:cs="Calibri"/>
                <w:color w:val="000000"/>
              </w:rPr>
              <w:t>gml:TimeInstant</w:t>
            </w:r>
            <w:proofErr w:type="spellEnd"/>
          </w:p>
          <w:p w14:paraId="71EDED07" w14:textId="77777777" w:rsidR="006C2610" w:rsidRPr="00640857" w:rsidRDefault="006C2610" w:rsidP="00015DDB">
            <w:pPr>
              <w:pStyle w:val="Tablebody"/>
              <w:jc w:val="left"/>
              <w:rPr>
                <w:rFonts w:eastAsiaTheme="minorEastAsia"/>
                <w:lang w:val="en-GB" w:eastAsia="zh-CN"/>
              </w:rPr>
            </w:pPr>
          </w:p>
        </w:tc>
        <w:tc>
          <w:tcPr>
            <w:tcW w:w="2835" w:type="dxa"/>
          </w:tcPr>
          <w:p w14:paraId="4FAB2B4A" w14:textId="77777777" w:rsidR="006C2610" w:rsidRPr="00640857" w:rsidRDefault="006C2610" w:rsidP="00015DDB">
            <w:pPr>
              <w:pStyle w:val="Tablebody"/>
              <w:jc w:val="left"/>
              <w:rPr>
                <w:rFonts w:eastAsia="Arial" w:cs="Arial"/>
                <w:lang w:val="en-GB"/>
              </w:rPr>
            </w:pPr>
            <w:r w:rsidRPr="00640857">
              <w:t>This describes when the information was made available, not when the observation occurs.</w:t>
            </w:r>
          </w:p>
        </w:tc>
      </w:tr>
    </w:tbl>
    <w:p w14:paraId="10EDDF1B" w14:textId="4C27338B"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26</w:t>
      </w:r>
      <w:r w:rsidR="00CE7E79">
        <w:rPr>
          <w:noProof/>
        </w:rPr>
        <w:fldChar w:fldCharType="end"/>
      </w:r>
      <w:r>
        <w:t xml:space="preserve"> O&amp;M Properties as applied in WMDR</w:t>
      </w:r>
    </w:p>
    <w:p w14:paraId="45DE599B" w14:textId="21512A93" w:rsidR="006C2610" w:rsidRDefault="005039AB" w:rsidP="00385ACD">
      <w:pPr>
        <w:pStyle w:val="Heading3"/>
      </w:pPr>
      <w:bookmarkStart w:id="641" w:name="_Ref528217214"/>
      <w:r>
        <w:lastRenderedPageBreak/>
        <w:t xml:space="preserve">The </w:t>
      </w:r>
      <w:proofErr w:type="spellStart"/>
      <w:r w:rsidRPr="00385ACD">
        <w:rPr>
          <w:u w:val="double"/>
          <w:lang w:val="en-AU"/>
        </w:rPr>
        <w:t>om:metadata</w:t>
      </w:r>
      <w:proofErr w:type="spellEnd"/>
      <w:r>
        <w:t xml:space="preserve"> link to </w:t>
      </w:r>
      <w:proofErr w:type="spellStart"/>
      <w:r w:rsidRPr="00385ACD">
        <w:rPr>
          <w:u w:val="double"/>
          <w:lang w:val="en-AU"/>
        </w:rPr>
        <w:t>MD_Metadata</w:t>
      </w:r>
      <w:proofErr w:type="spellEnd"/>
      <w:r>
        <w:t xml:space="preserve"> is intended to </w:t>
      </w:r>
      <w:r w:rsidR="00D43B19">
        <w:t>assign</w:t>
      </w:r>
      <w:r>
        <w:t xml:space="preserve"> </w:t>
      </w:r>
      <w:r w:rsidR="00D43B19">
        <w:t xml:space="preserve">a single contact </w:t>
      </w:r>
      <w:r w:rsidR="00283489">
        <w:t xml:space="preserve">to </w:t>
      </w:r>
      <w:r w:rsidR="00A53D3C">
        <w:t>the OSCAR/Surface function “Measurement Leader”</w:t>
      </w:r>
      <w:r w:rsidR="00291C70">
        <w:t xml:space="preserve">. </w:t>
      </w:r>
      <w:r w:rsidR="00D43B19">
        <w:t>For this, t</w:t>
      </w:r>
      <w:r w:rsidR="00291C70">
        <w:t>he</w:t>
      </w:r>
      <w:r w:rsidR="007762E4">
        <w:t xml:space="preserve"> role code “</w:t>
      </w:r>
      <w:proofErr w:type="spellStart"/>
      <w:r w:rsidR="007762E4">
        <w:t>principalInvestigator</w:t>
      </w:r>
      <w:proofErr w:type="spellEnd"/>
      <w:r w:rsidR="007762E4">
        <w:t xml:space="preserve">” </w:t>
      </w:r>
      <w:r w:rsidR="00D43B19">
        <w:t>must be specified</w:t>
      </w:r>
      <w:r w:rsidR="007762E4">
        <w:t xml:space="preserve">. </w:t>
      </w:r>
      <w:r w:rsidR="00D43B19">
        <w:t>The</w:t>
      </w:r>
      <w:r w:rsidR="005C4D6E">
        <w:t xml:space="preserve"> c</w:t>
      </w:r>
      <w:r w:rsidR="00385ACD">
        <w:t>ontact</w:t>
      </w:r>
      <w:r w:rsidR="00D43B19">
        <w:t xml:space="preserve"> must already exist</w:t>
      </w:r>
      <w:r w:rsidR="00385ACD">
        <w:t xml:space="preserve"> </w:t>
      </w:r>
      <w:r w:rsidR="00D43B19">
        <w:t xml:space="preserve">and </w:t>
      </w:r>
      <w:r w:rsidR="00385ACD">
        <w:t xml:space="preserve">will be identified by </w:t>
      </w:r>
      <w:r w:rsidR="00D43B19">
        <w:t xml:space="preserve">element </w:t>
      </w:r>
      <w:r w:rsidR="00A53D3C">
        <w:t>contact/…</w:t>
      </w:r>
      <w:r w:rsidR="00F957CF">
        <w:t>/</w:t>
      </w:r>
      <w:proofErr w:type="spellStart"/>
      <w:r w:rsidR="00F957CF">
        <w:t>CI_Address</w:t>
      </w:r>
      <w:proofErr w:type="spellEnd"/>
      <w:r w:rsidR="00F957CF">
        <w:t>/</w:t>
      </w:r>
      <w:proofErr w:type="spellStart"/>
      <w:r w:rsidR="00F957CF">
        <w:t>electronicMailAddress</w:t>
      </w:r>
      <w:proofErr w:type="spellEnd"/>
      <w:r w:rsidR="00291C70">
        <w:t xml:space="preserve"> or by </w:t>
      </w:r>
      <w:r w:rsidR="00D43B19">
        <w:t xml:space="preserve">element </w:t>
      </w:r>
      <w:proofErr w:type="spellStart"/>
      <w:r w:rsidR="00D43B19">
        <w:t>CI_ResponsibleParty</w:t>
      </w:r>
      <w:proofErr w:type="spellEnd"/>
      <w:r w:rsidR="00D43B19">
        <w:t>/name, specified as a comma-separated character string of [</w:t>
      </w:r>
      <w:proofErr w:type="spellStart"/>
      <w:r w:rsidR="00D43B19">
        <w:t>familyname</w:t>
      </w:r>
      <w:proofErr w:type="spellEnd"/>
      <w:r w:rsidR="00D43B19">
        <w:t>], [</w:t>
      </w:r>
      <w:proofErr w:type="spellStart"/>
      <w:r w:rsidR="00D43B19">
        <w:t>firstname</w:t>
      </w:r>
      <w:proofErr w:type="spellEnd"/>
      <w:r w:rsidR="00D43B19">
        <w:t>] [title], where at least [</w:t>
      </w:r>
      <w:proofErr w:type="spellStart"/>
      <w:r w:rsidR="00D43B19">
        <w:t>familyname</w:t>
      </w:r>
      <w:proofErr w:type="spellEnd"/>
      <w:r w:rsidR="00D43B19">
        <w:t>] is required.</w:t>
      </w:r>
      <w:r w:rsidR="00A53D3C">
        <w:t xml:space="preserve"> </w:t>
      </w:r>
      <w:r w:rsidR="00D43B19">
        <w:t xml:space="preserve">If the contact does not yet exist, it </w:t>
      </w:r>
      <w:r w:rsidR="00291C70">
        <w:t xml:space="preserve">can </w:t>
      </w:r>
      <w:r w:rsidR="00A53D3C">
        <w:t xml:space="preserve">be specified </w:t>
      </w:r>
      <w:r w:rsidR="00D43B19">
        <w:t>as a station contact under</w:t>
      </w:r>
      <w:r w:rsidR="00A53D3C">
        <w:t xml:space="preserve"> </w:t>
      </w:r>
      <w:proofErr w:type="spellStart"/>
      <w:r w:rsidR="00A53D3C">
        <w:t>ObservingFacility</w:t>
      </w:r>
      <w:proofErr w:type="spellEnd"/>
      <w:r w:rsidR="00A53D3C">
        <w:t>/</w:t>
      </w:r>
      <w:proofErr w:type="spellStart"/>
      <w:r w:rsidR="00A53D3C">
        <w:t>responsibleParty</w:t>
      </w:r>
      <w:proofErr w:type="spellEnd"/>
      <w:r w:rsidR="00A53D3C">
        <w:t xml:space="preserve"> </w:t>
      </w:r>
      <w:r>
        <w:t xml:space="preserve">(cf. </w:t>
      </w:r>
      <w:r>
        <w:fldChar w:fldCharType="begin"/>
      </w:r>
      <w:r>
        <w:instrText xml:space="preserve"> REF _Ref527632949 \r \h </w:instrText>
      </w:r>
      <w:r>
        <w:fldChar w:fldCharType="separate"/>
      </w:r>
      <w:r w:rsidR="00CA502A">
        <w:t>4.2.3.1</w:t>
      </w:r>
      <w:r>
        <w:fldChar w:fldCharType="end"/>
      </w:r>
      <w:r>
        <w:t xml:space="preserve"> </w:t>
      </w:r>
      <w:r>
        <w:fldChar w:fldCharType="begin"/>
      </w:r>
      <w:r>
        <w:instrText xml:space="preserve"> REF _Ref527632949 \h </w:instrText>
      </w:r>
      <w:r>
        <w:fldChar w:fldCharType="separate"/>
      </w:r>
      <w:r w:rsidR="00CA502A">
        <w:t>&lt;</w:t>
      </w:r>
      <w:proofErr w:type="spellStart"/>
      <w:r w:rsidR="00CA502A">
        <w:t>DataType</w:t>
      </w:r>
      <w:proofErr w:type="spellEnd"/>
      <w:r w:rsidR="00CA502A">
        <w:t xml:space="preserve">&gt; </w:t>
      </w:r>
      <w:proofErr w:type="spellStart"/>
      <w:r w:rsidR="00CA502A">
        <w:t>ResponsibleParty</w:t>
      </w:r>
      <w:proofErr w:type="spellEnd"/>
      <w:r>
        <w:fldChar w:fldCharType="end"/>
      </w:r>
      <w:r>
        <w:t>)</w:t>
      </w:r>
      <w:r w:rsidR="00A53D3C">
        <w:t>.</w:t>
      </w:r>
      <w:bookmarkEnd w:id="641"/>
    </w:p>
    <w:p w14:paraId="74688A24" w14:textId="4E52EF55" w:rsidR="006C2610" w:rsidRDefault="00015DBD" w:rsidP="003564AD">
      <w:pPr>
        <w:pStyle w:val="Heading10"/>
      </w:pPr>
      <w:bookmarkStart w:id="642" w:name="_Ref478716933"/>
      <w:bookmarkStart w:id="643" w:name="_Toc535827225"/>
      <w:r>
        <w:lastRenderedPageBreak/>
        <w:t>MODEL CONCEPTS – PROCESS</w:t>
      </w:r>
      <w:bookmarkEnd w:id="642"/>
      <w:bookmarkEnd w:id="643"/>
    </w:p>
    <w:p w14:paraId="55B5EAFF" w14:textId="77777777" w:rsidR="00545325" w:rsidRPr="00A15B15" w:rsidRDefault="00545325" w:rsidP="003564AD">
      <w:pPr>
        <w:pStyle w:val="Heading2"/>
      </w:pPr>
      <w:bookmarkStart w:id="644" w:name="_Toc535827226"/>
      <w:r w:rsidRPr="003564AD">
        <w:t>Process</w:t>
      </w:r>
      <w:bookmarkEnd w:id="644"/>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3588E84E"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322A0863" w14:textId="77777777" w:rsidR="00545325" w:rsidRPr="00632C16" w:rsidRDefault="00545325" w:rsidP="003564AD">
            <w:pPr>
              <w:pStyle w:val="Tableheader"/>
            </w:pPr>
            <w:bookmarkStart w:id="645" w:name="BKM_58B7D0DC_181E_417F_90EF_546D0B13DB21"/>
            <w:bookmarkEnd w:id="645"/>
            <w:proofErr w:type="spellStart"/>
            <w:r w:rsidRPr="00632C16">
              <w:t>Property</w:t>
            </w:r>
            <w:proofErr w:type="spellEnd"/>
          </w:p>
        </w:tc>
        <w:tc>
          <w:tcPr>
            <w:tcW w:w="1134" w:type="dxa"/>
            <w:shd w:val="clear" w:color="auto" w:fill="B8CCE4" w:themeFill="accent1" w:themeFillTint="66"/>
            <w:tcMar>
              <w:top w:w="0" w:type="dxa"/>
              <w:left w:w="60" w:type="dxa"/>
              <w:bottom w:w="0" w:type="dxa"/>
              <w:right w:w="60" w:type="dxa"/>
            </w:tcMar>
          </w:tcPr>
          <w:p w14:paraId="1190823A" w14:textId="77777777" w:rsidR="00545325" w:rsidRPr="00632C16" w:rsidRDefault="00545325" w:rsidP="003564AD">
            <w:pPr>
              <w:pStyle w:val="Tableheader"/>
            </w:pPr>
            <w:proofErr w:type="spellStart"/>
            <w:r w:rsidRPr="00632C16">
              <w:t>Cardinality</w:t>
            </w:r>
            <w:proofErr w:type="spellEnd"/>
          </w:p>
        </w:tc>
        <w:tc>
          <w:tcPr>
            <w:tcW w:w="1701" w:type="dxa"/>
            <w:shd w:val="clear" w:color="auto" w:fill="B8CCE4" w:themeFill="accent1" w:themeFillTint="66"/>
            <w:tcMar>
              <w:top w:w="0" w:type="dxa"/>
              <w:left w:w="60" w:type="dxa"/>
              <w:bottom w:w="0" w:type="dxa"/>
              <w:right w:w="60" w:type="dxa"/>
            </w:tcMar>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9E9B31C" w14:textId="77777777" w:rsidR="00545325" w:rsidRPr="00632C16" w:rsidRDefault="00545325" w:rsidP="003564AD">
            <w:pPr>
              <w:pStyle w:val="Tableheader"/>
            </w:pPr>
            <w:proofErr w:type="spellStart"/>
            <w:r w:rsidRPr="00632C16">
              <w:t>Property</w:t>
            </w:r>
            <w:proofErr w:type="spellEnd"/>
            <w:r w:rsidRPr="00632C16">
              <w:t xml:space="preserve"> Description</w:t>
            </w:r>
          </w:p>
        </w:tc>
      </w:tr>
      <w:tr w:rsidR="00545325" w14:paraId="54EC0D5F" w14:textId="77777777" w:rsidTr="00015DDB">
        <w:tc>
          <w:tcPr>
            <w:tcW w:w="1701" w:type="dxa"/>
            <w:tcMar>
              <w:top w:w="0" w:type="dxa"/>
              <w:left w:w="60" w:type="dxa"/>
              <w:bottom w:w="0" w:type="dxa"/>
              <w:right w:w="60" w:type="dxa"/>
            </w:tcMar>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015DDB">
        <w:tc>
          <w:tcPr>
            <w:tcW w:w="1701" w:type="dxa"/>
            <w:tcMar>
              <w:top w:w="0" w:type="dxa"/>
              <w:left w:w="60" w:type="dxa"/>
              <w:bottom w:w="0" w:type="dxa"/>
              <w:right w:w="60" w:type="dxa"/>
            </w:tcMar>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r w:rsidR="00F748D1">
              <w:t xml:space="preserve"> </w:t>
            </w:r>
            <w:r w:rsidRPr="00632C16">
              <w:t>period, and in which configuration.</w:t>
            </w:r>
          </w:p>
        </w:tc>
      </w:tr>
    </w:tbl>
    <w:p w14:paraId="430B1FE0" w14:textId="3DA977A7"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27</w:t>
      </w:r>
      <w:r w:rsidR="00CE7E79">
        <w:rPr>
          <w:noProof/>
        </w:rPr>
        <w:fldChar w:fldCharType="end"/>
      </w:r>
      <w:r w:rsidRPr="005C3318">
        <w:t xml:space="preserve"> Properties of </w:t>
      </w:r>
      <w:r>
        <w:t>Process</w:t>
      </w:r>
    </w:p>
    <w:p w14:paraId="69B74DE3" w14:textId="0E297BB6" w:rsidR="00D06069" w:rsidRDefault="00E967C8" w:rsidP="00D06069">
      <w:pPr>
        <w:pStyle w:val="Caption"/>
      </w:pPr>
      <w:r>
        <w:rPr>
          <w:noProof/>
          <w:lang w:val="en-US" w:eastAsia="en-US"/>
        </w:rPr>
        <w:drawing>
          <wp:inline distT="0" distB="0" distL="0" distR="0" wp14:anchorId="060EC428" wp14:editId="4E345A1C">
            <wp:extent cx="6151880" cy="4164772"/>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164772"/>
                    </a:xfrm>
                    <a:prstGeom prst="rect">
                      <a:avLst/>
                    </a:prstGeom>
                    <a:noFill/>
                    <a:ln>
                      <a:noFill/>
                    </a:ln>
                  </pic:spPr>
                </pic:pic>
              </a:graphicData>
            </a:graphic>
          </wp:inline>
        </w:drawing>
      </w:r>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646" w:name="_Toc535827227"/>
      <w:r w:rsidRPr="003564AD">
        <w:lastRenderedPageBreak/>
        <w:t>Deployment</w:t>
      </w:r>
      <w:bookmarkEnd w:id="646"/>
    </w:p>
    <w:p w14:paraId="00509C2E" w14:textId="41DB130F"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r w:rsidR="00283489">
        <w:t>.</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564107D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4772660" w14:textId="77777777" w:rsidR="00290363" w:rsidRPr="00A31DC0" w:rsidRDefault="00290363" w:rsidP="003564AD">
            <w:pPr>
              <w:pStyle w:val="Tableheader"/>
            </w:pPr>
            <w:bookmarkStart w:id="647" w:name="BKM_B7A025BC_0C52_49E7_AFD7_09C9DB3C35F9"/>
            <w:bookmarkEnd w:id="647"/>
            <w:proofErr w:type="spellStart"/>
            <w:r w:rsidRPr="00A31DC0">
              <w:t>Property</w:t>
            </w:r>
            <w:proofErr w:type="spellEnd"/>
          </w:p>
        </w:tc>
        <w:tc>
          <w:tcPr>
            <w:tcW w:w="1134" w:type="dxa"/>
            <w:shd w:val="clear" w:color="auto" w:fill="B8CCE4" w:themeFill="accent1" w:themeFillTint="66"/>
            <w:tcMar>
              <w:top w:w="0" w:type="dxa"/>
              <w:left w:w="60" w:type="dxa"/>
              <w:bottom w:w="0" w:type="dxa"/>
              <w:right w:w="60" w:type="dxa"/>
            </w:tcMar>
          </w:tcPr>
          <w:p w14:paraId="0A07FF08" w14:textId="77777777" w:rsidR="00290363" w:rsidRPr="00A31DC0" w:rsidRDefault="00290363" w:rsidP="003564AD">
            <w:pPr>
              <w:pStyle w:val="Tableheader"/>
            </w:pPr>
            <w:proofErr w:type="spellStart"/>
            <w:r w:rsidRPr="00A31DC0">
              <w:t>Cardinality</w:t>
            </w:r>
            <w:proofErr w:type="spellEnd"/>
          </w:p>
        </w:tc>
        <w:tc>
          <w:tcPr>
            <w:tcW w:w="1701" w:type="dxa"/>
            <w:shd w:val="clear" w:color="auto" w:fill="B8CCE4" w:themeFill="accent1" w:themeFillTint="66"/>
            <w:tcMar>
              <w:top w:w="0" w:type="dxa"/>
              <w:left w:w="60" w:type="dxa"/>
              <w:bottom w:w="0" w:type="dxa"/>
              <w:right w:w="60" w:type="dxa"/>
            </w:tcMar>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667C6C4" w14:textId="77777777" w:rsidR="00290363" w:rsidRPr="00A31DC0" w:rsidRDefault="00290363" w:rsidP="003564AD">
            <w:pPr>
              <w:pStyle w:val="Tableheader"/>
            </w:pPr>
            <w:proofErr w:type="spellStart"/>
            <w:r w:rsidRPr="00A31DC0">
              <w:t>Property</w:t>
            </w:r>
            <w:proofErr w:type="spellEnd"/>
            <w:r w:rsidRPr="00A31DC0">
              <w:t xml:space="preserve">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pPr>
            <w:proofErr w:type="spellStart"/>
            <w:r w:rsidRPr="003971ED">
              <w:t>deployedEquipment</w:t>
            </w:r>
            <w:proofErr w:type="spellEnd"/>
          </w:p>
        </w:tc>
        <w:tc>
          <w:tcPr>
            <w:tcW w:w="1134" w:type="dxa"/>
            <w:tcMar>
              <w:top w:w="0" w:type="dxa"/>
              <w:left w:w="60" w:type="dxa"/>
              <w:bottom w:w="0" w:type="dxa"/>
              <w:right w:w="60" w:type="dxa"/>
            </w:tcMar>
          </w:tcPr>
          <w:p w14:paraId="20D740D9" w14:textId="652371E2" w:rsidR="00382921" w:rsidRPr="003971ED" w:rsidRDefault="00382921" w:rsidP="00D068F3">
            <w:pPr>
              <w:pStyle w:val="Tablebody"/>
              <w:rPr>
                <w:rFonts w:eastAsia="Arial" w:cs="Arial"/>
              </w:rPr>
            </w:pPr>
            <w:r>
              <w:t>0..1</w:t>
            </w:r>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rFonts w:eastAsia="Arial" w:cs="Arial"/>
              </w:rPr>
            </w:pPr>
            <w:r w:rsidRPr="003971ED">
              <w:t>Equipment</w:t>
            </w:r>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rFonts w:eastAsia="Arial" w:cs="Arial"/>
              </w:rPr>
            </w:pPr>
            <w:r w:rsidRPr="003971ED">
              <w:t>The Equipment which is used for the duration of the Deployment.</w:t>
            </w:r>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pPr>
            <w:proofErr w:type="spellStart"/>
            <w:r>
              <w:t>dataGeneration</w:t>
            </w:r>
            <w:proofErr w:type="spellEnd"/>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rFonts w:eastAsia="Arial" w:cs="Arial"/>
                <w:color w:val="0F0F0F"/>
              </w:rPr>
            </w:pPr>
            <w:r>
              <w:rPr>
                <w:color w:val="0F0F0F"/>
              </w:rPr>
              <w:t>1..*</w:t>
            </w:r>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rFonts w:eastAsia="Arial" w:cs="Arial"/>
              </w:rPr>
            </w:pPr>
            <w:proofErr w:type="spellStart"/>
            <w:r>
              <w:t>DataGeneration</w:t>
            </w:r>
            <w:proofErr w:type="spellEnd"/>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rFonts w:eastAsia="Arial" w:cs="Arial"/>
              </w:rPr>
            </w:pPr>
            <w:r>
              <w:t>Description of sampling, processing, reporting and schedule used for making the observation(s).</w:t>
            </w:r>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pPr>
            <w:proofErr w:type="spellStart"/>
            <w:r w:rsidRPr="0083573F">
              <w:t>validPeriod</w:t>
            </w:r>
            <w:proofErr w:type="spellEnd"/>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rFonts w:eastAsia="Arial" w:cs="Arial"/>
              </w:rPr>
            </w:pPr>
            <w:proofErr w:type="spellStart"/>
            <w:r w:rsidRPr="0083573F">
              <w:t>TM_Period</w:t>
            </w:r>
            <w:proofErr w:type="spellEnd"/>
          </w:p>
        </w:tc>
        <w:tc>
          <w:tcPr>
            <w:tcW w:w="5103" w:type="dxa"/>
            <w:tcMar>
              <w:top w:w="0" w:type="dxa"/>
              <w:left w:w="60" w:type="dxa"/>
              <w:bottom w:w="0" w:type="dxa"/>
              <w:right w:w="60" w:type="dxa"/>
            </w:tcMar>
          </w:tcPr>
          <w:p w14:paraId="37BE1DBF" w14:textId="44261721" w:rsidR="00382921" w:rsidRPr="0083573F" w:rsidRDefault="00382921" w:rsidP="00D068F3">
            <w:pPr>
              <w:pStyle w:val="Tablebody"/>
              <w:rPr>
                <w:rFonts w:eastAsia="Arial" w:cs="Arial"/>
              </w:rPr>
            </w:pPr>
            <w:r w:rsidRPr="0083573F">
              <w:t xml:space="preserve">The period of time for which this deployment configuration was/is in place. (Note: this time period must fall within the time period specified in the </w:t>
            </w:r>
            <w:proofErr w:type="spellStart"/>
            <w:r w:rsidRPr="0083573F">
              <w:t>OM_Observation</w:t>
            </w:r>
            <w:proofErr w:type="spellEnd"/>
            <w:r w:rsidRPr="0083573F">
              <w:t xml:space="preserve"> </w:t>
            </w:r>
            <w:proofErr w:type="spellStart"/>
            <w:r w:rsidRPr="0083573F">
              <w:t>phenomenonTime</w:t>
            </w:r>
            <w:proofErr w:type="spellEnd"/>
            <w:r w:rsidRPr="0083573F">
              <w:t>)</w:t>
            </w:r>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pPr>
            <w:proofErr w:type="spellStart"/>
            <w:r w:rsidRPr="0083573F">
              <w:t>heightAboveLocalReferenceSurface</w:t>
            </w:r>
            <w:proofErr w:type="spellEnd"/>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rFonts w:eastAsia="Arial" w:cs="Arial"/>
              </w:rPr>
            </w:pPr>
            <w:r w:rsidRPr="0083573F">
              <w:t>Measure</w:t>
            </w:r>
          </w:p>
        </w:tc>
        <w:tc>
          <w:tcPr>
            <w:tcW w:w="5103" w:type="dxa"/>
            <w:tcMar>
              <w:top w:w="0" w:type="dxa"/>
              <w:left w:w="60" w:type="dxa"/>
              <w:bottom w:w="0" w:type="dxa"/>
              <w:right w:w="60" w:type="dxa"/>
            </w:tcMar>
          </w:tcPr>
          <w:p w14:paraId="2AA9C6F2" w14:textId="22887057" w:rsidR="00382921" w:rsidRPr="0083573F" w:rsidRDefault="00382921" w:rsidP="00D068F3">
            <w:pPr>
              <w:pStyle w:val="Tablebody"/>
              <w:rPr>
                <w:rFonts w:eastAsia="Arial" w:cs="Arial"/>
              </w:rPr>
            </w:pPr>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w:t>
            </w:r>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pPr>
            <w:proofErr w:type="spellStart"/>
            <w:r w:rsidRPr="0083573F">
              <w:t>localReferenceSurface</w:t>
            </w:r>
            <w:proofErr w:type="spellEnd"/>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rFonts w:eastAsia="Arial" w:cs="Arial"/>
              </w:rPr>
            </w:pPr>
            <w:proofErr w:type="spellStart"/>
            <w:r w:rsidRPr="0083573F">
              <w:t>LocalReferenceSurfaceType</w:t>
            </w:r>
            <w:proofErr w:type="spellEnd"/>
          </w:p>
        </w:tc>
        <w:tc>
          <w:tcPr>
            <w:tcW w:w="5103" w:type="dxa"/>
            <w:tcMar>
              <w:top w:w="0" w:type="dxa"/>
              <w:left w:w="60" w:type="dxa"/>
              <w:bottom w:w="0" w:type="dxa"/>
              <w:right w:w="60" w:type="dxa"/>
            </w:tcMar>
          </w:tcPr>
          <w:p w14:paraId="29B6FD4D" w14:textId="7597D4C4" w:rsidR="00382921" w:rsidRPr="0083573F" w:rsidRDefault="00382921" w:rsidP="00D068F3">
            <w:pPr>
              <w:pStyle w:val="Tablebody"/>
              <w:rPr>
                <w:rFonts w:eastAsia="Arial" w:cs="Arial"/>
              </w:rPr>
            </w:pPr>
            <w:r w:rsidRPr="0083573F">
              <w:t xml:space="preserve">5-05 Description of the specified reference surface taken from the </w:t>
            </w:r>
            <w:proofErr w:type="spellStart"/>
            <w:r w:rsidRPr="0083573F">
              <w:t>codelist</w:t>
            </w:r>
            <w:proofErr w:type="spellEnd"/>
            <w:r w:rsidRPr="0083573F">
              <w:t xml:space="preserve"> </w:t>
            </w:r>
            <w:proofErr w:type="spellStart"/>
            <w:r w:rsidRPr="0083573F">
              <w:t>LocalReferenceSurfaceType</w:t>
            </w:r>
            <w:proofErr w:type="spellEnd"/>
          </w:p>
        </w:tc>
      </w:tr>
      <w:tr w:rsidR="009E0C40" w14:paraId="582EE4AE" w14:textId="77777777" w:rsidTr="00015DDB">
        <w:tc>
          <w:tcPr>
            <w:tcW w:w="1701" w:type="dxa"/>
            <w:tcMar>
              <w:top w:w="0" w:type="dxa"/>
              <w:left w:w="60" w:type="dxa"/>
              <w:bottom w:w="0" w:type="dxa"/>
              <w:right w:w="60" w:type="dxa"/>
            </w:tcMar>
          </w:tcPr>
          <w:p w14:paraId="4F0D7219" w14:textId="77777777" w:rsidR="009E0C40" w:rsidRPr="0083573F" w:rsidRDefault="009E0C40" w:rsidP="003564AD">
            <w:pPr>
              <w:pStyle w:val="Tablebody"/>
            </w:pPr>
            <w:proofErr w:type="spellStart"/>
            <w:r w:rsidRPr="0083573F">
              <w:t>applicationArea</w:t>
            </w:r>
            <w:proofErr w:type="spellEnd"/>
          </w:p>
        </w:tc>
        <w:tc>
          <w:tcPr>
            <w:tcW w:w="1134" w:type="dxa"/>
            <w:tcMar>
              <w:top w:w="0" w:type="dxa"/>
              <w:left w:w="60" w:type="dxa"/>
              <w:bottom w:w="0" w:type="dxa"/>
              <w:right w:w="60" w:type="dxa"/>
            </w:tcMar>
          </w:tcPr>
          <w:p w14:paraId="51DF1880" w14:textId="5F20EC5B" w:rsidR="009E0C40" w:rsidRPr="0083573F" w:rsidRDefault="00781A8C" w:rsidP="003564AD">
            <w:pPr>
              <w:pStyle w:val="Tablebody"/>
              <w:rPr>
                <w:rFonts w:eastAsia="Arial" w:cs="Arial"/>
              </w:rPr>
            </w:pPr>
            <w:r>
              <w:rPr>
                <w:color w:val="0F0F0F"/>
              </w:rPr>
              <w:t>0</w:t>
            </w:r>
            <w:r w:rsidR="009E0C40" w:rsidRPr="0083573F">
              <w:rPr>
                <w:color w:val="0F0F0F"/>
              </w:rPr>
              <w:t>..*</w:t>
            </w:r>
          </w:p>
        </w:tc>
        <w:tc>
          <w:tcPr>
            <w:tcW w:w="1701" w:type="dxa"/>
            <w:tcMar>
              <w:top w:w="0" w:type="dxa"/>
              <w:left w:w="60" w:type="dxa"/>
              <w:bottom w:w="0" w:type="dxa"/>
              <w:right w:w="60" w:type="dxa"/>
            </w:tcMar>
          </w:tcPr>
          <w:p w14:paraId="76BBC428" w14:textId="77777777" w:rsidR="009E0C40" w:rsidRPr="0083573F" w:rsidRDefault="009E0C40" w:rsidP="003564AD">
            <w:pPr>
              <w:pStyle w:val="Tablebody"/>
              <w:rPr>
                <w:rFonts w:eastAsia="Arial" w:cs="Arial"/>
              </w:rPr>
            </w:pPr>
            <w:proofErr w:type="spellStart"/>
            <w:r w:rsidRPr="0083573F">
              <w:t>ApplicationAreaType</w:t>
            </w:r>
            <w:proofErr w:type="spellEnd"/>
          </w:p>
        </w:tc>
        <w:tc>
          <w:tcPr>
            <w:tcW w:w="5103" w:type="dxa"/>
            <w:tcMar>
              <w:top w:w="0" w:type="dxa"/>
              <w:left w:w="60" w:type="dxa"/>
              <w:bottom w:w="0" w:type="dxa"/>
              <w:right w:w="60" w:type="dxa"/>
            </w:tcMar>
          </w:tcPr>
          <w:p w14:paraId="1C6134AF" w14:textId="35055699"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w:t>
            </w:r>
          </w:p>
        </w:tc>
      </w:tr>
      <w:tr w:rsidR="009E0C40" w14:paraId="4F9FE61B" w14:textId="77777777" w:rsidTr="00015DDB">
        <w:tc>
          <w:tcPr>
            <w:tcW w:w="1701" w:type="dxa"/>
            <w:tcMar>
              <w:top w:w="0" w:type="dxa"/>
              <w:left w:w="60" w:type="dxa"/>
              <w:bottom w:w="0" w:type="dxa"/>
              <w:right w:w="60" w:type="dxa"/>
            </w:tcMar>
          </w:tcPr>
          <w:p w14:paraId="1C4A071B" w14:textId="77777777" w:rsidR="009E0C40" w:rsidRPr="0083573F" w:rsidRDefault="009E0C40" w:rsidP="003564AD">
            <w:pPr>
              <w:pStyle w:val="Tablebody"/>
            </w:pPr>
            <w:proofErr w:type="spellStart"/>
            <w:r w:rsidRPr="0083573F">
              <w:t>sourceOfObservation</w:t>
            </w:r>
            <w:proofErr w:type="spellEnd"/>
          </w:p>
        </w:tc>
        <w:tc>
          <w:tcPr>
            <w:tcW w:w="1134" w:type="dxa"/>
            <w:tcMar>
              <w:top w:w="0" w:type="dxa"/>
              <w:left w:w="60" w:type="dxa"/>
              <w:bottom w:w="0" w:type="dxa"/>
              <w:right w:w="60" w:type="dxa"/>
            </w:tcMar>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B1C2" w14:textId="77777777" w:rsidR="009E0C40" w:rsidRPr="0083573F" w:rsidRDefault="009E0C40" w:rsidP="003564AD">
            <w:pPr>
              <w:pStyle w:val="Tablebody"/>
              <w:rPr>
                <w:rFonts w:eastAsia="Arial" w:cs="Arial"/>
              </w:rPr>
            </w:pPr>
            <w:proofErr w:type="spellStart"/>
            <w:r w:rsidRPr="0083573F">
              <w:t>SourceOfObservationType</w:t>
            </w:r>
            <w:proofErr w:type="spellEnd"/>
          </w:p>
        </w:tc>
        <w:tc>
          <w:tcPr>
            <w:tcW w:w="5103" w:type="dxa"/>
            <w:tcMar>
              <w:top w:w="0" w:type="dxa"/>
              <w:left w:w="60" w:type="dxa"/>
              <w:bottom w:w="0" w:type="dxa"/>
              <w:right w:w="60" w:type="dxa"/>
            </w:tcMar>
          </w:tcPr>
          <w:p w14:paraId="3EDA168D" w14:textId="24297E96" w:rsidR="009E0C40" w:rsidRPr="0083573F" w:rsidRDefault="009E0C40" w:rsidP="003564AD">
            <w:pPr>
              <w:pStyle w:val="Tablebody"/>
              <w:rPr>
                <w:rFonts w:eastAsia="Arial" w:cs="Arial"/>
              </w:rPr>
            </w:pPr>
            <w:r w:rsidRPr="0083573F">
              <w:t xml:space="preserve">5-01 The source of the observation (manual, automatic, visual etc.) from the </w:t>
            </w:r>
            <w:proofErr w:type="spellStart"/>
            <w:r w:rsidRPr="0083573F">
              <w:t>SourceOfObservationType</w:t>
            </w:r>
            <w:proofErr w:type="spellEnd"/>
            <w:r w:rsidRPr="0083573F">
              <w:t xml:space="preserve"> </w:t>
            </w:r>
            <w:proofErr w:type="spellStart"/>
            <w:r w:rsidRPr="0083573F">
              <w:t>codelist</w:t>
            </w:r>
            <w:proofErr w:type="spellEnd"/>
            <w:r w:rsidRPr="0083573F">
              <w:t>.</w:t>
            </w:r>
          </w:p>
        </w:tc>
      </w:tr>
      <w:tr w:rsidR="00290363" w14:paraId="7AC4CB87" w14:textId="77777777" w:rsidTr="00015DDB">
        <w:tc>
          <w:tcPr>
            <w:tcW w:w="1701" w:type="dxa"/>
            <w:tcMar>
              <w:top w:w="0" w:type="dxa"/>
              <w:left w:w="60" w:type="dxa"/>
              <w:bottom w:w="0" w:type="dxa"/>
              <w:right w:w="60" w:type="dxa"/>
            </w:tcMar>
          </w:tcPr>
          <w:p w14:paraId="12E78838" w14:textId="77777777" w:rsidR="00290363" w:rsidRPr="0083573F" w:rsidRDefault="00290363" w:rsidP="003564AD">
            <w:pPr>
              <w:pStyle w:val="Tablebody"/>
            </w:pPr>
            <w:bookmarkStart w:id="648" w:name="BKM_BF0E2037_DA1B_48C0_9D1E_842365539162"/>
            <w:bookmarkEnd w:id="648"/>
            <w:proofErr w:type="spellStart"/>
            <w:r w:rsidRPr="0083573F">
              <w:t>communicationMethod</w:t>
            </w:r>
            <w:proofErr w:type="spellEnd"/>
          </w:p>
        </w:tc>
        <w:tc>
          <w:tcPr>
            <w:tcW w:w="1134" w:type="dxa"/>
            <w:tcMar>
              <w:top w:w="0" w:type="dxa"/>
              <w:left w:w="60" w:type="dxa"/>
              <w:bottom w:w="0" w:type="dxa"/>
              <w:right w:w="60" w:type="dxa"/>
            </w:tcMar>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360023A" w14:textId="77777777" w:rsidR="00290363" w:rsidRPr="0083573F" w:rsidRDefault="00290363" w:rsidP="003564AD">
            <w:pPr>
              <w:pStyle w:val="Tablebody"/>
              <w:rPr>
                <w:rFonts w:eastAsia="Arial" w:cs="Arial"/>
              </w:rPr>
            </w:pPr>
            <w:proofErr w:type="spellStart"/>
            <w:r w:rsidRPr="0083573F">
              <w:t>DataCommunicationMethodType</w:t>
            </w:r>
            <w:proofErr w:type="spellEnd"/>
          </w:p>
        </w:tc>
        <w:tc>
          <w:tcPr>
            <w:tcW w:w="5103" w:type="dxa"/>
            <w:tcMar>
              <w:top w:w="0" w:type="dxa"/>
              <w:left w:w="60" w:type="dxa"/>
              <w:bottom w:w="0" w:type="dxa"/>
              <w:right w:w="60" w:type="dxa"/>
            </w:tcMar>
          </w:tcPr>
          <w:p w14:paraId="254247AF" w14:textId="0B5F432B" w:rsidR="00290363" w:rsidRPr="0083573F" w:rsidRDefault="00290363" w:rsidP="003564AD">
            <w:pPr>
              <w:pStyle w:val="Tablebody"/>
              <w:rPr>
                <w:rFonts w:eastAsia="Arial" w:cs="Arial"/>
              </w:rPr>
            </w:pPr>
            <w:r w:rsidRPr="0083573F">
              <w:t xml:space="preserve">3-08 The primary data communication method, from the </w:t>
            </w:r>
            <w:proofErr w:type="spellStart"/>
            <w:r w:rsidRPr="0083573F">
              <w:t>DataCommunicationMethodType</w:t>
            </w:r>
            <w:proofErr w:type="spellEnd"/>
            <w:r w:rsidRPr="0083573F">
              <w:t xml:space="preserve"> </w:t>
            </w:r>
            <w:proofErr w:type="spellStart"/>
            <w:r w:rsidRPr="0083573F">
              <w:t>codelist</w:t>
            </w:r>
            <w:proofErr w:type="spellEnd"/>
            <w:r w:rsidRPr="0083573F">
              <w:t>.</w:t>
            </w:r>
          </w:p>
        </w:tc>
      </w:tr>
      <w:tr w:rsidR="00290363" w14:paraId="21D8A0E1" w14:textId="77777777" w:rsidTr="00015DDB">
        <w:tc>
          <w:tcPr>
            <w:tcW w:w="1701" w:type="dxa"/>
            <w:tcMar>
              <w:top w:w="0" w:type="dxa"/>
              <w:left w:w="60" w:type="dxa"/>
              <w:bottom w:w="0" w:type="dxa"/>
              <w:right w:w="60" w:type="dxa"/>
            </w:tcMar>
          </w:tcPr>
          <w:p w14:paraId="527B9B0A" w14:textId="77777777" w:rsidR="00290363" w:rsidRPr="0083573F" w:rsidRDefault="00290363" w:rsidP="003564AD">
            <w:pPr>
              <w:pStyle w:val="Tablebody"/>
            </w:pPr>
            <w:bookmarkStart w:id="649" w:name="BKM_878B99C2_FFB6_46FD_8AFF_0D7ABEB9E97A"/>
            <w:bookmarkStart w:id="650" w:name="BKM_F1319524_B44A_4E39_9F13_EA37BDAC118D"/>
            <w:bookmarkStart w:id="651" w:name="BKM_F0DD5B6C_022B_4353_91DD_6FA66C185F59"/>
            <w:bookmarkEnd w:id="649"/>
            <w:bookmarkEnd w:id="650"/>
            <w:bookmarkEnd w:id="651"/>
            <w:r w:rsidRPr="0083573F">
              <w:t>exposure</w:t>
            </w:r>
          </w:p>
        </w:tc>
        <w:tc>
          <w:tcPr>
            <w:tcW w:w="1134" w:type="dxa"/>
            <w:tcMar>
              <w:top w:w="0" w:type="dxa"/>
              <w:left w:w="60" w:type="dxa"/>
              <w:bottom w:w="0" w:type="dxa"/>
              <w:right w:w="60" w:type="dxa"/>
            </w:tcMar>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3219B1" w14:textId="77777777" w:rsidR="00290363" w:rsidRPr="0083573F" w:rsidRDefault="00290363" w:rsidP="003564AD">
            <w:pPr>
              <w:pStyle w:val="Tablebody"/>
              <w:rPr>
                <w:rFonts w:eastAsia="Arial" w:cs="Arial"/>
              </w:rPr>
            </w:pPr>
            <w:proofErr w:type="spellStart"/>
            <w:r w:rsidRPr="0083573F">
              <w:t>ExposureType</w:t>
            </w:r>
            <w:proofErr w:type="spellEnd"/>
          </w:p>
        </w:tc>
        <w:tc>
          <w:tcPr>
            <w:tcW w:w="5103" w:type="dxa"/>
            <w:tcMar>
              <w:top w:w="0" w:type="dxa"/>
              <w:left w:w="60" w:type="dxa"/>
              <w:bottom w:w="0" w:type="dxa"/>
              <w:right w:w="60" w:type="dxa"/>
            </w:tcMar>
          </w:tcPr>
          <w:p w14:paraId="2F105D50" w14:textId="6ED34FA2" w:rsidR="00290363" w:rsidRPr="0083573F" w:rsidRDefault="00290363" w:rsidP="003564AD">
            <w:pPr>
              <w:pStyle w:val="Tablebody"/>
              <w:rPr>
                <w:rFonts w:eastAsia="Arial" w:cs="Arial"/>
              </w:rPr>
            </w:pPr>
            <w:r w:rsidRPr="0083573F">
              <w:t xml:space="preserve">5-15 The degree to which an instrument is affected by external influences according to the CIMO classification. Value from </w:t>
            </w:r>
            <w:proofErr w:type="spellStart"/>
            <w:r w:rsidRPr="0083573F">
              <w:t>ExposureType</w:t>
            </w:r>
            <w:proofErr w:type="spellEnd"/>
            <w:r w:rsidRPr="0083573F">
              <w:t xml:space="preserve"> </w:t>
            </w:r>
            <w:proofErr w:type="spellStart"/>
            <w:r w:rsidRPr="0083573F">
              <w:t>codelist</w:t>
            </w:r>
            <w:proofErr w:type="spellEnd"/>
            <w:r w:rsidRPr="0083573F">
              <w:t>.</w:t>
            </w:r>
          </w:p>
        </w:tc>
      </w:tr>
      <w:tr w:rsidR="009E0C40" w14:paraId="23A6AC25" w14:textId="77777777" w:rsidTr="00015DDB">
        <w:tc>
          <w:tcPr>
            <w:tcW w:w="1701" w:type="dxa"/>
            <w:tcMar>
              <w:top w:w="0" w:type="dxa"/>
              <w:left w:w="60" w:type="dxa"/>
              <w:bottom w:w="0" w:type="dxa"/>
              <w:right w:w="60" w:type="dxa"/>
            </w:tcMar>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0D23FF3" w14:textId="77777777" w:rsidR="009E0C40" w:rsidRPr="0083573F" w:rsidRDefault="009E0C40" w:rsidP="003564AD">
            <w:pPr>
              <w:pStyle w:val="Tablebody"/>
              <w:rPr>
                <w:rFonts w:eastAsia="Arial" w:cs="Arial"/>
              </w:rPr>
            </w:pPr>
            <w:proofErr w:type="spellStart"/>
            <w:r w:rsidRPr="0083573F">
              <w:t>RepresentativenessType</w:t>
            </w:r>
            <w:proofErr w:type="spellEnd"/>
          </w:p>
        </w:tc>
        <w:tc>
          <w:tcPr>
            <w:tcW w:w="5103" w:type="dxa"/>
            <w:tcMar>
              <w:top w:w="0" w:type="dxa"/>
              <w:left w:w="60" w:type="dxa"/>
              <w:bottom w:w="0" w:type="dxa"/>
              <w:right w:w="60" w:type="dxa"/>
            </w:tcMar>
          </w:tcPr>
          <w:p w14:paraId="1CEBF870" w14:textId="19625413" w:rsidR="009E0C40" w:rsidRPr="0083573F" w:rsidRDefault="009E0C40" w:rsidP="003564AD">
            <w:pPr>
              <w:pStyle w:val="Tablebody"/>
              <w:rPr>
                <w:rFonts w:eastAsia="Arial" w:cs="Arial"/>
              </w:rPr>
            </w:pPr>
            <w:r w:rsidRPr="0083573F">
              <w:t xml:space="preserve">1-05 An assessment of the representativeness of the observations from the </w:t>
            </w:r>
            <w:proofErr w:type="spellStart"/>
            <w:r w:rsidRPr="0083573F">
              <w:t>RepresentativenessType</w:t>
            </w:r>
            <w:proofErr w:type="spellEnd"/>
            <w:r w:rsidRPr="0083573F">
              <w:t xml:space="preserve"> </w:t>
            </w:r>
            <w:proofErr w:type="spellStart"/>
            <w:r w:rsidRPr="0083573F">
              <w:t>codelist</w:t>
            </w:r>
            <w:proofErr w:type="spellEnd"/>
            <w:r w:rsidRPr="0083573F">
              <w:t>.</w:t>
            </w:r>
          </w:p>
        </w:tc>
      </w:tr>
      <w:tr w:rsidR="00290363" w14:paraId="4B8907A5" w14:textId="77777777" w:rsidTr="00015DDB">
        <w:tc>
          <w:tcPr>
            <w:tcW w:w="1701" w:type="dxa"/>
            <w:tcMar>
              <w:top w:w="0" w:type="dxa"/>
              <w:left w:w="60" w:type="dxa"/>
              <w:bottom w:w="0" w:type="dxa"/>
              <w:right w:w="60" w:type="dxa"/>
            </w:tcMar>
          </w:tcPr>
          <w:p w14:paraId="0EA090E9" w14:textId="77777777" w:rsidR="00290363" w:rsidRPr="0083573F" w:rsidRDefault="00290363" w:rsidP="003564AD">
            <w:pPr>
              <w:pStyle w:val="Tablebody"/>
            </w:pPr>
            <w:bookmarkStart w:id="652" w:name="BKM_24E21F5D_3C06_40EF_A82B_2658E778DDB0"/>
            <w:bookmarkEnd w:id="652"/>
            <w:r w:rsidRPr="0083573F">
              <w:t>configuration</w:t>
            </w:r>
          </w:p>
        </w:tc>
        <w:tc>
          <w:tcPr>
            <w:tcW w:w="1134" w:type="dxa"/>
            <w:tcMar>
              <w:top w:w="0" w:type="dxa"/>
              <w:left w:w="60" w:type="dxa"/>
              <w:bottom w:w="0" w:type="dxa"/>
              <w:right w:w="60" w:type="dxa"/>
            </w:tcMar>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699E5C0" w14:textId="77777777" w:rsidR="00290363" w:rsidRPr="0083573F" w:rsidRDefault="00290363" w:rsidP="003564AD">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590FBB15" w14:textId="3CEAF02C" w:rsidR="00290363" w:rsidRPr="0083573F" w:rsidRDefault="00290363" w:rsidP="003564AD">
            <w:pPr>
              <w:pStyle w:val="Tablebody"/>
              <w:rPr>
                <w:rFonts w:eastAsia="Arial" w:cs="Arial"/>
              </w:rPr>
            </w:pPr>
            <w:r w:rsidRPr="0083573F">
              <w:t>5-06 Description of any shielding or configuration/setup of the instrumentation.</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pPr>
            <w:proofErr w:type="spellStart"/>
            <w:r w:rsidRPr="0083573F">
              <w:t>maintenanceSchedule</w:t>
            </w:r>
            <w:proofErr w:type="spellEnd"/>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471FB088" w14:textId="07399483" w:rsidR="00382921" w:rsidRPr="0083573F" w:rsidRDefault="00382921" w:rsidP="00D068F3">
            <w:pPr>
              <w:pStyle w:val="Tablebody"/>
              <w:rPr>
                <w:rFonts w:eastAsia="Arial" w:cs="Arial"/>
              </w:rPr>
            </w:pPr>
            <w:r w:rsidRPr="0083573F">
              <w:t>5-10 A description (and schedule) of maintenance that is routinely performed on an instrument</w:t>
            </w:r>
            <w:r w:rsidR="00781A8C">
              <w:t>.</w:t>
            </w:r>
          </w:p>
        </w:tc>
      </w:tr>
      <w:tr w:rsidR="009E0C40" w14:paraId="5F7E9D77" w14:textId="77777777" w:rsidTr="00015DDB">
        <w:tc>
          <w:tcPr>
            <w:tcW w:w="1701" w:type="dxa"/>
            <w:tcMar>
              <w:top w:w="0" w:type="dxa"/>
              <w:left w:w="60" w:type="dxa"/>
              <w:bottom w:w="0" w:type="dxa"/>
              <w:right w:w="60" w:type="dxa"/>
            </w:tcMar>
          </w:tcPr>
          <w:p w14:paraId="0097F266" w14:textId="77777777" w:rsidR="009E0C40" w:rsidRPr="0083573F" w:rsidRDefault="009E0C40" w:rsidP="003564AD">
            <w:pPr>
              <w:pStyle w:val="Tablebody"/>
            </w:pPr>
            <w:bookmarkStart w:id="653" w:name="BKM_08356BE2_9D9F_4291_900D_767CC7F0DC09"/>
            <w:bookmarkEnd w:id="653"/>
            <w:proofErr w:type="spellStart"/>
            <w:r w:rsidRPr="0083573F">
              <w:t>controlSchedule</w:t>
            </w:r>
            <w:proofErr w:type="spellEnd"/>
          </w:p>
        </w:tc>
        <w:tc>
          <w:tcPr>
            <w:tcW w:w="1134" w:type="dxa"/>
            <w:tcMar>
              <w:top w:w="0" w:type="dxa"/>
              <w:left w:w="60" w:type="dxa"/>
              <w:bottom w:w="0" w:type="dxa"/>
              <w:right w:w="60" w:type="dxa"/>
            </w:tcMar>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B6646B6" w14:textId="77777777" w:rsidR="009E0C40" w:rsidRPr="0083573F" w:rsidRDefault="009E0C40" w:rsidP="003564AD">
            <w:pPr>
              <w:pStyle w:val="Tablebody"/>
              <w:rPr>
                <w:rFonts w:eastAsia="Arial" w:cs="Arial"/>
              </w:rPr>
            </w:pPr>
            <w:proofErr w:type="spellStart"/>
            <w:r w:rsidRPr="0083573F">
              <w:t>CharacterString</w:t>
            </w:r>
            <w:proofErr w:type="spellEnd"/>
          </w:p>
        </w:tc>
        <w:tc>
          <w:tcPr>
            <w:tcW w:w="5103" w:type="dxa"/>
            <w:tcMar>
              <w:top w:w="0" w:type="dxa"/>
              <w:left w:w="60" w:type="dxa"/>
              <w:bottom w:w="0" w:type="dxa"/>
              <w:right w:w="60" w:type="dxa"/>
            </w:tcMar>
          </w:tcPr>
          <w:p w14:paraId="2DB3A2F0" w14:textId="5F0E22E0" w:rsidR="009E0C40" w:rsidRPr="0083573F" w:rsidRDefault="009E0C40" w:rsidP="003564AD">
            <w:pPr>
              <w:pStyle w:val="Tablebody"/>
              <w:rPr>
                <w:rFonts w:eastAsia="Arial" w:cs="Arial"/>
              </w:rPr>
            </w:pPr>
            <w:r w:rsidRPr="0083573F">
              <w:t>5-07 Description of schedule for calibrations or verification of instrument.</w:t>
            </w:r>
          </w:p>
        </w:tc>
      </w:tr>
      <w:tr w:rsidR="009E0C40" w14:paraId="34C7312F" w14:textId="77777777" w:rsidTr="00015DDB">
        <w:tc>
          <w:tcPr>
            <w:tcW w:w="1701" w:type="dxa"/>
            <w:tcMar>
              <w:top w:w="0" w:type="dxa"/>
              <w:left w:w="60" w:type="dxa"/>
              <w:bottom w:w="0" w:type="dxa"/>
              <w:right w:w="60" w:type="dxa"/>
            </w:tcMar>
          </w:tcPr>
          <w:p w14:paraId="57F3145D" w14:textId="77777777" w:rsidR="009E0C40" w:rsidRPr="0083573F" w:rsidRDefault="009E0C40" w:rsidP="003564AD">
            <w:pPr>
              <w:pStyle w:val="Tablebody"/>
            </w:pPr>
            <w:proofErr w:type="spellStart"/>
            <w:r w:rsidRPr="0083573F">
              <w:t>instrumentOperatingStatus</w:t>
            </w:r>
            <w:proofErr w:type="spellEnd"/>
          </w:p>
        </w:tc>
        <w:tc>
          <w:tcPr>
            <w:tcW w:w="1134" w:type="dxa"/>
            <w:tcMar>
              <w:top w:w="0" w:type="dxa"/>
              <w:left w:w="60" w:type="dxa"/>
              <w:bottom w:w="0" w:type="dxa"/>
              <w:right w:w="60" w:type="dxa"/>
            </w:tcMar>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2ECF75" w14:textId="77777777" w:rsidR="009E0C40" w:rsidRPr="0083573F" w:rsidRDefault="009E0C40" w:rsidP="003564AD">
            <w:pPr>
              <w:pStyle w:val="Tablebody"/>
              <w:rPr>
                <w:rFonts w:eastAsia="Arial" w:cs="Arial"/>
              </w:rPr>
            </w:pPr>
            <w:proofErr w:type="spellStart"/>
            <w:r w:rsidRPr="0083573F">
              <w:t>InstrumentOperatingStatusType</w:t>
            </w:r>
            <w:proofErr w:type="spellEnd"/>
          </w:p>
        </w:tc>
        <w:tc>
          <w:tcPr>
            <w:tcW w:w="5103" w:type="dxa"/>
            <w:tcMar>
              <w:top w:w="0" w:type="dxa"/>
              <w:left w:w="60" w:type="dxa"/>
              <w:bottom w:w="0" w:type="dxa"/>
              <w:right w:w="60" w:type="dxa"/>
            </w:tcMar>
          </w:tcPr>
          <w:p w14:paraId="21D99F76" w14:textId="4A74AAFB" w:rsidR="009E0C40" w:rsidRPr="0083573F" w:rsidRDefault="009E0C40" w:rsidP="003564AD">
            <w:pPr>
              <w:pStyle w:val="Tablebody"/>
              <w:rPr>
                <w:rFonts w:eastAsia="Arial" w:cs="Arial"/>
              </w:rPr>
            </w:pPr>
            <w:r w:rsidRPr="0083573F">
              <w:t>5-04 The operational status of the instrument when deployed (Operational, testing etc.).</w:t>
            </w:r>
          </w:p>
        </w:tc>
      </w:tr>
    </w:tbl>
    <w:p w14:paraId="346DAFAF" w14:textId="4E0412AB" w:rsidR="00290363" w:rsidRDefault="00290363" w:rsidP="00290363">
      <w:pPr>
        <w:pStyle w:val="Caption"/>
      </w:pPr>
      <w:bookmarkStart w:id="654" w:name="BKM_A69C6363_8E1A_440E_8D52_6ECD0439268D"/>
      <w:bookmarkStart w:id="655" w:name="BKM_DA4A1966_D843_496B_ADBB_10D629939C5F"/>
      <w:bookmarkStart w:id="656" w:name="BKM_706890B4_310D_403F_81AE_9F948CE212D6"/>
      <w:bookmarkStart w:id="657" w:name="BKM_97DDA737_494E_4701_BBC4_28D70CA7445A"/>
      <w:bookmarkStart w:id="658" w:name="BKM_F7B7A0FA_B355_4DBD_8BDC_DDF20967BCC1"/>
      <w:bookmarkEnd w:id="654"/>
      <w:bookmarkEnd w:id="655"/>
      <w:bookmarkEnd w:id="656"/>
      <w:bookmarkEnd w:id="657"/>
      <w:bookmarkEnd w:id="658"/>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28</w:t>
      </w:r>
      <w:r w:rsidR="00CE7E79">
        <w:rPr>
          <w:noProof/>
        </w:rPr>
        <w:fldChar w:fldCharType="end"/>
      </w:r>
      <w:r w:rsidRPr="00F2007B">
        <w:t xml:space="preserve"> Properties of </w:t>
      </w:r>
      <w:r>
        <w:t>Deployment</w:t>
      </w:r>
    </w:p>
    <w:p w14:paraId="22FB90F8" w14:textId="75200C54" w:rsidR="00B816FF" w:rsidRPr="00452365" w:rsidRDefault="00785F65" w:rsidP="00015DDB">
      <w:pPr>
        <w:pStyle w:val="Heading3"/>
      </w:pPr>
      <w:bookmarkStart w:id="659" w:name="BKM_8371E571_12F0_44EB_9430_007943C4FD29"/>
      <w:bookmarkEnd w:id="659"/>
      <w:r>
        <w:lastRenderedPageBreak/>
        <w:t xml:space="preserve">The properties of Deployment use a variety of complex </w:t>
      </w:r>
      <w:proofErr w:type="spellStart"/>
      <w:r>
        <w:t>DataTypes</w:t>
      </w:r>
      <w:proofErr w:type="spellEnd"/>
      <w:r>
        <w:t>.</w:t>
      </w:r>
    </w:p>
    <w:p w14:paraId="621372B0" w14:textId="2C51E851" w:rsidR="009E0C40" w:rsidRPr="00A15B15" w:rsidRDefault="009E0C40" w:rsidP="003564AD">
      <w:pPr>
        <w:pStyle w:val="Heading2"/>
      </w:pPr>
      <w:bookmarkStart w:id="660" w:name="_Toc535827228"/>
      <w:proofErr w:type="spellStart"/>
      <w:r w:rsidRPr="00A15B15">
        <w:t>DataGeneration</w:t>
      </w:r>
      <w:bookmarkEnd w:id="660"/>
      <w:proofErr w:type="spellEnd"/>
    </w:p>
    <w:p w14:paraId="1F23C63F" w14:textId="1AC7EC0D" w:rsidR="009E0C40" w:rsidRDefault="009E0C40" w:rsidP="003564AD">
      <w:pPr>
        <w:pStyle w:val="Heading3"/>
      </w:pPr>
      <w:r>
        <w:t xml:space="preserve">The </w:t>
      </w:r>
      <w:proofErr w:type="spellStart"/>
      <w:r w:rsidRPr="003971ED">
        <w:rPr>
          <w:u w:val="double"/>
        </w:rPr>
        <w:t>DataGeneration</w:t>
      </w:r>
      <w:proofErr w:type="spellEnd"/>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proofErr w:type="spellStart"/>
      <w:r w:rsidRPr="003564AD">
        <w:rPr>
          <w:u w:val="double"/>
        </w:rPr>
        <w:t>DataGeneration</w:t>
      </w:r>
      <w:proofErr w:type="spellEnd"/>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E0C40" w14:paraId="6573F1C4"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17CAD51" w14:textId="77777777" w:rsidR="009E0C40" w:rsidRPr="00A31DC0" w:rsidRDefault="009E0C40" w:rsidP="003564AD">
            <w:pPr>
              <w:pStyle w:val="Tableheader"/>
            </w:pPr>
            <w:proofErr w:type="spellStart"/>
            <w:r w:rsidRPr="00A31DC0">
              <w:t>Property</w:t>
            </w:r>
            <w:proofErr w:type="spellEnd"/>
          </w:p>
        </w:tc>
        <w:tc>
          <w:tcPr>
            <w:tcW w:w="1134" w:type="dxa"/>
            <w:shd w:val="clear" w:color="auto" w:fill="B8CCE4" w:themeFill="accent1" w:themeFillTint="66"/>
            <w:tcMar>
              <w:top w:w="0" w:type="dxa"/>
              <w:left w:w="60" w:type="dxa"/>
              <w:bottom w:w="0" w:type="dxa"/>
              <w:right w:w="60" w:type="dxa"/>
            </w:tcMar>
          </w:tcPr>
          <w:p w14:paraId="1711C70F" w14:textId="77777777" w:rsidR="009E0C40" w:rsidRPr="00A31DC0" w:rsidRDefault="009E0C40" w:rsidP="003564AD">
            <w:pPr>
              <w:pStyle w:val="Tableheader"/>
            </w:pPr>
            <w:proofErr w:type="spellStart"/>
            <w:r w:rsidRPr="00A31DC0">
              <w:t>Cardinality</w:t>
            </w:r>
            <w:proofErr w:type="spellEnd"/>
          </w:p>
        </w:tc>
        <w:tc>
          <w:tcPr>
            <w:tcW w:w="1701" w:type="dxa"/>
            <w:shd w:val="clear" w:color="auto" w:fill="B8CCE4" w:themeFill="accent1" w:themeFillTint="66"/>
            <w:tcMar>
              <w:top w:w="0" w:type="dxa"/>
              <w:left w:w="60" w:type="dxa"/>
              <w:bottom w:w="0" w:type="dxa"/>
              <w:right w:w="60" w:type="dxa"/>
            </w:tcMar>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CEC0475" w14:textId="77777777" w:rsidR="009E0C40" w:rsidRPr="00A31DC0" w:rsidRDefault="009E0C40" w:rsidP="003564AD">
            <w:pPr>
              <w:pStyle w:val="Tableheader"/>
            </w:pPr>
            <w:proofErr w:type="spellStart"/>
            <w:r w:rsidRPr="00A31DC0">
              <w:t>Property</w:t>
            </w:r>
            <w:proofErr w:type="spellEnd"/>
            <w:r w:rsidRPr="00A31DC0">
              <w:t xml:space="preserve">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pPr>
            <w:proofErr w:type="spellStart"/>
            <w:r w:rsidRPr="00172BF9">
              <w:t>validPeriod</w:t>
            </w:r>
            <w:proofErr w:type="spellEnd"/>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rFonts w:eastAsia="Arial" w:cs="Arial"/>
              </w:rPr>
            </w:pPr>
            <w:proofErr w:type="spellStart"/>
            <w:r w:rsidRPr="00172BF9">
              <w:t>TM_Period</w:t>
            </w:r>
            <w:proofErr w:type="spellEnd"/>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rFonts w:eastAsia="Arial" w:cs="Arial"/>
              </w:rPr>
            </w:pPr>
            <w:r w:rsidRPr="00172BF9">
              <w:t xml:space="preserve">The period of time for which this </w:t>
            </w:r>
            <w:proofErr w:type="spellStart"/>
            <w:r>
              <w:t>DataGeneration</w:t>
            </w:r>
            <w:proofErr w:type="spellEnd"/>
            <w:r w:rsidRPr="00172BF9">
              <w:t xml:space="preserve"> arrangement was/is in place. (Note: this time period must fall within the time period specified in the Deployment).</w:t>
            </w:r>
          </w:p>
        </w:tc>
      </w:tr>
      <w:tr w:rsidR="00785F65" w14:paraId="23327855" w14:textId="77777777" w:rsidTr="00D068F3">
        <w:tc>
          <w:tcPr>
            <w:tcW w:w="1701" w:type="dxa"/>
            <w:tcMar>
              <w:top w:w="0" w:type="dxa"/>
              <w:left w:w="60" w:type="dxa"/>
              <w:bottom w:w="0" w:type="dxa"/>
              <w:right w:w="60" w:type="dxa"/>
            </w:tcMar>
          </w:tcPr>
          <w:p w14:paraId="01198E0B" w14:textId="0D4D0D1B" w:rsidR="00785F65" w:rsidRPr="00172BF9" w:rsidRDefault="00785F65" w:rsidP="00D068F3">
            <w:pPr>
              <w:pStyle w:val="Tablebody"/>
            </w:pPr>
            <w:r>
              <w:t>s</w:t>
            </w:r>
            <w:r w:rsidRPr="00172BF9">
              <w:t>chedule</w:t>
            </w:r>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rFonts w:eastAsia="Arial" w:cs="Arial"/>
              </w:rPr>
            </w:pPr>
            <w:r w:rsidRPr="00172BF9">
              <w:t>Schedule</w:t>
            </w:r>
          </w:p>
        </w:tc>
        <w:tc>
          <w:tcPr>
            <w:tcW w:w="5103" w:type="dxa"/>
            <w:tcMar>
              <w:top w:w="0" w:type="dxa"/>
              <w:left w:w="60" w:type="dxa"/>
              <w:bottom w:w="0" w:type="dxa"/>
              <w:right w:w="60" w:type="dxa"/>
            </w:tcMar>
          </w:tcPr>
          <w:p w14:paraId="01FEB355" w14:textId="72CDB235" w:rsidR="00785F65" w:rsidRPr="00172BF9" w:rsidRDefault="00785F65" w:rsidP="00D068F3">
            <w:pPr>
              <w:pStyle w:val="Tablebody"/>
              <w:rPr>
                <w:rFonts w:eastAsia="Arial" w:cs="Arial"/>
              </w:rPr>
            </w:pPr>
            <w:r w:rsidRPr="00172BF9">
              <w:t>6-08 Description of the schedule of observation.</w:t>
            </w:r>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szCs w:val="20"/>
              </w:rPr>
            </w:pPr>
            <w:r w:rsidRPr="003971ED">
              <w:rPr>
                <w:szCs w:val="20"/>
              </w:rPr>
              <w:t>sampling</w:t>
            </w:r>
          </w:p>
        </w:tc>
        <w:tc>
          <w:tcPr>
            <w:tcW w:w="1134" w:type="dxa"/>
            <w:tcMar>
              <w:top w:w="0" w:type="dxa"/>
              <w:left w:w="60" w:type="dxa"/>
              <w:bottom w:w="0" w:type="dxa"/>
              <w:right w:w="60" w:type="dxa"/>
            </w:tcMar>
          </w:tcPr>
          <w:p w14:paraId="7B441787" w14:textId="66C0FCF8" w:rsidR="00785F65" w:rsidRPr="003971ED" w:rsidRDefault="00781A8C" w:rsidP="00D068F3">
            <w:pPr>
              <w:pStyle w:val="Tablebody"/>
              <w:rPr>
                <w:rFonts w:eastAsia="Arial" w:cs="Arial"/>
                <w:szCs w:val="20"/>
              </w:rPr>
            </w:pPr>
            <w:r>
              <w:rPr>
                <w:szCs w:val="20"/>
              </w:rPr>
              <w:t>0</w:t>
            </w:r>
            <w:r w:rsidR="00785F65" w:rsidRPr="003971ED">
              <w:rPr>
                <w:szCs w:val="20"/>
              </w:rPr>
              <w:t>..</w:t>
            </w:r>
            <w:r w:rsidR="00785F65">
              <w:rPr>
                <w:szCs w:val="20"/>
              </w:rPr>
              <w:t>1</w:t>
            </w:r>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rFonts w:eastAsia="Arial" w:cs="Arial"/>
                <w:szCs w:val="20"/>
              </w:rPr>
            </w:pPr>
            <w:r w:rsidRPr="003971ED">
              <w:rPr>
                <w:szCs w:val="20"/>
              </w:rPr>
              <w:t>Sampling</w:t>
            </w:r>
          </w:p>
        </w:tc>
        <w:tc>
          <w:tcPr>
            <w:tcW w:w="5103" w:type="dxa"/>
            <w:tcMar>
              <w:top w:w="0" w:type="dxa"/>
              <w:left w:w="60" w:type="dxa"/>
              <w:bottom w:w="0" w:type="dxa"/>
              <w:right w:w="60" w:type="dxa"/>
            </w:tcMar>
          </w:tcPr>
          <w:p w14:paraId="187EC18A" w14:textId="7351BDAE" w:rsidR="00785F65" w:rsidRPr="003971ED" w:rsidRDefault="00785F65" w:rsidP="00D068F3">
            <w:pPr>
              <w:pStyle w:val="Tablebody"/>
              <w:rPr>
                <w:rFonts w:eastAsia="Arial" w:cs="Arial"/>
                <w:szCs w:val="20"/>
              </w:rPr>
            </w:pPr>
            <w:r w:rsidRPr="003971ED">
              <w:rPr>
                <w:szCs w:val="20"/>
              </w:rPr>
              <w:t>Sampling details</w:t>
            </w:r>
          </w:p>
        </w:tc>
      </w:tr>
      <w:tr w:rsidR="00785F65" w:rsidRPr="000A226D" w14:paraId="5D2E3D3F" w14:textId="77777777" w:rsidTr="00D068F3">
        <w:tc>
          <w:tcPr>
            <w:tcW w:w="1701" w:type="dxa"/>
            <w:tcMar>
              <w:top w:w="0" w:type="dxa"/>
              <w:left w:w="60" w:type="dxa"/>
              <w:bottom w:w="0" w:type="dxa"/>
              <w:right w:w="60" w:type="dxa"/>
            </w:tcMar>
          </w:tcPr>
          <w:p w14:paraId="5C50897D" w14:textId="21E6B825" w:rsidR="00785F65" w:rsidRPr="003971ED" w:rsidRDefault="00785F65" w:rsidP="00D068F3">
            <w:pPr>
              <w:pStyle w:val="Tablebody"/>
              <w:rPr>
                <w:szCs w:val="20"/>
              </w:rPr>
            </w:pPr>
            <w:r>
              <w:rPr>
                <w:szCs w:val="20"/>
              </w:rPr>
              <w:t>p</w:t>
            </w:r>
            <w:r w:rsidRPr="003971ED">
              <w:rPr>
                <w:szCs w:val="20"/>
              </w:rPr>
              <w:t>rocessing</w:t>
            </w:r>
          </w:p>
        </w:tc>
        <w:tc>
          <w:tcPr>
            <w:tcW w:w="1134" w:type="dxa"/>
            <w:tcMar>
              <w:top w:w="0" w:type="dxa"/>
              <w:left w:w="60" w:type="dxa"/>
              <w:bottom w:w="0" w:type="dxa"/>
              <w:right w:w="60" w:type="dxa"/>
            </w:tcMar>
          </w:tcPr>
          <w:p w14:paraId="18B75F92" w14:textId="2B33278E" w:rsidR="00785F65" w:rsidRPr="003971ED" w:rsidRDefault="00785F65" w:rsidP="00D068F3">
            <w:pPr>
              <w:pStyle w:val="Tablebody"/>
              <w:rPr>
                <w:rFonts w:eastAsia="Arial" w:cs="Arial"/>
                <w:szCs w:val="20"/>
              </w:rPr>
            </w:pPr>
            <w:r w:rsidRPr="003971ED">
              <w:rPr>
                <w:szCs w:val="20"/>
              </w:rPr>
              <w:t>0..</w:t>
            </w:r>
            <w:r>
              <w:rPr>
                <w:szCs w:val="20"/>
              </w:rPr>
              <w:t>1</w:t>
            </w:r>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rFonts w:eastAsia="Arial" w:cs="Arial"/>
                <w:szCs w:val="20"/>
              </w:rPr>
            </w:pPr>
            <w:r w:rsidRPr="003971ED">
              <w:rPr>
                <w:szCs w:val="20"/>
              </w:rPr>
              <w:t>Processing</w:t>
            </w:r>
          </w:p>
        </w:tc>
        <w:tc>
          <w:tcPr>
            <w:tcW w:w="5103" w:type="dxa"/>
            <w:tcMar>
              <w:top w:w="0" w:type="dxa"/>
              <w:left w:w="60" w:type="dxa"/>
              <w:bottom w:w="0" w:type="dxa"/>
              <w:right w:w="60" w:type="dxa"/>
            </w:tcMar>
          </w:tcPr>
          <w:p w14:paraId="46B3075C" w14:textId="64812A55" w:rsidR="00785F65" w:rsidRPr="003971ED" w:rsidRDefault="00785F65" w:rsidP="00D068F3">
            <w:pPr>
              <w:pStyle w:val="Tablebody"/>
              <w:rPr>
                <w:rFonts w:eastAsia="Arial" w:cs="Arial"/>
                <w:szCs w:val="20"/>
              </w:rPr>
            </w:pPr>
            <w:r w:rsidRPr="003971ED">
              <w:rPr>
                <w:szCs w:val="20"/>
              </w:rPr>
              <w:t>Processing details</w:t>
            </w:r>
          </w:p>
        </w:tc>
      </w:tr>
      <w:tr w:rsidR="00785F65" w:rsidRPr="006773E6" w14:paraId="2981E1DE" w14:textId="77777777" w:rsidTr="00D068F3">
        <w:tc>
          <w:tcPr>
            <w:tcW w:w="1701" w:type="dxa"/>
            <w:tcMar>
              <w:top w:w="0" w:type="dxa"/>
              <w:left w:w="60" w:type="dxa"/>
              <w:bottom w:w="0" w:type="dxa"/>
              <w:right w:w="60" w:type="dxa"/>
            </w:tcMar>
          </w:tcPr>
          <w:p w14:paraId="24C89BFA" w14:textId="4A41DE1D" w:rsidR="00785F65" w:rsidRPr="003971ED" w:rsidRDefault="00785F65" w:rsidP="00D068F3">
            <w:pPr>
              <w:pStyle w:val="Tablebody"/>
              <w:rPr>
                <w:szCs w:val="20"/>
              </w:rPr>
            </w:pPr>
            <w:r>
              <w:rPr>
                <w:szCs w:val="20"/>
              </w:rPr>
              <w:t>r</w:t>
            </w:r>
            <w:r w:rsidRPr="003971ED">
              <w:rPr>
                <w:szCs w:val="20"/>
              </w:rPr>
              <w:t>eporting</w:t>
            </w:r>
          </w:p>
        </w:tc>
        <w:tc>
          <w:tcPr>
            <w:tcW w:w="1134" w:type="dxa"/>
            <w:tcMar>
              <w:top w:w="0" w:type="dxa"/>
              <w:left w:w="60" w:type="dxa"/>
              <w:bottom w:w="0" w:type="dxa"/>
              <w:right w:w="60" w:type="dxa"/>
            </w:tcMar>
          </w:tcPr>
          <w:p w14:paraId="3F1493D2" w14:textId="5BF2D334" w:rsidR="00785F65" w:rsidRPr="003971ED" w:rsidRDefault="00785F65" w:rsidP="00D068F3">
            <w:pPr>
              <w:pStyle w:val="Tablebody"/>
              <w:rPr>
                <w:rFonts w:eastAsia="Arial" w:cs="Arial"/>
                <w:szCs w:val="20"/>
              </w:rPr>
            </w:pPr>
            <w:r w:rsidRPr="003971ED">
              <w:rPr>
                <w:szCs w:val="20"/>
              </w:rPr>
              <w:t>1..</w:t>
            </w:r>
            <w:r>
              <w:rPr>
                <w:szCs w:val="20"/>
              </w:rPr>
              <w:t>1</w:t>
            </w:r>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rFonts w:eastAsia="Arial" w:cs="Arial"/>
                <w:szCs w:val="20"/>
              </w:rPr>
            </w:pPr>
            <w:r w:rsidRPr="003971ED">
              <w:rPr>
                <w:szCs w:val="20"/>
              </w:rPr>
              <w:t>Reporting</w:t>
            </w:r>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rFonts w:eastAsia="Arial" w:cs="Arial"/>
                <w:szCs w:val="20"/>
              </w:rPr>
            </w:pPr>
            <w:r w:rsidRPr="003971ED">
              <w:rPr>
                <w:szCs w:val="20"/>
              </w:rPr>
              <w:t>Reporting details</w:t>
            </w:r>
          </w:p>
        </w:tc>
      </w:tr>
    </w:tbl>
    <w:p w14:paraId="61BF433D" w14:textId="67E4C5CA"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29</w:t>
      </w:r>
      <w:r w:rsidR="00CE7E79">
        <w:rPr>
          <w:noProof/>
        </w:rPr>
        <w:fldChar w:fldCharType="end"/>
      </w:r>
      <w:r>
        <w:t xml:space="preserve"> Properties of </w:t>
      </w:r>
      <w:proofErr w:type="spellStart"/>
      <w:r>
        <w:t>DataGeneration</w:t>
      </w:r>
      <w:proofErr w:type="spellEnd"/>
    </w:p>
    <w:p w14:paraId="053222AB" w14:textId="77777777" w:rsidR="0009728F" w:rsidRPr="00A15B15" w:rsidRDefault="0009728F" w:rsidP="0009728F">
      <w:pPr>
        <w:pStyle w:val="Heading2"/>
      </w:pPr>
      <w:bookmarkStart w:id="661" w:name="_Toc535827229"/>
      <w:r w:rsidRPr="00A15B15">
        <w:t>Schedule</w:t>
      </w:r>
      <w:bookmarkEnd w:id="661"/>
    </w:p>
    <w:p w14:paraId="6F68AB46" w14:textId="77777777" w:rsidR="0009728F" w:rsidRPr="007A3F5C" w:rsidRDefault="0009728F" w:rsidP="0009728F">
      <w:pPr>
        <w:pStyle w:val="Heading3"/>
      </w:pPr>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proofErr w:type="spellStart"/>
      <w:r w:rsidRPr="007A3F5C">
        <w:rPr>
          <w:u w:val="double"/>
        </w:rPr>
        <w:t>temporalReportingInterval</w:t>
      </w:r>
      <w:proofErr w:type="spellEnd"/>
      <w:r>
        <w:t xml:space="preserve">, and may require the specification of </w:t>
      </w:r>
      <w:proofErr w:type="spellStart"/>
      <w:r w:rsidRPr="007A3F5C">
        <w:rPr>
          <w:u w:val="double"/>
        </w:rPr>
        <w:t>diurnalBaseTime</w:t>
      </w:r>
      <w:proofErr w:type="spellEnd"/>
      <w:r>
        <w:t xml:space="preserve">. </w:t>
      </w:r>
    </w:p>
    <w:p w14:paraId="1D7F7C44" w14:textId="77777777" w:rsidR="0009728F" w:rsidRDefault="0009728F" w:rsidP="0009728F">
      <w:pPr>
        <w:pStyle w:val="Heading3"/>
      </w:pPr>
      <w:r w:rsidRPr="007A3F5C">
        <w:rPr>
          <w:u w:val="double"/>
          <w:lang w:val="en-AU"/>
        </w:rPr>
        <w:t>Schedule</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pPr>
            <w:proofErr w:type="spellStart"/>
            <w:r w:rsidRPr="00172BF9">
              <w:t>Property</w:t>
            </w:r>
            <w:proofErr w:type="spellEnd"/>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pPr>
            <w:proofErr w:type="spellStart"/>
            <w:r w:rsidRPr="00172BF9">
              <w:t>Cardinality</w:t>
            </w:r>
            <w:proofErr w:type="spellEnd"/>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pPr>
            <w:r>
              <w:t>Type</w:t>
            </w:r>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pPr>
            <w:proofErr w:type="spellStart"/>
            <w:r w:rsidRPr="00172BF9">
              <w:t>Property</w:t>
            </w:r>
            <w:proofErr w:type="spellEnd"/>
            <w:r w:rsidRPr="00172BF9">
              <w:t xml:space="preserve"> Description</w:t>
            </w:r>
          </w:p>
        </w:tc>
      </w:tr>
      <w:tr w:rsidR="0009728F" w14:paraId="69AEC079" w14:textId="77777777" w:rsidTr="00D068F3">
        <w:tc>
          <w:tcPr>
            <w:tcW w:w="1701" w:type="dxa"/>
            <w:tcMar>
              <w:top w:w="0" w:type="dxa"/>
              <w:left w:w="60" w:type="dxa"/>
              <w:bottom w:w="0" w:type="dxa"/>
              <w:right w:w="60" w:type="dxa"/>
            </w:tcMar>
          </w:tcPr>
          <w:p w14:paraId="4A18F452" w14:textId="77777777" w:rsidR="0009728F" w:rsidRPr="00172BF9" w:rsidRDefault="0009728F" w:rsidP="00D068F3">
            <w:pPr>
              <w:pStyle w:val="Tablebody"/>
            </w:pPr>
            <w:proofErr w:type="spellStart"/>
            <w:r w:rsidRPr="00172BF9">
              <w:t>startMonth</w:t>
            </w:r>
            <w:proofErr w:type="spellEnd"/>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rFonts w:eastAsia="Arial" w:cs="Arial"/>
              </w:rPr>
            </w:pPr>
            <w:r w:rsidRPr="00172BF9">
              <w:t>Start month of schedule (January = 1, December = 12)</w:t>
            </w:r>
          </w:p>
        </w:tc>
      </w:tr>
      <w:tr w:rsidR="0009728F" w14:paraId="278805F5" w14:textId="77777777" w:rsidTr="00D068F3">
        <w:tc>
          <w:tcPr>
            <w:tcW w:w="1701" w:type="dxa"/>
            <w:tcMar>
              <w:top w:w="0" w:type="dxa"/>
              <w:left w:w="60" w:type="dxa"/>
              <w:bottom w:w="0" w:type="dxa"/>
              <w:right w:w="60" w:type="dxa"/>
            </w:tcMar>
          </w:tcPr>
          <w:p w14:paraId="701ABF9D" w14:textId="77777777" w:rsidR="0009728F" w:rsidRPr="00172BF9" w:rsidRDefault="0009728F" w:rsidP="00D068F3">
            <w:pPr>
              <w:pStyle w:val="Tablebody"/>
            </w:pPr>
            <w:proofErr w:type="spellStart"/>
            <w:r w:rsidRPr="00172BF9">
              <w:t>endMonth</w:t>
            </w:r>
            <w:proofErr w:type="spellEnd"/>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rFonts w:eastAsia="Arial" w:cs="Arial"/>
              </w:rPr>
            </w:pPr>
            <w:r w:rsidRPr="00172BF9">
              <w:t>End month of schedule (January = 1, December = 12)</w:t>
            </w:r>
          </w:p>
        </w:tc>
      </w:tr>
      <w:tr w:rsidR="0009728F" w14:paraId="17EB67D3" w14:textId="77777777" w:rsidTr="00D068F3">
        <w:tc>
          <w:tcPr>
            <w:tcW w:w="1701" w:type="dxa"/>
            <w:tcMar>
              <w:top w:w="0" w:type="dxa"/>
              <w:left w:w="60" w:type="dxa"/>
              <w:bottom w:w="0" w:type="dxa"/>
              <w:right w:w="60" w:type="dxa"/>
            </w:tcMar>
          </w:tcPr>
          <w:p w14:paraId="2859455F" w14:textId="77777777" w:rsidR="0009728F" w:rsidRPr="00172BF9" w:rsidRDefault="0009728F" w:rsidP="00D068F3">
            <w:pPr>
              <w:pStyle w:val="Tablebody"/>
            </w:pPr>
            <w:proofErr w:type="spellStart"/>
            <w:r w:rsidRPr="00172BF9">
              <w:t>startWeekday</w:t>
            </w:r>
            <w:proofErr w:type="spellEnd"/>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rFonts w:eastAsia="Arial" w:cs="Arial"/>
              </w:rPr>
            </w:pPr>
            <w:r w:rsidRPr="00172BF9">
              <w:t>Start day of schedule (Monday = 1, Sunday = 7)</w:t>
            </w:r>
          </w:p>
        </w:tc>
      </w:tr>
      <w:tr w:rsidR="0009728F" w14:paraId="67DFD67D" w14:textId="77777777" w:rsidTr="00D068F3">
        <w:tc>
          <w:tcPr>
            <w:tcW w:w="1701" w:type="dxa"/>
            <w:tcMar>
              <w:top w:w="0" w:type="dxa"/>
              <w:left w:w="60" w:type="dxa"/>
              <w:bottom w:w="0" w:type="dxa"/>
              <w:right w:w="60" w:type="dxa"/>
            </w:tcMar>
          </w:tcPr>
          <w:p w14:paraId="3CFAD987" w14:textId="77777777" w:rsidR="0009728F" w:rsidRPr="00172BF9" w:rsidRDefault="0009728F" w:rsidP="00D068F3">
            <w:pPr>
              <w:pStyle w:val="Tablebody"/>
            </w:pPr>
            <w:proofErr w:type="spellStart"/>
            <w:r w:rsidRPr="00172BF9">
              <w:t>endWeekday</w:t>
            </w:r>
            <w:proofErr w:type="spellEnd"/>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rFonts w:eastAsia="Arial" w:cs="Arial"/>
              </w:rPr>
            </w:pPr>
            <w:r w:rsidRPr="00172BF9">
              <w:t>End day of schedule (Monday = 1, Sunday = 7)</w:t>
            </w:r>
          </w:p>
        </w:tc>
      </w:tr>
      <w:tr w:rsidR="0009728F" w14:paraId="3D6AFDF8" w14:textId="77777777" w:rsidTr="00D068F3">
        <w:tc>
          <w:tcPr>
            <w:tcW w:w="1701" w:type="dxa"/>
            <w:tcMar>
              <w:top w:w="0" w:type="dxa"/>
              <w:left w:w="60" w:type="dxa"/>
              <w:bottom w:w="0" w:type="dxa"/>
              <w:right w:w="60" w:type="dxa"/>
            </w:tcMar>
          </w:tcPr>
          <w:p w14:paraId="1134561A" w14:textId="77777777" w:rsidR="0009728F" w:rsidRPr="00172BF9" w:rsidRDefault="0009728F" w:rsidP="00D068F3">
            <w:pPr>
              <w:pStyle w:val="Tablebody"/>
            </w:pPr>
            <w:proofErr w:type="spellStart"/>
            <w:r w:rsidRPr="00172BF9">
              <w:t>startHour</w:t>
            </w:r>
            <w:proofErr w:type="spellEnd"/>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rFonts w:eastAsia="Arial" w:cs="Arial"/>
              </w:rPr>
            </w:pPr>
            <w:r w:rsidRPr="00172BF9">
              <w:t>Start hour of schedule (0 to 23)</w:t>
            </w:r>
          </w:p>
        </w:tc>
      </w:tr>
      <w:tr w:rsidR="0009728F" w14:paraId="3C795511" w14:textId="77777777" w:rsidTr="00D068F3">
        <w:tc>
          <w:tcPr>
            <w:tcW w:w="1701" w:type="dxa"/>
            <w:tcMar>
              <w:top w:w="0" w:type="dxa"/>
              <w:left w:w="60" w:type="dxa"/>
              <w:bottom w:w="0" w:type="dxa"/>
              <w:right w:w="60" w:type="dxa"/>
            </w:tcMar>
          </w:tcPr>
          <w:p w14:paraId="4C9DF5B3" w14:textId="77777777" w:rsidR="0009728F" w:rsidRPr="00172BF9" w:rsidRDefault="0009728F" w:rsidP="00D068F3">
            <w:pPr>
              <w:pStyle w:val="Tablebody"/>
            </w:pPr>
            <w:proofErr w:type="spellStart"/>
            <w:r w:rsidRPr="00172BF9">
              <w:t>endHour</w:t>
            </w:r>
            <w:proofErr w:type="spellEnd"/>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rFonts w:eastAsia="Arial" w:cs="Arial"/>
              </w:rPr>
            </w:pPr>
            <w:r w:rsidRPr="00172BF9">
              <w:t>End hour of schedule (0 to 23)</w:t>
            </w:r>
          </w:p>
        </w:tc>
      </w:tr>
      <w:tr w:rsidR="0009728F" w14:paraId="2048A3FB" w14:textId="77777777" w:rsidTr="00D068F3">
        <w:tc>
          <w:tcPr>
            <w:tcW w:w="1701" w:type="dxa"/>
            <w:tcMar>
              <w:top w:w="0" w:type="dxa"/>
              <w:left w:w="60" w:type="dxa"/>
              <w:bottom w:w="0" w:type="dxa"/>
              <w:right w:w="60" w:type="dxa"/>
            </w:tcMar>
          </w:tcPr>
          <w:p w14:paraId="15C14632" w14:textId="77777777" w:rsidR="0009728F" w:rsidRPr="00172BF9" w:rsidRDefault="0009728F" w:rsidP="00D068F3">
            <w:pPr>
              <w:pStyle w:val="Tablebody"/>
            </w:pPr>
            <w:proofErr w:type="spellStart"/>
            <w:r w:rsidRPr="00172BF9">
              <w:t>startMinute</w:t>
            </w:r>
            <w:proofErr w:type="spellEnd"/>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rFonts w:eastAsia="Arial" w:cs="Arial"/>
              </w:rPr>
            </w:pPr>
            <w:r w:rsidRPr="00172BF9">
              <w:t>Start minute of schedule (0 to 59)</w:t>
            </w:r>
          </w:p>
        </w:tc>
      </w:tr>
      <w:tr w:rsidR="0009728F" w14:paraId="01C8DB4F" w14:textId="77777777" w:rsidTr="00D068F3">
        <w:tc>
          <w:tcPr>
            <w:tcW w:w="1701" w:type="dxa"/>
            <w:tcMar>
              <w:top w:w="0" w:type="dxa"/>
              <w:left w:w="60" w:type="dxa"/>
              <w:bottom w:w="0" w:type="dxa"/>
              <w:right w:w="60" w:type="dxa"/>
            </w:tcMar>
          </w:tcPr>
          <w:p w14:paraId="1DC7A39C" w14:textId="77777777" w:rsidR="0009728F" w:rsidRPr="00172BF9" w:rsidRDefault="0009728F" w:rsidP="00D068F3">
            <w:pPr>
              <w:pStyle w:val="Tablebody"/>
            </w:pPr>
            <w:proofErr w:type="spellStart"/>
            <w:r w:rsidRPr="00172BF9">
              <w:t>endMinute</w:t>
            </w:r>
            <w:proofErr w:type="spellEnd"/>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rFonts w:eastAsia="Arial" w:cs="Arial"/>
              </w:rPr>
            </w:pPr>
            <w:proofErr w:type="spellStart"/>
            <w:r w:rsidRPr="00172BF9">
              <w:t>int</w:t>
            </w:r>
            <w:proofErr w:type="spellEnd"/>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rFonts w:eastAsia="Arial" w:cs="Arial"/>
              </w:rPr>
            </w:pPr>
            <w:r w:rsidRPr="00172BF9">
              <w:t>End minute of schedule (0 to 59)</w:t>
            </w:r>
          </w:p>
        </w:tc>
      </w:tr>
      <w:tr w:rsidR="0009728F" w14:paraId="62CCD3F5" w14:textId="77777777" w:rsidTr="00D068F3">
        <w:tc>
          <w:tcPr>
            <w:tcW w:w="1701" w:type="dxa"/>
            <w:tcMar>
              <w:top w:w="0" w:type="dxa"/>
              <w:left w:w="60" w:type="dxa"/>
              <w:bottom w:w="0" w:type="dxa"/>
              <w:right w:w="60" w:type="dxa"/>
            </w:tcMar>
          </w:tcPr>
          <w:p w14:paraId="11922491" w14:textId="77777777" w:rsidR="0009728F" w:rsidRPr="00172BF9" w:rsidRDefault="0009728F" w:rsidP="00D068F3">
            <w:pPr>
              <w:pStyle w:val="Tablebody"/>
            </w:pPr>
            <w:proofErr w:type="spellStart"/>
            <w:r w:rsidRPr="00172BF9">
              <w:t>diurnalBaseTime</w:t>
            </w:r>
            <w:proofErr w:type="spellEnd"/>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rFonts w:eastAsia="Arial" w:cs="Arial"/>
              </w:rPr>
            </w:pPr>
            <w:r>
              <w:rPr>
                <w:color w:val="0F0F0F"/>
              </w:rPr>
              <w:t>0</w:t>
            </w:r>
            <w:r w:rsidR="0009728F" w:rsidRPr="00172BF9">
              <w:rPr>
                <w:color w:val="0F0F0F"/>
              </w:rPr>
              <w:t>..1</w:t>
            </w:r>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rFonts w:eastAsia="Arial" w:cs="Arial"/>
              </w:rPr>
            </w:pPr>
            <w:proofErr w:type="spellStart"/>
            <w:r w:rsidRPr="00172BF9">
              <w:t>TM_ClockTime</w:t>
            </w:r>
            <w:proofErr w:type="spellEnd"/>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rFonts w:eastAsia="Arial" w:cs="Arial"/>
              </w:rPr>
            </w:pPr>
            <w:r w:rsidRPr="00172BF9">
              <w:t>6-07 Time (of day) to which diurnal statistics are referenced. For example, a 24 h accumulated total precipitation might refer to 0700z as the diurnal base time. [Phase 1]</w:t>
            </w:r>
          </w:p>
        </w:tc>
      </w:tr>
    </w:tbl>
    <w:p w14:paraId="66EC37B1" w14:textId="77777777" w:rsidR="0009728F" w:rsidRDefault="0009728F" w:rsidP="0009728F">
      <w:pPr>
        <w:pStyle w:val="Caption"/>
      </w:pPr>
      <w:r>
        <w:t xml:space="preserve">Table </w:t>
      </w:r>
      <w:r>
        <w:rPr>
          <w:noProof/>
        </w:rPr>
        <w:fldChar w:fldCharType="begin"/>
      </w:r>
      <w:r>
        <w:rPr>
          <w:noProof/>
        </w:rPr>
        <w:instrText xml:space="preserve"> SEQ Table \* ARABIC </w:instrText>
      </w:r>
      <w:r>
        <w:rPr>
          <w:noProof/>
        </w:rPr>
        <w:fldChar w:fldCharType="separate"/>
      </w:r>
      <w:r w:rsidR="00CA502A">
        <w:rPr>
          <w:noProof/>
        </w:rPr>
        <w:t>30</w:t>
      </w:r>
      <w:r>
        <w:rPr>
          <w:noProof/>
        </w:rPr>
        <w:fldChar w:fldCharType="end"/>
      </w:r>
      <w:r w:rsidRPr="0003781C">
        <w:t xml:space="preserve"> Properties of </w:t>
      </w:r>
      <w:r>
        <w:t>Schedule</w:t>
      </w:r>
    </w:p>
    <w:p w14:paraId="0750CD5F" w14:textId="77777777" w:rsidR="00290363" w:rsidRPr="00A15B15" w:rsidRDefault="00290363" w:rsidP="003564AD">
      <w:pPr>
        <w:pStyle w:val="Heading2"/>
      </w:pPr>
      <w:bookmarkStart w:id="662" w:name="_Toc535827230"/>
      <w:r w:rsidRPr="003564AD">
        <w:lastRenderedPageBreak/>
        <w:t>Sampling</w:t>
      </w:r>
      <w:bookmarkEnd w:id="662"/>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210CA110"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20CBC3" w14:textId="77777777" w:rsidR="00290363" w:rsidRPr="00172BF9" w:rsidRDefault="00290363" w:rsidP="003564AD">
            <w:pPr>
              <w:pStyle w:val="Tableheader"/>
            </w:pPr>
            <w:bookmarkStart w:id="663" w:name="BKM_1A89F4FB_C920_4BB4_AC61_D112C2CE054A"/>
            <w:bookmarkEnd w:id="663"/>
            <w:proofErr w:type="spellStart"/>
            <w:r w:rsidRPr="00172BF9">
              <w:t>Property</w:t>
            </w:r>
            <w:proofErr w:type="spellEnd"/>
          </w:p>
        </w:tc>
        <w:tc>
          <w:tcPr>
            <w:tcW w:w="1134" w:type="dxa"/>
            <w:shd w:val="clear" w:color="auto" w:fill="B8CCE4" w:themeFill="accent1" w:themeFillTint="66"/>
            <w:tcMar>
              <w:top w:w="0" w:type="dxa"/>
              <w:left w:w="60" w:type="dxa"/>
              <w:bottom w:w="0" w:type="dxa"/>
              <w:right w:w="60" w:type="dxa"/>
            </w:tcMar>
          </w:tcPr>
          <w:p w14:paraId="3435FC3D" w14:textId="77777777" w:rsidR="00290363" w:rsidRPr="00172BF9" w:rsidRDefault="00290363" w:rsidP="003564AD">
            <w:pPr>
              <w:pStyle w:val="Tableheader"/>
            </w:pPr>
            <w:proofErr w:type="spellStart"/>
            <w:r w:rsidRPr="00172BF9">
              <w:t>Cardinality</w:t>
            </w:r>
            <w:proofErr w:type="spellEnd"/>
          </w:p>
        </w:tc>
        <w:tc>
          <w:tcPr>
            <w:tcW w:w="1701" w:type="dxa"/>
            <w:shd w:val="clear" w:color="auto" w:fill="B8CCE4" w:themeFill="accent1" w:themeFillTint="66"/>
            <w:tcMar>
              <w:top w:w="0" w:type="dxa"/>
              <w:left w:w="60" w:type="dxa"/>
              <w:bottom w:w="0" w:type="dxa"/>
              <w:right w:w="60" w:type="dxa"/>
            </w:tcMar>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2F37643" w14:textId="77777777" w:rsidR="00290363" w:rsidRPr="00172BF9" w:rsidRDefault="00290363" w:rsidP="003564AD">
            <w:pPr>
              <w:pStyle w:val="Tableheader"/>
            </w:pPr>
            <w:proofErr w:type="spellStart"/>
            <w:r w:rsidRPr="00172BF9">
              <w:t>Property</w:t>
            </w:r>
            <w:proofErr w:type="spellEnd"/>
            <w:r w:rsidRPr="00172BF9">
              <w:t xml:space="preserve"> Description</w:t>
            </w:r>
          </w:p>
        </w:tc>
      </w:tr>
      <w:tr w:rsidR="00290363" w14:paraId="6BA2474B" w14:textId="77777777" w:rsidTr="00015DDB">
        <w:tc>
          <w:tcPr>
            <w:tcW w:w="1701" w:type="dxa"/>
            <w:tcMar>
              <w:top w:w="0" w:type="dxa"/>
              <w:left w:w="60" w:type="dxa"/>
              <w:bottom w:w="0" w:type="dxa"/>
              <w:right w:w="60" w:type="dxa"/>
            </w:tcMar>
          </w:tcPr>
          <w:p w14:paraId="4F3BAA7C" w14:textId="77777777" w:rsidR="00290363" w:rsidRPr="00172BF9" w:rsidRDefault="00290363" w:rsidP="003564AD">
            <w:pPr>
              <w:pStyle w:val="Tablebody"/>
            </w:pPr>
            <w:bookmarkStart w:id="664" w:name="BKM_58296F3A_502E_40AD_9CE3_528A0551A8E9"/>
            <w:bookmarkEnd w:id="664"/>
            <w:proofErr w:type="spellStart"/>
            <w:r w:rsidRPr="00172BF9">
              <w:t>samplingStrategy</w:t>
            </w:r>
            <w:proofErr w:type="spellEnd"/>
          </w:p>
        </w:tc>
        <w:tc>
          <w:tcPr>
            <w:tcW w:w="1134" w:type="dxa"/>
            <w:tcMar>
              <w:top w:w="0" w:type="dxa"/>
              <w:left w:w="60" w:type="dxa"/>
              <w:bottom w:w="0" w:type="dxa"/>
              <w:right w:w="60" w:type="dxa"/>
            </w:tcMar>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BC91DCA" w14:textId="77777777" w:rsidR="00290363" w:rsidRPr="00172BF9" w:rsidRDefault="00290363" w:rsidP="003564AD">
            <w:pPr>
              <w:pStyle w:val="Tablebody"/>
              <w:rPr>
                <w:rFonts w:eastAsia="Arial" w:cs="Arial"/>
              </w:rPr>
            </w:pPr>
            <w:proofErr w:type="spellStart"/>
            <w:r w:rsidRPr="00172BF9">
              <w:t>SamplingStrategyType</w:t>
            </w:r>
            <w:proofErr w:type="spellEnd"/>
          </w:p>
        </w:tc>
        <w:tc>
          <w:tcPr>
            <w:tcW w:w="5103" w:type="dxa"/>
            <w:tcMar>
              <w:top w:w="0" w:type="dxa"/>
              <w:left w:w="60" w:type="dxa"/>
              <w:bottom w:w="0" w:type="dxa"/>
              <w:right w:w="60" w:type="dxa"/>
            </w:tcMar>
          </w:tcPr>
          <w:p w14:paraId="2D8893FE" w14:textId="77777777" w:rsidR="00290363" w:rsidRPr="00172BF9" w:rsidRDefault="00290363" w:rsidP="003564AD">
            <w:pPr>
              <w:pStyle w:val="Tablebody"/>
              <w:rPr>
                <w:rFonts w:eastAsia="Arial" w:cs="Arial"/>
              </w:rPr>
            </w:pPr>
            <w:r w:rsidRPr="00172BF9">
              <w:t>6-03 The strategy used to generate the observed variable. [Phase 1]</w:t>
            </w:r>
          </w:p>
        </w:tc>
      </w:tr>
      <w:tr w:rsidR="00785F65" w14:paraId="671E822E" w14:textId="77777777" w:rsidTr="00015DDB">
        <w:tc>
          <w:tcPr>
            <w:tcW w:w="1701" w:type="dxa"/>
            <w:tcMar>
              <w:top w:w="0" w:type="dxa"/>
              <w:left w:w="60" w:type="dxa"/>
              <w:bottom w:w="0" w:type="dxa"/>
              <w:right w:w="60" w:type="dxa"/>
            </w:tcMar>
          </w:tcPr>
          <w:p w14:paraId="797AE2C2" w14:textId="77777777" w:rsidR="00785F65" w:rsidRPr="00172BF9" w:rsidRDefault="00785F65" w:rsidP="00D068F3">
            <w:pPr>
              <w:pStyle w:val="Tablebody"/>
            </w:pPr>
            <w:proofErr w:type="spellStart"/>
            <w:r w:rsidRPr="00172BF9">
              <w:t>samplingProcedure</w:t>
            </w:r>
            <w:proofErr w:type="spellEnd"/>
          </w:p>
        </w:tc>
        <w:tc>
          <w:tcPr>
            <w:tcW w:w="1134" w:type="dxa"/>
            <w:tcMar>
              <w:top w:w="0" w:type="dxa"/>
              <w:left w:w="60" w:type="dxa"/>
              <w:bottom w:w="0" w:type="dxa"/>
              <w:right w:w="60" w:type="dxa"/>
            </w:tcMar>
          </w:tcPr>
          <w:p w14:paraId="7A5A25C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F686CDA" w14:textId="77777777" w:rsidR="00785F65" w:rsidRPr="00172BF9" w:rsidRDefault="00785F65" w:rsidP="00D068F3">
            <w:pPr>
              <w:pStyle w:val="Tablebody"/>
              <w:rPr>
                <w:rFonts w:eastAsia="Arial" w:cs="Arial"/>
              </w:rPr>
            </w:pPr>
            <w:proofErr w:type="spellStart"/>
            <w:r w:rsidRPr="00172BF9">
              <w:t>SamplingProcedureType</w:t>
            </w:r>
            <w:proofErr w:type="spellEnd"/>
          </w:p>
        </w:tc>
        <w:tc>
          <w:tcPr>
            <w:tcW w:w="5103" w:type="dxa"/>
            <w:tcMar>
              <w:top w:w="0" w:type="dxa"/>
              <w:left w:w="60" w:type="dxa"/>
              <w:bottom w:w="0" w:type="dxa"/>
              <w:right w:w="60" w:type="dxa"/>
            </w:tcMar>
          </w:tcPr>
          <w:p w14:paraId="1424E980" w14:textId="77777777" w:rsidR="00785F65" w:rsidRPr="00172BF9" w:rsidRDefault="00785F65" w:rsidP="00D068F3">
            <w:pPr>
              <w:pStyle w:val="Tablebody"/>
              <w:rPr>
                <w:rFonts w:eastAsia="Arial" w:cs="Arial"/>
              </w:rPr>
            </w:pPr>
            <w:r w:rsidRPr="00172BF9">
              <w:t xml:space="preserve">6-01 The procedure(s) involved in obtaining a sample/making an observation. Taken from the </w:t>
            </w:r>
            <w:proofErr w:type="spellStart"/>
            <w:r w:rsidRPr="00172BF9">
              <w:t>SamplingProcedureType</w:t>
            </w:r>
            <w:proofErr w:type="spellEnd"/>
            <w:r w:rsidRPr="00172BF9">
              <w:t xml:space="preserve"> </w:t>
            </w:r>
            <w:proofErr w:type="spellStart"/>
            <w:r w:rsidRPr="00172BF9">
              <w:t>codelist</w:t>
            </w:r>
            <w:proofErr w:type="spellEnd"/>
            <w:r w:rsidRPr="00172BF9">
              <w:t xml:space="preserve"> [Phase 3]</w:t>
            </w:r>
          </w:p>
        </w:tc>
      </w:tr>
      <w:tr w:rsidR="00785F65" w14:paraId="20191896" w14:textId="77777777" w:rsidTr="00015DDB">
        <w:tc>
          <w:tcPr>
            <w:tcW w:w="1701" w:type="dxa"/>
            <w:tcMar>
              <w:top w:w="0" w:type="dxa"/>
              <w:left w:w="60" w:type="dxa"/>
              <w:bottom w:w="0" w:type="dxa"/>
              <w:right w:w="60" w:type="dxa"/>
            </w:tcMar>
          </w:tcPr>
          <w:p w14:paraId="17355726" w14:textId="77777777" w:rsidR="00785F65" w:rsidRPr="00172BF9" w:rsidRDefault="00785F65" w:rsidP="00D068F3">
            <w:pPr>
              <w:pStyle w:val="Tablebody"/>
            </w:pPr>
            <w:proofErr w:type="spellStart"/>
            <w:r w:rsidRPr="00172BF9">
              <w:t>samplingProcedureDescription</w:t>
            </w:r>
            <w:proofErr w:type="spellEnd"/>
          </w:p>
        </w:tc>
        <w:tc>
          <w:tcPr>
            <w:tcW w:w="1134" w:type="dxa"/>
            <w:tcMar>
              <w:top w:w="0" w:type="dxa"/>
              <w:left w:w="60" w:type="dxa"/>
              <w:bottom w:w="0" w:type="dxa"/>
              <w:right w:w="60" w:type="dxa"/>
            </w:tcMar>
          </w:tcPr>
          <w:p w14:paraId="745D0A7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0678A3E" w14:textId="77777777" w:rsidR="00785F65" w:rsidRPr="00172BF9" w:rsidRDefault="00785F65" w:rsidP="00D068F3">
            <w:pPr>
              <w:pStyle w:val="Tablebody"/>
              <w:rPr>
                <w:rFonts w:eastAsia="Arial" w:cs="Arial"/>
              </w:rPr>
            </w:pPr>
            <w:proofErr w:type="spellStart"/>
            <w:r w:rsidRPr="00172BF9">
              <w:t>CharacterString</w:t>
            </w:r>
            <w:proofErr w:type="spellEnd"/>
          </w:p>
        </w:tc>
        <w:tc>
          <w:tcPr>
            <w:tcW w:w="5103" w:type="dxa"/>
            <w:tcMar>
              <w:top w:w="0" w:type="dxa"/>
              <w:left w:w="60" w:type="dxa"/>
              <w:bottom w:w="0" w:type="dxa"/>
              <w:right w:w="60" w:type="dxa"/>
            </w:tcMar>
          </w:tcPr>
          <w:p w14:paraId="0F2F2E8A" w14:textId="77777777" w:rsidR="00785F65" w:rsidRPr="00172BF9" w:rsidRDefault="00785F65" w:rsidP="00D068F3">
            <w:pPr>
              <w:pStyle w:val="Tablebody"/>
              <w:rPr>
                <w:rFonts w:eastAsia="Arial" w:cs="Arial"/>
              </w:rPr>
            </w:pPr>
            <w:r w:rsidRPr="00172BF9">
              <w:t>6-01 Description of the procedure(s) involved in obtaining a sample/making an observation. [Phase 3]</w:t>
            </w:r>
          </w:p>
        </w:tc>
      </w:tr>
      <w:tr w:rsidR="000A226D" w14:paraId="280EA4A6" w14:textId="77777777" w:rsidTr="00015DDB">
        <w:tc>
          <w:tcPr>
            <w:tcW w:w="1701" w:type="dxa"/>
            <w:tcMar>
              <w:top w:w="0" w:type="dxa"/>
              <w:left w:w="60" w:type="dxa"/>
              <w:bottom w:w="0" w:type="dxa"/>
              <w:right w:w="60" w:type="dxa"/>
            </w:tcMar>
          </w:tcPr>
          <w:p w14:paraId="79131F01" w14:textId="77777777" w:rsidR="000A226D" w:rsidRPr="00172BF9" w:rsidRDefault="000A226D" w:rsidP="003564AD">
            <w:pPr>
              <w:pStyle w:val="Tablebody"/>
            </w:pPr>
            <w:bookmarkStart w:id="665" w:name="BKM_9E316347_070B_4B16_AF9D_FA35CE306F49"/>
            <w:bookmarkEnd w:id="665"/>
            <w:proofErr w:type="spellStart"/>
            <w:r w:rsidRPr="00172BF9">
              <w:t>sampleTreatment</w:t>
            </w:r>
            <w:proofErr w:type="spellEnd"/>
          </w:p>
        </w:tc>
        <w:tc>
          <w:tcPr>
            <w:tcW w:w="1134" w:type="dxa"/>
            <w:tcMar>
              <w:top w:w="0" w:type="dxa"/>
              <w:left w:w="60" w:type="dxa"/>
              <w:bottom w:w="0" w:type="dxa"/>
              <w:right w:w="60" w:type="dxa"/>
            </w:tcMar>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DFB7950" w14:textId="77777777" w:rsidR="000A226D" w:rsidRPr="00172BF9" w:rsidRDefault="000A226D" w:rsidP="003564AD">
            <w:pPr>
              <w:pStyle w:val="Tablebody"/>
              <w:rPr>
                <w:rFonts w:eastAsia="Arial" w:cs="Arial"/>
              </w:rPr>
            </w:pPr>
            <w:proofErr w:type="spellStart"/>
            <w:r w:rsidRPr="00172BF9">
              <w:t>SampleTreatmentType</w:t>
            </w:r>
            <w:proofErr w:type="spellEnd"/>
          </w:p>
        </w:tc>
        <w:tc>
          <w:tcPr>
            <w:tcW w:w="5103" w:type="dxa"/>
            <w:tcMar>
              <w:top w:w="0" w:type="dxa"/>
              <w:left w:w="60" w:type="dxa"/>
              <w:bottom w:w="0" w:type="dxa"/>
              <w:right w:w="60" w:type="dxa"/>
            </w:tcMar>
          </w:tcPr>
          <w:p w14:paraId="2369AC95" w14:textId="77777777" w:rsidR="000A226D" w:rsidRPr="00172BF9" w:rsidRDefault="000A226D" w:rsidP="003564AD">
            <w:pPr>
              <w:pStyle w:val="Tablebody"/>
              <w:rPr>
                <w:rFonts w:eastAsia="Arial" w:cs="Arial"/>
              </w:rPr>
            </w:pPr>
            <w:r w:rsidRPr="00172BF9">
              <w:t xml:space="preserve">6-02 Description of chemical or physical treatment of the sample prior to analysis from the </w:t>
            </w:r>
            <w:proofErr w:type="spellStart"/>
            <w:r w:rsidRPr="00172BF9">
              <w:t>SampleTreatmentType</w:t>
            </w:r>
            <w:proofErr w:type="spellEnd"/>
            <w:r w:rsidRPr="00172BF9">
              <w:t xml:space="preserve"> </w:t>
            </w:r>
            <w:proofErr w:type="spellStart"/>
            <w:r w:rsidRPr="00172BF9">
              <w:t>codelist</w:t>
            </w:r>
            <w:proofErr w:type="spellEnd"/>
            <w:r w:rsidRPr="00172BF9">
              <w:t>. [Phase 3]</w:t>
            </w:r>
          </w:p>
        </w:tc>
      </w:tr>
      <w:tr w:rsidR="000A226D" w14:paraId="1F066A8A" w14:textId="77777777" w:rsidTr="00015DDB">
        <w:tc>
          <w:tcPr>
            <w:tcW w:w="1701" w:type="dxa"/>
            <w:tcMar>
              <w:top w:w="0" w:type="dxa"/>
              <w:left w:w="60" w:type="dxa"/>
              <w:bottom w:w="0" w:type="dxa"/>
              <w:right w:w="60" w:type="dxa"/>
            </w:tcMar>
          </w:tcPr>
          <w:p w14:paraId="6790B244" w14:textId="77777777" w:rsidR="000A226D" w:rsidRPr="00172BF9" w:rsidRDefault="000A226D" w:rsidP="003564AD">
            <w:pPr>
              <w:pStyle w:val="Tablebody"/>
            </w:pPr>
            <w:bookmarkStart w:id="666" w:name="BKM_3F4554BD_8CB8_4AC1_B634_EFD1664E938A"/>
            <w:bookmarkStart w:id="667" w:name="BKM_101E0E9F_6044_4232_BF24_CE5F5CD15F03"/>
            <w:bookmarkStart w:id="668" w:name="BKM_38A8A208_BC09_4C61_B8A8_A681B7289D4C"/>
            <w:bookmarkEnd w:id="666"/>
            <w:bookmarkEnd w:id="667"/>
            <w:bookmarkEnd w:id="668"/>
            <w:proofErr w:type="spellStart"/>
            <w:r w:rsidRPr="00172BF9">
              <w:t>temporalSamplingInterval</w:t>
            </w:r>
            <w:proofErr w:type="spellEnd"/>
          </w:p>
        </w:tc>
        <w:tc>
          <w:tcPr>
            <w:tcW w:w="1134" w:type="dxa"/>
            <w:tcMar>
              <w:top w:w="0" w:type="dxa"/>
              <w:left w:w="60" w:type="dxa"/>
              <w:bottom w:w="0" w:type="dxa"/>
              <w:right w:w="60" w:type="dxa"/>
            </w:tcMar>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0E7FFD2" w14:textId="77777777" w:rsidR="000A226D" w:rsidRPr="00172BF9" w:rsidRDefault="000A226D" w:rsidP="003564AD">
            <w:pPr>
              <w:pStyle w:val="Tablebody"/>
              <w:rPr>
                <w:rFonts w:eastAsia="Arial" w:cs="Arial"/>
              </w:rPr>
            </w:pPr>
            <w:proofErr w:type="spellStart"/>
            <w:r w:rsidRPr="00172BF9">
              <w:t>TM_PeriodDuration</w:t>
            </w:r>
            <w:proofErr w:type="spellEnd"/>
          </w:p>
        </w:tc>
        <w:tc>
          <w:tcPr>
            <w:tcW w:w="5103" w:type="dxa"/>
            <w:tcMar>
              <w:top w:w="0" w:type="dxa"/>
              <w:left w:w="60" w:type="dxa"/>
              <w:bottom w:w="0" w:type="dxa"/>
              <w:right w:w="60" w:type="dxa"/>
            </w:tcMar>
          </w:tcPr>
          <w:p w14:paraId="6F4E0443" w14:textId="77777777" w:rsidR="000A226D" w:rsidRPr="00172BF9" w:rsidRDefault="000A226D" w:rsidP="003564AD">
            <w:pPr>
              <w:pStyle w:val="Tablebody"/>
              <w:rPr>
                <w:rFonts w:eastAsia="Arial" w:cs="Arial"/>
              </w:rPr>
            </w:pPr>
            <w:r w:rsidRPr="00172BF9">
              <w:t>6-06 Time period (as a duration) between the beginning of consecutive sampling periods. [Phase 3]</w:t>
            </w:r>
          </w:p>
        </w:tc>
      </w:tr>
      <w:tr w:rsidR="000A226D" w14:paraId="4ACBD840" w14:textId="77777777" w:rsidTr="00015DDB">
        <w:tc>
          <w:tcPr>
            <w:tcW w:w="1701" w:type="dxa"/>
            <w:tcMar>
              <w:top w:w="0" w:type="dxa"/>
              <w:left w:w="60" w:type="dxa"/>
              <w:bottom w:w="0" w:type="dxa"/>
              <w:right w:w="60" w:type="dxa"/>
            </w:tcMar>
          </w:tcPr>
          <w:p w14:paraId="141CC628" w14:textId="77777777" w:rsidR="000A226D" w:rsidRPr="00172BF9" w:rsidRDefault="000A226D" w:rsidP="003564AD">
            <w:pPr>
              <w:pStyle w:val="Tablebody"/>
            </w:pPr>
            <w:proofErr w:type="spellStart"/>
            <w:r w:rsidRPr="00172BF9">
              <w:t>samplingTimePeriod</w:t>
            </w:r>
            <w:proofErr w:type="spellEnd"/>
          </w:p>
        </w:tc>
        <w:tc>
          <w:tcPr>
            <w:tcW w:w="1134" w:type="dxa"/>
            <w:tcMar>
              <w:top w:w="0" w:type="dxa"/>
              <w:left w:w="60" w:type="dxa"/>
              <w:bottom w:w="0" w:type="dxa"/>
              <w:right w:w="60" w:type="dxa"/>
            </w:tcMar>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8F54ACF" w14:textId="77777777" w:rsidR="000A226D" w:rsidRPr="00172BF9" w:rsidRDefault="000A226D" w:rsidP="003564AD">
            <w:pPr>
              <w:pStyle w:val="Tablebody"/>
              <w:rPr>
                <w:rFonts w:eastAsia="Arial" w:cs="Arial"/>
              </w:rPr>
            </w:pPr>
            <w:proofErr w:type="spellStart"/>
            <w:r w:rsidRPr="00172BF9">
              <w:t>TM_Duration</w:t>
            </w:r>
            <w:proofErr w:type="spellEnd"/>
          </w:p>
        </w:tc>
        <w:tc>
          <w:tcPr>
            <w:tcW w:w="5103" w:type="dxa"/>
            <w:tcMar>
              <w:top w:w="0" w:type="dxa"/>
              <w:left w:w="60" w:type="dxa"/>
              <w:bottom w:w="0" w:type="dxa"/>
              <w:right w:w="60" w:type="dxa"/>
            </w:tcMar>
          </w:tcPr>
          <w:p w14:paraId="7543F2F0" w14:textId="77777777" w:rsidR="000A226D" w:rsidRPr="00172BF9" w:rsidRDefault="000A226D" w:rsidP="003564AD">
            <w:pPr>
              <w:pStyle w:val="Tablebody"/>
              <w:rPr>
                <w:rFonts w:eastAsia="Arial" w:cs="Arial"/>
              </w:rPr>
            </w:pPr>
            <w:r w:rsidRPr="00172BF9">
              <w:t>6-04 The period of time over which a measurement is taken. This value is a duration, e.g. 1 hour, not specific times and dates. [Phase 3]</w:t>
            </w:r>
          </w:p>
        </w:tc>
      </w:tr>
      <w:tr w:rsidR="00290363" w14:paraId="274EB7EA" w14:textId="77777777" w:rsidTr="00015DDB">
        <w:tc>
          <w:tcPr>
            <w:tcW w:w="1701" w:type="dxa"/>
            <w:tcMar>
              <w:top w:w="0" w:type="dxa"/>
              <w:left w:w="60" w:type="dxa"/>
              <w:bottom w:w="0" w:type="dxa"/>
              <w:right w:w="60" w:type="dxa"/>
            </w:tcMar>
          </w:tcPr>
          <w:p w14:paraId="7D984007" w14:textId="77777777" w:rsidR="00290363" w:rsidRPr="00172BF9" w:rsidRDefault="00290363" w:rsidP="003564AD">
            <w:pPr>
              <w:pStyle w:val="Tablebody"/>
            </w:pPr>
            <w:bookmarkStart w:id="669" w:name="BKM_AC2F7EA3_49C5_49AF_A9E5_79346982B9B1"/>
            <w:bookmarkEnd w:id="669"/>
            <w:proofErr w:type="spellStart"/>
            <w:r w:rsidRPr="00172BF9">
              <w:t>spatialSamplingResolutionDetails</w:t>
            </w:r>
            <w:proofErr w:type="spellEnd"/>
          </w:p>
        </w:tc>
        <w:tc>
          <w:tcPr>
            <w:tcW w:w="1134" w:type="dxa"/>
            <w:tcMar>
              <w:top w:w="0" w:type="dxa"/>
              <w:left w:w="60" w:type="dxa"/>
              <w:bottom w:w="0" w:type="dxa"/>
              <w:right w:w="60" w:type="dxa"/>
            </w:tcMar>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6C524EE" w14:textId="77777777" w:rsidR="00290363" w:rsidRPr="00172BF9" w:rsidRDefault="00290363" w:rsidP="003564AD">
            <w:pPr>
              <w:pStyle w:val="Tablebody"/>
              <w:rPr>
                <w:rFonts w:eastAsia="Arial" w:cs="Arial"/>
              </w:rPr>
            </w:pPr>
            <w:proofErr w:type="spellStart"/>
            <w:r w:rsidRPr="00172BF9">
              <w:t>CharacterString</w:t>
            </w:r>
            <w:proofErr w:type="spellEnd"/>
          </w:p>
        </w:tc>
        <w:tc>
          <w:tcPr>
            <w:tcW w:w="5103" w:type="dxa"/>
            <w:tcMar>
              <w:top w:w="0" w:type="dxa"/>
              <w:left w:w="60" w:type="dxa"/>
              <w:bottom w:w="0" w:type="dxa"/>
              <w:right w:w="60" w:type="dxa"/>
            </w:tcMar>
          </w:tcPr>
          <w:p w14:paraId="142695D5" w14:textId="77777777" w:rsidR="00290363" w:rsidRPr="00172BF9" w:rsidRDefault="00290363" w:rsidP="003564AD">
            <w:pPr>
              <w:pStyle w:val="Tablebody"/>
              <w:rPr>
                <w:rFonts w:eastAsia="Arial" w:cs="Arial"/>
              </w:rPr>
            </w:pPr>
            <w:r w:rsidRPr="00172BF9">
              <w:t xml:space="preserve">6-05 Explanatory information about the exact meaning of the value of </w:t>
            </w:r>
            <w:proofErr w:type="spellStart"/>
            <w:r w:rsidRPr="00172BF9">
              <w:t>samplingResolution</w:t>
            </w:r>
            <w:proofErr w:type="spellEnd"/>
            <w:r w:rsidRPr="00172BF9">
              <w:t>. Note: not currently supported. [Phase 2]</w:t>
            </w:r>
          </w:p>
        </w:tc>
      </w:tr>
      <w:tr w:rsidR="00290363" w14:paraId="3C64DD1B" w14:textId="77777777" w:rsidTr="00015DDB">
        <w:tc>
          <w:tcPr>
            <w:tcW w:w="1701" w:type="dxa"/>
            <w:tcMar>
              <w:top w:w="0" w:type="dxa"/>
              <w:left w:w="60" w:type="dxa"/>
              <w:bottom w:w="0" w:type="dxa"/>
              <w:right w:w="60" w:type="dxa"/>
            </w:tcMar>
          </w:tcPr>
          <w:p w14:paraId="4EA3F35F" w14:textId="77777777" w:rsidR="00290363" w:rsidRPr="00172BF9" w:rsidRDefault="00290363" w:rsidP="003564AD">
            <w:pPr>
              <w:pStyle w:val="Tablebody"/>
            </w:pPr>
            <w:bookmarkStart w:id="670" w:name="BKM_4EC1C658_F685_4976_9DCC_EBE61E8F8682"/>
            <w:bookmarkStart w:id="671" w:name="BKM_69621DCE_63D0_44FC_8E4A_20B05B978897"/>
            <w:bookmarkStart w:id="672" w:name="BKM_2727CBC8_1D53_44CB_B473_5CDBAB117A59"/>
            <w:bookmarkEnd w:id="670"/>
            <w:bookmarkEnd w:id="671"/>
            <w:bookmarkEnd w:id="672"/>
            <w:proofErr w:type="spellStart"/>
            <w:r w:rsidRPr="00172BF9">
              <w:t>spatialSamplingResolution</w:t>
            </w:r>
            <w:proofErr w:type="spellEnd"/>
          </w:p>
        </w:tc>
        <w:tc>
          <w:tcPr>
            <w:tcW w:w="1134" w:type="dxa"/>
            <w:tcMar>
              <w:top w:w="0" w:type="dxa"/>
              <w:left w:w="60" w:type="dxa"/>
              <w:bottom w:w="0" w:type="dxa"/>
              <w:right w:w="60" w:type="dxa"/>
            </w:tcMar>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
          <w:p w14:paraId="62B45D1C" w14:textId="3AB372BF" w:rsidR="00290363" w:rsidRPr="00172BF9" w:rsidRDefault="00290363" w:rsidP="003564AD">
            <w:pPr>
              <w:pStyle w:val="Tablebody"/>
              <w:rPr>
                <w:rFonts w:eastAsia="Arial" w:cs="Arial"/>
              </w:rPr>
            </w:pPr>
            <w:r w:rsidRPr="00172BF9">
              <w:t xml:space="preserve">6-05 The spatial sampling resolution is the size of the smallest observable object. The value of this property may be supported by explanatory information in </w:t>
            </w:r>
            <w:proofErr w:type="spellStart"/>
            <w:r w:rsidRPr="00172BF9">
              <w:t>spatialSamplingResolutionDescription</w:t>
            </w:r>
            <w:proofErr w:type="spellEnd"/>
            <w:r w:rsidRPr="00172BF9">
              <w:t>.</w:t>
            </w:r>
          </w:p>
        </w:tc>
      </w:tr>
      <w:tr w:rsidR="00781A8C" w14:paraId="33CE79E4" w14:textId="77777777" w:rsidTr="00015DDB">
        <w:tc>
          <w:tcPr>
            <w:tcW w:w="1701" w:type="dxa"/>
            <w:tcMar>
              <w:top w:w="0" w:type="dxa"/>
              <w:left w:w="60" w:type="dxa"/>
              <w:bottom w:w="0" w:type="dxa"/>
              <w:right w:w="60" w:type="dxa"/>
            </w:tcMar>
          </w:tcPr>
          <w:p w14:paraId="5D427094" w14:textId="1326E211" w:rsidR="00781A8C" w:rsidRPr="00781A8C" w:rsidRDefault="00781A8C" w:rsidP="003564AD">
            <w:pPr>
              <w:pStyle w:val="Tablebody"/>
              <w:rPr>
                <w:lang w:val="en-GB"/>
              </w:rPr>
            </w:pPr>
            <w:proofErr w:type="spellStart"/>
            <w:r>
              <w:rPr>
                <w:lang w:val="en-GB"/>
              </w:rPr>
              <w:t>samplesPerTimePeriod</w:t>
            </w:r>
            <w:proofErr w:type="spellEnd"/>
          </w:p>
        </w:tc>
        <w:tc>
          <w:tcPr>
            <w:tcW w:w="1134" w:type="dxa"/>
            <w:tcMar>
              <w:top w:w="0" w:type="dxa"/>
              <w:left w:w="60" w:type="dxa"/>
              <w:bottom w:w="0" w:type="dxa"/>
              <w:right w:w="60" w:type="dxa"/>
            </w:tcMar>
          </w:tcPr>
          <w:p w14:paraId="58E5C970" w14:textId="55BB6F88" w:rsidR="00781A8C" w:rsidRPr="00172BF9" w:rsidRDefault="00781A8C" w:rsidP="003564AD">
            <w:pPr>
              <w:pStyle w:val="Tablebody"/>
              <w:rPr>
                <w:color w:val="0F0F0F"/>
              </w:rPr>
            </w:pPr>
            <w:r>
              <w:rPr>
                <w:color w:val="0F0F0F"/>
              </w:rPr>
              <w:t>0..1</w:t>
            </w:r>
          </w:p>
        </w:tc>
        <w:tc>
          <w:tcPr>
            <w:tcW w:w="1701" w:type="dxa"/>
            <w:tcMar>
              <w:top w:w="0" w:type="dxa"/>
              <w:left w:w="60" w:type="dxa"/>
              <w:bottom w:w="0" w:type="dxa"/>
              <w:right w:w="60" w:type="dxa"/>
            </w:tcMar>
          </w:tcPr>
          <w:p w14:paraId="026DA834" w14:textId="12B28794" w:rsidR="00781A8C" w:rsidRPr="00172BF9" w:rsidRDefault="00781A8C" w:rsidP="003564AD">
            <w:pPr>
              <w:pStyle w:val="Tablebody"/>
            </w:pPr>
            <w:r>
              <w:t>Integer</w:t>
            </w:r>
          </w:p>
        </w:tc>
        <w:tc>
          <w:tcPr>
            <w:tcW w:w="5103" w:type="dxa"/>
            <w:tcMar>
              <w:top w:w="0" w:type="dxa"/>
              <w:left w:w="60" w:type="dxa"/>
              <w:bottom w:w="0" w:type="dxa"/>
              <w:right w:w="60" w:type="dxa"/>
            </w:tcMar>
          </w:tcPr>
          <w:p w14:paraId="43DA968D" w14:textId="66080411" w:rsidR="00781A8C" w:rsidRPr="00172BF9" w:rsidRDefault="00781A8C" w:rsidP="003564AD">
            <w:pPr>
              <w:pStyle w:val="Tablebody"/>
            </w:pPr>
            <w:r>
              <w:t>Number of samples taken during specified time period, normally 1.</w:t>
            </w:r>
          </w:p>
        </w:tc>
      </w:tr>
    </w:tbl>
    <w:p w14:paraId="585029B8" w14:textId="594B889C" w:rsidR="007A3F5C" w:rsidRDefault="007A3F5C">
      <w:pPr>
        <w:pStyle w:val="Caption"/>
      </w:pPr>
      <w:bookmarkStart w:id="673" w:name="BKM_0171907B_2AA0_432D_913C_33B562DE84EE"/>
      <w:bookmarkEnd w:id="673"/>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31</w:t>
      </w:r>
      <w:r w:rsidR="00CE7E79">
        <w:rPr>
          <w:noProof/>
        </w:rPr>
        <w:fldChar w:fldCharType="end"/>
      </w:r>
      <w:r>
        <w:t xml:space="preserve"> Properties of Sampling</w:t>
      </w:r>
    </w:p>
    <w:p w14:paraId="55058289" w14:textId="77777777" w:rsidR="00545325" w:rsidRPr="00A15B15" w:rsidRDefault="00545325" w:rsidP="003564AD">
      <w:pPr>
        <w:pStyle w:val="Heading2"/>
      </w:pPr>
      <w:bookmarkStart w:id="674" w:name="BKM_E5FA126E_1E0B_4949_922E_1A3F92788391"/>
      <w:bookmarkStart w:id="675" w:name="BKM_905209C8_CCE7_42D2_8FEF_C1DA8655653C"/>
      <w:bookmarkStart w:id="676" w:name="_Toc535827231"/>
      <w:bookmarkEnd w:id="674"/>
      <w:bookmarkEnd w:id="675"/>
      <w:r w:rsidRPr="003564AD">
        <w:t>Processing</w:t>
      </w:r>
      <w:bookmarkEnd w:id="676"/>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17560BFD"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C0D83FE" w14:textId="77777777" w:rsidR="00545325" w:rsidRPr="00632C16" w:rsidRDefault="00545325" w:rsidP="003564AD">
            <w:pPr>
              <w:pStyle w:val="TableHeader0"/>
            </w:pPr>
            <w:bookmarkStart w:id="677" w:name="BKM_778077BB_5EEC_4B4C_BC41_51A221BCAD45"/>
            <w:bookmarkEnd w:id="677"/>
            <w:r w:rsidRPr="00632C16">
              <w:t>Property</w:t>
            </w:r>
          </w:p>
        </w:tc>
        <w:tc>
          <w:tcPr>
            <w:tcW w:w="1134" w:type="dxa"/>
            <w:shd w:val="clear" w:color="auto" w:fill="B8CCE4" w:themeFill="accent1" w:themeFillTint="66"/>
            <w:tcMar>
              <w:top w:w="0" w:type="dxa"/>
              <w:left w:w="60" w:type="dxa"/>
              <w:bottom w:w="0" w:type="dxa"/>
              <w:right w:w="60" w:type="dxa"/>
            </w:tcMar>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pPr>
            <w:proofErr w:type="spellStart"/>
            <w:r w:rsidRPr="00632C16">
              <w:t>processingCentre</w:t>
            </w:r>
            <w:proofErr w:type="spellEnd"/>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rFonts w:eastAsia="Arial" w:cs="Arial"/>
              </w:rPr>
            </w:pPr>
            <w:proofErr w:type="spellStart"/>
            <w:r w:rsidRPr="00632C16">
              <w:t>CharacterString</w:t>
            </w:r>
            <w:proofErr w:type="spellEnd"/>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rFonts w:eastAsia="Arial" w:cs="Arial"/>
              </w:rPr>
            </w:pPr>
            <w:r w:rsidRPr="00632C16">
              <w:t>7-02 Center at which the observation is processed.[Phase 2]. Although this is a free text string, it is expected that in practice this value should be from a controlled list of known centers.</w:t>
            </w:r>
          </w:p>
        </w:tc>
      </w:tr>
      <w:tr w:rsidR="000A226D" w14:paraId="7ADE54C7" w14:textId="77777777" w:rsidTr="00015DDB">
        <w:tc>
          <w:tcPr>
            <w:tcW w:w="1701" w:type="dxa"/>
            <w:tcMar>
              <w:top w:w="0" w:type="dxa"/>
              <w:left w:w="60" w:type="dxa"/>
              <w:bottom w:w="0" w:type="dxa"/>
              <w:right w:w="60" w:type="dxa"/>
            </w:tcMar>
          </w:tcPr>
          <w:p w14:paraId="469AFFE8" w14:textId="77777777" w:rsidR="000A226D" w:rsidRPr="00632C16" w:rsidRDefault="000A226D" w:rsidP="003564AD">
            <w:pPr>
              <w:pStyle w:val="Tablebody"/>
            </w:pPr>
            <w:proofErr w:type="spellStart"/>
            <w:r w:rsidRPr="00632C16">
              <w:t>aggregationPeriod</w:t>
            </w:r>
            <w:proofErr w:type="spellEnd"/>
          </w:p>
        </w:tc>
        <w:tc>
          <w:tcPr>
            <w:tcW w:w="1134" w:type="dxa"/>
            <w:tcMar>
              <w:top w:w="0" w:type="dxa"/>
              <w:left w:w="60" w:type="dxa"/>
              <w:bottom w:w="0" w:type="dxa"/>
              <w:right w:w="60" w:type="dxa"/>
            </w:tcMar>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D4E0259" w14:textId="77777777" w:rsidR="000A226D" w:rsidRPr="00632C16" w:rsidRDefault="000A226D" w:rsidP="003564AD">
            <w:pPr>
              <w:pStyle w:val="Tablebody"/>
              <w:rPr>
                <w:rFonts w:eastAsia="Arial" w:cs="Arial"/>
              </w:rPr>
            </w:pPr>
            <w:proofErr w:type="spellStart"/>
            <w:r w:rsidRPr="00632C16">
              <w:t>TM_PeriodDuration</w:t>
            </w:r>
            <w:proofErr w:type="spellEnd"/>
          </w:p>
        </w:tc>
        <w:tc>
          <w:tcPr>
            <w:tcW w:w="5103" w:type="dxa"/>
            <w:tcMar>
              <w:top w:w="0" w:type="dxa"/>
              <w:left w:w="60" w:type="dxa"/>
              <w:bottom w:w="0" w:type="dxa"/>
              <w:right w:w="60" w:type="dxa"/>
            </w:tcMar>
          </w:tcPr>
          <w:p w14:paraId="24BCD259" w14:textId="77777777" w:rsidR="000A226D" w:rsidRPr="00632C16" w:rsidRDefault="000A226D" w:rsidP="003564AD">
            <w:pPr>
              <w:pStyle w:val="Tablebody"/>
              <w:rPr>
                <w:rFonts w:eastAsia="Arial" w:cs="Arial"/>
              </w:rPr>
            </w:pPr>
            <w:r w:rsidRPr="00632C16">
              <w:t>7-09 Time period over which individual samples/observations are aggregated [Phase 2]</w:t>
            </w:r>
          </w:p>
        </w:tc>
      </w:tr>
      <w:tr w:rsidR="000A226D" w14:paraId="62D10CB3" w14:textId="77777777" w:rsidTr="00015DDB">
        <w:tc>
          <w:tcPr>
            <w:tcW w:w="1701" w:type="dxa"/>
            <w:tcMar>
              <w:top w:w="0" w:type="dxa"/>
              <w:left w:w="60" w:type="dxa"/>
              <w:bottom w:w="0" w:type="dxa"/>
              <w:right w:w="60" w:type="dxa"/>
            </w:tcMar>
          </w:tcPr>
          <w:p w14:paraId="0169D3EB" w14:textId="77777777" w:rsidR="000A226D" w:rsidRPr="00632C16" w:rsidRDefault="000A226D" w:rsidP="003564AD">
            <w:pPr>
              <w:pStyle w:val="Tablebody"/>
            </w:pPr>
            <w:bookmarkStart w:id="678" w:name="BKM_4E03224A_A5E5_4E09_9A85_97567B313337"/>
            <w:bookmarkStart w:id="679" w:name="BKM_1A8313BD_FD5F_4886_8EB0_AEBCDFA0FE93"/>
            <w:bookmarkEnd w:id="678"/>
            <w:bookmarkEnd w:id="679"/>
            <w:proofErr w:type="spellStart"/>
            <w:r w:rsidRPr="00632C16">
              <w:t>dataProcessing</w:t>
            </w:r>
            <w:proofErr w:type="spellEnd"/>
          </w:p>
        </w:tc>
        <w:tc>
          <w:tcPr>
            <w:tcW w:w="1134" w:type="dxa"/>
            <w:tcMar>
              <w:top w:w="0" w:type="dxa"/>
              <w:left w:w="60" w:type="dxa"/>
              <w:bottom w:w="0" w:type="dxa"/>
              <w:right w:w="60" w:type="dxa"/>
            </w:tcMar>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262C12D" w14:textId="77777777" w:rsidR="000A226D" w:rsidRPr="00632C16" w:rsidRDefault="000A226D" w:rsidP="003564AD">
            <w:pPr>
              <w:pStyle w:val="Tablebody"/>
              <w:rPr>
                <w:rFonts w:eastAsia="Arial" w:cs="Arial"/>
              </w:rPr>
            </w:pPr>
            <w:proofErr w:type="spellStart"/>
            <w:r w:rsidRPr="00632C16">
              <w:t>CharacterString</w:t>
            </w:r>
            <w:proofErr w:type="spellEnd"/>
          </w:p>
        </w:tc>
        <w:tc>
          <w:tcPr>
            <w:tcW w:w="5103" w:type="dxa"/>
            <w:tcMar>
              <w:top w:w="0" w:type="dxa"/>
              <w:left w:w="60" w:type="dxa"/>
              <w:bottom w:w="0" w:type="dxa"/>
              <w:right w:w="60" w:type="dxa"/>
            </w:tcMar>
          </w:tcPr>
          <w:p w14:paraId="6199C2BF" w14:textId="77777777" w:rsidR="000A226D" w:rsidRPr="00632C16" w:rsidRDefault="000A226D" w:rsidP="003564AD">
            <w:pPr>
              <w:pStyle w:val="Tablebody"/>
              <w:rPr>
                <w:rFonts w:eastAsia="Arial" w:cs="Arial"/>
              </w:rPr>
            </w:pPr>
            <w:r w:rsidRPr="00632C16">
              <w:t>7-01 A description of the data processing used to generate observations including, if relevant, algorithms used to derive the result. [Phase 3]</w:t>
            </w:r>
          </w:p>
        </w:tc>
      </w:tr>
      <w:tr w:rsidR="00545325" w14:paraId="5BB5116B" w14:textId="77777777" w:rsidTr="00015DDB">
        <w:tc>
          <w:tcPr>
            <w:tcW w:w="1701" w:type="dxa"/>
            <w:tcMar>
              <w:top w:w="0" w:type="dxa"/>
              <w:left w:w="60" w:type="dxa"/>
              <w:bottom w:w="0" w:type="dxa"/>
              <w:right w:w="60" w:type="dxa"/>
            </w:tcMar>
          </w:tcPr>
          <w:p w14:paraId="38AD0FED" w14:textId="77777777" w:rsidR="00545325" w:rsidRPr="00632C16" w:rsidRDefault="00545325" w:rsidP="003564AD">
            <w:pPr>
              <w:pStyle w:val="Tablebody"/>
            </w:pPr>
            <w:bookmarkStart w:id="680" w:name="BKM_983C9CA3_1881_477E_8F84_EB0D58430FCB"/>
            <w:bookmarkEnd w:id="680"/>
            <w:proofErr w:type="spellStart"/>
            <w:r w:rsidRPr="00632C16">
              <w:t>softwareDetails</w:t>
            </w:r>
            <w:proofErr w:type="spellEnd"/>
          </w:p>
        </w:tc>
        <w:tc>
          <w:tcPr>
            <w:tcW w:w="1134" w:type="dxa"/>
            <w:tcMar>
              <w:top w:w="0" w:type="dxa"/>
              <w:left w:w="60" w:type="dxa"/>
              <w:bottom w:w="0" w:type="dxa"/>
              <w:right w:w="60" w:type="dxa"/>
            </w:tcMar>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F506FAE" w14:textId="77777777" w:rsidR="00545325" w:rsidRPr="00632C16" w:rsidRDefault="00545325" w:rsidP="003564AD">
            <w:pPr>
              <w:pStyle w:val="Tablebody"/>
              <w:rPr>
                <w:rFonts w:eastAsia="Arial" w:cs="Arial"/>
              </w:rPr>
            </w:pPr>
            <w:proofErr w:type="spellStart"/>
            <w:r w:rsidRPr="00632C16">
              <w:t>CharacterString</w:t>
            </w:r>
            <w:proofErr w:type="spellEnd"/>
          </w:p>
        </w:tc>
        <w:tc>
          <w:tcPr>
            <w:tcW w:w="5103" w:type="dxa"/>
            <w:tcMar>
              <w:top w:w="0" w:type="dxa"/>
              <w:left w:w="60" w:type="dxa"/>
              <w:bottom w:w="0" w:type="dxa"/>
              <w:right w:w="60" w:type="dxa"/>
            </w:tcMar>
          </w:tcPr>
          <w:p w14:paraId="16732DE9" w14:textId="09E9817A" w:rsidR="00545325" w:rsidRPr="00632C16" w:rsidRDefault="00545325" w:rsidP="003564AD">
            <w:pPr>
              <w:pStyle w:val="Tablebody"/>
              <w:rPr>
                <w:rFonts w:eastAsia="Arial" w:cs="Arial"/>
              </w:rPr>
            </w:pPr>
            <w:r w:rsidRPr="00632C16">
              <w:t>7-05 Name and version of the software or processor used to derive the values [Phase 3]</w:t>
            </w:r>
          </w:p>
        </w:tc>
      </w:tr>
      <w:tr w:rsidR="00545325" w14:paraId="66B09501" w14:textId="77777777" w:rsidTr="00015DDB">
        <w:tc>
          <w:tcPr>
            <w:tcW w:w="1701" w:type="dxa"/>
            <w:tcMar>
              <w:top w:w="0" w:type="dxa"/>
              <w:left w:w="60" w:type="dxa"/>
              <w:bottom w:w="0" w:type="dxa"/>
              <w:right w:w="60" w:type="dxa"/>
            </w:tcMar>
          </w:tcPr>
          <w:p w14:paraId="01D6D07E" w14:textId="77777777" w:rsidR="00545325" w:rsidRPr="00632C16" w:rsidRDefault="00545325" w:rsidP="003564AD">
            <w:pPr>
              <w:pStyle w:val="Tablebody"/>
            </w:pPr>
            <w:bookmarkStart w:id="681" w:name="BKM_33E5345E_4884_4126_9DCC_897A462A7BC4"/>
            <w:bookmarkStart w:id="682" w:name="BKM_7D469546_205B_4005_A5D0_89A760530632"/>
            <w:bookmarkEnd w:id="681"/>
            <w:bookmarkEnd w:id="682"/>
            <w:proofErr w:type="spellStart"/>
            <w:r w:rsidRPr="00632C16">
              <w:lastRenderedPageBreak/>
              <w:t>softwareURL</w:t>
            </w:r>
            <w:proofErr w:type="spellEnd"/>
          </w:p>
        </w:tc>
        <w:tc>
          <w:tcPr>
            <w:tcW w:w="1134" w:type="dxa"/>
            <w:tcMar>
              <w:top w:w="0" w:type="dxa"/>
              <w:left w:w="60" w:type="dxa"/>
              <w:bottom w:w="0" w:type="dxa"/>
              <w:right w:w="60" w:type="dxa"/>
            </w:tcMar>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
          <w:p w14:paraId="6F27D8AF" w14:textId="77777777" w:rsidR="00545325" w:rsidRPr="00632C16" w:rsidRDefault="00545325" w:rsidP="003564AD">
            <w:pPr>
              <w:pStyle w:val="Tablebody"/>
              <w:rPr>
                <w:rFonts w:eastAsia="Arial" w:cs="Arial"/>
              </w:rPr>
            </w:pPr>
            <w:r w:rsidRPr="00632C16">
              <w:t>7-05 URL for the software or processor used to derive the values [Phase 3]</w:t>
            </w:r>
          </w:p>
        </w:tc>
      </w:tr>
    </w:tbl>
    <w:p w14:paraId="372A778C" w14:textId="33A05EF7"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32</w:t>
      </w:r>
      <w:r w:rsidR="00CE7E79">
        <w:rPr>
          <w:noProof/>
        </w:rPr>
        <w:fldChar w:fldCharType="end"/>
      </w:r>
      <w:r>
        <w:t xml:space="preserve"> Properties of Processing</w:t>
      </w:r>
    </w:p>
    <w:p w14:paraId="39574884" w14:textId="77777777" w:rsidR="00545325" w:rsidRPr="00A15B15" w:rsidRDefault="00545325" w:rsidP="003564AD">
      <w:pPr>
        <w:pStyle w:val="Heading2"/>
      </w:pPr>
      <w:bookmarkStart w:id="683" w:name="BKM_B17891E8_DC14_4F93_86AF_B762DE873B2A"/>
      <w:bookmarkStart w:id="684" w:name="_Toc535827232"/>
      <w:bookmarkEnd w:id="683"/>
      <w:r w:rsidRPr="003564AD">
        <w:t>Reporting</w:t>
      </w:r>
      <w:bookmarkEnd w:id="684"/>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074BC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01634E0" w14:textId="77777777" w:rsidR="00545325" w:rsidRPr="00172BF9" w:rsidRDefault="00545325" w:rsidP="003564AD">
            <w:pPr>
              <w:pStyle w:val="Tableheader"/>
            </w:pPr>
            <w:bookmarkStart w:id="685" w:name="BKM_4D763E94_649C_4D6F_AA4C_F3AA2502E1AE"/>
            <w:bookmarkEnd w:id="685"/>
            <w:proofErr w:type="spellStart"/>
            <w:r w:rsidRPr="00172BF9">
              <w:t>Property</w:t>
            </w:r>
            <w:proofErr w:type="spellEnd"/>
          </w:p>
        </w:tc>
        <w:tc>
          <w:tcPr>
            <w:tcW w:w="1134" w:type="dxa"/>
            <w:shd w:val="clear" w:color="auto" w:fill="B8CCE4" w:themeFill="accent1" w:themeFillTint="66"/>
            <w:tcMar>
              <w:top w:w="0" w:type="dxa"/>
              <w:left w:w="60" w:type="dxa"/>
              <w:bottom w:w="0" w:type="dxa"/>
              <w:right w:w="60" w:type="dxa"/>
            </w:tcMar>
          </w:tcPr>
          <w:p w14:paraId="2EF74E04" w14:textId="77777777" w:rsidR="00545325" w:rsidRPr="00172BF9" w:rsidRDefault="00545325" w:rsidP="003564AD">
            <w:pPr>
              <w:pStyle w:val="Tableheader"/>
            </w:pPr>
            <w:proofErr w:type="spellStart"/>
            <w:r w:rsidRPr="00172BF9">
              <w:t>Cardinality</w:t>
            </w:r>
            <w:proofErr w:type="spellEnd"/>
          </w:p>
        </w:tc>
        <w:tc>
          <w:tcPr>
            <w:tcW w:w="1701" w:type="dxa"/>
            <w:shd w:val="clear" w:color="auto" w:fill="B8CCE4" w:themeFill="accent1" w:themeFillTint="66"/>
            <w:tcMar>
              <w:top w:w="0" w:type="dxa"/>
              <w:left w:w="60" w:type="dxa"/>
              <w:bottom w:w="0" w:type="dxa"/>
              <w:right w:w="60" w:type="dxa"/>
            </w:tcMar>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41FBBCF" w14:textId="77777777" w:rsidR="00545325" w:rsidRPr="00172BF9" w:rsidRDefault="00545325" w:rsidP="003564AD">
            <w:pPr>
              <w:pStyle w:val="Tableheader"/>
            </w:pPr>
            <w:proofErr w:type="spellStart"/>
            <w:r w:rsidRPr="00172BF9">
              <w:t>Property</w:t>
            </w:r>
            <w:proofErr w:type="spellEnd"/>
            <w:r w:rsidRPr="00172BF9">
              <w:t xml:space="preserve">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pPr>
            <w:proofErr w:type="spellStart"/>
            <w:r>
              <w:t>internationalExchange</w:t>
            </w:r>
            <w:proofErr w:type="spellEnd"/>
          </w:p>
        </w:tc>
        <w:tc>
          <w:tcPr>
            <w:tcW w:w="1134" w:type="dxa"/>
            <w:tcMar>
              <w:top w:w="0" w:type="dxa"/>
              <w:left w:w="60" w:type="dxa"/>
              <w:bottom w:w="0" w:type="dxa"/>
              <w:right w:w="60" w:type="dxa"/>
            </w:tcMar>
          </w:tcPr>
          <w:p w14:paraId="453028F0" w14:textId="2A67F197" w:rsidR="00613D12" w:rsidRPr="00172BF9" w:rsidRDefault="00613D12" w:rsidP="00D068F3">
            <w:pPr>
              <w:pStyle w:val="Tablebody"/>
              <w:rPr>
                <w:color w:val="0F0F0F"/>
              </w:rPr>
            </w:pPr>
            <w:r>
              <w:rPr>
                <w:color w:val="0F0F0F"/>
              </w:rPr>
              <w:t>1..1</w:t>
            </w:r>
          </w:p>
        </w:tc>
        <w:tc>
          <w:tcPr>
            <w:tcW w:w="1701" w:type="dxa"/>
            <w:tcMar>
              <w:top w:w="0" w:type="dxa"/>
              <w:left w:w="60" w:type="dxa"/>
              <w:bottom w:w="0" w:type="dxa"/>
              <w:right w:w="60" w:type="dxa"/>
            </w:tcMar>
          </w:tcPr>
          <w:p w14:paraId="639F4B63" w14:textId="77777777" w:rsidR="00613D12" w:rsidRPr="00172BF9" w:rsidRDefault="00613D12" w:rsidP="00D068F3">
            <w:pPr>
              <w:pStyle w:val="Tablebody"/>
            </w:pPr>
            <w:r>
              <w:t>Boolean</w:t>
            </w:r>
          </w:p>
        </w:tc>
        <w:tc>
          <w:tcPr>
            <w:tcW w:w="5103" w:type="dxa"/>
            <w:tcMar>
              <w:top w:w="0" w:type="dxa"/>
              <w:left w:w="60" w:type="dxa"/>
              <w:bottom w:w="0" w:type="dxa"/>
              <w:right w:w="60" w:type="dxa"/>
            </w:tcMar>
          </w:tcPr>
          <w:p w14:paraId="711C0AC0" w14:textId="35E71E06" w:rsidR="00613D12" w:rsidRPr="00172BF9" w:rsidRDefault="00613D12" w:rsidP="00D068F3">
            <w:pPr>
              <w:pStyle w:val="Tablebody"/>
            </w:pPr>
            <w:r>
              <w:t xml:space="preserve">7-14 Specifies if the observations described using </w:t>
            </w:r>
            <w:proofErr w:type="spellStart"/>
            <w:r>
              <w:t>dataGeneration</w:t>
            </w:r>
            <w:proofErr w:type="spellEnd"/>
            <w:r>
              <w:t xml:space="preserve">, in particular through the </w:t>
            </w:r>
            <w:proofErr w:type="spellStart"/>
            <w:r>
              <w:t>temporalReportingInterval</w:t>
            </w:r>
            <w:proofErr w:type="spellEnd"/>
            <w:r>
              <w:t>, are intended for international exchange.</w:t>
            </w:r>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pPr>
            <w:proofErr w:type="spellStart"/>
            <w:r w:rsidRPr="00172BF9">
              <w:t>uom</w:t>
            </w:r>
            <w:proofErr w:type="spellEnd"/>
          </w:p>
        </w:tc>
        <w:tc>
          <w:tcPr>
            <w:tcW w:w="1134" w:type="dxa"/>
            <w:tcMar>
              <w:top w:w="0" w:type="dxa"/>
              <w:left w:w="60" w:type="dxa"/>
              <w:bottom w:w="0" w:type="dxa"/>
              <w:right w:w="60" w:type="dxa"/>
            </w:tcMar>
          </w:tcPr>
          <w:p w14:paraId="252A634E" w14:textId="2BCC2C35" w:rsidR="00613D12" w:rsidRPr="00172BF9" w:rsidRDefault="00CE0879" w:rsidP="00D068F3">
            <w:pPr>
              <w:pStyle w:val="Tablebody"/>
              <w:rPr>
                <w:rFonts w:eastAsia="Arial" w:cs="Arial"/>
              </w:rPr>
            </w:pPr>
            <w:r>
              <w:rPr>
                <w:color w:val="0F0F0F"/>
              </w:rPr>
              <w:t>0</w:t>
            </w:r>
            <w:r w:rsidR="00613D12" w:rsidRPr="00172BF9">
              <w:rPr>
                <w:color w:val="0F0F0F"/>
              </w:rPr>
              <w:t>..1</w:t>
            </w:r>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rFonts w:eastAsia="Arial" w:cs="Arial"/>
              </w:rPr>
            </w:pPr>
            <w:proofErr w:type="spellStart"/>
            <w:r w:rsidRPr="00172BF9">
              <w:t>MeasurementUnitType</w:t>
            </w:r>
            <w:proofErr w:type="spellEnd"/>
          </w:p>
        </w:tc>
        <w:tc>
          <w:tcPr>
            <w:tcW w:w="5103" w:type="dxa"/>
            <w:tcMar>
              <w:top w:w="0" w:type="dxa"/>
              <w:left w:w="60" w:type="dxa"/>
              <w:bottom w:w="0" w:type="dxa"/>
              <w:right w:w="60" w:type="dxa"/>
            </w:tcMar>
          </w:tcPr>
          <w:p w14:paraId="6D1215F1" w14:textId="3D393158" w:rsidR="00613D12" w:rsidRPr="00172BF9" w:rsidRDefault="00613D12" w:rsidP="00D068F3">
            <w:pPr>
              <w:pStyle w:val="Tablebody"/>
              <w:rPr>
                <w:rFonts w:eastAsia="Arial" w:cs="Arial"/>
              </w:rPr>
            </w:pPr>
            <w:r w:rsidRPr="00172BF9">
              <w:t>1-02 Measurement Unit (unit of measure)</w:t>
            </w:r>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pPr>
            <w:proofErr w:type="spellStart"/>
            <w:r w:rsidRPr="00172BF9">
              <w:t>spatialReportingInterval</w:t>
            </w:r>
            <w:proofErr w:type="spellEnd"/>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rFonts w:eastAsia="Arial" w:cs="Arial"/>
              </w:rPr>
            </w:pPr>
            <w:r w:rsidRPr="00172BF9">
              <w:t>Measure</w:t>
            </w:r>
          </w:p>
        </w:tc>
        <w:tc>
          <w:tcPr>
            <w:tcW w:w="5103" w:type="dxa"/>
            <w:tcMar>
              <w:top w:w="0" w:type="dxa"/>
              <w:left w:w="60" w:type="dxa"/>
              <w:bottom w:w="0" w:type="dxa"/>
              <w:right w:w="60" w:type="dxa"/>
            </w:tcMar>
          </w:tcPr>
          <w:p w14:paraId="0A90CF7E" w14:textId="1E7A16DF" w:rsidR="00613D12" w:rsidRPr="00172BF9" w:rsidRDefault="00613D12" w:rsidP="00D068F3">
            <w:pPr>
              <w:pStyle w:val="Tablebody"/>
              <w:rPr>
                <w:rFonts w:eastAsia="Arial" w:cs="Arial"/>
              </w:rPr>
            </w:pPr>
            <w:r w:rsidRPr="00172BF9">
              <w:t>7-03 Spatial interval over which the observed variable is reported. Note that this is expressed as length, without geo-referencing.</w:t>
            </w:r>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pPr>
            <w:proofErr w:type="spellStart"/>
            <w:r w:rsidRPr="00172BF9">
              <w:t>temporalReportingInterval</w:t>
            </w:r>
            <w:proofErr w:type="spellEnd"/>
          </w:p>
        </w:tc>
        <w:tc>
          <w:tcPr>
            <w:tcW w:w="1134" w:type="dxa"/>
            <w:tcMar>
              <w:top w:w="0" w:type="dxa"/>
              <w:left w:w="60" w:type="dxa"/>
              <w:bottom w:w="0" w:type="dxa"/>
              <w:right w:w="60" w:type="dxa"/>
            </w:tcMar>
          </w:tcPr>
          <w:p w14:paraId="436D7151" w14:textId="27865960" w:rsidR="00613D12" w:rsidRPr="00172BF9" w:rsidRDefault="00CE0879" w:rsidP="00D068F3">
            <w:pPr>
              <w:pStyle w:val="Tablebody"/>
              <w:rPr>
                <w:rFonts w:eastAsia="Arial" w:cs="Arial"/>
              </w:rPr>
            </w:pPr>
            <w:r>
              <w:rPr>
                <w:color w:val="0F0F0F"/>
              </w:rPr>
              <w:t>1</w:t>
            </w:r>
            <w:r w:rsidR="00613D12" w:rsidRPr="00172BF9">
              <w:rPr>
                <w:color w:val="0F0F0F"/>
              </w:rPr>
              <w:t>..1</w:t>
            </w:r>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rFonts w:eastAsia="Arial" w:cs="Arial"/>
              </w:rPr>
            </w:pPr>
            <w:proofErr w:type="spellStart"/>
            <w:r w:rsidRPr="00172BF9">
              <w:t>TM_PeriodDuration</w:t>
            </w:r>
            <w:proofErr w:type="spellEnd"/>
          </w:p>
        </w:tc>
        <w:tc>
          <w:tcPr>
            <w:tcW w:w="5103" w:type="dxa"/>
            <w:tcMar>
              <w:top w:w="0" w:type="dxa"/>
              <w:left w:w="60" w:type="dxa"/>
              <w:bottom w:w="0" w:type="dxa"/>
              <w:right w:w="60" w:type="dxa"/>
            </w:tcMar>
          </w:tcPr>
          <w:p w14:paraId="3375B700" w14:textId="3B6243CF" w:rsidR="00613D12" w:rsidRPr="00172BF9" w:rsidRDefault="00613D12" w:rsidP="00D068F3">
            <w:pPr>
              <w:pStyle w:val="Tablebody"/>
              <w:rPr>
                <w:rFonts w:eastAsia="Arial" w:cs="Arial"/>
              </w:rPr>
            </w:pPr>
            <w:r w:rsidRPr="00172BF9">
              <w:t>7-03 Time interval over which the observed variable is reported. Note that this is a duration, e.g., (every) 1 hour.</w:t>
            </w:r>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rFonts w:eastAsia="Arial" w:cs="Arial"/>
              </w:rPr>
            </w:pPr>
            <w:proofErr w:type="spellStart"/>
            <w:r w:rsidRPr="00172BF9">
              <w:t>timeStampMeaning</w:t>
            </w:r>
            <w:proofErr w:type="spellEnd"/>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rFonts w:eastAsia="Arial" w:cs="Arial"/>
              </w:rPr>
            </w:pPr>
            <w:proofErr w:type="spellStart"/>
            <w:r w:rsidRPr="00172BF9">
              <w:t>TimeStampMeaningType</w:t>
            </w:r>
            <w:proofErr w:type="spellEnd"/>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rFonts w:eastAsia="Arial" w:cs="Arial"/>
              </w:rPr>
            </w:pPr>
            <w:r w:rsidRPr="00172BF9">
              <w:t xml:space="preserve">7-03 Meaning of the time stamp in the </w:t>
            </w:r>
            <w:proofErr w:type="spellStart"/>
            <w:r w:rsidRPr="00172BF9">
              <w:t>temporalReportingInterval</w:t>
            </w:r>
            <w:proofErr w:type="spellEnd"/>
            <w:r w:rsidRPr="00172BF9">
              <w:t xml:space="preserve"> taken from the </w:t>
            </w:r>
            <w:proofErr w:type="spellStart"/>
            <w:r w:rsidRPr="00172BF9">
              <w:t>TimeStampMeaning</w:t>
            </w:r>
            <w:proofErr w:type="spellEnd"/>
            <w:r w:rsidRPr="00172BF9">
              <w:t xml:space="preserve"> </w:t>
            </w:r>
            <w:proofErr w:type="spellStart"/>
            <w:r w:rsidRPr="00172BF9">
              <w:t>codelist</w:t>
            </w:r>
            <w:proofErr w:type="spellEnd"/>
            <w:r w:rsidRPr="00172BF9">
              <w:t>.</w:t>
            </w:r>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pPr>
            <w:proofErr w:type="spellStart"/>
            <w:r w:rsidRPr="00172BF9">
              <w:t>referenceDatum</w:t>
            </w:r>
            <w:proofErr w:type="spellEnd"/>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rFonts w:eastAsia="Arial" w:cs="Arial"/>
              </w:rPr>
            </w:pPr>
            <w:proofErr w:type="spellStart"/>
            <w:r w:rsidRPr="00172BF9">
              <w:t>CD_VerticalDatum</w:t>
            </w:r>
            <w:proofErr w:type="spellEnd"/>
          </w:p>
        </w:tc>
        <w:tc>
          <w:tcPr>
            <w:tcW w:w="5103" w:type="dxa"/>
            <w:tcMar>
              <w:top w:w="0" w:type="dxa"/>
              <w:left w:w="60" w:type="dxa"/>
              <w:bottom w:w="0" w:type="dxa"/>
              <w:right w:w="60" w:type="dxa"/>
            </w:tcMar>
          </w:tcPr>
          <w:p w14:paraId="617D9DFE" w14:textId="711FA183" w:rsidR="00613D12" w:rsidRPr="00172BF9" w:rsidRDefault="00613D12" w:rsidP="00D068F3">
            <w:pPr>
              <w:pStyle w:val="Tablebody"/>
              <w:rPr>
                <w:rFonts w:eastAsia="Arial" w:cs="Arial"/>
              </w:rPr>
            </w:pPr>
            <w:r w:rsidRPr="00172BF9">
              <w:t>7-11 Reference datum used to convert observed quantity to reported quantity</w:t>
            </w:r>
            <w:r w:rsidR="00CE0879">
              <w:t>.</w:t>
            </w:r>
          </w:p>
        </w:tc>
      </w:tr>
      <w:tr w:rsidR="000A226D" w14:paraId="78DA9C6C" w14:textId="77777777" w:rsidTr="00015DDB">
        <w:tc>
          <w:tcPr>
            <w:tcW w:w="1701" w:type="dxa"/>
            <w:tcMar>
              <w:top w:w="0" w:type="dxa"/>
              <w:left w:w="60" w:type="dxa"/>
              <w:bottom w:w="0" w:type="dxa"/>
              <w:right w:w="60" w:type="dxa"/>
            </w:tcMar>
          </w:tcPr>
          <w:p w14:paraId="3A79B749" w14:textId="70ABE8BF" w:rsidR="000A226D" w:rsidRPr="00172BF9" w:rsidRDefault="00613D12" w:rsidP="008517C5">
            <w:pPr>
              <w:pStyle w:val="Tablebody"/>
            </w:pPr>
            <w:proofErr w:type="spellStart"/>
            <w:r w:rsidRPr="00172BF9">
              <w:t>data</w:t>
            </w:r>
            <w:r>
              <w:t>Policy</w:t>
            </w:r>
            <w:proofErr w:type="spellEnd"/>
          </w:p>
        </w:tc>
        <w:tc>
          <w:tcPr>
            <w:tcW w:w="1134" w:type="dxa"/>
            <w:tcMar>
              <w:top w:w="0" w:type="dxa"/>
              <w:left w:w="60" w:type="dxa"/>
              <w:bottom w:w="0" w:type="dxa"/>
              <w:right w:w="60" w:type="dxa"/>
            </w:tcMar>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713A6DD" w14:textId="77777777" w:rsidR="000A226D" w:rsidRPr="00172BF9" w:rsidRDefault="000A226D" w:rsidP="003564AD">
            <w:pPr>
              <w:pStyle w:val="Tablebody"/>
              <w:rPr>
                <w:rFonts w:eastAsia="Arial" w:cs="Arial"/>
              </w:rPr>
            </w:pPr>
            <w:proofErr w:type="spellStart"/>
            <w:r w:rsidRPr="00172BF9">
              <w:t>DataPolicyType</w:t>
            </w:r>
            <w:proofErr w:type="spellEnd"/>
          </w:p>
        </w:tc>
        <w:tc>
          <w:tcPr>
            <w:tcW w:w="5103" w:type="dxa"/>
            <w:tcMar>
              <w:top w:w="0" w:type="dxa"/>
              <w:left w:w="60" w:type="dxa"/>
              <w:bottom w:w="0" w:type="dxa"/>
              <w:right w:w="60" w:type="dxa"/>
            </w:tcMar>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pPr>
            <w:proofErr w:type="spellStart"/>
            <w:r>
              <w:t>numberOfObservationsInReportingInterval</w:t>
            </w:r>
            <w:proofErr w:type="spellEnd"/>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color w:val="0F0F0F"/>
              </w:rPr>
            </w:pPr>
            <w:r>
              <w:rPr>
                <w:color w:val="0F0F0F"/>
              </w:rPr>
              <w:t>0..1</w:t>
            </w:r>
          </w:p>
        </w:tc>
        <w:tc>
          <w:tcPr>
            <w:tcW w:w="1701" w:type="dxa"/>
            <w:tcMar>
              <w:top w:w="0" w:type="dxa"/>
              <w:left w:w="60" w:type="dxa"/>
              <w:bottom w:w="0" w:type="dxa"/>
              <w:right w:w="60" w:type="dxa"/>
            </w:tcMar>
          </w:tcPr>
          <w:p w14:paraId="7DEB9018" w14:textId="7E5F02D0" w:rsidR="00AA6329" w:rsidRPr="00172BF9" w:rsidRDefault="00AA6329" w:rsidP="003564AD">
            <w:pPr>
              <w:pStyle w:val="Tablebody"/>
            </w:pPr>
            <w:r>
              <w:t>Integer</w:t>
            </w:r>
          </w:p>
        </w:tc>
        <w:tc>
          <w:tcPr>
            <w:tcW w:w="5103" w:type="dxa"/>
            <w:tcMar>
              <w:top w:w="0" w:type="dxa"/>
              <w:left w:w="60" w:type="dxa"/>
              <w:bottom w:w="0" w:type="dxa"/>
              <w:right w:w="60" w:type="dxa"/>
            </w:tcMar>
          </w:tcPr>
          <w:p w14:paraId="5103E03B" w14:textId="071DDA06" w:rsidR="00AA6329" w:rsidRPr="00172BF9" w:rsidRDefault="00AA6329" w:rsidP="003564AD">
            <w:pPr>
              <w:pStyle w:val="Tablebody"/>
            </w:pPr>
            <w:r>
              <w:t>Specifies how many aggregated observations are reported on average in each temporal reporting interval. For full temporal coverage,  the number of observations reported = temporal reporting interval / aggregation period.</w:t>
            </w:r>
          </w:p>
        </w:tc>
      </w:tr>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pPr>
            <w:bookmarkStart w:id="686" w:name="BKM_EC22686A_854E_4E27_9979_6DBA71916F2B"/>
            <w:bookmarkEnd w:id="686"/>
            <w:proofErr w:type="spellStart"/>
            <w:r w:rsidRPr="00172BF9">
              <w:t>referenceTimeSource</w:t>
            </w:r>
            <w:proofErr w:type="spellEnd"/>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rFonts w:eastAsia="Arial" w:cs="Arial"/>
              </w:rPr>
            </w:pPr>
            <w:proofErr w:type="spellStart"/>
            <w:r w:rsidRPr="00172BF9">
              <w:t>ReferenceTimeType</w:t>
            </w:r>
            <w:proofErr w:type="spellEnd"/>
          </w:p>
        </w:tc>
        <w:tc>
          <w:tcPr>
            <w:tcW w:w="5103" w:type="dxa"/>
            <w:tcMar>
              <w:top w:w="0" w:type="dxa"/>
              <w:left w:w="60" w:type="dxa"/>
              <w:bottom w:w="0" w:type="dxa"/>
              <w:right w:w="60" w:type="dxa"/>
            </w:tcMar>
          </w:tcPr>
          <w:p w14:paraId="4824DCAF" w14:textId="0FA10211" w:rsidR="00AA6329" w:rsidRPr="00172BF9" w:rsidRDefault="00AA6329" w:rsidP="00D068F3">
            <w:pPr>
              <w:pStyle w:val="Tablebody"/>
              <w:rPr>
                <w:rFonts w:eastAsia="Arial" w:cs="Arial"/>
              </w:rPr>
            </w:pPr>
            <w:r w:rsidRPr="00172BF9">
              <w:t>7-10 Time reference used for observations</w:t>
            </w:r>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pPr>
            <w:proofErr w:type="spellStart"/>
            <w:r w:rsidRPr="00172BF9">
              <w:t>levelOfData</w:t>
            </w:r>
            <w:proofErr w:type="spellEnd"/>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rFonts w:eastAsia="Arial" w:cs="Arial"/>
              </w:rPr>
            </w:pPr>
            <w:proofErr w:type="spellStart"/>
            <w:r w:rsidRPr="00172BF9">
              <w:t>LevelOfDataType</w:t>
            </w:r>
            <w:proofErr w:type="spellEnd"/>
          </w:p>
        </w:tc>
        <w:tc>
          <w:tcPr>
            <w:tcW w:w="5103" w:type="dxa"/>
            <w:tcMar>
              <w:top w:w="0" w:type="dxa"/>
              <w:left w:w="60" w:type="dxa"/>
              <w:bottom w:w="0" w:type="dxa"/>
              <w:right w:w="60" w:type="dxa"/>
            </w:tcMar>
          </w:tcPr>
          <w:p w14:paraId="40A557F7" w14:textId="413B00F8" w:rsidR="00AA6329" w:rsidRPr="00172BF9" w:rsidRDefault="00AA6329" w:rsidP="00D068F3">
            <w:pPr>
              <w:pStyle w:val="Tablebody"/>
              <w:rPr>
                <w:rFonts w:eastAsia="Arial" w:cs="Arial"/>
              </w:rPr>
            </w:pPr>
            <w:r w:rsidRPr="00172BF9">
              <w:t>7-06 Level of data processing</w:t>
            </w:r>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pPr>
            <w:proofErr w:type="spellStart"/>
            <w:r w:rsidRPr="00172BF9">
              <w:t>dataFormat</w:t>
            </w:r>
            <w:proofErr w:type="spellEnd"/>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rFonts w:eastAsia="Arial" w:cs="Arial"/>
              </w:rPr>
            </w:pPr>
            <w:proofErr w:type="spellStart"/>
            <w:r w:rsidRPr="00172BF9">
              <w:t>DataFormatType</w:t>
            </w:r>
            <w:proofErr w:type="spellEnd"/>
          </w:p>
        </w:tc>
        <w:tc>
          <w:tcPr>
            <w:tcW w:w="5103" w:type="dxa"/>
            <w:tcMar>
              <w:top w:w="0" w:type="dxa"/>
              <w:left w:w="60" w:type="dxa"/>
              <w:bottom w:w="0" w:type="dxa"/>
              <w:right w:w="60" w:type="dxa"/>
            </w:tcMar>
          </w:tcPr>
          <w:p w14:paraId="12B3E842" w14:textId="77E449A9" w:rsidR="00AA6329" w:rsidRPr="00172BF9" w:rsidRDefault="00AA6329" w:rsidP="00D068F3">
            <w:pPr>
              <w:pStyle w:val="Tablebody"/>
              <w:rPr>
                <w:rFonts w:eastAsia="Arial" w:cs="Arial"/>
              </w:rPr>
            </w:pPr>
            <w:r w:rsidRPr="00172BF9">
              <w:t xml:space="preserve">7-07 Description of the format in which the observed variable is primarily being provided, from the </w:t>
            </w:r>
            <w:proofErr w:type="spellStart"/>
            <w:r w:rsidRPr="00172BF9">
              <w:t>DataFormatType</w:t>
            </w:r>
            <w:proofErr w:type="spellEnd"/>
            <w:r w:rsidRPr="00172BF9">
              <w:t xml:space="preserve"> </w:t>
            </w:r>
            <w:proofErr w:type="spellStart"/>
            <w:r w:rsidRPr="00172BF9">
              <w:t>codelist</w:t>
            </w:r>
            <w:proofErr w:type="spellEnd"/>
            <w:r w:rsidRPr="00172BF9">
              <w:t>.</w:t>
            </w:r>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pPr>
            <w:proofErr w:type="spellStart"/>
            <w:r w:rsidRPr="00172BF9">
              <w:t>officialStatus</w:t>
            </w:r>
            <w:proofErr w:type="spellEnd"/>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rFonts w:eastAsia="Arial" w:cs="Arial"/>
              </w:rPr>
            </w:pPr>
            <w:r w:rsidRPr="00172BF9">
              <w:t>Boolean</w:t>
            </w:r>
          </w:p>
        </w:tc>
        <w:tc>
          <w:tcPr>
            <w:tcW w:w="5103" w:type="dxa"/>
            <w:tcMar>
              <w:top w:w="0" w:type="dxa"/>
              <w:left w:w="60" w:type="dxa"/>
              <w:bottom w:w="0" w:type="dxa"/>
              <w:right w:w="60" w:type="dxa"/>
            </w:tcMar>
          </w:tcPr>
          <w:p w14:paraId="7334D9DE" w14:textId="45DB62E1" w:rsidR="00AA6329" w:rsidRPr="00172BF9" w:rsidRDefault="00AA6329" w:rsidP="00D068F3">
            <w:pPr>
              <w:pStyle w:val="Tablebody"/>
              <w:rPr>
                <w:rFonts w:eastAsia="Arial" w:cs="Arial"/>
              </w:rPr>
            </w:pPr>
            <w:r w:rsidRPr="00172BF9">
              <w:t>5-14 Official status of observation</w:t>
            </w:r>
          </w:p>
        </w:tc>
      </w:tr>
      <w:tr w:rsidR="00545325" w14:paraId="18D172D0" w14:textId="77777777" w:rsidTr="00015DDB">
        <w:tc>
          <w:tcPr>
            <w:tcW w:w="1701" w:type="dxa"/>
            <w:tcMar>
              <w:top w:w="0" w:type="dxa"/>
              <w:left w:w="60" w:type="dxa"/>
              <w:bottom w:w="0" w:type="dxa"/>
              <w:right w:w="60" w:type="dxa"/>
            </w:tcMar>
          </w:tcPr>
          <w:p w14:paraId="06537190" w14:textId="77777777" w:rsidR="00545325" w:rsidRPr="00172BF9" w:rsidRDefault="00545325" w:rsidP="003564AD">
            <w:pPr>
              <w:pStyle w:val="Tablebody"/>
            </w:pPr>
            <w:bookmarkStart w:id="687" w:name="BKM_D75EAD20_60E9_46CC_853B_E82EDF99A929"/>
            <w:bookmarkStart w:id="688" w:name="BKM_5D936BB5_D877_4970_9990_D9C15C955ABD"/>
            <w:bookmarkStart w:id="689" w:name="BKM_45CAC577_716D_436D_A1C0_618B3A4C4AD8"/>
            <w:bookmarkStart w:id="690" w:name="BKM_42A96623_7FF4_40D8_9B66_48B788BF3EBB"/>
            <w:bookmarkStart w:id="691" w:name="BKM_11AA6CCC_69AF_4EEE_9E49_305CE8171F30"/>
            <w:bookmarkStart w:id="692" w:name="BKM_971C385F_A5EF_46F5_8A35_E84837C32000"/>
            <w:bookmarkStart w:id="693" w:name="BKM_5752A183_857F_4FDF_BE58_0476779C107E"/>
            <w:bookmarkStart w:id="694" w:name="BKM_AB6D7377_16EB_4CE1_AC44_1B6284199EE7"/>
            <w:bookmarkStart w:id="695" w:name="BKM_624457A8_64C6_4C92_B3B7_6ABF29B9F0A1"/>
            <w:bookmarkEnd w:id="687"/>
            <w:bookmarkEnd w:id="688"/>
            <w:bookmarkEnd w:id="689"/>
            <w:bookmarkEnd w:id="690"/>
            <w:bookmarkEnd w:id="691"/>
            <w:bookmarkEnd w:id="692"/>
            <w:bookmarkEnd w:id="693"/>
            <w:bookmarkEnd w:id="694"/>
            <w:bookmarkEnd w:id="695"/>
            <w:proofErr w:type="spellStart"/>
            <w:r w:rsidRPr="00172BF9">
              <w:t>dataFormatVersion</w:t>
            </w:r>
            <w:proofErr w:type="spellEnd"/>
          </w:p>
        </w:tc>
        <w:tc>
          <w:tcPr>
            <w:tcW w:w="1134" w:type="dxa"/>
            <w:tcMar>
              <w:top w:w="0" w:type="dxa"/>
              <w:left w:w="60" w:type="dxa"/>
              <w:bottom w:w="0" w:type="dxa"/>
              <w:right w:w="60" w:type="dxa"/>
            </w:tcMar>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E0E1B92" w14:textId="77777777" w:rsidR="00545325" w:rsidRPr="00172BF9" w:rsidRDefault="00545325" w:rsidP="003564AD">
            <w:pPr>
              <w:pStyle w:val="Tablebody"/>
              <w:rPr>
                <w:rFonts w:eastAsia="Arial" w:cs="Arial"/>
              </w:rPr>
            </w:pPr>
            <w:proofErr w:type="spellStart"/>
            <w:r w:rsidRPr="00172BF9">
              <w:t>CharacterString</w:t>
            </w:r>
            <w:proofErr w:type="spellEnd"/>
          </w:p>
        </w:tc>
        <w:tc>
          <w:tcPr>
            <w:tcW w:w="5103" w:type="dxa"/>
            <w:tcMar>
              <w:top w:w="0" w:type="dxa"/>
              <w:left w:w="60" w:type="dxa"/>
              <w:bottom w:w="0" w:type="dxa"/>
              <w:right w:w="60" w:type="dxa"/>
            </w:tcMar>
          </w:tcPr>
          <w:p w14:paraId="2E4499EA" w14:textId="5CE498F2" w:rsidR="00545325" w:rsidRPr="00172BF9" w:rsidRDefault="00545325" w:rsidP="003564AD">
            <w:pPr>
              <w:pStyle w:val="Tablebody"/>
              <w:rPr>
                <w:rFonts w:eastAsia="Arial" w:cs="Arial"/>
              </w:rPr>
            </w:pPr>
            <w:r w:rsidRPr="00172BF9">
              <w:t>7-08 Version of the data format</w:t>
            </w:r>
          </w:p>
        </w:tc>
      </w:tr>
      <w:tr w:rsidR="00545325" w14:paraId="7A2F332D" w14:textId="77777777" w:rsidTr="00015DDB">
        <w:tc>
          <w:tcPr>
            <w:tcW w:w="1701" w:type="dxa"/>
            <w:tcMar>
              <w:top w:w="0" w:type="dxa"/>
              <w:left w:w="60" w:type="dxa"/>
              <w:bottom w:w="0" w:type="dxa"/>
              <w:right w:w="60" w:type="dxa"/>
            </w:tcMar>
          </w:tcPr>
          <w:p w14:paraId="362E5002" w14:textId="0E0CDEC0" w:rsidR="00545325" w:rsidRPr="00172BF9" w:rsidRDefault="00AA6329" w:rsidP="003564AD">
            <w:pPr>
              <w:pStyle w:val="Tablebody"/>
            </w:pPr>
            <w:bookmarkStart w:id="696" w:name="BKM_1CACFF36_1375_4CBA_983E_0FA5A8A96710"/>
            <w:bookmarkEnd w:id="696"/>
            <w:r>
              <w:t>timeliness</w:t>
            </w:r>
          </w:p>
        </w:tc>
        <w:tc>
          <w:tcPr>
            <w:tcW w:w="1134" w:type="dxa"/>
            <w:tcMar>
              <w:top w:w="0" w:type="dxa"/>
              <w:left w:w="60" w:type="dxa"/>
              <w:bottom w:w="0" w:type="dxa"/>
              <w:right w:w="60" w:type="dxa"/>
            </w:tcMar>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C22BF8F" w14:textId="77777777" w:rsidR="00545325" w:rsidRPr="00172BF9" w:rsidRDefault="00545325" w:rsidP="003564AD">
            <w:pPr>
              <w:pStyle w:val="Tablebody"/>
              <w:rPr>
                <w:rFonts w:eastAsia="Arial" w:cs="Arial"/>
              </w:rPr>
            </w:pPr>
            <w:proofErr w:type="spellStart"/>
            <w:r w:rsidRPr="00172BF9">
              <w:t>TM_PeriodDuration</w:t>
            </w:r>
            <w:proofErr w:type="spellEnd"/>
          </w:p>
        </w:tc>
        <w:tc>
          <w:tcPr>
            <w:tcW w:w="5103" w:type="dxa"/>
            <w:tcMar>
              <w:top w:w="0" w:type="dxa"/>
              <w:left w:w="60" w:type="dxa"/>
              <w:bottom w:w="0" w:type="dxa"/>
              <w:right w:w="60" w:type="dxa"/>
            </w:tcMar>
          </w:tcPr>
          <w:p w14:paraId="6C1B9BA6" w14:textId="01BD2569" w:rsidR="00545325" w:rsidRPr="00172BF9" w:rsidRDefault="00545325" w:rsidP="008517C5">
            <w:pPr>
              <w:pStyle w:val="Tablebody"/>
              <w:rPr>
                <w:rFonts w:eastAsia="Arial" w:cs="Arial"/>
              </w:rPr>
            </w:pPr>
            <w:r w:rsidRPr="00172BF9">
              <w:t xml:space="preserve">7-13 </w:t>
            </w:r>
            <w:r w:rsidR="00AA6329">
              <w:t>Timeliness</w:t>
            </w:r>
            <w:r w:rsidR="00AA6329" w:rsidRPr="00172BF9">
              <w:t xml:space="preserve"> </w:t>
            </w:r>
            <w:r w:rsidRPr="00172BF9">
              <w:t>of reporting is the typical time taken between completion of the observation and when it becomes available to users</w:t>
            </w:r>
          </w:p>
        </w:tc>
      </w:tr>
      <w:tr w:rsidR="0031001A" w14:paraId="0B56F025" w14:textId="77777777" w:rsidTr="00015DDB">
        <w:tc>
          <w:tcPr>
            <w:tcW w:w="1701" w:type="dxa"/>
            <w:tcMar>
              <w:top w:w="0" w:type="dxa"/>
              <w:left w:w="60" w:type="dxa"/>
              <w:bottom w:w="0" w:type="dxa"/>
              <w:right w:w="60" w:type="dxa"/>
            </w:tcMar>
          </w:tcPr>
          <w:p w14:paraId="3D5917D5" w14:textId="77777777" w:rsidR="0031001A" w:rsidRPr="00172BF9" w:rsidRDefault="0031001A" w:rsidP="003564AD">
            <w:pPr>
              <w:pStyle w:val="Tablebody"/>
            </w:pPr>
            <w:proofErr w:type="spellStart"/>
            <w:r w:rsidRPr="00172BF9">
              <w:t>numericalResolution</w:t>
            </w:r>
            <w:proofErr w:type="spellEnd"/>
          </w:p>
        </w:tc>
        <w:tc>
          <w:tcPr>
            <w:tcW w:w="1134" w:type="dxa"/>
            <w:tcMar>
              <w:top w:w="0" w:type="dxa"/>
              <w:left w:w="60" w:type="dxa"/>
              <w:bottom w:w="0" w:type="dxa"/>
              <w:right w:w="60" w:type="dxa"/>
            </w:tcMar>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9B5B3D1" w14:textId="046F3B97" w:rsidR="0031001A" w:rsidRPr="00172BF9" w:rsidRDefault="00CE0879" w:rsidP="003564AD">
            <w:pPr>
              <w:pStyle w:val="Tablebody"/>
              <w:rPr>
                <w:rFonts w:eastAsia="Arial" w:cs="Arial"/>
              </w:rPr>
            </w:pPr>
            <w:r>
              <w:t>Integer</w:t>
            </w:r>
          </w:p>
        </w:tc>
        <w:tc>
          <w:tcPr>
            <w:tcW w:w="5103" w:type="dxa"/>
            <w:tcMar>
              <w:top w:w="0" w:type="dxa"/>
              <w:left w:w="60" w:type="dxa"/>
              <w:bottom w:w="0" w:type="dxa"/>
              <w:right w:w="60" w:type="dxa"/>
            </w:tcMar>
          </w:tcPr>
          <w:p w14:paraId="0AC038FD" w14:textId="77777777" w:rsidR="0031001A" w:rsidRPr="00172BF9" w:rsidRDefault="0031001A" w:rsidP="003564AD">
            <w:pPr>
              <w:pStyle w:val="Tablebody"/>
              <w:rPr>
                <w:rFonts w:eastAsia="Arial" w:cs="Arial"/>
              </w:rPr>
            </w:pPr>
            <w:r w:rsidRPr="00172BF9">
              <w:t>7-12 Numerical resolution is a measure of the detail to which a numerical quantity is expressed. This is synonymous to numerical precision of the reporting, but can be different than the numerical precision of the observed value.  [Phase 3]</w:t>
            </w:r>
          </w:p>
        </w:tc>
      </w:tr>
    </w:tbl>
    <w:p w14:paraId="507DFAE6" w14:textId="0FEA2B84" w:rsidR="00545325" w:rsidRDefault="00545325" w:rsidP="00545325">
      <w:pPr>
        <w:pStyle w:val="Caption"/>
      </w:pPr>
      <w:bookmarkStart w:id="697" w:name="BKM_185F7358_F93D_420C_80D5_547A7885AD8A"/>
      <w:bookmarkEnd w:id="697"/>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33</w:t>
      </w:r>
      <w:r w:rsidR="00CE7E79">
        <w:rPr>
          <w:noProof/>
        </w:rPr>
        <w:fldChar w:fldCharType="end"/>
      </w:r>
      <w:r w:rsidRPr="008F02CA">
        <w:t xml:space="preserve"> Properties of </w:t>
      </w:r>
      <w:r>
        <w:t>Reporting</w:t>
      </w:r>
    </w:p>
    <w:p w14:paraId="1D6170D9" w14:textId="312D1E89" w:rsidR="00B50E9A" w:rsidRPr="00A15B15" w:rsidRDefault="007D68A1" w:rsidP="003564AD">
      <w:pPr>
        <w:pStyle w:val="Heading2"/>
      </w:pPr>
      <w:bookmarkStart w:id="698" w:name="BKM_BD2988F2_09C8_4862_8A9A_F5066E4F9E3C"/>
      <w:bookmarkStart w:id="699" w:name="WMDSCHEMA"/>
      <w:bookmarkStart w:id="700" w:name="BKM_41635DF5_37FA_490D_82F7_F60969D05D67"/>
      <w:bookmarkStart w:id="701" w:name="BKM_06162B6A_C4B8_4F2E_AB0D_BCC500704374"/>
      <w:bookmarkStart w:id="702" w:name="BKM_F059D77C_559A_4380_A037_3FA2A831BB47"/>
      <w:bookmarkStart w:id="703" w:name="BKM_0753DCA8_93CC_429F_861F_EE62DBEAB928"/>
      <w:bookmarkStart w:id="704" w:name="BKM_3DB03766_7B19_49CC_AF89_88D6A53F432F"/>
      <w:bookmarkStart w:id="705" w:name="_Toc529393577"/>
      <w:bookmarkStart w:id="706" w:name="BKM_10BC7467_86EC_4777_91CD_94A8B960C676"/>
      <w:bookmarkStart w:id="707" w:name="_Toc535827233"/>
      <w:bookmarkEnd w:id="698"/>
      <w:bookmarkEnd w:id="699"/>
      <w:bookmarkEnd w:id="700"/>
      <w:bookmarkEnd w:id="701"/>
      <w:bookmarkEnd w:id="702"/>
      <w:bookmarkEnd w:id="703"/>
      <w:bookmarkEnd w:id="704"/>
      <w:bookmarkEnd w:id="705"/>
      <w:bookmarkEnd w:id="706"/>
      <w:proofErr w:type="spellStart"/>
      <w:r w:rsidRPr="003564AD">
        <w:lastRenderedPageBreak/>
        <w:t>ResultSet</w:t>
      </w:r>
      <w:bookmarkEnd w:id="707"/>
      <w:proofErr w:type="spellEnd"/>
    </w:p>
    <w:p w14:paraId="42E4466A" w14:textId="2197404C" w:rsidR="00B50E9A" w:rsidRPr="00FC2D44" w:rsidRDefault="00B50E9A" w:rsidP="003564AD">
      <w:pPr>
        <w:pStyle w:val="Heading3"/>
      </w:pPr>
      <w:r>
        <w:t xml:space="preserve">The </w:t>
      </w:r>
      <w:proofErr w:type="spellStart"/>
      <w:r w:rsidRPr="00FC2D44">
        <w:rPr>
          <w:u w:val="double"/>
        </w:rPr>
        <w:t>ResultSet</w:t>
      </w:r>
      <w:proofErr w:type="spellEnd"/>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proofErr w:type="spellStart"/>
      <w:r w:rsidRPr="00FC2D44">
        <w:rPr>
          <w:u w:val="double"/>
        </w:rPr>
        <w:t>MD_Distribution</w:t>
      </w:r>
      <w:proofErr w:type="spellEnd"/>
      <w:r>
        <w:t xml:space="preserve"> shall use </w:t>
      </w:r>
      <w:proofErr w:type="spellStart"/>
      <w:r w:rsidRPr="00FC2D44">
        <w:rPr>
          <w:u w:val="double"/>
        </w:rPr>
        <w:t>CI_OnlineResource</w:t>
      </w:r>
      <w:proofErr w:type="spellEnd"/>
      <w:r>
        <w:t xml:space="preserve"> to point to URLs where data can be found. In order to distinguish the different URLs in a </w:t>
      </w:r>
      <w:proofErr w:type="spellStart"/>
      <w:r w:rsidRPr="00FC2D44">
        <w:rPr>
          <w:u w:val="double"/>
        </w:rPr>
        <w:t>ResultSet</w:t>
      </w:r>
      <w:proofErr w:type="spellEnd"/>
      <w:r w:rsidR="00C668AF">
        <w:t>,</w:t>
      </w:r>
      <w:r>
        <w:t xml:space="preserve"> the description property of each </w:t>
      </w:r>
      <w:proofErr w:type="spellStart"/>
      <w:r w:rsidRPr="00FC2D44">
        <w:rPr>
          <w:u w:val="double"/>
        </w:rPr>
        <w:t>MD_Distribution</w:t>
      </w:r>
      <w:proofErr w:type="spellEnd"/>
      <w:r>
        <w:t xml:space="preserve"> shall be used </w:t>
      </w:r>
      <w:r w:rsidR="00C668AF">
        <w:t>t</w:t>
      </w:r>
      <w:r>
        <w:t>o describe what the URL resolves to (near real time data, archive etc.)</w:t>
      </w:r>
    </w:p>
    <w:p w14:paraId="4A6E1F7B" w14:textId="77777777" w:rsidR="00B50E9A" w:rsidRDefault="00B50E9A" w:rsidP="003564AD">
      <w:pPr>
        <w:pStyle w:val="Heading3"/>
      </w:pPr>
      <w:proofErr w:type="spellStart"/>
      <w:r w:rsidRPr="00FC2D44">
        <w:rPr>
          <w:u w:val="double"/>
          <w:lang w:val="en-AU"/>
        </w:rPr>
        <w:t>ResultSet</w:t>
      </w:r>
      <w:proofErr w:type="spellEnd"/>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50E9A" w14:paraId="16C00E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1C879A" w14:textId="77777777" w:rsidR="00B50E9A" w:rsidRPr="00172BF9" w:rsidRDefault="00B50E9A" w:rsidP="003564AD">
            <w:pPr>
              <w:pStyle w:val="Tableheader"/>
            </w:pPr>
            <w:bookmarkStart w:id="708" w:name="BKM_AD95B0CD_3A8A_4825_AA76_1792D5F421FF"/>
            <w:bookmarkEnd w:id="708"/>
            <w:proofErr w:type="spellStart"/>
            <w:r w:rsidRPr="00172BF9">
              <w:t>Property</w:t>
            </w:r>
            <w:proofErr w:type="spellEnd"/>
          </w:p>
        </w:tc>
        <w:tc>
          <w:tcPr>
            <w:tcW w:w="1134" w:type="dxa"/>
            <w:shd w:val="clear" w:color="auto" w:fill="B8CCE4" w:themeFill="accent1" w:themeFillTint="66"/>
            <w:tcMar>
              <w:top w:w="0" w:type="dxa"/>
              <w:left w:w="60" w:type="dxa"/>
              <w:bottom w:w="0" w:type="dxa"/>
              <w:right w:w="60" w:type="dxa"/>
            </w:tcMar>
          </w:tcPr>
          <w:p w14:paraId="108B29F1" w14:textId="77777777" w:rsidR="00B50E9A" w:rsidRPr="00172BF9" w:rsidRDefault="00B50E9A" w:rsidP="003564AD">
            <w:pPr>
              <w:pStyle w:val="Tableheader"/>
            </w:pPr>
            <w:proofErr w:type="spellStart"/>
            <w:r w:rsidRPr="00172BF9">
              <w:t>Cardinality</w:t>
            </w:r>
            <w:proofErr w:type="spellEnd"/>
          </w:p>
        </w:tc>
        <w:tc>
          <w:tcPr>
            <w:tcW w:w="1701" w:type="dxa"/>
            <w:shd w:val="clear" w:color="auto" w:fill="B8CCE4" w:themeFill="accent1" w:themeFillTint="66"/>
            <w:tcMar>
              <w:top w:w="0" w:type="dxa"/>
              <w:left w:w="60" w:type="dxa"/>
              <w:bottom w:w="0" w:type="dxa"/>
              <w:right w:w="60" w:type="dxa"/>
            </w:tcMar>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C077FD7" w14:textId="77777777" w:rsidR="00B50E9A" w:rsidRPr="00172BF9" w:rsidRDefault="00B50E9A" w:rsidP="003564AD">
            <w:pPr>
              <w:pStyle w:val="Tableheader"/>
            </w:pPr>
            <w:proofErr w:type="spellStart"/>
            <w:r w:rsidRPr="00172BF9">
              <w:t>Property</w:t>
            </w:r>
            <w:proofErr w:type="spellEnd"/>
            <w:r w:rsidRPr="00172BF9">
              <w:t xml:space="preserve"> Description</w:t>
            </w:r>
          </w:p>
        </w:tc>
      </w:tr>
      <w:tr w:rsidR="00B50E9A" w14:paraId="255E1AE0" w14:textId="77777777" w:rsidTr="00015DDB">
        <w:tc>
          <w:tcPr>
            <w:tcW w:w="1701" w:type="dxa"/>
            <w:tcMar>
              <w:top w:w="0" w:type="dxa"/>
              <w:left w:w="60" w:type="dxa"/>
              <w:bottom w:w="0" w:type="dxa"/>
              <w:right w:w="60" w:type="dxa"/>
            </w:tcMar>
          </w:tcPr>
          <w:p w14:paraId="60F67C0F" w14:textId="77777777" w:rsidR="00B50E9A" w:rsidRPr="00172BF9" w:rsidRDefault="00B50E9A" w:rsidP="003564AD">
            <w:pPr>
              <w:pStyle w:val="Tablebody"/>
            </w:pPr>
            <w:proofErr w:type="spellStart"/>
            <w:r w:rsidRPr="00172BF9">
              <w:t>distributionInfo</w:t>
            </w:r>
            <w:proofErr w:type="spellEnd"/>
          </w:p>
        </w:tc>
        <w:tc>
          <w:tcPr>
            <w:tcW w:w="1134" w:type="dxa"/>
            <w:tcMar>
              <w:top w:w="0" w:type="dxa"/>
              <w:left w:w="60" w:type="dxa"/>
              <w:bottom w:w="0" w:type="dxa"/>
              <w:right w:w="60" w:type="dxa"/>
            </w:tcMar>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4D884C1B" w14:textId="77777777" w:rsidR="00B50E9A" w:rsidRPr="00172BF9" w:rsidRDefault="00B50E9A" w:rsidP="003564AD">
            <w:pPr>
              <w:pStyle w:val="Tablebody"/>
              <w:rPr>
                <w:rFonts w:eastAsia="Arial" w:cs="Arial"/>
              </w:rPr>
            </w:pPr>
            <w:proofErr w:type="spellStart"/>
            <w:r w:rsidRPr="00172BF9">
              <w:t>MD_Distribution</w:t>
            </w:r>
            <w:proofErr w:type="spellEnd"/>
          </w:p>
        </w:tc>
        <w:tc>
          <w:tcPr>
            <w:tcW w:w="5103" w:type="dxa"/>
            <w:tcMar>
              <w:top w:w="0" w:type="dxa"/>
              <w:left w:w="60" w:type="dxa"/>
              <w:bottom w:w="0" w:type="dxa"/>
              <w:right w:w="60" w:type="dxa"/>
            </w:tcMar>
          </w:tcPr>
          <w:p w14:paraId="04326694" w14:textId="77777777" w:rsidR="00B50E9A" w:rsidRDefault="00B50E9A" w:rsidP="003564AD">
            <w:pPr>
              <w:pStyle w:val="Tablebody"/>
              <w:rPr>
                <w:rFonts w:eastAsia="Arial" w:cs="Arial"/>
              </w:rPr>
            </w:pPr>
            <w:r w:rsidRPr="00172BF9">
              <w:t xml:space="preserve">The </w:t>
            </w:r>
            <w:proofErr w:type="spellStart"/>
            <w:r w:rsidRPr="00172BF9">
              <w:t>distributionInfo</w:t>
            </w:r>
            <w:proofErr w:type="spellEnd"/>
            <w:r w:rsidRPr="00172BF9">
              <w:t xml:space="preserve"> provides information about how to source the data, described using </w:t>
            </w:r>
            <w:proofErr w:type="spellStart"/>
            <w:r w:rsidRPr="00172BF9">
              <w:t>MD_Distribution</w:t>
            </w:r>
            <w:proofErr w:type="spellEnd"/>
            <w:r w:rsidRPr="00172BF9">
              <w:t xml:space="preserve"> from ISO 19115.</w:t>
            </w:r>
            <w:r w:rsidR="00D04C73">
              <w:t xml:space="preserve"> Specifically, a URL to the data should be specified using </w:t>
            </w:r>
            <w:proofErr w:type="spellStart"/>
            <w:r w:rsidR="00D04C73">
              <w:t>CI_OnlineResource</w:t>
            </w:r>
            <w:proofErr w:type="spellEnd"/>
            <w:r w:rsidR="00CF1293">
              <w:t>, viz.</w:t>
            </w:r>
          </w:p>
          <w:p w14:paraId="154F24BA" w14:textId="1840A241" w:rsidR="00CF1293" w:rsidRPr="00015DDB" w:rsidRDefault="00CF1293" w:rsidP="00015DDB">
            <w:pPr>
              <w:spacing w:after="0"/>
              <w:rPr>
                <w:sz w:val="18"/>
                <w:lang w:eastAsia="zh-TW"/>
              </w:rPr>
            </w:pPr>
            <w:r w:rsidRPr="00015DDB">
              <w:rPr>
                <w:sz w:val="18"/>
              </w:rPr>
              <w:t>&lt;</w:t>
            </w:r>
            <w:proofErr w:type="spellStart"/>
            <w:r w:rsidRPr="00015DDB">
              <w:rPr>
                <w:sz w:val="18"/>
              </w:rPr>
              <w:t>gmd:distributionInfo</w:t>
            </w:r>
            <w:proofErr w:type="spellEnd"/>
            <w:r w:rsidRPr="00015DDB">
              <w:rPr>
                <w:sz w:val="18"/>
              </w:rPr>
              <w:t>&gt;</w:t>
            </w:r>
          </w:p>
          <w:p w14:paraId="3E1F19AC" w14:textId="029D5CD0" w:rsidR="00CF1293" w:rsidRPr="00015DDB" w:rsidRDefault="00CF1293" w:rsidP="00015DDB">
            <w:pPr>
              <w:spacing w:after="0"/>
              <w:rPr>
                <w:sz w:val="18"/>
                <w:lang w:eastAsia="zh-TW"/>
              </w:rPr>
            </w:pPr>
            <w:r w:rsidRPr="00015DDB">
              <w:rPr>
                <w:sz w:val="18"/>
              </w:rPr>
              <w:tab/>
              <w:t>&lt;</w:t>
            </w:r>
            <w:proofErr w:type="spellStart"/>
            <w:r w:rsidRPr="00015DDB">
              <w:rPr>
                <w:sz w:val="18"/>
              </w:rPr>
              <w:t>gmd:MD_Distribution</w:t>
            </w:r>
            <w:proofErr w:type="spellEnd"/>
            <w:r w:rsidRPr="00015DDB">
              <w:rPr>
                <w:sz w:val="18"/>
              </w:rPr>
              <w:t>&gt;</w:t>
            </w:r>
          </w:p>
          <w:p w14:paraId="6376DE13" w14:textId="77777777" w:rsidR="00CF1293" w:rsidRPr="00015DDB" w:rsidRDefault="00CF1293" w:rsidP="00015DDB">
            <w:pPr>
              <w:spacing w:after="0"/>
              <w:rPr>
                <w:sz w:val="18"/>
                <w:lang w:eastAsia="zh-TW"/>
              </w:rPr>
            </w:pPr>
            <w:r w:rsidRPr="00015DDB">
              <w:rPr>
                <w:sz w:val="18"/>
              </w:rPr>
              <w:tab/>
            </w:r>
            <w:r w:rsidRPr="00015DDB">
              <w:rPr>
                <w:sz w:val="18"/>
              </w:rPr>
              <w:tab/>
              <w:t>&lt;</w:t>
            </w:r>
            <w:proofErr w:type="spellStart"/>
            <w:r w:rsidRPr="00015DDB">
              <w:rPr>
                <w:sz w:val="18"/>
              </w:rPr>
              <w:t>gmd</w:t>
            </w:r>
            <w:proofErr w:type="spellEnd"/>
            <w:r w:rsidRPr="00015DDB">
              <w:rPr>
                <w:sz w:val="18"/>
              </w:rPr>
              <w:t xml:space="preserve">: MD </w:t>
            </w:r>
            <w:proofErr w:type="spellStart"/>
            <w:r w:rsidRPr="00015DDB">
              <w:rPr>
                <w:sz w:val="18"/>
              </w:rPr>
              <w:t>DigitalTransferOptions</w:t>
            </w:r>
            <w:proofErr w:type="spellEnd"/>
            <w:r w:rsidRPr="00015DDB">
              <w:rPr>
                <w:sz w:val="18"/>
              </w:rPr>
              <w:t>&gt;</w:t>
            </w:r>
          </w:p>
          <w:p w14:paraId="341AF5D5" w14:textId="77777777" w:rsidR="00CF1293" w:rsidRPr="00015DDB" w:rsidRDefault="00CF1293" w:rsidP="00015DDB">
            <w:pPr>
              <w:spacing w:after="0"/>
              <w:rPr>
                <w:sz w:val="18"/>
                <w:lang w:eastAsia="zh-TW"/>
              </w:rPr>
            </w:pPr>
            <w:r w:rsidRPr="00015DDB">
              <w:rPr>
                <w:sz w:val="18"/>
              </w:rPr>
              <w:tab/>
            </w:r>
            <w:r w:rsidRPr="00015DDB">
              <w:rPr>
                <w:sz w:val="18"/>
              </w:rPr>
              <w:tab/>
            </w:r>
            <w:r w:rsidRPr="00015DDB">
              <w:rPr>
                <w:sz w:val="18"/>
              </w:rPr>
              <w:tab/>
              <w:t xml:space="preserve">  &lt;</w:t>
            </w:r>
            <w:proofErr w:type="spellStart"/>
            <w:r w:rsidRPr="00015DDB">
              <w:rPr>
                <w:sz w:val="18"/>
              </w:rPr>
              <w:t>gmd:onLine</w:t>
            </w:r>
            <w:proofErr w:type="spellEnd"/>
            <w:r w:rsidRPr="00015DDB">
              <w:rPr>
                <w:sz w:val="18"/>
              </w:rPr>
              <w:t>&gt;</w:t>
            </w:r>
          </w:p>
          <w:p w14:paraId="0955CB77" w14:textId="33745CBF" w:rsidR="00CF1293" w:rsidRPr="00015DDB" w:rsidRDefault="00CF1293" w:rsidP="00015DDB">
            <w:pPr>
              <w:spacing w:after="0"/>
              <w:rPr>
                <w:sz w:val="18"/>
                <w:lang w:eastAsia="zh-TW"/>
              </w:rPr>
            </w:pPr>
            <w:r w:rsidRPr="00015DDB">
              <w:rPr>
                <w:sz w:val="18"/>
              </w:rPr>
              <w:t xml:space="preserve">      </w:t>
            </w:r>
            <w:r w:rsidR="007C49C2" w:rsidRPr="00015DDB">
              <w:rPr>
                <w:sz w:val="18"/>
              </w:rPr>
              <w:tab/>
            </w:r>
            <w:r w:rsidR="007C49C2" w:rsidRPr="00015DDB">
              <w:rPr>
                <w:sz w:val="18"/>
              </w:rPr>
              <w:tab/>
            </w:r>
            <w:r w:rsidR="007C49C2" w:rsidRPr="00015DDB">
              <w:rPr>
                <w:sz w:val="18"/>
              </w:rPr>
              <w:tab/>
            </w:r>
            <w:r w:rsidRPr="00015DDB">
              <w:rPr>
                <w:sz w:val="18"/>
              </w:rPr>
              <w:t>&lt;</w:t>
            </w:r>
            <w:proofErr w:type="spellStart"/>
            <w:r w:rsidRPr="00015DDB">
              <w:rPr>
                <w:sz w:val="18"/>
              </w:rPr>
              <w:t>gmd:CI_OnlineResource</w:t>
            </w:r>
            <w:proofErr w:type="spellEnd"/>
            <w:r w:rsidRPr="00015DDB">
              <w:rPr>
                <w:sz w:val="18"/>
              </w:rPr>
              <w:t>&gt;</w:t>
            </w:r>
          </w:p>
          <w:p w14:paraId="3B6B5AF7" w14:textId="4A70BB64"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w:t>
            </w:r>
            <w:proofErr w:type="spellStart"/>
            <w:r w:rsidRPr="00015DDB">
              <w:rPr>
                <w:sz w:val="18"/>
              </w:rPr>
              <w:t>gmd:linkage</w:t>
            </w:r>
            <w:proofErr w:type="spellEnd"/>
            <w:r w:rsidRPr="00015DDB">
              <w:rPr>
                <w:sz w:val="18"/>
              </w:rPr>
              <w:t>&gt;</w:t>
            </w:r>
            <w:r w:rsidR="00CC4A02" w:rsidRPr="00015DDB">
              <w:rPr>
                <w:sz w:val="18"/>
              </w:rPr>
              <w:t>URL pointing to data</w:t>
            </w:r>
          </w:p>
          <w:p w14:paraId="208D7B31" w14:textId="327E419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w:t>
            </w:r>
            <w:proofErr w:type="spellStart"/>
            <w:r w:rsidRPr="00015DDB">
              <w:rPr>
                <w:sz w:val="18"/>
              </w:rPr>
              <w:t>gmd:linkage</w:t>
            </w:r>
            <w:proofErr w:type="spellEnd"/>
            <w:r w:rsidRPr="00015DDB">
              <w:rPr>
                <w:sz w:val="18"/>
              </w:rPr>
              <w:t>&gt;</w:t>
            </w:r>
          </w:p>
          <w:p w14:paraId="5CCD9DCE" w14:textId="30A74E52"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w:t>
            </w:r>
            <w:proofErr w:type="spellStart"/>
            <w:r w:rsidRPr="00015DDB">
              <w:rPr>
                <w:sz w:val="18"/>
              </w:rPr>
              <w:t>gmd:function</w:t>
            </w:r>
            <w:proofErr w:type="spellEnd"/>
            <w:r w:rsidRPr="00015DDB">
              <w:rPr>
                <w:sz w:val="18"/>
              </w:rPr>
              <w:t>&gt;</w:t>
            </w:r>
            <w:r w:rsidR="007C49C2" w:rsidRPr="00015DDB">
              <w:rPr>
                <w:sz w:val="18"/>
              </w:rPr>
              <w:t>download</w:t>
            </w:r>
          </w:p>
          <w:p w14:paraId="572BDEF9" w14:textId="1D745B0F"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w:t>
            </w:r>
            <w:proofErr w:type="spellStart"/>
            <w:r w:rsidRPr="00015DDB">
              <w:rPr>
                <w:sz w:val="18"/>
              </w:rPr>
              <w:t>gmd:function</w:t>
            </w:r>
            <w:proofErr w:type="spellEnd"/>
            <w:r w:rsidRPr="00015DDB">
              <w:rPr>
                <w:sz w:val="18"/>
              </w:rPr>
              <w:t>&gt;</w:t>
            </w:r>
          </w:p>
          <w:p w14:paraId="4915C8F4" w14:textId="6F353F8C"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00EF3476" w:rsidRPr="00015DDB">
              <w:rPr>
                <w:sz w:val="18"/>
              </w:rPr>
              <w:tab/>
            </w:r>
            <w:r w:rsidRPr="00015DDB">
              <w:rPr>
                <w:sz w:val="18"/>
              </w:rPr>
              <w:t>&lt;/</w:t>
            </w:r>
            <w:proofErr w:type="spellStart"/>
            <w:r w:rsidRPr="00015DDB">
              <w:rPr>
                <w:sz w:val="18"/>
              </w:rPr>
              <w:t>gmd:CI_OnlineResource</w:t>
            </w:r>
            <w:proofErr w:type="spellEnd"/>
            <w:r w:rsidRPr="00015DDB">
              <w:rPr>
                <w:sz w:val="18"/>
              </w:rPr>
              <w:t>&gt;</w:t>
            </w:r>
          </w:p>
          <w:p w14:paraId="737915D9" w14:textId="19A5820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w:t>
            </w:r>
            <w:proofErr w:type="spellStart"/>
            <w:r w:rsidRPr="00015DDB">
              <w:rPr>
                <w:sz w:val="18"/>
              </w:rPr>
              <w:t>gmd:onLine</w:t>
            </w:r>
            <w:proofErr w:type="spellEnd"/>
            <w:r w:rsidRPr="00015DDB">
              <w:rPr>
                <w:sz w:val="18"/>
              </w:rPr>
              <w:t>&gt;</w:t>
            </w:r>
            <w:r w:rsidRPr="00015DDB">
              <w:rPr>
                <w:sz w:val="18"/>
              </w:rPr>
              <w:tab/>
            </w:r>
          </w:p>
          <w:p w14:paraId="6232737E" w14:textId="37C538DC" w:rsidR="00CF1293" w:rsidRPr="00015DDB" w:rsidRDefault="00CF1293" w:rsidP="00015DDB">
            <w:pPr>
              <w:spacing w:after="0"/>
              <w:rPr>
                <w:sz w:val="18"/>
                <w:lang w:eastAsia="zh-TW"/>
              </w:rPr>
            </w:pPr>
            <w:r w:rsidRPr="00015DDB">
              <w:rPr>
                <w:sz w:val="18"/>
              </w:rPr>
              <w:tab/>
            </w:r>
            <w:r w:rsidRPr="00015DDB">
              <w:rPr>
                <w:sz w:val="18"/>
              </w:rPr>
              <w:tab/>
              <w:t>&lt;/</w:t>
            </w:r>
            <w:proofErr w:type="spellStart"/>
            <w:r w:rsidRPr="00015DDB">
              <w:rPr>
                <w:sz w:val="18"/>
              </w:rPr>
              <w:t>gmd</w:t>
            </w:r>
            <w:proofErr w:type="spellEnd"/>
            <w:r w:rsidRPr="00015DDB">
              <w:rPr>
                <w:sz w:val="18"/>
              </w:rPr>
              <w:t xml:space="preserve">: MD </w:t>
            </w:r>
            <w:proofErr w:type="spellStart"/>
            <w:r w:rsidRPr="00015DDB">
              <w:rPr>
                <w:sz w:val="18"/>
              </w:rPr>
              <w:t>DigitalTransferOptions</w:t>
            </w:r>
            <w:proofErr w:type="spellEnd"/>
            <w:r w:rsidRPr="00015DDB">
              <w:rPr>
                <w:sz w:val="18"/>
              </w:rPr>
              <w:t>&gt;</w:t>
            </w:r>
          </w:p>
          <w:p w14:paraId="5CFA5013" w14:textId="77777777" w:rsidR="00CF1293" w:rsidRPr="00015DDB" w:rsidRDefault="00CF1293" w:rsidP="00015DDB">
            <w:pPr>
              <w:spacing w:after="0"/>
              <w:rPr>
                <w:sz w:val="18"/>
                <w:lang w:eastAsia="zh-TW"/>
              </w:rPr>
            </w:pPr>
            <w:r w:rsidRPr="00015DDB">
              <w:rPr>
                <w:sz w:val="18"/>
              </w:rPr>
              <w:tab/>
              <w:t>&lt;/</w:t>
            </w:r>
            <w:proofErr w:type="spellStart"/>
            <w:r w:rsidRPr="00015DDB">
              <w:rPr>
                <w:sz w:val="18"/>
              </w:rPr>
              <w:t>gmd:MD_Distribution</w:t>
            </w:r>
            <w:proofErr w:type="spellEnd"/>
            <w:r w:rsidRPr="00015DDB">
              <w:rPr>
                <w:sz w:val="18"/>
              </w:rPr>
              <w:t>&gt;</w:t>
            </w:r>
          </w:p>
          <w:p w14:paraId="00DC7AC2" w14:textId="09DED9F9" w:rsidR="00CF1293" w:rsidRPr="00172BF9" w:rsidRDefault="00CF1293" w:rsidP="00015DDB">
            <w:pPr>
              <w:spacing w:after="0"/>
              <w:rPr>
                <w:lang w:eastAsia="zh-TW"/>
              </w:rPr>
            </w:pPr>
            <w:r w:rsidRPr="00015DDB">
              <w:rPr>
                <w:sz w:val="18"/>
              </w:rPr>
              <w:t>&lt;/</w:t>
            </w:r>
            <w:proofErr w:type="spellStart"/>
            <w:r w:rsidRPr="00015DDB">
              <w:rPr>
                <w:sz w:val="18"/>
              </w:rPr>
              <w:t>gmd:distributionInfo</w:t>
            </w:r>
            <w:proofErr w:type="spellEnd"/>
            <w:r w:rsidRPr="00015DDB">
              <w:rPr>
                <w:sz w:val="18"/>
              </w:rPr>
              <w:t>&gt;</w:t>
            </w:r>
          </w:p>
        </w:tc>
      </w:tr>
    </w:tbl>
    <w:p w14:paraId="632A19AA" w14:textId="0E29BB28"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34</w:t>
      </w:r>
      <w:r w:rsidR="00CE7E79">
        <w:rPr>
          <w:noProof/>
        </w:rPr>
        <w:fldChar w:fldCharType="end"/>
      </w:r>
      <w:r w:rsidRPr="00392781">
        <w:t xml:space="preserve"> Properties of </w:t>
      </w:r>
      <w:proofErr w:type="spellStart"/>
      <w:r>
        <w:t>ResultSet</w:t>
      </w:r>
      <w:proofErr w:type="spellEnd"/>
    </w:p>
    <w:p w14:paraId="33FB554E" w14:textId="39019958" w:rsidR="00141421" w:rsidRDefault="005B013F" w:rsidP="003564AD">
      <w:pPr>
        <w:pStyle w:val="Heading10"/>
      </w:pPr>
      <w:bookmarkStart w:id="709" w:name="BKM_4CD6AE50_7873_4A81_9D82_673E2E60DFF0"/>
      <w:bookmarkStart w:id="710" w:name="BKM_1BFC103B_5EC9_4DF0_A343_3DA075C44D28"/>
      <w:bookmarkStart w:id="711" w:name="_Toc527640989"/>
      <w:bookmarkStart w:id="712" w:name="_Toc529393671"/>
      <w:bookmarkStart w:id="713" w:name="_Toc527640991"/>
      <w:bookmarkStart w:id="714" w:name="_Toc529393673"/>
      <w:bookmarkStart w:id="715" w:name="BKM_DC7E52CB_36B6_4B84_97B5_4E2CC53AB601"/>
      <w:bookmarkStart w:id="716" w:name="BKM_A481C05F_C309_42D7_8614_8039FC95CE63"/>
      <w:bookmarkStart w:id="717" w:name="BKM_425F695F_5E03_4D17_857D_D41DEC4119E1"/>
      <w:bookmarkStart w:id="718" w:name="_Toc527641010"/>
      <w:bookmarkStart w:id="719" w:name="_Toc529393692"/>
      <w:bookmarkStart w:id="720" w:name="_Ref478716914"/>
      <w:bookmarkStart w:id="721" w:name="_Toc535827234"/>
      <w:bookmarkEnd w:id="709"/>
      <w:bookmarkEnd w:id="710"/>
      <w:bookmarkEnd w:id="711"/>
      <w:bookmarkEnd w:id="712"/>
      <w:bookmarkEnd w:id="713"/>
      <w:bookmarkEnd w:id="714"/>
      <w:bookmarkEnd w:id="715"/>
      <w:bookmarkEnd w:id="716"/>
      <w:bookmarkEnd w:id="717"/>
      <w:bookmarkEnd w:id="718"/>
      <w:bookmarkEnd w:id="719"/>
      <w:r>
        <w:lastRenderedPageBreak/>
        <w:t>WMDR XML SCHEMA IMPLEMENTATION</w:t>
      </w:r>
      <w:bookmarkEnd w:id="720"/>
      <w:bookmarkEnd w:id="721"/>
    </w:p>
    <w:p w14:paraId="0D6495D2" w14:textId="01813120" w:rsidR="00141421" w:rsidRPr="00A15B15" w:rsidRDefault="00141421" w:rsidP="003564AD">
      <w:pPr>
        <w:pStyle w:val="Heading2"/>
      </w:pPr>
      <w:bookmarkStart w:id="722" w:name="_Toc535827235"/>
      <w:r w:rsidRPr="00A15B15">
        <w:t>Schema location</w:t>
      </w:r>
      <w:bookmarkEnd w:id="722"/>
    </w:p>
    <w:p w14:paraId="05432ADD" w14:textId="70ECF1F8" w:rsidR="001B2BA6" w:rsidRDefault="001B2BA6" w:rsidP="00C14696">
      <w:pPr>
        <w:pStyle w:val="Heading3"/>
      </w:pPr>
      <w:bookmarkStart w:id="723" w:name="_Ref531794672"/>
      <w:r>
        <w:t xml:space="preserve">The WMDR XML </w:t>
      </w:r>
      <w:r w:rsidRPr="00A15B15">
        <w:t>format</w:t>
      </w:r>
      <w:r>
        <w:t xml:space="preserve"> (WMDR-XML) is defined by an XML Schema available at</w:t>
      </w:r>
      <w:r w:rsidR="00743BEB">
        <w:fldChar w:fldCharType="begin"/>
      </w:r>
      <w:r w:rsidR="00743BEB">
        <w:instrText xml:space="preserve"> HYPERLINK "http://schemas.wmo.int/wmdr/1.0/wmdr.xsd" </w:instrText>
      </w:r>
      <w:ins w:id="724" w:author="Klausen Jörg" w:date="2019-01-21T09:43:00Z"/>
      <w:r w:rsidR="00743BEB">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725" w:author="Klausen Jörg" w:date="2019-01-21T09:43:00Z">
        <w:r w:rsidR="00CA502A">
          <w:rPr>
            <w:rStyle w:val="Hyperlink"/>
          </w:rPr>
          <w:t>1.0.1</w:t>
        </w:r>
      </w:ins>
      <w:del w:id="726" w:author="Klausen Jörg" w:date="2019-01-21T09:43:00Z">
        <w:r w:rsidR="000924A7" w:rsidDel="00CA502A">
          <w:rPr>
            <w:rStyle w:val="Hyperlink"/>
          </w:rPr>
          <w:delText>1.0</w:delText>
        </w:r>
      </w:del>
      <w:r w:rsidR="004A0F76">
        <w:rPr>
          <w:rStyle w:val="Hyperlink"/>
        </w:rPr>
        <w:fldChar w:fldCharType="end"/>
      </w:r>
      <w:r w:rsidR="00917A0D">
        <w:rPr>
          <w:rStyle w:val="Hyperlink"/>
        </w:rPr>
        <w:t>/wmdr.xsd</w:t>
      </w:r>
      <w:r w:rsidR="00743BEB">
        <w:rPr>
          <w:rStyle w:val="Hyperlink"/>
        </w:rPr>
        <w:fldChar w:fldCharType="end"/>
      </w:r>
      <w:r w:rsidR="00917A0D" w:rsidRPr="00A15B15">
        <w:rPr>
          <w:rStyle w:val="Hyperlink"/>
          <w:color w:val="auto"/>
        </w:rPr>
        <w:t>.</w:t>
      </w:r>
      <w:bookmarkEnd w:id="723"/>
      <w:r w:rsidR="003234C5">
        <w:rPr>
          <w:rStyle w:val="Hyperlink"/>
        </w:rPr>
        <w:t xml:space="preserve"> </w:t>
      </w:r>
    </w:p>
    <w:p w14:paraId="67E430CF" w14:textId="43648D1B"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r w:rsidR="00743BEB">
        <w:fldChar w:fldCharType="begin"/>
      </w:r>
      <w:r w:rsidR="00743BEB">
        <w:instrText xml:space="preserve"> HYPERLINK "http://schemas.wmo.int/wmdr/1.0/documentation/schemadoc/" </w:instrText>
      </w:r>
      <w:ins w:id="727" w:author="Klausen Jörg" w:date="2019-01-21T09:43:00Z"/>
      <w:r w:rsidR="00743BEB">
        <w:fldChar w:fldCharType="separate"/>
      </w:r>
      <w:r w:rsidR="00FE0C9E" w:rsidRPr="006B433D">
        <w:rPr>
          <w:rStyle w:val="Hyperlink"/>
        </w:rPr>
        <w:t>http://schemas.wmo.int/wmdr/1.0/documentation/schemadoc/</w:t>
      </w:r>
      <w:r w:rsidR="00743BEB">
        <w:rPr>
          <w:rStyle w:val="Hyperlink"/>
        </w:rPr>
        <w:fldChar w:fldCharType="end"/>
      </w:r>
      <w:r w:rsidR="00AE6021">
        <w:t>.</w:t>
      </w:r>
    </w:p>
    <w:p w14:paraId="568C0A30" w14:textId="12694D9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r w:rsidR="00743BEB">
        <w:fldChar w:fldCharType="begin"/>
      </w:r>
      <w:r w:rsidR="00743BEB">
        <w:instrText xml:space="preserve"> HYPERLINK "http://def.wmo.int/wmdr/2017" </w:instrText>
      </w:r>
      <w:ins w:id="728" w:author="Klausen Jörg" w:date="2019-01-21T09:43:00Z"/>
      <w:r w:rsidR="00743BEB">
        <w:fldChar w:fldCharType="separate"/>
      </w:r>
      <w:r w:rsidR="00FE0C9E" w:rsidRPr="006B433D">
        <w:rPr>
          <w:rStyle w:val="Hyperlink"/>
        </w:rPr>
        <w:t>http://def.wmo.int/wmdr/</w:t>
      </w:r>
      <w:r w:rsidR="00D6479E">
        <w:rPr>
          <w:rStyle w:val="Hyperlink"/>
        </w:rPr>
        <w:t>1.0</w:t>
      </w:r>
      <w:r w:rsidR="00743BEB">
        <w:rPr>
          <w:rStyle w:val="Hyperlink"/>
        </w:rPr>
        <w:fldChar w:fldCharType="end"/>
      </w:r>
      <w:r w:rsidR="004C3A0E">
        <w:t>)</w:t>
      </w:r>
      <w:r>
        <w:t xml:space="preserve"> on the left hand side of the schema documentation.</w:t>
      </w:r>
      <w:r w:rsidR="00A76436">
        <w:softHyphen/>
      </w:r>
    </w:p>
    <w:p w14:paraId="70F25A5B" w14:textId="4DFD4323" w:rsidR="00141421" w:rsidRDefault="001B2BA6" w:rsidP="003564AD">
      <w:pPr>
        <w:pStyle w:val="Heading3"/>
      </w:pPr>
      <w:r>
        <w:t xml:space="preserve">Many other XML schema-aware tools can also show the schema in a way that makes it readable. E.g. Oxygen XML and </w:t>
      </w:r>
      <w:proofErr w:type="spellStart"/>
      <w:r>
        <w:t>XMLSpy</w:t>
      </w:r>
      <w:proofErr w:type="spellEnd"/>
      <w:r>
        <w:t xml:space="preserve"> both have visual schema representations.</w:t>
      </w:r>
      <w:r w:rsidR="002005B4">
        <w:t xml:space="preserve">  In addition, many programming languages and frameworks support XML in support of automated workflows; some examples include (but are not limited to) libxml2 (C) and </w:t>
      </w:r>
      <w:proofErr w:type="spellStart"/>
      <w:r w:rsidR="002005B4">
        <w:t>lxml</w:t>
      </w:r>
      <w:proofErr w:type="spellEnd"/>
      <w:r w:rsidR="002005B4">
        <w:t xml:space="preserve"> (Python)</w:t>
      </w:r>
      <w:r w:rsidR="00FE0C9E">
        <w:t>, JAXB (Java)</w:t>
      </w:r>
      <w:r w:rsidR="002005B4">
        <w:t>.</w:t>
      </w:r>
    </w:p>
    <w:p w14:paraId="528698A5" w14:textId="52383FDC" w:rsidR="001B2BA6" w:rsidRDefault="001B2BA6" w:rsidP="003564AD">
      <w:pPr>
        <w:pStyle w:val="Heading3"/>
      </w:pPr>
      <w:r>
        <w:t xml:space="preserve">The WMDR XML schema </w:t>
      </w:r>
      <w:r w:rsidR="007F46FA">
        <w:t xml:space="preserve">is a GML application </w:t>
      </w:r>
      <w:r w:rsidR="00E51AF9">
        <w:t>schema and</w:t>
      </w:r>
      <w:r w:rsidR="007F46FA">
        <w:t xml:space="preserve"> it also </w:t>
      </w:r>
      <w:r>
        <w:t xml:space="preserve">imports the </w:t>
      </w:r>
      <w:r w:rsidR="00141421">
        <w:t xml:space="preserve">OGC Observations &amp; Measurements </w:t>
      </w:r>
      <w:r>
        <w:t xml:space="preserve">XML schema </w:t>
      </w:r>
      <w:r w:rsidR="00141421">
        <w:t xml:space="preserve">(OMXML) </w:t>
      </w:r>
      <w:r>
        <w:t xml:space="preserve">and uses OMXML schema types. The WMDR XML Schema provides additional schema types that are appropriate for use in different parts of the O&amp;M model. For example, OMXML provides an abstract ‘process’ class called </w:t>
      </w:r>
      <w:proofErr w:type="spellStart"/>
      <w:r>
        <w:t>OM_Process</w:t>
      </w:r>
      <w:proofErr w:type="spellEnd"/>
      <w:r>
        <w:t>.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729" w:name="_Toc535827236"/>
      <w:r w:rsidRPr="00A15B15">
        <w:t>Validation of XML instance documents against the schema.</w:t>
      </w:r>
      <w:bookmarkEnd w:id="729"/>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w:t>
      </w:r>
      <w:proofErr w:type="spellStart"/>
      <w:r>
        <w:t>XMLSpy</w:t>
      </w:r>
      <w:proofErr w:type="spellEnd"/>
      <w:r>
        <w:t xml:space="preserve">, </w:t>
      </w:r>
      <w:proofErr w:type="spellStart"/>
      <w:r>
        <w:t>OxygenXML</w:t>
      </w:r>
      <w:proofErr w:type="spellEnd"/>
      <w:r>
        <w:t xml:space="preserve">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11AB09E0"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r w:rsidR="00FE0C9E">
        <w:t xml:space="preserve">cf. </w:t>
      </w:r>
      <w:r w:rsidR="00FE0C9E">
        <w:fldChar w:fldCharType="begin"/>
      </w:r>
      <w:r w:rsidR="00FE0C9E">
        <w:instrText xml:space="preserve"> REF _Ref531794672 \r \h </w:instrText>
      </w:r>
      <w:r w:rsidR="00FE0C9E">
        <w:fldChar w:fldCharType="separate"/>
      </w:r>
      <w:r w:rsidR="00CA502A">
        <w:t>8.1.1</w:t>
      </w:r>
      <w:r w:rsidR="00FE0C9E">
        <w:fldChar w:fldCharType="end"/>
      </w:r>
      <w:r>
        <w:t>).</w:t>
      </w:r>
    </w:p>
    <w:p w14:paraId="579E4455" w14:textId="35FBD5A8" w:rsidR="001B2BA6" w:rsidRDefault="001B2BA6" w:rsidP="003564AD">
      <w:pPr>
        <w:pStyle w:val="Heading3"/>
      </w:pPr>
      <w:r>
        <w:t>To enable validation</w:t>
      </w:r>
      <w:r w:rsidR="002B4F14">
        <w:t>, in</w:t>
      </w:r>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t>
      </w:r>
      <w:proofErr w:type="spellStart"/>
      <w:r w:rsidRPr="005841C6">
        <w:rPr>
          <w:lang w:val="en-US"/>
        </w:rPr>
        <w:t>wmdr:WIGOSMetadataRecord</w:t>
      </w:r>
      <w:proofErr w:type="spellEnd"/>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proofErr w:type="spellStart"/>
      <w:r w:rsidRPr="005841C6">
        <w:rPr>
          <w:lang w:val="en-US"/>
        </w:rPr>
        <w:t>gml:id</w:t>
      </w:r>
      <w:proofErr w:type="spellEnd"/>
      <w:r w:rsidRPr="005841C6">
        <w:rPr>
          <w:lang w:val="en-US"/>
        </w:rPr>
        <w:t>=”examplerecord1”</w:t>
      </w:r>
    </w:p>
    <w:p w14:paraId="24CE4D6F" w14:textId="5FAC305F"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proofErr w:type="spellStart"/>
      <w:r w:rsidR="001B2BA6" w:rsidRPr="005841C6">
        <w:rPr>
          <w:b/>
          <w:lang w:val="en-US"/>
        </w:rPr>
        <w:t>xmlns:wmdr</w:t>
      </w:r>
      <w:proofErr w:type="spellEnd"/>
      <w:r w:rsidR="001B2BA6" w:rsidRPr="005841C6">
        <w:rPr>
          <w:b/>
          <w:lang w:val="en-US"/>
        </w:rPr>
        <w:t>=</w:t>
      </w:r>
      <w:r w:rsidR="00B701A9" w:rsidRPr="005841C6">
        <w:rPr>
          <w:b/>
          <w:lang w:val="en-US"/>
        </w:rPr>
        <w:t>”</w:t>
      </w:r>
      <w:r w:rsidR="00743BEB">
        <w:fldChar w:fldCharType="begin"/>
      </w:r>
      <w:r w:rsidR="00743BEB">
        <w:instrText xml:space="preserve"> HYPERLINK "http://def.wmo.int/wmdr/1.0" </w:instrText>
      </w:r>
      <w:ins w:id="730" w:author="Klausen Jörg" w:date="2019-01-21T09:43:00Z"/>
      <w:r w:rsidR="00743BEB">
        <w:fldChar w:fldCharType="separate"/>
      </w:r>
      <w:r w:rsidR="00D6479E" w:rsidRPr="006B433D">
        <w:rPr>
          <w:rStyle w:val="Hyperlink"/>
          <w:lang w:val="en-US"/>
        </w:rPr>
        <w:t>http://def.wmo.int/wmdr/1.0</w:t>
      </w:r>
      <w:r w:rsidR="00743BEB">
        <w:rPr>
          <w:rStyle w:val="Hyperlink"/>
          <w:lang w:val="en-US"/>
        </w:rPr>
        <w:fldChar w:fldCharType="end"/>
      </w:r>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lastRenderedPageBreak/>
        <w:tab/>
      </w:r>
      <w:proofErr w:type="spellStart"/>
      <w:r w:rsidR="001B2BA6" w:rsidRPr="005841C6">
        <w:rPr>
          <w:lang w:val="en-US"/>
        </w:rPr>
        <w:t>xmlns:xlink</w:t>
      </w:r>
      <w:proofErr w:type="spellEnd"/>
      <w:r w:rsidR="001B2BA6" w:rsidRPr="005841C6">
        <w:rPr>
          <w:lang w:val="en-US"/>
        </w:rPr>
        <w:t>=</w:t>
      </w:r>
      <w:r w:rsidR="00B701A9" w:rsidRPr="005841C6">
        <w:rPr>
          <w:lang w:val="en-US"/>
        </w:rPr>
        <w:t>”</w:t>
      </w:r>
      <w:r w:rsidR="00743BEB">
        <w:fldChar w:fldCharType="begin"/>
      </w:r>
      <w:r w:rsidR="00743BEB">
        <w:instrText xml:space="preserve"> HYPERLINK "http://www.w3.org/1999/xlink" </w:instrText>
      </w:r>
      <w:ins w:id="731" w:author="Klausen Jörg" w:date="2019-01-21T09:43:00Z"/>
      <w:r w:rsidR="00743BEB">
        <w:fldChar w:fldCharType="separate"/>
      </w:r>
      <w:r w:rsidR="001B2BA6" w:rsidRPr="005841C6">
        <w:rPr>
          <w:rStyle w:val="Hyperlink"/>
          <w:lang w:val="en-US"/>
        </w:rPr>
        <w:t>http://www.w3.org/1999/xlink</w:t>
      </w:r>
      <w:r w:rsidR="00743BEB">
        <w:rPr>
          <w:rStyle w:val="Hyperlink"/>
          <w:lang w:val="en-US"/>
        </w:rPr>
        <w:fldChar w:fldCharType="end"/>
      </w:r>
      <w:r w:rsidR="00B701A9" w:rsidRPr="005841C6">
        <w:rPr>
          <w:rStyle w:val="Hyperlink"/>
          <w:lang w:val="en-US"/>
        </w:rPr>
        <w:t>”</w:t>
      </w:r>
      <w:r w:rsidR="001B2BA6" w:rsidRPr="005841C6">
        <w:rPr>
          <w:lang w:val="en-US"/>
        </w:rPr>
        <w:t xml:space="preserve"> </w:t>
      </w:r>
      <w:proofErr w:type="spellStart"/>
      <w:r w:rsidR="001B2BA6" w:rsidRPr="005841C6">
        <w:rPr>
          <w:lang w:val="en-US"/>
        </w:rPr>
        <w:t>xmlns:gmd</w:t>
      </w:r>
      <w:proofErr w:type="spellEnd"/>
      <w:r w:rsidR="001B2BA6" w:rsidRPr="005841C6">
        <w:rPr>
          <w:lang w:val="en-US"/>
        </w:rPr>
        <w:t>=</w:t>
      </w:r>
      <w:r w:rsidR="00B701A9" w:rsidRPr="005841C6">
        <w:rPr>
          <w:lang w:val="en-US"/>
        </w:rPr>
        <w:t>”</w:t>
      </w:r>
      <w:r w:rsidR="00743BEB">
        <w:fldChar w:fldCharType="begin"/>
      </w:r>
      <w:r w:rsidR="00743BEB">
        <w:instrText xml:space="preserve"> HYPERLINK "http://www.isotc211.org/2005/gmd" </w:instrText>
      </w:r>
      <w:ins w:id="732" w:author="Klausen Jörg" w:date="2019-01-21T09:43:00Z"/>
      <w:r w:rsidR="00743BEB">
        <w:fldChar w:fldCharType="separate"/>
      </w:r>
      <w:r w:rsidR="001B2BA6" w:rsidRPr="005841C6">
        <w:rPr>
          <w:rStyle w:val="Hyperlink"/>
          <w:lang w:val="en-US"/>
        </w:rPr>
        <w:t>http://www.isotc211.org/2005/gmd</w:t>
      </w:r>
      <w:r w:rsidR="00743BEB">
        <w:rPr>
          <w:rStyle w:val="Hyperlink"/>
          <w:lang w:val="en-US"/>
        </w:rPr>
        <w:fldChar w:fldCharType="end"/>
      </w:r>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proofErr w:type="spellStart"/>
      <w:r w:rsidR="001B2BA6" w:rsidRPr="005841C6">
        <w:rPr>
          <w:lang w:val="en-US"/>
        </w:rPr>
        <w:t>xmlns:gco</w:t>
      </w:r>
      <w:proofErr w:type="spellEnd"/>
      <w:r w:rsidR="001B2BA6" w:rsidRPr="005841C6">
        <w:rPr>
          <w:lang w:val="en-US"/>
        </w:rPr>
        <w:t>=</w:t>
      </w:r>
      <w:r w:rsidR="00B701A9" w:rsidRPr="005841C6">
        <w:rPr>
          <w:lang w:val="en-US"/>
        </w:rPr>
        <w:t>”</w:t>
      </w:r>
      <w:r w:rsidR="00743BEB">
        <w:fldChar w:fldCharType="begin"/>
      </w:r>
      <w:r w:rsidR="00743BEB">
        <w:instrText xml:space="preserve"> HYPERLINK "http://www.i</w:instrText>
      </w:r>
      <w:r w:rsidR="00743BEB">
        <w:instrText xml:space="preserve">sotc211.org/2005/gco" </w:instrText>
      </w:r>
      <w:ins w:id="733" w:author="Klausen Jörg" w:date="2019-01-21T09:43:00Z"/>
      <w:r w:rsidR="00743BEB">
        <w:fldChar w:fldCharType="separate"/>
      </w:r>
      <w:r w:rsidR="001B2BA6" w:rsidRPr="005841C6">
        <w:rPr>
          <w:rStyle w:val="Hyperlink"/>
          <w:lang w:val="en-US"/>
        </w:rPr>
        <w:t>http://www.isotc211.org/2005/gco</w:t>
      </w:r>
      <w:r w:rsidR="00743BEB">
        <w:rPr>
          <w:rStyle w:val="Hyperlink"/>
          <w:lang w:val="en-US"/>
        </w:rPr>
        <w:fldChar w:fldCharType="end"/>
      </w:r>
      <w:r w:rsidR="00B701A9" w:rsidRPr="005841C6">
        <w:rPr>
          <w:rStyle w:val="Hyperlink"/>
          <w:lang w:val="en-US"/>
        </w:rPr>
        <w:t>”</w:t>
      </w:r>
      <w:r w:rsidR="001B2BA6" w:rsidRPr="005841C6">
        <w:rPr>
          <w:lang w:val="en-US"/>
        </w:rPr>
        <w:t xml:space="preserve"> </w:t>
      </w:r>
      <w:proofErr w:type="spellStart"/>
      <w:r w:rsidR="001B2BA6" w:rsidRPr="005841C6">
        <w:rPr>
          <w:lang w:val="en-US"/>
        </w:rPr>
        <w:t>xmlns:om</w:t>
      </w:r>
      <w:proofErr w:type="spellEnd"/>
      <w:r w:rsidR="001B2BA6" w:rsidRPr="005841C6">
        <w:rPr>
          <w:lang w:val="en-US"/>
        </w:rPr>
        <w:t>=</w:t>
      </w:r>
      <w:r w:rsidR="00B701A9" w:rsidRPr="005841C6">
        <w:rPr>
          <w:lang w:val="en-US"/>
        </w:rPr>
        <w:t>”</w:t>
      </w:r>
      <w:r w:rsidR="00743BEB">
        <w:fldChar w:fldCharType="begin"/>
      </w:r>
      <w:r w:rsidR="00743BEB">
        <w:instrText xml:space="preserve"> HYPERLINK "http://www.opengis.net/om/2.0" </w:instrText>
      </w:r>
      <w:ins w:id="734" w:author="Klausen Jörg" w:date="2019-01-21T09:43:00Z"/>
      <w:r w:rsidR="00743BEB">
        <w:fldChar w:fldCharType="separate"/>
      </w:r>
      <w:r w:rsidR="001B2BA6" w:rsidRPr="005841C6">
        <w:rPr>
          <w:rStyle w:val="Hyperlink"/>
          <w:lang w:val="en-US"/>
        </w:rPr>
        <w:t>http://www.opengis.net/om/2.0</w:t>
      </w:r>
      <w:r w:rsidR="00743BEB">
        <w:rPr>
          <w:rStyle w:val="Hyperlink"/>
          <w:lang w:val="en-US"/>
        </w:rPr>
        <w:fldChar w:fldCharType="end"/>
      </w:r>
      <w:r w:rsidR="00B701A9" w:rsidRPr="005841C6">
        <w:rPr>
          <w:rStyle w:val="Hyperlink"/>
          <w:lang w:val="en-US"/>
        </w:rPr>
        <w:t>”</w:t>
      </w:r>
      <w:r w:rsidR="001B2BA6" w:rsidRPr="005841C6">
        <w:rPr>
          <w:lang w:val="en-US"/>
        </w:rPr>
        <w:t xml:space="preserve"> </w:t>
      </w:r>
    </w:p>
    <w:p w14:paraId="0A18623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proofErr w:type="spellStart"/>
      <w:r w:rsidR="001B2BA6" w:rsidRPr="005841C6">
        <w:rPr>
          <w:lang w:val="en-US"/>
        </w:rPr>
        <w:t>xmlns:gml</w:t>
      </w:r>
      <w:proofErr w:type="spellEnd"/>
      <w:r w:rsidR="001B2BA6" w:rsidRPr="005841C6">
        <w:rPr>
          <w:lang w:val="en-US"/>
        </w:rPr>
        <w:t>=</w:t>
      </w:r>
      <w:r w:rsidR="00B701A9" w:rsidRPr="005841C6">
        <w:rPr>
          <w:lang w:val="en-US"/>
        </w:rPr>
        <w:t>”</w:t>
      </w:r>
      <w:r w:rsidR="00743BEB">
        <w:fldChar w:fldCharType="begin"/>
      </w:r>
      <w:r w:rsidR="00743BEB">
        <w:instrText xml:space="preserve"> HYPERLINK "http://www.opengis.net/gml/3.2" </w:instrText>
      </w:r>
      <w:ins w:id="735" w:author="Klausen Jörg" w:date="2019-01-21T09:43:00Z"/>
      <w:r w:rsidR="00743BEB">
        <w:fldChar w:fldCharType="separate"/>
      </w:r>
      <w:r w:rsidR="001B2BA6" w:rsidRPr="005841C6">
        <w:rPr>
          <w:rStyle w:val="Hyperlink"/>
          <w:lang w:val="en-US"/>
        </w:rPr>
        <w:t>http://www.opengis.net/gml/3.</w:t>
      </w:r>
      <w:r w:rsidR="00743BEB">
        <w:rPr>
          <w:rStyle w:val="Hyperlink"/>
          <w:lang w:val="en-US"/>
        </w:rPr>
        <w:fldChar w:fldCharType="end"/>
      </w:r>
      <w:r w:rsidR="00B701A9" w:rsidRPr="00015DDB">
        <w:rPr>
          <w:rStyle w:val="Hyperlink"/>
          <w:lang w:val="en-US"/>
        </w:rPr>
        <w:t>3”</w:t>
      </w:r>
      <w:r w:rsidR="001B2BA6" w:rsidRPr="00015DDB">
        <w:rPr>
          <w:lang w:val="en-US"/>
        </w:rPr>
        <w:t xml:space="preserve"> </w:t>
      </w:r>
      <w:proofErr w:type="spellStart"/>
      <w:r w:rsidR="001B2BA6" w:rsidRPr="00015DDB">
        <w:rPr>
          <w:lang w:val="en-US"/>
        </w:rPr>
        <w:t>xmlns:sam</w:t>
      </w:r>
      <w:proofErr w:type="spellEnd"/>
      <w:r w:rsidR="001B2BA6" w:rsidRPr="00015DDB">
        <w:rPr>
          <w:lang w:val="en-US"/>
        </w:rPr>
        <w:t>=</w:t>
      </w:r>
      <w:r w:rsidR="00B701A9" w:rsidRPr="00015DDB">
        <w:rPr>
          <w:lang w:val="en-US"/>
        </w:rPr>
        <w:t>”</w:t>
      </w:r>
      <w:r w:rsidR="00743BEB">
        <w:fldChar w:fldCharType="begin"/>
      </w:r>
      <w:r w:rsidR="00743BEB">
        <w:instrText xml:space="preserve"> HYPERLINK "http://www.opengis.net/sampling/2.0" </w:instrText>
      </w:r>
      <w:ins w:id="736" w:author="Klausen Jörg" w:date="2019-01-21T09:43:00Z"/>
      <w:r w:rsidR="00743BEB">
        <w:fldChar w:fldCharType="separate"/>
      </w:r>
      <w:r w:rsidR="001B2BA6" w:rsidRPr="00015DDB">
        <w:rPr>
          <w:rStyle w:val="Hyperlink"/>
          <w:lang w:val="en-US"/>
        </w:rPr>
        <w:t>http://www.opengis.net/sampling/2.0</w:t>
      </w:r>
      <w:r w:rsidR="00743BEB">
        <w:rPr>
          <w:rStyle w:val="Hyperlink"/>
          <w:lang w:val="en-US"/>
        </w:rPr>
        <w:fldChar w:fldCharType="end"/>
      </w:r>
      <w:r w:rsidR="00B701A9" w:rsidRPr="00015DDB">
        <w:rPr>
          <w:rStyle w:val="Hyperlink"/>
          <w:lang w:val="en-US"/>
        </w:rPr>
        <w:t>”</w:t>
      </w:r>
      <w:r w:rsidR="001B2BA6" w:rsidRPr="00015DDB">
        <w:rPr>
          <w:lang w:val="en-US"/>
        </w:rPr>
        <w:t xml:space="preserve"> </w:t>
      </w:r>
    </w:p>
    <w:p w14:paraId="222D90A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proofErr w:type="spellStart"/>
      <w:r w:rsidR="001B2BA6" w:rsidRPr="00015DDB">
        <w:rPr>
          <w:lang w:val="en-US"/>
        </w:rPr>
        <w:t>xmlns:sams</w:t>
      </w:r>
      <w:proofErr w:type="spellEnd"/>
      <w:r w:rsidR="001B2BA6" w:rsidRPr="00015DDB">
        <w:rPr>
          <w:lang w:val="en-US"/>
        </w:rPr>
        <w:t>=</w:t>
      </w:r>
      <w:r w:rsidR="00B701A9" w:rsidRPr="00015DDB">
        <w:rPr>
          <w:lang w:val="en-US"/>
        </w:rPr>
        <w:t>”</w:t>
      </w:r>
      <w:r w:rsidR="00743BEB">
        <w:fldChar w:fldCharType="begin"/>
      </w:r>
      <w:r w:rsidR="00743BEB">
        <w:instrText xml:space="preserve"> HYPERLINK "http://www.opengis.net/samplingSpatial/2.0" </w:instrText>
      </w:r>
      <w:ins w:id="737" w:author="Klausen Jörg" w:date="2019-01-21T09:43:00Z"/>
      <w:r w:rsidR="00743BEB">
        <w:fldChar w:fldCharType="separate"/>
      </w:r>
      <w:r w:rsidR="001B2BA6" w:rsidRPr="00015DDB">
        <w:rPr>
          <w:rStyle w:val="Hyperlink"/>
          <w:lang w:val="en-US"/>
        </w:rPr>
        <w:t>http://www.opengis.net/samplingSpatial/2.0</w:t>
      </w:r>
      <w:r w:rsidR="00743BEB">
        <w:rPr>
          <w:rStyle w:val="Hyperlink"/>
          <w:lang w:val="en-US"/>
        </w:rPr>
        <w:fldChar w:fldCharType="end"/>
      </w:r>
      <w:r w:rsidR="00B701A9" w:rsidRPr="00015DDB">
        <w:rPr>
          <w:rStyle w:val="Hyperlink"/>
          <w:lang w:val="en-US"/>
        </w:rPr>
        <w:t>”</w:t>
      </w:r>
      <w:r w:rsidR="001B2BA6" w:rsidRPr="00015DDB">
        <w:rPr>
          <w:lang w:val="en-US"/>
        </w:rPr>
        <w:t xml:space="preserve"> </w:t>
      </w:r>
    </w:p>
    <w:p w14:paraId="21A6835A"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proofErr w:type="spellStart"/>
      <w:r w:rsidR="001B2BA6" w:rsidRPr="00015DDB">
        <w:rPr>
          <w:lang w:val="en-US"/>
        </w:rPr>
        <w:t>xmlns:xsi</w:t>
      </w:r>
      <w:proofErr w:type="spellEnd"/>
      <w:r w:rsidR="001B2BA6" w:rsidRPr="00015DDB">
        <w:rPr>
          <w:lang w:val="en-US"/>
        </w:rPr>
        <w:t>=</w:t>
      </w:r>
      <w:r w:rsidR="00B701A9" w:rsidRPr="00015DDB">
        <w:rPr>
          <w:lang w:val="en-US"/>
        </w:rPr>
        <w:t>”</w:t>
      </w:r>
      <w:r w:rsidR="001B2BA6" w:rsidRPr="00015DDB">
        <w:rPr>
          <w:lang w:val="en-US"/>
        </w:rPr>
        <w:t>http://www.w3.org/2001/</w:t>
      </w:r>
      <w:proofErr w:type="spellStart"/>
      <w:r w:rsidR="001B2BA6" w:rsidRPr="00015DDB">
        <w:rPr>
          <w:lang w:val="en-US"/>
        </w:rPr>
        <w:t>XMLSchema</w:t>
      </w:r>
      <w:proofErr w:type="spellEnd"/>
      <w:r w:rsidR="001B2BA6" w:rsidRPr="00015DDB">
        <w:rPr>
          <w:lang w:val="en-US"/>
        </w:rPr>
        <w:t>-instance</w:t>
      </w:r>
      <w:r w:rsidR="00B701A9" w:rsidRPr="00015DDB">
        <w:rPr>
          <w:lang w:val="en-US"/>
        </w:rPr>
        <w:t>”</w:t>
      </w:r>
      <w:r w:rsidR="001B2BA6" w:rsidRPr="00015DDB">
        <w:rPr>
          <w:lang w:val="en-US"/>
        </w:rPr>
        <w:t xml:space="preserve"> </w:t>
      </w:r>
    </w:p>
    <w:p w14:paraId="6DB04685" w14:textId="23874DF3" w:rsidR="001B2BA6"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proofErr w:type="spellStart"/>
      <w:r w:rsidR="001B2BA6" w:rsidRPr="00015DDB">
        <w:rPr>
          <w:b/>
          <w:lang w:val="en-US"/>
        </w:rPr>
        <w:t>xsi:schemaLocation</w:t>
      </w:r>
      <w:proofErr w:type="spellEnd"/>
      <w:r w:rsidR="001B2BA6" w:rsidRPr="00015DDB">
        <w:rPr>
          <w:b/>
          <w:lang w:val="en-US"/>
        </w:rPr>
        <w:t>=</w:t>
      </w:r>
      <w:r w:rsidR="00B701A9" w:rsidRPr="00015DDB">
        <w:rPr>
          <w:b/>
          <w:lang w:val="en-US"/>
        </w:rPr>
        <w:t>”</w:t>
      </w:r>
      <w:r w:rsidR="00D6479E">
        <w:rPr>
          <w:b/>
          <w:lang w:val="en-US"/>
        </w:rPr>
        <w:t>http://def.wmo.int.wmdr/1.0</w:t>
      </w:r>
      <w:r w:rsidR="00E55970" w:rsidRPr="00015DDB">
        <w:rPr>
          <w:b/>
          <w:lang w:val="en-US"/>
        </w:rPr>
        <w:t xml:space="preserve"> </w:t>
      </w:r>
      <w:r w:rsidR="00743BEB">
        <w:fldChar w:fldCharType="begin"/>
      </w:r>
      <w:r w:rsidR="00743BEB">
        <w:instrText xml:space="preserve"> HYPERLINK "http://schemas.wmo.int/wmdr/1.0/wmdr.xsd" </w:instrText>
      </w:r>
      <w:ins w:id="738" w:author="Klausen Jörg" w:date="2019-01-21T09:43:00Z"/>
      <w:r w:rsidR="00743BEB">
        <w:fldChar w:fldCharType="separate"/>
      </w:r>
      <w:r w:rsidR="00D6479E" w:rsidRPr="006B433D">
        <w:rPr>
          <w:rStyle w:val="Hyperlink"/>
          <w:b/>
          <w:lang w:val="en-US"/>
        </w:rPr>
        <w:t>http://schemas.wmo.int/wmdr/1.0/wmdr.xsd</w:t>
      </w:r>
      <w:r w:rsidR="00743BEB">
        <w:rPr>
          <w:rStyle w:val="Hyperlink"/>
          <w:b/>
          <w:lang w:val="en-US"/>
        </w:rPr>
        <w:fldChar w:fldCharType="end"/>
      </w:r>
      <w:r w:rsidR="00B701A9" w:rsidRPr="00015DDB">
        <w:rPr>
          <w:rStyle w:val="Hyperlink"/>
          <w:b/>
          <w:lang w:val="en-US"/>
        </w:rPr>
        <w:t>”</w:t>
      </w:r>
      <w:r w:rsidR="001B2BA6" w:rsidRPr="00015DDB">
        <w:rPr>
          <w:lang w:val="en-US"/>
        </w:rPr>
        <w:t>&gt;</w:t>
      </w:r>
    </w:p>
    <w:p w14:paraId="5449E59D" w14:textId="49708E2B" w:rsidR="001B2BA6" w:rsidRDefault="001B2BA6" w:rsidP="003564AD">
      <w:pPr>
        <w:pStyle w:val="Heading3"/>
      </w:pPr>
      <w:r>
        <w:t>The other namespaces in the header (</w:t>
      </w:r>
      <w:proofErr w:type="spellStart"/>
      <w:r>
        <w:t>xlink</w:t>
      </w:r>
      <w:proofErr w:type="spellEnd"/>
      <w:r>
        <w:t xml:space="preserve">, </w:t>
      </w:r>
      <w:proofErr w:type="spellStart"/>
      <w:r>
        <w:t>gco</w:t>
      </w:r>
      <w:proofErr w:type="spellEnd"/>
      <w:r>
        <w:t xml:space="preserve">, </w:t>
      </w:r>
      <w:proofErr w:type="spellStart"/>
      <w:r>
        <w:t>gml</w:t>
      </w:r>
      <w:proofErr w:type="spellEnd"/>
      <w:r>
        <w:t xml:space="preserve"> etc.) are all used by WMDR and should also be present in the header.</w:t>
      </w:r>
    </w:p>
    <w:p w14:paraId="0E643420" w14:textId="629DA9CE" w:rsidR="00250E69" w:rsidRPr="00250E69" w:rsidRDefault="00250E69" w:rsidP="003564AD">
      <w:pPr>
        <w:pStyle w:val="Heading3"/>
      </w:pPr>
      <w:r>
        <w:t xml:space="preserve">The version attribute </w:t>
      </w:r>
      <w:r w:rsidR="00FE0C9E">
        <w:t xml:space="preserve">for this version </w:t>
      </w:r>
      <w:r>
        <w:t>is required as a fixed value of “</w:t>
      </w:r>
      <w:r w:rsidR="00743BEB">
        <w:fldChar w:fldCharType="begin"/>
      </w:r>
      <w:r w:rsidR="00743BEB">
        <w:instrText xml:space="preserve"> KEYWORDS   \* MERGEFORMAT </w:instrText>
      </w:r>
      <w:r w:rsidR="00743BEB">
        <w:fldChar w:fldCharType="separate"/>
      </w:r>
      <w:ins w:id="739" w:author="Klausen Jörg" w:date="2019-01-21T09:43:00Z">
        <w:r w:rsidR="00CA502A">
          <w:t>1.0.1</w:t>
        </w:r>
      </w:ins>
      <w:del w:id="740" w:author="Klausen Jörg" w:date="2019-01-21T09:43:00Z">
        <w:r w:rsidR="002E6BE3" w:rsidDel="00CA502A">
          <w:delText>1.0</w:delText>
        </w:r>
      </w:del>
      <w:r w:rsidR="00743BEB">
        <w:fldChar w:fldCharType="end"/>
      </w:r>
      <w:r>
        <w:t>”</w:t>
      </w:r>
      <w:r w:rsidR="00FE0C9E">
        <w:t>.</w:t>
      </w:r>
    </w:p>
    <w:p w14:paraId="7E0AE4C1" w14:textId="0BA1A6C4" w:rsidR="00746BB7" w:rsidRPr="00A15B15" w:rsidRDefault="00746BB7" w:rsidP="003564AD">
      <w:pPr>
        <w:pStyle w:val="Heading2"/>
      </w:pPr>
      <w:bookmarkStart w:id="741" w:name="_Toc535827237"/>
      <w:r w:rsidRPr="00A15B15">
        <w:t xml:space="preserve">Further Validation of Instance Documents Using </w:t>
      </w:r>
      <w:r w:rsidR="002B4F14">
        <w:t>OSCAR/Surface</w:t>
      </w:r>
      <w:bookmarkEnd w:id="741"/>
      <w:r w:rsidR="002B4F14" w:rsidRPr="00A15B15">
        <w:t xml:space="preserve"> </w:t>
      </w:r>
    </w:p>
    <w:p w14:paraId="04BB9C97" w14:textId="22ACD3EA" w:rsidR="00746BB7" w:rsidRDefault="002B4F14" w:rsidP="003564AD">
      <w:pPr>
        <w:pStyle w:val="Heading3"/>
      </w:pPr>
      <w:r>
        <w:t>OSCAR/Surface (</w:t>
      </w:r>
      <w:r w:rsidR="00743BEB">
        <w:fldChar w:fldCharType="begin"/>
      </w:r>
      <w:r w:rsidR="00743BEB">
        <w:instrText xml:space="preserve"> HYPERLINK "https://oscar.wmo.int/surface" </w:instrText>
      </w:r>
      <w:ins w:id="742" w:author="Klausen Jörg" w:date="2019-01-21T09:43:00Z"/>
      <w:r w:rsidR="00743BEB">
        <w:fldChar w:fldCharType="separate"/>
      </w:r>
      <w:r w:rsidR="002E6BE3" w:rsidRPr="006B433D">
        <w:rPr>
          <w:rStyle w:val="Hyperlink"/>
        </w:rPr>
        <w:t>https://oscar.wmo.int/surface</w:t>
      </w:r>
      <w:r w:rsidR="00743BEB">
        <w:rPr>
          <w:rStyle w:val="Hyperlink"/>
        </w:rPr>
        <w:fldChar w:fldCharType="end"/>
      </w:r>
      <w:r>
        <w:t xml:space="preserve">) </w:t>
      </w:r>
      <w:r w:rsidR="00E87B81">
        <w:t xml:space="preserve">implements certain </w:t>
      </w:r>
      <w:r w:rsidR="00B470C0">
        <w:t xml:space="preserve">rules to check the content </w:t>
      </w:r>
      <w:r w:rsidR="00E87B81">
        <w:t>an instance</w:t>
      </w:r>
      <w:r w:rsidR="00B470C0">
        <w:t xml:space="preserve"> document. </w:t>
      </w:r>
      <w:r w:rsidR="00E87B81">
        <w:t xml:space="preserve">These </w:t>
      </w:r>
      <w:r w:rsidR="00431C98">
        <w:t>rules complement the syntactic checking done by XML Schema validation</w:t>
      </w:r>
      <w:r w:rsidR="00E87B81">
        <w:t>.</w:t>
      </w:r>
    </w:p>
    <w:p w14:paraId="07AFC632" w14:textId="0CD43FBE" w:rsidR="00431C98" w:rsidRDefault="00E87B81" w:rsidP="003564AD">
      <w:pPr>
        <w:pStyle w:val="Heading3"/>
      </w:pPr>
      <w:r>
        <w:t>These</w:t>
      </w:r>
      <w:r w:rsidR="00AA2C38">
        <w:t xml:space="preserve"> rules are implement</w:t>
      </w:r>
      <w:r w:rsidR="002F0B7F">
        <w:t>ed</w:t>
      </w:r>
      <w:r w:rsidR="00AA2C38">
        <w:t xml:space="preserve"> to test for appropriate use of </w:t>
      </w:r>
      <w:proofErr w:type="spellStart"/>
      <w:r w:rsidR="00AA2C38">
        <w:t>codelists</w:t>
      </w:r>
      <w:proofErr w:type="spellEnd"/>
      <w:r w:rsidR="00AA2C38">
        <w:t>, correct application of O&amp;M and several XML encoding details.</w:t>
      </w:r>
    </w:p>
    <w:p w14:paraId="7D3654F0" w14:textId="5D6C0029" w:rsidR="00AA2C38" w:rsidRDefault="00E87B81" w:rsidP="003564AD">
      <w:pPr>
        <w:pStyle w:val="Heading3"/>
      </w:pPr>
      <w:r>
        <w:t>Access to the parser of OSCAR/Surface for validation of instance documents is granted to registered users</w:t>
      </w:r>
      <w:r w:rsidR="00AA2C38">
        <w:t>.</w:t>
      </w:r>
    </w:p>
    <w:p w14:paraId="77AF0E08" w14:textId="5D877D9A" w:rsidR="001B2BA6" w:rsidRPr="00A15B15" w:rsidRDefault="001B2BA6" w:rsidP="003564AD">
      <w:pPr>
        <w:pStyle w:val="Heading2"/>
      </w:pPr>
      <w:bookmarkStart w:id="743" w:name="_Toc535827238"/>
      <w:r w:rsidRPr="00A15B15">
        <w:t>Structure of Instance Documents</w:t>
      </w:r>
      <w:bookmarkEnd w:id="743"/>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proofErr w:type="spellStart"/>
      <w:r w:rsidRPr="003564AD">
        <w:rPr>
          <w:u w:val="double"/>
        </w:rPr>
        <w:t>WIGOSMetadataRecord</w:t>
      </w:r>
      <w:proofErr w:type="spellEnd"/>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 xml:space="preserve">Content Sections – contains instances of the various WIGOS types such as Equipment, </w:t>
      </w:r>
      <w:proofErr w:type="spellStart"/>
      <w:r>
        <w:t>OM_Observation</w:t>
      </w:r>
      <w:proofErr w:type="spellEnd"/>
      <w:r>
        <w:t xml:space="preserve"> etc.</w:t>
      </w:r>
    </w:p>
    <w:p w14:paraId="26059721" w14:textId="118662DC" w:rsidR="001B2BA6" w:rsidRPr="006D57E8" w:rsidRDefault="001B2BA6" w:rsidP="003564AD">
      <w:pPr>
        <w:pStyle w:val="Heading3"/>
      </w:pPr>
      <w:r>
        <w:t xml:space="preserve">The element </w:t>
      </w:r>
      <w:proofErr w:type="spellStart"/>
      <w:r w:rsidRPr="003564AD">
        <w:rPr>
          <w:rFonts w:cstheme="minorBidi"/>
          <w:u w:val="double"/>
        </w:rPr>
        <w:t>WIGOSMetadataRecord</w:t>
      </w:r>
      <w:proofErr w:type="spellEnd"/>
      <w:r>
        <w:t xml:space="preserve"> acts as the root element for the XML document. All other content should be contained as sub-elements within </w:t>
      </w:r>
      <w:proofErr w:type="spellStart"/>
      <w:r w:rsidRPr="003564AD">
        <w:rPr>
          <w:rFonts w:cstheme="minorBidi"/>
          <w:u w:val="double"/>
        </w:rPr>
        <w:t>WIGOSMetadataRecord</w:t>
      </w:r>
      <w:proofErr w:type="spellEnd"/>
      <w:r w:rsidR="00D068F3">
        <w:t>.</w:t>
      </w:r>
    </w:p>
    <w:p w14:paraId="37A13054" w14:textId="78DE201A" w:rsidR="001B2BA6" w:rsidRDefault="001B2BA6" w:rsidP="003564AD">
      <w:pPr>
        <w:pStyle w:val="Heading3"/>
      </w:pPr>
      <w:r>
        <w:t xml:space="preserve">The </w:t>
      </w:r>
      <w:r w:rsidR="002F0B7F" w:rsidRPr="00015DDB">
        <w:rPr>
          <w:rFonts w:cstheme="minorBidi"/>
          <w:u w:val="doubl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61B47F5B" w:rsidR="00A673AE" w:rsidRDefault="00D068F3" w:rsidP="003564AD">
      <w:pPr>
        <w:pStyle w:val="Heading3"/>
      </w:pPr>
      <w:r>
        <w:lastRenderedPageBreak/>
        <w:t>T</w:t>
      </w:r>
      <w:r w:rsidR="001B2BA6">
        <w:t xml:space="preserve">he </w:t>
      </w:r>
      <w:r w:rsidR="002F0B7F">
        <w:t xml:space="preserve">Header </w:t>
      </w:r>
      <w:r w:rsidR="001B2BA6">
        <w:t>section</w:t>
      </w:r>
      <w:r>
        <w:t xml:space="preserve"> </w:t>
      </w:r>
      <w:r w:rsidR="002E6BE3">
        <w:t>is optional, but strongly recommended to facilitate traceability</w:t>
      </w:r>
      <w:r w:rsidR="001B2BA6">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 xml:space="preserve">Observations metadata about the observations made (using </w:t>
      </w:r>
      <w:proofErr w:type="spellStart"/>
      <w:r>
        <w:t>OM_Observation</w:t>
      </w:r>
      <w:proofErr w:type="spellEnd"/>
      <w:r>
        <w:t>)</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proofErr w:type="spellStart"/>
      <w:r w:rsidRPr="003564AD">
        <w:rPr>
          <w:u w:val="double"/>
        </w:rPr>
        <w:t>ObservingFacilities</w:t>
      </w:r>
      <w:proofErr w:type="spellEnd"/>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6486C30A"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xml:space="preserve">) </w:t>
      </w:r>
      <w:r w:rsidR="002E6BE3">
        <w:t xml:space="preserve">and </w:t>
      </w:r>
      <w:r w:rsidR="00A673AE">
        <w:t xml:space="preserve">can be provided </w:t>
      </w:r>
      <w:proofErr w:type="spellStart"/>
      <w:r w:rsidR="00A673AE">
        <w:t>inline</w:t>
      </w:r>
      <w:proofErr w:type="spellEnd"/>
      <w:r w:rsidR="00A673AE">
        <w:t xml:space="preserve"> with an </w:t>
      </w:r>
      <w:proofErr w:type="spellStart"/>
      <w:r w:rsidR="00A673AE">
        <w:t>OM_Observation</w:t>
      </w:r>
      <w:proofErr w:type="spellEnd"/>
      <w:r w:rsidR="00A673AE">
        <w:t>.</w:t>
      </w:r>
    </w:p>
    <w:p w14:paraId="3D4F8015" w14:textId="77777777" w:rsidR="001B2BA6" w:rsidRPr="00C14696" w:rsidRDefault="001B2BA6" w:rsidP="00015DDB">
      <w:pPr>
        <w:pStyle w:val="Code-grey"/>
      </w:pPr>
      <w:r w:rsidRPr="00C14696">
        <w:t>&lt;</w:t>
      </w:r>
      <w:proofErr w:type="spellStart"/>
      <w:r w:rsidRPr="00C14696">
        <w:t>wmdr:WIGOSMetadataRecord</w:t>
      </w:r>
      <w:proofErr w:type="spellEnd"/>
      <w:r w:rsidRPr="00C14696">
        <w:t>&gt;</w:t>
      </w:r>
    </w:p>
    <w:p w14:paraId="2DF169AA" w14:textId="77777777" w:rsidR="001B2BA6" w:rsidRPr="00C14696" w:rsidRDefault="001B2BA6" w:rsidP="00015DDB">
      <w:pPr>
        <w:pStyle w:val="Code-grey"/>
      </w:pPr>
      <w:r w:rsidRPr="00C14696">
        <w:t>&lt;</w:t>
      </w:r>
      <w:proofErr w:type="spellStart"/>
      <w:r w:rsidRPr="00C14696">
        <w:t>wmdr:headerInformation</w:t>
      </w:r>
      <w:proofErr w:type="spellEnd"/>
      <w:r w:rsidRPr="00C14696">
        <w:t>&gt;</w:t>
      </w:r>
    </w:p>
    <w:p w14:paraId="216F75E7" w14:textId="77777777" w:rsidR="001B2BA6" w:rsidRPr="00C14696" w:rsidRDefault="001B2BA6" w:rsidP="00015DDB">
      <w:pPr>
        <w:pStyle w:val="Code-grey"/>
      </w:pPr>
      <w:r w:rsidRPr="00C14696">
        <w:tab/>
        <w:t>&lt;!—file header --&gt;</w:t>
      </w:r>
    </w:p>
    <w:p w14:paraId="4C0ADBE9" w14:textId="77777777" w:rsidR="001B2BA6" w:rsidRPr="00C14696" w:rsidRDefault="001B2BA6" w:rsidP="00015DDB">
      <w:pPr>
        <w:pStyle w:val="Code-grey"/>
      </w:pPr>
      <w:r w:rsidRPr="00C14696">
        <w:t>&lt;</w:t>
      </w:r>
      <w:proofErr w:type="spellStart"/>
      <w:r w:rsidRPr="00C14696">
        <w:t>wmdr:Header</w:t>
      </w:r>
      <w:proofErr w:type="spellEnd"/>
      <w:r w:rsidRPr="00C14696">
        <w:t>&gt;…&lt;/</w:t>
      </w:r>
      <w:proofErr w:type="spellStart"/>
      <w:r w:rsidRPr="00C14696">
        <w:t>wmdr:Header</w:t>
      </w:r>
      <w:proofErr w:type="spellEnd"/>
      <w:r w:rsidRPr="00C14696">
        <w:t>&gt;</w:t>
      </w:r>
    </w:p>
    <w:p w14:paraId="57A34DF0" w14:textId="77777777" w:rsidR="001B2BA6" w:rsidRPr="00015DDB" w:rsidRDefault="001B2BA6" w:rsidP="00015DDB">
      <w:pPr>
        <w:pStyle w:val="Code-grey"/>
      </w:pPr>
      <w:r w:rsidRPr="00015DDB">
        <w:t>&lt;/</w:t>
      </w:r>
      <w:proofErr w:type="spellStart"/>
      <w:r w:rsidRPr="00015DDB">
        <w:t>wmdr:headerInformation</w:t>
      </w:r>
      <w:proofErr w:type="spellEnd"/>
      <w:r w:rsidRPr="00015DDB">
        <w:t>&gt;</w:t>
      </w:r>
    </w:p>
    <w:p w14:paraId="2EF1D74A" w14:textId="77777777" w:rsidR="001B2BA6" w:rsidRPr="00C14696" w:rsidRDefault="001B2BA6" w:rsidP="00015DDB">
      <w:pPr>
        <w:pStyle w:val="Code-grey"/>
      </w:pPr>
      <w:r w:rsidRPr="00C14696">
        <w:t>&lt;</w:t>
      </w:r>
      <w:proofErr w:type="spellStart"/>
      <w:r w:rsidRPr="00C14696">
        <w:t>wmdr:equipment</w:t>
      </w:r>
      <w:proofErr w:type="spellEnd"/>
      <w:r w:rsidRPr="00C14696">
        <w:t>&gt;</w:t>
      </w:r>
    </w:p>
    <w:p w14:paraId="0EDD0954" w14:textId="77777777" w:rsidR="001B2BA6" w:rsidRPr="00C14696" w:rsidRDefault="001B2BA6" w:rsidP="00015DDB">
      <w:pPr>
        <w:pStyle w:val="Code-grey"/>
      </w:pPr>
      <w:r w:rsidRPr="00C14696">
        <w:tab/>
        <w:t>&lt;!-- an Equipment instance --&gt;</w:t>
      </w:r>
    </w:p>
    <w:p w14:paraId="50BB8E04" w14:textId="77777777" w:rsidR="001B2BA6" w:rsidRPr="00C14696" w:rsidRDefault="001B2BA6" w:rsidP="00015DDB">
      <w:pPr>
        <w:pStyle w:val="Code-grey"/>
      </w:pPr>
      <w:r w:rsidRPr="00C14696">
        <w:tab/>
        <w:t>&lt;</w:t>
      </w:r>
      <w:proofErr w:type="spellStart"/>
      <w:r w:rsidRPr="00C14696">
        <w:t>wmdr:Equipment</w:t>
      </w:r>
      <w:proofErr w:type="spellEnd"/>
      <w:r w:rsidRPr="00C14696">
        <w:t>&gt; … &lt;/</w:t>
      </w:r>
      <w:proofErr w:type="spellStart"/>
      <w:r w:rsidRPr="00C14696">
        <w:t>wmdr:Equipment</w:t>
      </w:r>
      <w:proofErr w:type="spellEnd"/>
      <w:r w:rsidRPr="00C14696">
        <w:t>&gt;</w:t>
      </w:r>
    </w:p>
    <w:p w14:paraId="464419A0" w14:textId="77777777" w:rsidR="001B2BA6" w:rsidRPr="00C14696" w:rsidRDefault="001B2BA6" w:rsidP="00015DDB">
      <w:pPr>
        <w:pStyle w:val="Code-grey"/>
      </w:pPr>
      <w:r w:rsidRPr="00C14696">
        <w:t>&lt;/</w:t>
      </w:r>
      <w:proofErr w:type="spellStart"/>
      <w:r w:rsidRPr="00C14696">
        <w:t>wmdr:equipment</w:t>
      </w:r>
      <w:proofErr w:type="spellEnd"/>
      <w:r w:rsidRPr="00C14696">
        <w:t>&gt;</w:t>
      </w:r>
    </w:p>
    <w:p w14:paraId="3D97F7BA" w14:textId="77777777" w:rsidR="001B2BA6" w:rsidRPr="00C14696" w:rsidRDefault="001B2BA6" w:rsidP="00015DDB">
      <w:pPr>
        <w:pStyle w:val="Code-grey"/>
      </w:pPr>
      <w:r w:rsidRPr="00C14696">
        <w:t>&lt;</w:t>
      </w:r>
      <w:proofErr w:type="spellStart"/>
      <w:r w:rsidRPr="00C14696">
        <w:t>wmdr:equipment</w:t>
      </w:r>
      <w:proofErr w:type="spellEnd"/>
      <w:r w:rsidRPr="00C14696">
        <w:t>&gt;</w:t>
      </w:r>
    </w:p>
    <w:p w14:paraId="0A0763EE" w14:textId="77777777" w:rsidR="001B2BA6" w:rsidRPr="00C14696" w:rsidRDefault="001B2BA6" w:rsidP="00015DDB">
      <w:pPr>
        <w:pStyle w:val="Code-grey"/>
      </w:pPr>
      <w:r w:rsidRPr="00C14696">
        <w:t>&lt;!-- another Equipment instance --&gt;</w:t>
      </w:r>
    </w:p>
    <w:p w14:paraId="58914E44" w14:textId="77777777" w:rsidR="001B2BA6" w:rsidRPr="00C14696" w:rsidRDefault="001B2BA6" w:rsidP="00015DDB">
      <w:pPr>
        <w:pStyle w:val="Code-grey"/>
      </w:pPr>
      <w:r w:rsidRPr="00C14696">
        <w:tab/>
        <w:t>&lt;</w:t>
      </w:r>
      <w:proofErr w:type="spellStart"/>
      <w:r w:rsidRPr="00C14696">
        <w:t>wmdr:Equipment</w:t>
      </w:r>
      <w:proofErr w:type="spellEnd"/>
      <w:r w:rsidRPr="00C14696">
        <w:t>&gt; … &lt;/</w:t>
      </w:r>
      <w:proofErr w:type="spellStart"/>
      <w:r w:rsidRPr="00C14696">
        <w:t>wmdr:Equipment</w:t>
      </w:r>
      <w:proofErr w:type="spellEnd"/>
      <w:r w:rsidRPr="00C14696">
        <w:t>&gt;</w:t>
      </w:r>
    </w:p>
    <w:p w14:paraId="5974785E" w14:textId="77777777" w:rsidR="001B2BA6" w:rsidRPr="00C14696" w:rsidRDefault="001B2BA6" w:rsidP="00015DDB">
      <w:pPr>
        <w:pStyle w:val="Code-grey"/>
      </w:pPr>
      <w:r w:rsidRPr="00C14696">
        <w:t>&lt;/</w:t>
      </w:r>
      <w:proofErr w:type="spellStart"/>
      <w:r w:rsidRPr="00C14696">
        <w:t>wmdr:equipment</w:t>
      </w:r>
      <w:proofErr w:type="spellEnd"/>
      <w:r w:rsidRPr="00C14696">
        <w:t>&gt;</w:t>
      </w:r>
    </w:p>
    <w:p w14:paraId="643A9D0A" w14:textId="77777777" w:rsidR="001B2BA6" w:rsidRPr="00C14696" w:rsidRDefault="001B2BA6" w:rsidP="00015DDB">
      <w:pPr>
        <w:pStyle w:val="Code-grey"/>
      </w:pPr>
      <w:r w:rsidRPr="00C14696">
        <w:t>&lt;</w:t>
      </w:r>
      <w:proofErr w:type="spellStart"/>
      <w:r w:rsidRPr="00C14696">
        <w:t>wmdr:facility</w:t>
      </w:r>
      <w:proofErr w:type="spellEnd"/>
      <w:r w:rsidRPr="00C14696">
        <w:t>&gt;</w:t>
      </w:r>
    </w:p>
    <w:p w14:paraId="37A7823E" w14:textId="77777777" w:rsidR="001B2BA6" w:rsidRPr="00C14696" w:rsidRDefault="001B2BA6" w:rsidP="00015DDB">
      <w:pPr>
        <w:pStyle w:val="Code-grey"/>
      </w:pPr>
      <w:r w:rsidRPr="00C14696">
        <w:tab/>
        <w:t xml:space="preserve">&lt;!-- an </w:t>
      </w:r>
      <w:proofErr w:type="spellStart"/>
      <w:r w:rsidRPr="00C14696">
        <w:t>ObservingFacility</w:t>
      </w:r>
      <w:proofErr w:type="spellEnd"/>
      <w:r w:rsidRPr="00C14696">
        <w:t xml:space="preserve"> instance --&gt;</w:t>
      </w:r>
      <w:r w:rsidRPr="00C14696">
        <w:tab/>
      </w:r>
    </w:p>
    <w:p w14:paraId="303C56CC" w14:textId="77777777" w:rsidR="001B2BA6" w:rsidRPr="00C14696" w:rsidRDefault="001B2BA6" w:rsidP="00015DDB">
      <w:pPr>
        <w:pStyle w:val="Code-grey"/>
      </w:pPr>
      <w:r w:rsidRPr="00C14696">
        <w:t>&lt;</w:t>
      </w:r>
      <w:proofErr w:type="spellStart"/>
      <w:r w:rsidRPr="00C14696">
        <w:t>wmdr:ObservingFacilty</w:t>
      </w:r>
      <w:proofErr w:type="spellEnd"/>
      <w:r w:rsidRPr="00C14696">
        <w:t>&gt; … &lt;/</w:t>
      </w:r>
      <w:proofErr w:type="spellStart"/>
      <w:r w:rsidRPr="00C14696">
        <w:t>wmdr:ObservingFacilty</w:t>
      </w:r>
      <w:proofErr w:type="spellEnd"/>
      <w:r w:rsidRPr="00C14696">
        <w:t>&gt;</w:t>
      </w:r>
    </w:p>
    <w:p w14:paraId="15DA9486" w14:textId="77777777" w:rsidR="001B2BA6" w:rsidRPr="00C14696" w:rsidRDefault="001B2BA6" w:rsidP="00015DDB">
      <w:pPr>
        <w:pStyle w:val="Code-grey"/>
      </w:pPr>
      <w:r w:rsidRPr="00C14696">
        <w:t>&lt;/</w:t>
      </w:r>
      <w:proofErr w:type="spellStart"/>
      <w:r w:rsidRPr="00C14696">
        <w:t>wmdr:facility</w:t>
      </w:r>
      <w:proofErr w:type="spellEnd"/>
      <w:r w:rsidRPr="00C14696">
        <w:t>&gt;</w:t>
      </w:r>
    </w:p>
    <w:p w14:paraId="7D8085EF" w14:textId="77777777" w:rsidR="001B2BA6" w:rsidRPr="00C14696" w:rsidRDefault="001B2BA6" w:rsidP="00015DDB">
      <w:pPr>
        <w:pStyle w:val="Code-grey"/>
      </w:pPr>
      <w:r w:rsidRPr="00C14696">
        <w:t>&lt;</w:t>
      </w:r>
      <w:proofErr w:type="spellStart"/>
      <w:r w:rsidRPr="00C14696">
        <w:t>wmdr:observation</w:t>
      </w:r>
      <w:proofErr w:type="spellEnd"/>
      <w:r w:rsidRPr="00C14696">
        <w:t>&gt;</w:t>
      </w:r>
    </w:p>
    <w:p w14:paraId="469F16F0" w14:textId="31791DCE" w:rsidR="001B2BA6" w:rsidRPr="00C14696" w:rsidRDefault="00F32427" w:rsidP="00015DDB">
      <w:pPr>
        <w:pStyle w:val="Code-grey"/>
      </w:pPr>
      <w:r>
        <w:tab/>
      </w:r>
      <w:r w:rsidR="001B2BA6" w:rsidRPr="00C14696">
        <w:t xml:space="preserve">&lt;!-- an </w:t>
      </w:r>
      <w:proofErr w:type="spellStart"/>
      <w:r w:rsidR="001B2BA6" w:rsidRPr="00C14696">
        <w:t>Observ</w:t>
      </w:r>
      <w:r w:rsidR="006773E6" w:rsidRPr="00C14696">
        <w:t>ingCapability</w:t>
      </w:r>
      <w:proofErr w:type="spellEnd"/>
      <w:r w:rsidR="001B2BA6" w:rsidRPr="00C14696">
        <w:t xml:space="preserve"> instance --&gt;</w:t>
      </w:r>
    </w:p>
    <w:p w14:paraId="0053C18E" w14:textId="77777777" w:rsidR="00F32427" w:rsidRDefault="00F32427" w:rsidP="00015DDB">
      <w:pPr>
        <w:pStyle w:val="Code-grey"/>
      </w:pPr>
      <w:r>
        <w:tab/>
      </w:r>
      <w:r w:rsidRPr="00F32427">
        <w:t>&lt;</w:t>
      </w:r>
      <w:proofErr w:type="spellStart"/>
      <w:r w:rsidRPr="00F32427">
        <w:t>wmdr:ObservingCapability</w:t>
      </w:r>
      <w:proofErr w:type="spellEnd"/>
      <w:r w:rsidRPr="00F32427">
        <w:t xml:space="preserve"> </w:t>
      </w:r>
      <w:proofErr w:type="spellStart"/>
      <w:r w:rsidRPr="00F32427">
        <w:t>gml:id</w:t>
      </w:r>
      <w:proofErr w:type="spellEnd"/>
      <w:r w:rsidRPr="00F32427">
        <w:t>="</w:t>
      </w:r>
      <w:r>
        <w:t>…</w:t>
      </w:r>
      <w:r w:rsidRPr="00F32427">
        <w:t>"&gt;</w:t>
      </w:r>
    </w:p>
    <w:p w14:paraId="603FCB6E" w14:textId="1676202C" w:rsidR="001B2BA6" w:rsidRPr="00C14696" w:rsidRDefault="00F32427" w:rsidP="00015DDB">
      <w:pPr>
        <w:pStyle w:val="Code-grey"/>
      </w:pPr>
      <w:r>
        <w:tab/>
      </w:r>
      <w:r w:rsidR="001B2BA6" w:rsidRPr="00C14696">
        <w:tab/>
        <w:t>&lt;</w:t>
      </w:r>
      <w:proofErr w:type="spellStart"/>
      <w:r w:rsidR="001B2BA6" w:rsidRPr="00C14696">
        <w:t>om:OM_Observation</w:t>
      </w:r>
      <w:proofErr w:type="spellEnd"/>
      <w:r w:rsidR="001B2BA6" w:rsidRPr="00C14696">
        <w:t>&gt; … &lt;/</w:t>
      </w:r>
      <w:proofErr w:type="spellStart"/>
      <w:r w:rsidR="001B2BA6" w:rsidRPr="00C14696">
        <w:t>om:</w:t>
      </w:r>
      <w:r w:rsidR="003971ED" w:rsidRPr="00C14696">
        <w:t>OM_</w:t>
      </w:r>
      <w:r w:rsidR="001B2BA6" w:rsidRPr="00C14696">
        <w:t>Observation</w:t>
      </w:r>
      <w:proofErr w:type="spellEnd"/>
      <w:r w:rsidR="001B2BA6" w:rsidRPr="00C14696">
        <w:t>&gt;</w:t>
      </w:r>
    </w:p>
    <w:p w14:paraId="78EFD414" w14:textId="6E1A3C08" w:rsidR="00F32427" w:rsidRDefault="00F32427" w:rsidP="00F32427">
      <w:pPr>
        <w:pStyle w:val="Code-grey"/>
      </w:pPr>
      <w:r>
        <w:tab/>
      </w:r>
      <w:r>
        <w:tab/>
        <w:t xml:space="preserve">&lt;!-- another </w:t>
      </w:r>
      <w:proofErr w:type="spellStart"/>
      <w:r>
        <w:t>OM_Observation</w:t>
      </w:r>
      <w:proofErr w:type="spellEnd"/>
      <w:r>
        <w:t xml:space="preserve"> instance --&gt;</w:t>
      </w:r>
    </w:p>
    <w:p w14:paraId="18415DB0" w14:textId="77777777" w:rsidR="00F32427" w:rsidRPr="00C14696" w:rsidRDefault="00F32427" w:rsidP="00F32427">
      <w:pPr>
        <w:pStyle w:val="Code-grey"/>
      </w:pPr>
      <w:r>
        <w:tab/>
      </w:r>
      <w:r w:rsidRPr="00C14696">
        <w:tab/>
        <w:t>&lt;</w:t>
      </w:r>
      <w:proofErr w:type="spellStart"/>
      <w:r w:rsidRPr="00C14696">
        <w:t>om:OM_Observation</w:t>
      </w:r>
      <w:proofErr w:type="spellEnd"/>
      <w:r w:rsidRPr="00C14696">
        <w:t>&gt; … &lt;/</w:t>
      </w:r>
      <w:proofErr w:type="spellStart"/>
      <w:r w:rsidRPr="00C14696">
        <w:t>om:OM_Observation</w:t>
      </w:r>
      <w:proofErr w:type="spellEnd"/>
      <w:r w:rsidRPr="00C14696">
        <w:t>&gt;</w:t>
      </w:r>
    </w:p>
    <w:p w14:paraId="4CBCF3ED" w14:textId="1A8421AD" w:rsidR="00F32427" w:rsidRDefault="00F32427" w:rsidP="00015DDB">
      <w:pPr>
        <w:pStyle w:val="Code-grey"/>
      </w:pPr>
      <w:r>
        <w:tab/>
      </w:r>
      <w:r w:rsidRPr="00F32427">
        <w:t>&lt;</w:t>
      </w:r>
      <w:r>
        <w:t>/</w:t>
      </w:r>
      <w:proofErr w:type="spellStart"/>
      <w:r w:rsidRPr="00F32427">
        <w:t>wmdr:ObservingCapability</w:t>
      </w:r>
      <w:proofErr w:type="spellEnd"/>
      <w:r>
        <w:t>&gt;</w:t>
      </w:r>
    </w:p>
    <w:p w14:paraId="699FB500" w14:textId="5A0CB84C" w:rsidR="001B2BA6" w:rsidRPr="00C14696" w:rsidRDefault="00F32427" w:rsidP="00015DDB">
      <w:pPr>
        <w:pStyle w:val="Code-grey"/>
      </w:pPr>
      <w:r>
        <w:tab/>
      </w:r>
      <w:r w:rsidR="001B2BA6" w:rsidRPr="00C14696">
        <w:t xml:space="preserve">&lt;!-- another </w:t>
      </w:r>
      <w:proofErr w:type="spellStart"/>
      <w:r w:rsidR="006773E6" w:rsidRPr="00C14696">
        <w:t>ObservingCapability</w:t>
      </w:r>
      <w:proofErr w:type="spellEnd"/>
      <w:r w:rsidR="001B2BA6" w:rsidRPr="00C14696">
        <w:t xml:space="preserve"> instance --&gt;</w:t>
      </w:r>
    </w:p>
    <w:p w14:paraId="2410DE89" w14:textId="77777777" w:rsidR="00F32427" w:rsidRDefault="00F32427" w:rsidP="00F32427">
      <w:pPr>
        <w:pStyle w:val="Code-grey"/>
      </w:pPr>
      <w:r>
        <w:tab/>
      </w:r>
      <w:r w:rsidRPr="00F32427">
        <w:t>&lt;</w:t>
      </w:r>
      <w:proofErr w:type="spellStart"/>
      <w:r w:rsidRPr="00F32427">
        <w:t>wmdr:ObservingCapability</w:t>
      </w:r>
      <w:proofErr w:type="spellEnd"/>
      <w:r w:rsidRPr="00F32427">
        <w:t xml:space="preserve"> </w:t>
      </w:r>
      <w:proofErr w:type="spellStart"/>
      <w:r w:rsidRPr="00F32427">
        <w:t>gml:id</w:t>
      </w:r>
      <w:proofErr w:type="spellEnd"/>
      <w:r w:rsidRPr="00F32427">
        <w:t>="</w:t>
      </w:r>
      <w:r>
        <w:t>…</w:t>
      </w:r>
      <w:r w:rsidRPr="00F32427">
        <w:t>"&gt;</w:t>
      </w:r>
    </w:p>
    <w:p w14:paraId="3635E4D8" w14:textId="77777777" w:rsidR="00F32427" w:rsidRPr="00C14696" w:rsidRDefault="00F32427" w:rsidP="00F32427">
      <w:pPr>
        <w:pStyle w:val="Code-grey"/>
      </w:pPr>
      <w:r>
        <w:tab/>
      </w:r>
      <w:r w:rsidRPr="00C14696">
        <w:tab/>
        <w:t>&lt;</w:t>
      </w:r>
      <w:proofErr w:type="spellStart"/>
      <w:r w:rsidRPr="00C14696">
        <w:t>om:OM_Observation</w:t>
      </w:r>
      <w:proofErr w:type="spellEnd"/>
      <w:r w:rsidRPr="00C14696">
        <w:t>&gt; … &lt;/</w:t>
      </w:r>
      <w:proofErr w:type="spellStart"/>
      <w:r w:rsidRPr="00C14696">
        <w:t>om:OM_Observation</w:t>
      </w:r>
      <w:proofErr w:type="spellEnd"/>
      <w:r w:rsidRPr="00C14696">
        <w:t>&gt;</w:t>
      </w:r>
    </w:p>
    <w:p w14:paraId="4C98F95A" w14:textId="77777777" w:rsidR="00F32427" w:rsidRDefault="00F32427" w:rsidP="00F32427">
      <w:pPr>
        <w:pStyle w:val="Code-grey"/>
      </w:pPr>
      <w:r>
        <w:tab/>
      </w:r>
      <w:r w:rsidRPr="00F32427">
        <w:t>&lt;</w:t>
      </w:r>
      <w:r>
        <w:t>/</w:t>
      </w:r>
      <w:proofErr w:type="spellStart"/>
      <w:r w:rsidRPr="00F32427">
        <w:t>wmdr:ObservingCapability</w:t>
      </w:r>
      <w:proofErr w:type="spellEnd"/>
      <w:r>
        <w:t>&gt;</w:t>
      </w:r>
    </w:p>
    <w:p w14:paraId="7F9EE5AB" w14:textId="364E84E2" w:rsidR="001B2BA6" w:rsidRPr="00C14696" w:rsidRDefault="00F32427" w:rsidP="00015DDB">
      <w:pPr>
        <w:pStyle w:val="Code-grey"/>
      </w:pPr>
      <w:r>
        <w:tab/>
      </w:r>
      <w:r w:rsidR="001B2BA6" w:rsidRPr="00C14696">
        <w:t xml:space="preserve">&lt;!—a third </w:t>
      </w:r>
      <w:proofErr w:type="spellStart"/>
      <w:r w:rsidR="00FD1B55" w:rsidRPr="00C14696">
        <w:t>ObservingCapability</w:t>
      </w:r>
      <w:proofErr w:type="spellEnd"/>
      <w:r w:rsidR="001B2BA6" w:rsidRPr="00C14696">
        <w:t xml:space="preserve"> instance --&gt;</w:t>
      </w:r>
    </w:p>
    <w:p w14:paraId="366FE390" w14:textId="77777777" w:rsidR="00F32427" w:rsidRDefault="00F32427" w:rsidP="00F32427">
      <w:pPr>
        <w:pStyle w:val="Code-grey"/>
      </w:pPr>
      <w:r>
        <w:tab/>
      </w:r>
      <w:r w:rsidRPr="00F32427">
        <w:t>&lt;</w:t>
      </w:r>
      <w:proofErr w:type="spellStart"/>
      <w:r w:rsidRPr="00F32427">
        <w:t>wmdr:ObservingCapability</w:t>
      </w:r>
      <w:proofErr w:type="spellEnd"/>
      <w:r w:rsidRPr="00F32427">
        <w:t xml:space="preserve"> </w:t>
      </w:r>
      <w:proofErr w:type="spellStart"/>
      <w:r w:rsidRPr="00F32427">
        <w:t>gml:id</w:t>
      </w:r>
      <w:proofErr w:type="spellEnd"/>
      <w:r w:rsidRPr="00F32427">
        <w:t>="</w:t>
      </w:r>
      <w:r>
        <w:t>…</w:t>
      </w:r>
      <w:r w:rsidRPr="00F32427">
        <w:t>"&gt;</w:t>
      </w:r>
    </w:p>
    <w:p w14:paraId="7D79EDD7" w14:textId="77777777" w:rsidR="00F32427" w:rsidRPr="00C14696" w:rsidRDefault="00F32427" w:rsidP="00F32427">
      <w:pPr>
        <w:pStyle w:val="Code-grey"/>
      </w:pPr>
      <w:r>
        <w:tab/>
      </w:r>
      <w:r w:rsidRPr="00C14696">
        <w:tab/>
        <w:t>&lt;</w:t>
      </w:r>
      <w:proofErr w:type="spellStart"/>
      <w:r w:rsidRPr="00C14696">
        <w:t>om:OM_Observation</w:t>
      </w:r>
      <w:proofErr w:type="spellEnd"/>
      <w:r w:rsidRPr="00C14696">
        <w:t>&gt; … &lt;/</w:t>
      </w:r>
      <w:proofErr w:type="spellStart"/>
      <w:r w:rsidRPr="00C14696">
        <w:t>om:OM_Observation</w:t>
      </w:r>
      <w:proofErr w:type="spellEnd"/>
      <w:r w:rsidRPr="00C14696">
        <w:t>&gt;</w:t>
      </w:r>
    </w:p>
    <w:p w14:paraId="49A64BD6" w14:textId="77777777" w:rsidR="00F32427" w:rsidRDefault="00F32427" w:rsidP="00F32427">
      <w:pPr>
        <w:pStyle w:val="Code-grey"/>
      </w:pPr>
      <w:r>
        <w:tab/>
      </w:r>
      <w:r w:rsidRPr="00F32427">
        <w:t>&lt;</w:t>
      </w:r>
      <w:r>
        <w:t>/</w:t>
      </w:r>
      <w:proofErr w:type="spellStart"/>
      <w:r w:rsidRPr="00F32427">
        <w:t>wmdr:ObservingCapability</w:t>
      </w:r>
      <w:proofErr w:type="spellEnd"/>
      <w:r>
        <w:t>&gt;</w:t>
      </w:r>
    </w:p>
    <w:p w14:paraId="10893C5A" w14:textId="77777777" w:rsidR="001B2BA6" w:rsidRPr="00C14696" w:rsidRDefault="001B2BA6" w:rsidP="00015DDB">
      <w:pPr>
        <w:pStyle w:val="Code-grey"/>
      </w:pPr>
      <w:r w:rsidRPr="00C14696">
        <w:t>&lt;/</w:t>
      </w:r>
      <w:proofErr w:type="spellStart"/>
      <w:r w:rsidRPr="00C14696">
        <w:t>wmdr:observation</w:t>
      </w:r>
      <w:proofErr w:type="spellEnd"/>
      <w:r w:rsidRPr="00C14696">
        <w:t>&gt;</w:t>
      </w:r>
    </w:p>
    <w:p w14:paraId="1F796A5D" w14:textId="1E0BFF13" w:rsidR="001B2BA6" w:rsidRDefault="001B2BA6" w:rsidP="003564AD">
      <w:pPr>
        <w:pStyle w:val="Heading3"/>
      </w:pPr>
      <w:r>
        <w:lastRenderedPageBreak/>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744" w:name="_Toc535827239"/>
      <w:r w:rsidRPr="00A15B15">
        <w:t>G</w:t>
      </w:r>
      <w:r>
        <w:t>ML</w:t>
      </w:r>
      <w:r w:rsidRPr="00A15B15">
        <w:t xml:space="preserve"> </w:t>
      </w:r>
      <w:r w:rsidR="001B2BA6" w:rsidRPr="00A15B15">
        <w:t>properties</w:t>
      </w:r>
      <w:bookmarkEnd w:id="744"/>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 xml:space="preserve">GML </w:t>
      </w:r>
      <w:proofErr w:type="spellStart"/>
      <w:r w:rsidRPr="00A673AE">
        <w:rPr>
          <w:u w:val="double"/>
        </w:rPr>
        <w:t>FeatureTypes</w:t>
      </w:r>
      <w:proofErr w:type="spellEnd"/>
      <w:r>
        <w:t>.</w:t>
      </w:r>
    </w:p>
    <w:p w14:paraId="0DF79AF2" w14:textId="198B2829" w:rsidR="001B2BA6" w:rsidRDefault="00A673AE" w:rsidP="003564AD">
      <w:pPr>
        <w:pStyle w:val="Heading3"/>
      </w:pPr>
      <w:r w:rsidRPr="00A673AE">
        <w:rPr>
          <w:u w:val="double"/>
        </w:rPr>
        <w:t xml:space="preserve">GML </w:t>
      </w:r>
      <w:proofErr w:type="spellStart"/>
      <w:r w:rsidRPr="00A673AE">
        <w:rPr>
          <w:u w:val="double"/>
        </w:rPr>
        <w:t>FeatureTypes</w:t>
      </w:r>
      <w:proofErr w:type="spellEnd"/>
      <w:r w:rsidR="001B2BA6">
        <w:t xml:space="preserve"> carry additional properties from </w:t>
      </w:r>
      <w:r w:rsidR="001B2BA6" w:rsidRPr="00A673AE">
        <w:rPr>
          <w:u w:val="double"/>
        </w:rPr>
        <w:t>GML</w:t>
      </w:r>
      <w:r w:rsidR="001B2BA6">
        <w:t>, namely:</w:t>
      </w:r>
    </w:p>
    <w:p w14:paraId="6EFFE976" w14:textId="77777777" w:rsidR="001B2BA6" w:rsidRPr="00676195" w:rsidRDefault="001B2BA6" w:rsidP="00015DDB">
      <w:pPr>
        <w:pStyle w:val="Code-grey"/>
      </w:pPr>
      <w:proofErr w:type="spellStart"/>
      <w:r w:rsidRPr="00676195">
        <w:t>gml:name</w:t>
      </w:r>
      <w:proofErr w:type="spellEnd"/>
    </w:p>
    <w:p w14:paraId="6AAC52DE" w14:textId="77777777" w:rsidR="001B2BA6" w:rsidRPr="00676195" w:rsidRDefault="001B2BA6" w:rsidP="00C14696">
      <w:pPr>
        <w:pStyle w:val="Code-grey"/>
      </w:pPr>
      <w:proofErr w:type="spellStart"/>
      <w:r w:rsidRPr="00676195">
        <w:t>gml:identifier</w:t>
      </w:r>
      <w:proofErr w:type="spellEnd"/>
    </w:p>
    <w:p w14:paraId="003E1AA2" w14:textId="4469752E" w:rsidR="001B2BA6" w:rsidRPr="00676195" w:rsidRDefault="001B2BA6" w:rsidP="00C14696">
      <w:pPr>
        <w:pStyle w:val="Code-grey"/>
      </w:pPr>
      <w:proofErr w:type="spellStart"/>
      <w:r w:rsidRPr="00676195">
        <w:t>gml:description</w:t>
      </w:r>
      <w:proofErr w:type="spellEnd"/>
    </w:p>
    <w:p w14:paraId="699056BF" w14:textId="7DB56734" w:rsidR="001B2BA6" w:rsidRDefault="001B2BA6" w:rsidP="003564AD">
      <w:pPr>
        <w:pStyle w:val="Heading3"/>
      </w:pPr>
      <w:r>
        <w:t xml:space="preserve">Of these, </w:t>
      </w:r>
      <w:proofErr w:type="spellStart"/>
      <w:r>
        <w:t>gml:name</w:t>
      </w:r>
      <w:proofErr w:type="spellEnd"/>
      <w:r>
        <w:t xml:space="preserve">, </w:t>
      </w:r>
      <w:proofErr w:type="spellStart"/>
      <w:r>
        <w:t>gml:identifier</w:t>
      </w:r>
      <w:proofErr w:type="spellEnd"/>
      <w:r>
        <w:t xml:space="preserve"> and </w:t>
      </w:r>
      <w:proofErr w:type="spellStart"/>
      <w:r>
        <w:t>gml:description</w:t>
      </w:r>
      <w:proofErr w:type="spellEnd"/>
      <w:r>
        <w:t xml:space="preserve">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proofErr w:type="spellStart"/>
      <w:r>
        <w:t>AbstractMonitoringFeature</w:t>
      </w:r>
      <w:proofErr w:type="spellEnd"/>
    </w:p>
    <w:p w14:paraId="22E6D0A6" w14:textId="77777777" w:rsidR="001B2BA6" w:rsidRDefault="001B2BA6" w:rsidP="00C14696">
      <w:pPr>
        <w:pStyle w:val="Code-grey"/>
      </w:pPr>
      <w:proofErr w:type="spellStart"/>
      <w:r>
        <w:t>AbstractEnvironmentalMonitoringFeature</w:t>
      </w:r>
      <w:proofErr w:type="spellEnd"/>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proofErr w:type="spellStart"/>
      <w:r>
        <w:t>EquipmentLog</w:t>
      </w:r>
      <w:proofErr w:type="spellEnd"/>
    </w:p>
    <w:p w14:paraId="090CC203" w14:textId="77777777" w:rsidR="001B2BA6" w:rsidRDefault="001B2BA6" w:rsidP="00C14696">
      <w:pPr>
        <w:pStyle w:val="Code-grey"/>
      </w:pPr>
      <w:proofErr w:type="spellStart"/>
      <w:r>
        <w:t>FacilityLog</w:t>
      </w:r>
      <w:proofErr w:type="spellEnd"/>
    </w:p>
    <w:p w14:paraId="497BACB4" w14:textId="77777777" w:rsidR="001B2BA6" w:rsidRDefault="001B2BA6" w:rsidP="00C14696">
      <w:pPr>
        <w:pStyle w:val="Code-grey"/>
      </w:pPr>
      <w:proofErr w:type="spellStart"/>
      <w:r>
        <w:t>FacilitySet</w:t>
      </w:r>
      <w:proofErr w:type="spellEnd"/>
    </w:p>
    <w:p w14:paraId="289D5766" w14:textId="77777777" w:rsidR="001B2BA6" w:rsidRDefault="001B2BA6" w:rsidP="00C14696">
      <w:pPr>
        <w:pStyle w:val="Code-grey"/>
      </w:pPr>
      <w:r>
        <w:t>Log</w:t>
      </w:r>
    </w:p>
    <w:p w14:paraId="372EAE03" w14:textId="77777777" w:rsidR="001B2BA6" w:rsidRDefault="001B2BA6" w:rsidP="00C14696">
      <w:pPr>
        <w:pStyle w:val="Code-grey"/>
      </w:pPr>
      <w:proofErr w:type="spellStart"/>
      <w:r>
        <w:t>ObservingFacility</w:t>
      </w:r>
      <w:proofErr w:type="spellEnd"/>
    </w:p>
    <w:p w14:paraId="14D66749" w14:textId="77777777" w:rsidR="001B2BA6" w:rsidRDefault="001B2BA6" w:rsidP="00C14696">
      <w:pPr>
        <w:pStyle w:val="Code-grey"/>
      </w:pPr>
      <w:r>
        <w:t>Process</w:t>
      </w:r>
    </w:p>
    <w:p w14:paraId="004505DC" w14:textId="77777777" w:rsidR="001B2BA6" w:rsidRDefault="001B2BA6" w:rsidP="00C14696">
      <w:pPr>
        <w:pStyle w:val="Code-grey"/>
      </w:pPr>
      <w:proofErr w:type="spellStart"/>
      <w:r w:rsidRPr="003C0993">
        <w:t>ResultSet</w:t>
      </w:r>
      <w:proofErr w:type="spellEnd"/>
    </w:p>
    <w:p w14:paraId="72FE6E15" w14:textId="77777777" w:rsidR="001B2BA6" w:rsidRDefault="001B2BA6" w:rsidP="00C14696">
      <w:pPr>
        <w:pStyle w:val="Code-grey"/>
      </w:pPr>
      <w:proofErr w:type="spellStart"/>
      <w:r>
        <w:t>WIGOSMetadataRecord</w:t>
      </w:r>
      <w:proofErr w:type="spellEnd"/>
    </w:p>
    <w:p w14:paraId="1693308F" w14:textId="77777777" w:rsidR="00A673AE" w:rsidRPr="00A15B15" w:rsidRDefault="001B2BA6" w:rsidP="003564AD">
      <w:pPr>
        <w:pStyle w:val="Heading2"/>
      </w:pPr>
      <w:bookmarkStart w:id="745" w:name="_Toc529393699"/>
      <w:bookmarkStart w:id="746" w:name="_Toc535827240"/>
      <w:bookmarkEnd w:id="745"/>
      <w:r w:rsidRPr="00A15B15">
        <w:lastRenderedPageBreak/>
        <w:t>Use of Identifiers</w:t>
      </w:r>
      <w:bookmarkEnd w:id="746"/>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proofErr w:type="spellStart"/>
      <w:r w:rsidR="00A673AE" w:rsidRPr="0076052C">
        <w:rPr>
          <w:u w:val="double"/>
        </w:rPr>
        <w:t>ObservingFacility</w:t>
      </w:r>
      <w:proofErr w:type="spellEnd"/>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proofErr w:type="spellStart"/>
      <w:r w:rsidR="00A673AE" w:rsidRPr="0076052C">
        <w:rPr>
          <w:u w:val="double"/>
        </w:rPr>
        <w:t>ObservingFacility</w:t>
      </w:r>
      <w:proofErr w:type="spellEnd"/>
      <w:r w:rsidR="00A673AE" w:rsidRPr="0076052C">
        <w:t xml:space="preserve"> instances</w:t>
      </w:r>
      <w:r w:rsidRPr="0076052C">
        <w:t xml:space="preserve"> from within </w:t>
      </w:r>
      <w:proofErr w:type="spellStart"/>
      <w:r w:rsidRPr="0076052C">
        <w:rPr>
          <w:u w:val="double"/>
        </w:rPr>
        <w:t>OM_Observation</w:t>
      </w:r>
      <w:proofErr w:type="spellEnd"/>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proofErr w:type="spellStart"/>
      <w:r w:rsidR="001B2BA6" w:rsidRPr="00EE5B6D">
        <w:rPr>
          <w:u w:val="double"/>
        </w:rPr>
        <w:t>ObservingFacility</w:t>
      </w:r>
      <w:proofErr w:type="spellEnd"/>
      <w:r w:rsidR="001B2BA6" w:rsidRPr="00C356DC">
        <w:t xml:space="preserve"> defin</w:t>
      </w:r>
      <w:r w:rsidR="00D068F3">
        <w:t>i</w:t>
      </w:r>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proofErr w:type="spellStart"/>
      <w:r w:rsidRPr="00EE5B6D">
        <w:rPr>
          <w:u w:val="double"/>
        </w:rPr>
        <w:t>OM_Observations</w:t>
      </w:r>
      <w:proofErr w:type="spellEnd"/>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proofErr w:type="spellStart"/>
      <w:r w:rsidRPr="00EE5B6D">
        <w:rPr>
          <w:u w:val="double"/>
        </w:rPr>
        <w:t>ObservingFacilities</w:t>
      </w:r>
      <w:proofErr w:type="spellEnd"/>
      <w:r w:rsidRPr="00C356DC">
        <w:t xml:space="preserve"> used in the capture of the observation.</w:t>
      </w:r>
      <w:r>
        <w:t xml:space="preserve">  </w:t>
      </w:r>
    </w:p>
    <w:p w14:paraId="2FD87B00" w14:textId="7FA8C4A3" w:rsidR="001B2BA6" w:rsidRDefault="00FA61D8" w:rsidP="003564AD">
      <w:pPr>
        <w:pStyle w:val="Heading3"/>
      </w:pPr>
      <w:r>
        <w:t>WMDR records sh</w:t>
      </w:r>
      <w:r w:rsidR="00644370">
        <w:t>all</w:t>
      </w:r>
      <w:r>
        <w:t xml:space="preserve"> use WIGOS Station Identif</w:t>
      </w:r>
      <w:r w:rsidR="00D068F3">
        <w:t>i</w:t>
      </w:r>
      <w:r>
        <w:t xml:space="preserve">ers for the </w:t>
      </w:r>
      <w:proofErr w:type="spellStart"/>
      <w:r w:rsidRPr="00EE5B6D">
        <w:rPr>
          <w:u w:val="double"/>
        </w:rPr>
        <w:t>gml:identifier</w:t>
      </w:r>
      <w:proofErr w:type="spellEnd"/>
      <w:r>
        <w:t xml:space="preserve"> property of </w:t>
      </w:r>
      <w:proofErr w:type="spellStart"/>
      <w:r w:rsidRPr="00EE5B6D">
        <w:rPr>
          <w:u w:val="double"/>
        </w:rPr>
        <w:t>ObservingFacility</w:t>
      </w:r>
      <w:proofErr w:type="spellEnd"/>
      <w:r>
        <w:t>.</w:t>
      </w:r>
    </w:p>
    <w:p w14:paraId="021145B5" w14:textId="4A35DA78" w:rsidR="00377514" w:rsidRPr="00A15B15" w:rsidRDefault="00377514" w:rsidP="003564AD">
      <w:pPr>
        <w:pStyle w:val="Heading3"/>
      </w:pPr>
      <w:r w:rsidRPr="00377514">
        <w:t xml:space="preserve">Identifiers used to identify items referred to by WIGOS metadata records </w:t>
      </w:r>
      <w:r w:rsidR="00160E1C">
        <w:t>must</w:t>
      </w:r>
      <w:r w:rsidRPr="00377514">
        <w:t xml:space="preserve"> have the form</w:t>
      </w:r>
      <w:r w:rsidR="00160E1C">
        <w:t xml:space="preserve"> a-b-c-d. The URI</w:t>
      </w:r>
      <w:r w:rsidRPr="00377514">
        <w:t xml:space="preserve"> </w:t>
      </w:r>
      <w:r w:rsidR="00743BEB">
        <w:fldChar w:fldCharType="begin"/>
      </w:r>
      <w:r w:rsidR="00743BEB">
        <w:instrText xml:space="preserve"> HYPERLINK "http://data.wmo.int/wigos/a-b-c-d" </w:instrText>
      </w:r>
      <w:ins w:id="747" w:author="Klausen Jörg" w:date="2019-01-21T09:43:00Z"/>
      <w:r w:rsidR="00743BEB">
        <w:fldChar w:fldCharType="separate"/>
      </w:r>
      <w:r w:rsidRPr="00E4495E">
        <w:rPr>
          <w:rStyle w:val="Hyperlink"/>
        </w:rPr>
        <w:t>http://data.wmo.int/wigos/a-b-c-d</w:t>
      </w:r>
      <w:r w:rsidR="00743BEB">
        <w:rPr>
          <w:rStyle w:val="Hyperlink"/>
        </w:rPr>
        <w:fldChar w:fldCharType="end"/>
      </w:r>
      <w:r w:rsidR="00160E1C">
        <w:rPr>
          <w:rStyle w:val="Hyperlink"/>
        </w:rPr>
        <w:t xml:space="preserve"> </w:t>
      </w:r>
      <w:r w:rsidR="00160E1C" w:rsidRPr="00160E1C">
        <w:t>always identi</w:t>
      </w:r>
      <w:r w:rsidR="00E240BF">
        <w:t>fi</w:t>
      </w:r>
      <w:r w:rsidR="00160E1C" w:rsidRPr="00160E1C">
        <w:t>es the entity unambiguously</w:t>
      </w:r>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r w:rsidR="00C14696">
        <w:t xml:space="preserve">global </w:t>
      </w:r>
      <w:r>
        <w:t>uniqueness.</w:t>
      </w:r>
    </w:p>
    <w:p w14:paraId="53CFC16E" w14:textId="77777777" w:rsidR="00C55230" w:rsidRDefault="00C55230" w:rsidP="003564AD">
      <w:pPr>
        <w:pStyle w:val="Heading3"/>
      </w:pPr>
      <w:r>
        <w:t>The sub-components of the identifier should be created as follows.</w:t>
      </w:r>
    </w:p>
    <w:p w14:paraId="5F4F4547" w14:textId="5966CD2F" w:rsidR="00C55230" w:rsidRDefault="00C55230" w:rsidP="003564AD">
      <w:pPr>
        <w:pStyle w:val="Heading4"/>
      </w:pPr>
      <w:r w:rsidRPr="00A15B15">
        <w:t xml:space="preserve">First element: </w:t>
      </w:r>
      <w:r w:rsidRPr="00B42E63">
        <w:rPr>
          <w:b/>
        </w:rPr>
        <w:t>a</w:t>
      </w:r>
      <w:r w:rsidRPr="00A15B15">
        <w:t>.</w:t>
      </w:r>
      <w:r w:rsidR="003564AD">
        <w:t xml:space="preserve"> </w:t>
      </w:r>
      <w:r w:rsidRPr="00A15B15">
        <w:t xml:space="preserve">The first component following </w:t>
      </w:r>
      <w:r w:rsidR="00743BEB">
        <w:fldChar w:fldCharType="begin"/>
      </w:r>
      <w:r w:rsidR="00743BEB">
        <w:instrText xml:space="preserve"> HYPERLINK "http://data.wmo.int/" </w:instrText>
      </w:r>
      <w:ins w:id="748" w:author="Klausen Jörg" w:date="2019-01-21T09:43:00Z"/>
      <w:r w:rsidR="00743BEB">
        <w:fldChar w:fldCharType="separate"/>
      </w:r>
      <w:r w:rsidR="00377514" w:rsidRPr="00A15B15">
        <w:rPr>
          <w:rStyle w:val="Hyperlink"/>
        </w:rPr>
        <w:t>http://data.wmo.int/</w:t>
      </w:r>
      <w:r w:rsidR="00743BEB">
        <w:rPr>
          <w:rStyle w:val="Hyperlink"/>
        </w:rPr>
        <w:fldChar w:fldCharType="end"/>
      </w:r>
      <w:r w:rsidR="00B42E63">
        <w:rPr>
          <w:rStyle w:val="Hyperlink"/>
        </w:rPr>
        <w:t>wigos/</w:t>
      </w:r>
      <w:r w:rsidR="00377514">
        <w:br/>
      </w:r>
      <w:r w:rsidRPr="00A15B15">
        <w:t>(</w:t>
      </w:r>
      <w:r w:rsidRPr="00B42E63">
        <w:rPr>
          <w:b/>
          <w:i/>
        </w:rPr>
        <w:t>a</w:t>
      </w:r>
      <w:r w:rsidRPr="00A15B15">
        <w:t xml:space="preserve">) is the </w:t>
      </w:r>
      <w:r w:rsidRPr="00B42E63">
        <w:rPr>
          <w:i/>
        </w:rPr>
        <w:t>WIGOS Identifier Series</w:t>
      </w:r>
      <w:r w:rsidRPr="00A15B15">
        <w:t xml:space="preserve">. The values permitted for WIGOS identifiers supporting WIGOS metadata are in </w:t>
      </w:r>
      <w:r w:rsidR="00377514">
        <w:fldChar w:fldCharType="begin"/>
      </w:r>
      <w:r w:rsidR="00377514">
        <w:instrText xml:space="preserve"> REF _Ref500324293 \h </w:instrText>
      </w:r>
      <w:r w:rsidR="00377514">
        <w:fldChar w:fldCharType="separate"/>
      </w:r>
      <w:r w:rsidR="00CA502A">
        <w:t xml:space="preserve">Table </w:t>
      </w:r>
      <w:r w:rsidR="00CA502A">
        <w:rPr>
          <w:noProof/>
        </w:rPr>
        <w:t>35</w:t>
      </w:r>
      <w:r w:rsidR="00377514">
        <w:fldChar w:fldCharType="end"/>
      </w:r>
      <w:r w:rsidRPr="00A15B15">
        <w:t>.</w:t>
      </w:r>
    </w:p>
    <w:tbl>
      <w:tblPr>
        <w:tblStyle w:val="TableGrid"/>
        <w:tblW w:w="9639" w:type="dxa"/>
        <w:tblInd w:w="108" w:type="dxa"/>
        <w:tblLook w:val="04A0" w:firstRow="1" w:lastRow="0" w:firstColumn="1" w:lastColumn="0" w:noHBand="0" w:noVBand="1"/>
      </w:tblPr>
      <w:tblGrid>
        <w:gridCol w:w="1701"/>
        <w:gridCol w:w="7938"/>
      </w:tblGrid>
      <w:tr w:rsidR="00C55230" w14:paraId="6858716D" w14:textId="77777777" w:rsidTr="00655DCB">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2194B3" w14:textId="702AC29A" w:rsidR="00C55230" w:rsidRDefault="00C55230" w:rsidP="003564AD">
            <w:pPr>
              <w:pStyle w:val="Tableheader"/>
              <w:rPr>
                <w:lang w:val="en-GB"/>
              </w:rPr>
            </w:pPr>
            <w:r>
              <w:t xml:space="preserve">WIGOS Identifier </w:t>
            </w:r>
            <w:proofErr w:type="spellStart"/>
            <w:r>
              <w:t>Series</w:t>
            </w:r>
            <w:proofErr w:type="spellEnd"/>
          </w:p>
        </w:tc>
        <w:tc>
          <w:tcPr>
            <w:tcW w:w="793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528F83" w14:textId="77777777" w:rsidR="00C55230" w:rsidRDefault="00C55230" w:rsidP="003564AD">
            <w:pPr>
              <w:pStyle w:val="Tableheader"/>
              <w:rPr>
                <w:lang w:val="en-GB"/>
              </w:rPr>
            </w:pPr>
            <w:r>
              <w:t>Type  of item</w:t>
            </w:r>
          </w:p>
        </w:tc>
      </w:tr>
      <w:tr w:rsidR="00C14696" w14:paraId="61BA7CDF" w14:textId="77777777" w:rsidTr="00655DCB">
        <w:tc>
          <w:tcPr>
            <w:tcW w:w="1701" w:type="dxa"/>
            <w:tcBorders>
              <w:top w:val="single" w:sz="4" w:space="0" w:color="auto"/>
              <w:left w:val="single" w:sz="4" w:space="0" w:color="auto"/>
              <w:bottom w:val="single" w:sz="4" w:space="0" w:color="auto"/>
              <w:right w:val="single" w:sz="4" w:space="0" w:color="auto"/>
            </w:tcBorders>
          </w:tcPr>
          <w:p w14:paraId="516F8892" w14:textId="4A554FF4" w:rsidR="00C14696" w:rsidRDefault="00C14696" w:rsidP="003564AD">
            <w:pPr>
              <w:pStyle w:val="Tablebody"/>
            </w:pPr>
            <w:r>
              <w:t>0</w:t>
            </w:r>
          </w:p>
        </w:tc>
        <w:tc>
          <w:tcPr>
            <w:tcW w:w="7938" w:type="dxa"/>
            <w:tcBorders>
              <w:top w:val="single" w:sz="4" w:space="0" w:color="auto"/>
              <w:left w:val="single" w:sz="4" w:space="0" w:color="auto"/>
              <w:bottom w:val="single" w:sz="4" w:space="0" w:color="auto"/>
              <w:right w:val="single" w:sz="4" w:space="0" w:color="auto"/>
            </w:tcBorders>
          </w:tcPr>
          <w:p w14:paraId="3ED73935" w14:textId="18DB035A" w:rsidR="00C14696" w:rsidRDefault="00C14696" w:rsidP="003564AD">
            <w:pPr>
              <w:pStyle w:val="Tablebody"/>
            </w:pPr>
            <w:r>
              <w:t>Observing facility, station/platform. Denotes the identifier to be a WIGOS station identifier.</w:t>
            </w:r>
          </w:p>
        </w:tc>
      </w:tr>
      <w:tr w:rsidR="00C55230" w14:paraId="26C3DBDC"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24043E76" w14:textId="77777777" w:rsidR="00C55230" w:rsidRDefault="00C55230" w:rsidP="003564AD">
            <w:pPr>
              <w:pStyle w:val="Tablebody"/>
              <w:rPr>
                <w:lang w:val="en-GB"/>
              </w:rPr>
            </w:pPr>
            <w:r>
              <w:t>1</w:t>
            </w:r>
          </w:p>
        </w:tc>
        <w:tc>
          <w:tcPr>
            <w:tcW w:w="7938" w:type="dxa"/>
            <w:tcBorders>
              <w:top w:val="single" w:sz="4" w:space="0" w:color="auto"/>
              <w:left w:val="single" w:sz="4" w:space="0" w:color="auto"/>
              <w:bottom w:val="single" w:sz="4" w:space="0" w:color="auto"/>
              <w:right w:val="single" w:sz="4" w:space="0" w:color="auto"/>
            </w:tcBorders>
            <w:hideMark/>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D65F43" w14:textId="77777777" w:rsidR="00C55230" w:rsidRDefault="00C55230" w:rsidP="003564AD">
            <w:pPr>
              <w:pStyle w:val="Tablebody"/>
              <w:rPr>
                <w:lang w:val="en-GB"/>
              </w:rPr>
            </w:pPr>
            <w:r>
              <w:t>2</w:t>
            </w:r>
          </w:p>
        </w:tc>
        <w:tc>
          <w:tcPr>
            <w:tcW w:w="7938" w:type="dxa"/>
            <w:tcBorders>
              <w:top w:val="single" w:sz="4" w:space="0" w:color="auto"/>
              <w:left w:val="single" w:sz="4" w:space="0" w:color="auto"/>
              <w:bottom w:val="single" w:sz="4" w:space="0" w:color="auto"/>
              <w:right w:val="single" w:sz="4" w:space="0" w:color="auto"/>
            </w:tcBorders>
            <w:hideMark/>
          </w:tcPr>
          <w:p w14:paraId="35116D19" w14:textId="03BEE25D" w:rsidR="00C55230" w:rsidRDefault="00B7662E" w:rsidP="00C14696">
            <w:pPr>
              <w:pStyle w:val="Tablebody"/>
              <w:rPr>
                <w:lang w:val="en-GB"/>
              </w:rPr>
            </w:pPr>
            <w:proofErr w:type="spellStart"/>
            <w:r>
              <w:t>OM_Observation</w:t>
            </w:r>
            <w:proofErr w:type="spellEnd"/>
            <w:r w:rsidR="00C55230">
              <w:t xml:space="preserve"> </w:t>
            </w:r>
            <w:r>
              <w:t>(a concept of the data representation for WIGOS metadata taken from ISO 19156)</w:t>
            </w:r>
          </w:p>
        </w:tc>
      </w:tr>
      <w:tr w:rsidR="00C55230" w14:paraId="4C6F8367"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B8335B" w14:textId="77777777" w:rsidR="00C55230" w:rsidRDefault="00C55230" w:rsidP="003564AD">
            <w:pPr>
              <w:pStyle w:val="Tablebody"/>
              <w:rPr>
                <w:lang w:val="en-GB"/>
              </w:rPr>
            </w:pPr>
            <w:r>
              <w:t>3</w:t>
            </w:r>
          </w:p>
        </w:tc>
        <w:tc>
          <w:tcPr>
            <w:tcW w:w="7938" w:type="dxa"/>
            <w:tcBorders>
              <w:top w:val="single" w:sz="4" w:space="0" w:color="auto"/>
              <w:left w:val="single" w:sz="4" w:space="0" w:color="auto"/>
              <w:bottom w:val="single" w:sz="4" w:space="0" w:color="auto"/>
              <w:right w:val="single" w:sz="4" w:space="0" w:color="auto"/>
            </w:tcBorders>
            <w:hideMark/>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6D10E832" w14:textId="77777777" w:rsidR="00C55230" w:rsidRDefault="00C55230" w:rsidP="003564AD">
            <w:pPr>
              <w:pStyle w:val="Tablebody"/>
              <w:rPr>
                <w:lang w:val="en-GB"/>
              </w:rPr>
            </w:pPr>
            <w:r>
              <w:t>4</w:t>
            </w:r>
          </w:p>
        </w:tc>
        <w:tc>
          <w:tcPr>
            <w:tcW w:w="7938" w:type="dxa"/>
            <w:tcBorders>
              <w:top w:val="single" w:sz="4" w:space="0" w:color="auto"/>
              <w:left w:val="single" w:sz="4" w:space="0" w:color="auto"/>
              <w:bottom w:val="single" w:sz="4" w:space="0" w:color="auto"/>
              <w:right w:val="single" w:sz="4" w:space="0" w:color="auto"/>
            </w:tcBorders>
            <w:hideMark/>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 xml:space="preserve">This is modelled as </w:t>
            </w:r>
            <w:proofErr w:type="spellStart"/>
            <w:r>
              <w:t>CI_ResponsibleParty</w:t>
            </w:r>
            <w:proofErr w:type="spellEnd"/>
            <w:r>
              <w:t xml:space="preserve"> in WMDR.</w:t>
            </w:r>
          </w:p>
        </w:tc>
      </w:tr>
    </w:tbl>
    <w:p w14:paraId="72B46261" w14:textId="64507DC4" w:rsidR="00C55230" w:rsidRDefault="00C55230" w:rsidP="00C55230">
      <w:pPr>
        <w:pStyle w:val="Caption"/>
        <w:rPr>
          <w:rFonts w:ascii="Arial" w:hAnsi="Arial"/>
          <w:sz w:val="22"/>
          <w:szCs w:val="22"/>
          <w:lang w:eastAsia="zh-TW"/>
        </w:rPr>
      </w:pPr>
      <w:bookmarkStart w:id="749" w:name="_Ref500324293"/>
      <w:bookmarkStart w:id="750"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35</w:t>
      </w:r>
      <w:r w:rsidR="00CE7E79">
        <w:rPr>
          <w:noProof/>
        </w:rPr>
        <w:fldChar w:fldCharType="end"/>
      </w:r>
      <w:bookmarkEnd w:id="749"/>
      <w:r w:rsidR="00C14696">
        <w:rPr>
          <w:noProof/>
        </w:rPr>
        <w:t>.</w:t>
      </w:r>
      <w:r>
        <w:t xml:space="preserve"> </w:t>
      </w:r>
      <w:r w:rsidRPr="00247285">
        <w:t>WIGOS Identifier Series used to define types of WIGOS metadata identifier</w:t>
      </w:r>
      <w:bookmarkEnd w:id="750"/>
    </w:p>
    <w:p w14:paraId="5A7C86AA" w14:textId="57DA778A" w:rsidR="00C55230" w:rsidRDefault="00C55230" w:rsidP="003564AD">
      <w:pPr>
        <w:pStyle w:val="Heading4"/>
      </w:pPr>
      <w:r>
        <w:lastRenderedPageBreak/>
        <w:t xml:space="preserve">Second element: </w:t>
      </w:r>
      <w:r w:rsidRPr="00B42E63">
        <w:rPr>
          <w:b/>
        </w:rPr>
        <w:t>b</w:t>
      </w:r>
      <w:r w:rsidR="003564AD">
        <w:t xml:space="preserve">. </w:t>
      </w:r>
      <w:r w:rsidRPr="005841C6">
        <w:t xml:space="preserve">The second component following </w:t>
      </w:r>
      <w:r w:rsidR="00743BEB">
        <w:fldChar w:fldCharType="begin"/>
      </w:r>
      <w:r w:rsidR="00743BEB">
        <w:instrText xml:space="preserve"> HYPERLINK "http://data.wmo.int/" </w:instrText>
      </w:r>
      <w:ins w:id="751" w:author="Klausen Jörg" w:date="2019-01-21T09:43:00Z"/>
      <w:r w:rsidR="00743BEB">
        <w:fldChar w:fldCharType="separate"/>
      </w:r>
      <w:r w:rsidR="00577346" w:rsidRPr="005841C6">
        <w:rPr>
          <w:rStyle w:val="Hyperlink"/>
        </w:rPr>
        <w:t>http://data.wmo.int/</w:t>
      </w:r>
      <w:r w:rsidR="00743BEB">
        <w:rPr>
          <w:rStyle w:val="Hyperlink"/>
        </w:rPr>
        <w:fldChar w:fldCharType="end"/>
      </w:r>
      <w:r w:rsidR="00B42E63">
        <w:rPr>
          <w:rStyle w:val="Hyperlink"/>
        </w:rPr>
        <w:t>wigos/</w:t>
      </w:r>
      <w:r w:rsidRPr="005841C6">
        <w:t xml:space="preserve"> </w:t>
      </w:r>
      <w:r w:rsidR="00377514" w:rsidRPr="005841C6">
        <w:br/>
      </w:r>
      <w:r w:rsidRPr="005841C6">
        <w:t>(</w:t>
      </w:r>
      <w:r w:rsidRPr="00B42E63">
        <w:rPr>
          <w:b/>
          <w:i/>
        </w:rPr>
        <w:t>b</w:t>
      </w:r>
      <w:r w:rsidRPr="005841C6">
        <w:t xml:space="preserve">) is the </w:t>
      </w:r>
      <w:r w:rsidRPr="003564AD">
        <w:rPr>
          <w:i/>
        </w:rPr>
        <w:t>Issuer of Identifier</w:t>
      </w:r>
      <w:r w:rsidRPr="005841C6">
        <w:t xml:space="preserve">. The value to be used is defined in the documentation for the WIGOS station identifier. </w:t>
      </w:r>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7328BF73" w:rsidR="00C55230" w:rsidRDefault="00C55230" w:rsidP="003564AD">
      <w:pPr>
        <w:pStyle w:val="WMOSubTitle1"/>
      </w:pPr>
      <w:r>
        <w:t xml:space="preserve">Third element: </w:t>
      </w:r>
      <w:r w:rsidRPr="00B42E63">
        <w:rPr>
          <w:b/>
        </w:rPr>
        <w:t>c</w:t>
      </w:r>
      <w:r w:rsidR="003564AD">
        <w:t xml:space="preserve">. </w:t>
      </w:r>
      <w:r>
        <w:t xml:space="preserve">The third component following </w:t>
      </w:r>
      <w:r w:rsidR="00743BEB">
        <w:fldChar w:fldCharType="begin"/>
      </w:r>
      <w:r w:rsidR="00743BEB">
        <w:instrText xml:space="preserve"> HYPERLINK "http://data.wmo.int/" </w:instrText>
      </w:r>
      <w:ins w:id="752" w:author="Klausen Jörg" w:date="2019-01-21T09:43:00Z"/>
      <w:r w:rsidR="00743BEB">
        <w:fldChar w:fldCharType="separate"/>
      </w:r>
      <w:r w:rsidR="00577346" w:rsidRPr="00577346">
        <w:rPr>
          <w:rStyle w:val="Hyperlink"/>
        </w:rPr>
        <w:t>http://data.wmo.int/</w:t>
      </w:r>
      <w:r w:rsidR="00743BEB">
        <w:rPr>
          <w:rStyle w:val="Hyperlink"/>
        </w:rPr>
        <w:fldChar w:fldCharType="end"/>
      </w:r>
      <w:r w:rsidR="00B42E63">
        <w:rPr>
          <w:rStyle w:val="Hyperlink"/>
        </w:rPr>
        <w:t>wigos/</w:t>
      </w:r>
      <w:r>
        <w:t xml:space="preserve"> </w:t>
      </w:r>
      <w:r w:rsidR="00377514">
        <w:br/>
      </w:r>
      <w:r>
        <w:t>(</w:t>
      </w:r>
      <w:r w:rsidRPr="00B42E63">
        <w:rPr>
          <w:b/>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4865ADEC" w:rsidR="00C55230" w:rsidRDefault="00C55230" w:rsidP="003564AD">
      <w:pPr>
        <w:pStyle w:val="WMOSubTitle1"/>
      </w:pPr>
      <w:r>
        <w:t xml:space="preserve">Fourth element: </w:t>
      </w:r>
      <w:r w:rsidRPr="00B42E63">
        <w:rPr>
          <w:b/>
        </w:rPr>
        <w:t>d</w:t>
      </w:r>
      <w:r w:rsidR="003564AD">
        <w:t xml:space="preserve">. </w:t>
      </w:r>
      <w:r>
        <w:t xml:space="preserve">The fourth component following </w:t>
      </w:r>
      <w:r w:rsidR="00743BEB">
        <w:fldChar w:fldCharType="begin"/>
      </w:r>
      <w:r w:rsidR="00743BEB">
        <w:instrText xml:space="preserve"> HYPERLINK "http://data.wmo.int/" </w:instrText>
      </w:r>
      <w:ins w:id="753" w:author="Klausen Jörg" w:date="2019-01-21T09:43:00Z"/>
      <w:r w:rsidR="00743BEB">
        <w:fldChar w:fldCharType="separate"/>
      </w:r>
      <w:r w:rsidR="00577346" w:rsidRPr="00577346">
        <w:rPr>
          <w:rStyle w:val="Hyperlink"/>
        </w:rPr>
        <w:t>http://data.wmo.int/</w:t>
      </w:r>
      <w:r w:rsidR="00743BEB">
        <w:rPr>
          <w:rStyle w:val="Hyperlink"/>
        </w:rPr>
        <w:fldChar w:fldCharType="end"/>
      </w:r>
      <w:r w:rsidR="00B42E63">
        <w:rPr>
          <w:rStyle w:val="Hyperlink"/>
        </w:rPr>
        <w:t>wigos</w:t>
      </w:r>
      <w:r>
        <w:t xml:space="preserve"> </w:t>
      </w:r>
      <w:r w:rsidR="005550D2">
        <w:br/>
      </w:r>
      <w:r>
        <w:t>(</w:t>
      </w:r>
      <w:r w:rsidRPr="00B42E63">
        <w:rPr>
          <w:b/>
        </w:rPr>
        <w:t>d</w:t>
      </w:r>
      <w:r>
        <w:t xml:space="preserve">) corresponds to the </w:t>
      </w:r>
      <w:r w:rsidRPr="003564AD">
        <w:rPr>
          <w:i/>
        </w:rPr>
        <w:t>Local Identifier</w:t>
      </w:r>
      <w:r>
        <w:t xml:space="preserve"> of an item (and is analogous to the</w:t>
      </w:r>
      <w:r w:rsidR="00B42E63">
        <w:t xml:space="preserve"> local identifier of the WIGOS Station I</w:t>
      </w:r>
      <w:r>
        <w:t>dentifier). It is used in combination with the other elements to ensure global uniqueness of the identifier. It should not contain blanks, and shall contain only characters that are permitted in URLs</w:t>
      </w:r>
      <w:r w:rsidR="00577346">
        <w:t>.</w:t>
      </w:r>
      <w:r w:rsidR="009F4247">
        <w:t xml:space="preserve"> Further constraints may apply.</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754" w:name="_DRAFT_RESOLUTION_4.2/1_(EC-64)_-_PU"/>
      <w:bookmarkStart w:id="755" w:name="_DRAFT_RESOLUTION_X.X/1"/>
      <w:bookmarkStart w:id="756" w:name="_DRAFT_RESOLUTION_X.X/2"/>
      <w:bookmarkStart w:id="757" w:name="_Draft_Recommendation_X.X/1"/>
      <w:bookmarkEnd w:id="754"/>
      <w:bookmarkEnd w:id="755"/>
      <w:bookmarkEnd w:id="756"/>
      <w:bookmarkEnd w:id="757"/>
      <w:r w:rsidR="003564AD">
        <w:br/>
      </w:r>
      <w:r>
        <w:t>This component of the WIGOS identifier should be short enough that the total length of the WIGOS identifier</w:t>
      </w:r>
      <w:r w:rsidR="00577346">
        <w:t xml:space="preserve"> </w:t>
      </w:r>
      <w:r w:rsidR="00743BEB">
        <w:fldChar w:fldCharType="begin"/>
      </w:r>
      <w:r w:rsidR="00743BEB">
        <w:instrText xml:space="preserve"> HYPERLINK "http://data.wmo.int/wigos/a-b-c-d" </w:instrText>
      </w:r>
      <w:ins w:id="758" w:author="Klausen Jörg" w:date="2019-01-21T09:43:00Z"/>
      <w:r w:rsidR="00743BEB">
        <w:fldChar w:fldCharType="separate"/>
      </w:r>
      <w:r w:rsidR="00577346" w:rsidRPr="00577346">
        <w:rPr>
          <w:rStyle w:val="Hyperlink"/>
        </w:rPr>
        <w:t>http://d</w:t>
      </w:r>
      <w:r w:rsidR="00577346" w:rsidRPr="00165D95">
        <w:rPr>
          <w:rStyle w:val="Hyperlink"/>
        </w:rPr>
        <w:t>ata.wmo.int/wigos/a-b-c-d</w:t>
      </w:r>
      <w:r w:rsidR="00743BEB">
        <w:rPr>
          <w:rStyle w:val="Hyperlink"/>
        </w:rPr>
        <w:fldChar w:fldCharType="end"/>
      </w:r>
      <w:r>
        <w:t xml:space="preserve"> does not exceed 255 characters.</w:t>
      </w:r>
    </w:p>
    <w:p w14:paraId="5A7BF891" w14:textId="3209C574" w:rsidR="001B2BA6" w:rsidRPr="00A15B15" w:rsidRDefault="001B2BA6" w:rsidP="003564AD">
      <w:pPr>
        <w:pStyle w:val="Heading10"/>
      </w:pPr>
      <w:bookmarkStart w:id="759" w:name="_Toc535827241"/>
      <w:r w:rsidRPr="00A15B15">
        <w:lastRenderedPageBreak/>
        <w:t>Code Lists</w:t>
      </w:r>
      <w:bookmarkEnd w:id="759"/>
    </w:p>
    <w:p w14:paraId="25C3D069" w14:textId="7FCE24F3" w:rsidR="001B2BA6" w:rsidRDefault="001B2BA6" w:rsidP="003564AD">
      <w:pPr>
        <w:pStyle w:val="Heading3"/>
      </w:pPr>
      <w:proofErr w:type="spellStart"/>
      <w:r>
        <w:t>Codelists</w:t>
      </w:r>
      <w:proofErr w:type="spellEnd"/>
      <w:r>
        <w:t xml:space="preserve"> are published at </w:t>
      </w:r>
      <w:r w:rsidR="00743BEB">
        <w:fldChar w:fldCharType="begin"/>
      </w:r>
      <w:r w:rsidR="00743BEB">
        <w:instrText xml:space="preserve"> HYPERLINK "http://codes.wmo.int/" </w:instrText>
      </w:r>
      <w:ins w:id="760" w:author="Klausen Jörg" w:date="2019-01-21T09:43:00Z"/>
      <w:r w:rsidR="00743BEB">
        <w:fldChar w:fldCharType="separate"/>
      </w:r>
      <w:r w:rsidRPr="00283DDA">
        <w:rPr>
          <w:rStyle w:val="Hyperlink"/>
        </w:rPr>
        <w:t>http://codes.wmo.int</w:t>
      </w:r>
      <w:r w:rsidR="00743BEB">
        <w:rPr>
          <w:rStyle w:val="Hyperlink"/>
        </w:rPr>
        <w:fldChar w:fldCharType="end"/>
      </w:r>
      <w:r w:rsidR="00B42E63">
        <w:rPr>
          <w:rStyle w:val="Hyperlink"/>
        </w:rPr>
        <w:t>/wmdr</w:t>
      </w:r>
      <w:r w:rsidR="005550D2">
        <w:t xml:space="preserve">. </w:t>
      </w:r>
      <w:r>
        <w:t xml:space="preserve">These </w:t>
      </w:r>
      <w:proofErr w:type="spellStart"/>
      <w:r>
        <w:t>codelists</w:t>
      </w:r>
      <w:proofErr w:type="spellEnd"/>
      <w:r>
        <w:t xml:space="preserve"> and the entries in the lists are managed separately from the XML Schema.</w:t>
      </w:r>
    </w:p>
    <w:p w14:paraId="3A4B5224" w14:textId="562F883A" w:rsidR="001B2BA6" w:rsidRDefault="001B2BA6" w:rsidP="001B2BA6">
      <w:pPr>
        <w:pStyle w:val="Heading3"/>
      </w:pPr>
      <w:r>
        <w:t>The following table shows how the publish</w:t>
      </w:r>
      <w:r w:rsidR="005550D2">
        <w:t>ed</w:t>
      </w:r>
      <w:r>
        <w:t xml:space="preserve"> </w:t>
      </w:r>
      <w:proofErr w:type="spellStart"/>
      <w:r>
        <w:t>codelists</w:t>
      </w:r>
      <w:proofErr w:type="spellEnd"/>
      <w:r>
        <w:t xml:space="preserve"> relate to the numbered definitions in the WIGOS metadata standard. Individual terms in these lists will be identified using individual URIs of the form</w:t>
      </w:r>
      <w:r w:rsidR="005550D2">
        <w:t xml:space="preserve"> </w:t>
      </w:r>
      <w:r w:rsidR="00743BEB">
        <w:fldChar w:fldCharType="begin"/>
      </w:r>
      <w:r w:rsidR="00743BEB">
        <w:instrText xml:space="preserve"> HYPERLINK "http://codes.wmo.int/wmdr/%7bcodetable%7d/%7blabel</w:instrText>
      </w:r>
      <w:r w:rsidR="00743BEB">
        <w:instrText xml:space="preserve">%7d" </w:instrText>
      </w:r>
      <w:ins w:id="761" w:author="Klausen Jörg" w:date="2019-01-21T09:43:00Z"/>
      <w:r w:rsidR="00743BEB">
        <w:fldChar w:fldCharType="separate"/>
      </w:r>
      <w:r w:rsidR="00B42E63" w:rsidRPr="006B433D">
        <w:rPr>
          <w:rStyle w:val="Hyperlink"/>
        </w:rPr>
        <w:t>http://codes.wmo.int/wmdr/{codetable}/{label}</w:t>
      </w:r>
      <w:r w:rsidR="00743BEB">
        <w:rPr>
          <w:rStyle w:val="Hyperlink"/>
        </w:rPr>
        <w:fldChar w:fldCharType="end"/>
      </w:r>
      <w:r w:rsidR="005550D2">
        <w:t xml:space="preserve">, </w:t>
      </w:r>
      <w:r>
        <w:t>where label is the label of the individual terms.</w:t>
      </w:r>
    </w:p>
    <w:tbl>
      <w:tblPr>
        <w:tblW w:w="9747" w:type="dxa"/>
        <w:tblLayout w:type="fixed"/>
        <w:tblCellMar>
          <w:left w:w="0" w:type="dxa"/>
          <w:right w:w="0" w:type="dxa"/>
        </w:tblCellMar>
        <w:tblLook w:val="04A0" w:firstRow="1" w:lastRow="0" w:firstColumn="1" w:lastColumn="0" w:noHBand="0" w:noVBand="1"/>
      </w:tblPr>
      <w:tblGrid>
        <w:gridCol w:w="1101"/>
        <w:gridCol w:w="2693"/>
        <w:gridCol w:w="5953"/>
      </w:tblGrid>
      <w:tr w:rsidR="001B2BA6" w:rsidRPr="00EA3802" w14:paraId="02249CAB" w14:textId="77777777" w:rsidTr="00655DCB">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 xml:space="preserve">WIGOS table </w:t>
            </w:r>
            <w:proofErr w:type="spellStart"/>
            <w:r w:rsidRPr="003971ED">
              <w:t>reference</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95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rsidRPr="00B42E63" w14:paraId="1EA62E7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38D373DF" w:rsidR="001B2BA6" w:rsidRDefault="001B2BA6" w:rsidP="003564AD">
            <w:pPr>
              <w:pStyle w:val="Tablebody"/>
            </w:pPr>
            <w:r>
              <w:t>1-01</w:t>
            </w:r>
            <w:r w:rsidR="00B42E63">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231111FF" w:rsidR="001B2BA6" w:rsidRDefault="001B2BA6" w:rsidP="003564AD">
            <w:pPr>
              <w:pStyle w:val="Tablebody"/>
              <w:rPr>
                <w:rFonts w:eastAsia="Arial" w:cs="Arial"/>
              </w:rPr>
            </w:pPr>
            <w:r>
              <w:t xml:space="preserve">Observed variable – </w:t>
            </w:r>
            <w:proofErr w:type="spellStart"/>
            <w:r>
              <w:t>measurand</w:t>
            </w:r>
            <w:proofErr w:type="spellEnd"/>
            <w:r w:rsidR="00B42E63">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65CA4BF0" w:rsidR="001B2BA6" w:rsidRDefault="00743BEB" w:rsidP="003564AD">
            <w:pPr>
              <w:pStyle w:val="Tablebody"/>
              <w:rPr>
                <w:rFonts w:eastAsia="Arial" w:cs="Arial"/>
              </w:rPr>
            </w:pPr>
            <w:r>
              <w:fldChar w:fldCharType="begin"/>
            </w:r>
            <w:r>
              <w:instrText xml:space="preserve"> HYPERLINK "http://codes.wmo.int/common/wmdr/ObservedVariableAtmosphere" </w:instrText>
            </w:r>
            <w:ins w:id="762" w:author="Klausen Jörg" w:date="2019-01-21T09:43:00Z"/>
            <w:r>
              <w:fldChar w:fldCharType="separate"/>
            </w:r>
            <w:r w:rsidR="00B42E63" w:rsidRPr="006B433D">
              <w:rPr>
                <w:rStyle w:val="Hyperlink"/>
                <w:rFonts w:eastAsiaTheme="majorEastAsia"/>
              </w:rPr>
              <w:t>http://codes.wmo.int</w:t>
            </w:r>
            <w:r w:rsidR="006F42F5">
              <w:rPr>
                <w:rStyle w:val="Hyperlink"/>
                <w:rFonts w:eastAsiaTheme="majorEastAsia"/>
              </w:rPr>
              <w:t>/wmdr</w:t>
            </w:r>
            <w:r w:rsidR="00B42E63" w:rsidRPr="006B433D">
              <w:rPr>
                <w:rStyle w:val="Hyperlink"/>
                <w:rFonts w:eastAsiaTheme="majorEastAsia"/>
              </w:rPr>
              <w:t>/ObservedVariableAtmosphere</w:t>
            </w:r>
            <w:r>
              <w:rPr>
                <w:rStyle w:val="Hyperlink"/>
                <w:rFonts w:eastAsiaTheme="majorEastAsia"/>
              </w:rPr>
              <w:fldChar w:fldCharType="end"/>
            </w:r>
          </w:p>
        </w:tc>
      </w:tr>
      <w:tr w:rsidR="00B42E63" w:rsidRPr="00907F53" w14:paraId="3051A3D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57426" w14:textId="76430F4E" w:rsidR="00B42E63" w:rsidRDefault="00B42E63" w:rsidP="003564AD">
            <w:pPr>
              <w:pStyle w:val="Tablebody"/>
            </w:pPr>
            <w:r>
              <w:t>1-01-02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5DD33" w14:textId="2EE2E479" w:rsidR="00B42E63" w:rsidRDefault="00B42E63" w:rsidP="00907F53">
            <w:pPr>
              <w:pStyle w:val="Tablebody"/>
            </w:pPr>
            <w:r>
              <w:t xml:space="preserve">Observed variable – </w:t>
            </w:r>
            <w:proofErr w:type="spellStart"/>
            <w:r>
              <w:t>measurand</w:t>
            </w:r>
            <w:proofErr w:type="spellEnd"/>
            <w:r>
              <w:t xml:space="preserve">, </w:t>
            </w:r>
            <w:r w:rsidR="00907F53">
              <w:t>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3D00E" w14:textId="44567B16" w:rsidR="00B42E63" w:rsidRDefault="00743BEB" w:rsidP="00907F53">
            <w:pPr>
              <w:pStyle w:val="Tablebody"/>
            </w:pPr>
            <w:r>
              <w:fldChar w:fldCharType="begin"/>
            </w:r>
            <w:r>
              <w:instrText xml:space="preserve"> HYPERLINK "http://codes.wmo.int/common/wmdr/ObservedVariableEarth" </w:instrText>
            </w:r>
            <w:ins w:id="763" w:author="Klausen Jörg" w:date="2019-01-21T09:43:00Z"/>
            <w:r>
              <w:fldChar w:fldCharType="separate"/>
            </w:r>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/ObservedVariableEarth</w:t>
            </w:r>
            <w:r>
              <w:rPr>
                <w:rStyle w:val="Hyperlink"/>
                <w:rFonts w:eastAsiaTheme="majorEastAsia"/>
              </w:rPr>
              <w:fldChar w:fldCharType="end"/>
            </w:r>
          </w:p>
        </w:tc>
      </w:tr>
      <w:tr w:rsidR="00907F53" w:rsidRPr="00907F53" w14:paraId="19EB639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B234F" w14:textId="6A7013B2" w:rsidR="00907F53" w:rsidRDefault="00907F53" w:rsidP="003564AD">
            <w:pPr>
              <w:pStyle w:val="Tablebody"/>
            </w:pPr>
            <w:r>
              <w:t>1-01-03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62D52" w14:textId="6B6C41A8" w:rsidR="00907F53" w:rsidRDefault="00907F53" w:rsidP="00907F53">
            <w:pPr>
              <w:pStyle w:val="Tablebody"/>
            </w:pPr>
            <w:r>
              <w:t xml:space="preserve">Observed variable – </w:t>
            </w:r>
            <w:proofErr w:type="spellStart"/>
            <w:r>
              <w:t>measurand</w:t>
            </w:r>
            <w:proofErr w:type="spellEnd"/>
            <w:r>
              <w:t>,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56F4B" w14:textId="1CC1CF98" w:rsidR="00907F53" w:rsidRDefault="00743BEB" w:rsidP="00907F53">
            <w:pPr>
              <w:pStyle w:val="Tablebody"/>
              <w:rPr>
                <w:rFonts w:eastAsiaTheme="majorEastAsia"/>
              </w:rPr>
            </w:pPr>
            <w:r>
              <w:fldChar w:fldCharType="begin"/>
            </w:r>
            <w:r>
              <w:instrText xml:space="preserve"> HYPERLINK "http://codes.wmo.int/common/wmdr/ObservedVariableOcean" </w:instrText>
            </w:r>
            <w:ins w:id="764" w:author="Klausen Jörg" w:date="2019-01-21T09:43:00Z"/>
            <w:r>
              <w:fldChar w:fldCharType="separate"/>
            </w:r>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/ObservedVariableOcean</w:t>
            </w:r>
            <w:r>
              <w:rPr>
                <w:rStyle w:val="Hyperlink"/>
                <w:rFonts w:eastAsiaTheme="majorEastAsia"/>
              </w:rPr>
              <w:fldChar w:fldCharType="end"/>
            </w:r>
          </w:p>
        </w:tc>
      </w:tr>
      <w:tr w:rsidR="00907F53" w:rsidRPr="00907F53" w14:paraId="07C629A6" w14:textId="77777777" w:rsidTr="00D23539">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DC6F0D" w14:textId="0C4FE1DF" w:rsidR="00907F53" w:rsidRDefault="00907F53" w:rsidP="00D23539">
            <w:pPr>
              <w:pStyle w:val="Tablebody"/>
            </w:pPr>
            <w:r>
              <w:t>1-01-04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D0EA2" w14:textId="017ACEA2" w:rsidR="00907F53" w:rsidRDefault="00907F53" w:rsidP="00D23539">
            <w:pPr>
              <w:pStyle w:val="Tablebody"/>
            </w:pPr>
            <w:r>
              <w:t xml:space="preserve">Observed variable – </w:t>
            </w:r>
            <w:proofErr w:type="spellStart"/>
            <w:r>
              <w:t>measurand</w:t>
            </w:r>
            <w:proofErr w:type="spellEnd"/>
            <w:r>
              <w:t>,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70636" w14:textId="58F11722" w:rsidR="00907F53" w:rsidRDefault="00743BEB" w:rsidP="00D23539">
            <w:pPr>
              <w:pStyle w:val="Tablebody"/>
              <w:rPr>
                <w:rFonts w:eastAsiaTheme="majorEastAsia"/>
              </w:rPr>
            </w:pPr>
            <w:r>
              <w:fldChar w:fldCharType="begin"/>
            </w:r>
            <w:r>
              <w:instrText xml:space="preserve"> HYPERLINK "http://codes.wmo.int/common/wmdr/ObservedVariableOuterSpace" </w:instrText>
            </w:r>
            <w:ins w:id="765" w:author="Klausen Jörg" w:date="2019-01-21T09:43:00Z"/>
            <w:r>
              <w:fldChar w:fldCharType="separate"/>
            </w:r>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/ObservedVariableOuterSpace</w:t>
            </w:r>
            <w:r>
              <w:rPr>
                <w:rStyle w:val="Hyperlink"/>
                <w:rFonts w:eastAsiaTheme="majorEastAsia"/>
              </w:rPr>
              <w:fldChar w:fldCharType="end"/>
            </w:r>
          </w:p>
        </w:tc>
      </w:tr>
      <w:tr w:rsidR="00907F53" w:rsidRPr="00907F53" w14:paraId="734654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0E174" w14:textId="2606E32D" w:rsidR="00907F53" w:rsidRDefault="00907F53" w:rsidP="003564AD">
            <w:pPr>
              <w:pStyle w:val="Tablebody"/>
            </w:pPr>
            <w:r>
              <w:t>1-01-05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61228" w14:textId="75B85843" w:rsidR="00907F53" w:rsidRDefault="00907F53" w:rsidP="00907F53">
            <w:pPr>
              <w:pStyle w:val="Tablebody"/>
            </w:pPr>
            <w:r>
              <w:t xml:space="preserve">Observed variable – </w:t>
            </w:r>
            <w:proofErr w:type="spellStart"/>
            <w:r>
              <w:t>measurand</w:t>
            </w:r>
            <w:proofErr w:type="spellEnd"/>
            <w:r>
              <w:t>,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35B67" w14:textId="182CB291" w:rsidR="00907F53" w:rsidRDefault="00743BEB" w:rsidP="00907F53">
            <w:pPr>
              <w:pStyle w:val="Tablebody"/>
              <w:rPr>
                <w:rFonts w:eastAsiaTheme="majorEastAsia"/>
              </w:rPr>
            </w:pPr>
            <w:r>
              <w:fldChar w:fldCharType="begin"/>
            </w:r>
            <w:r>
              <w:instrText xml:space="preserve"> HYPERLINK "http://codes.wmo.int/common/wmdr/ObservedVariableTerrestrial" </w:instrText>
            </w:r>
            <w:ins w:id="766" w:author="Klausen Jörg" w:date="2019-01-21T09:43:00Z"/>
            <w:r>
              <w:fldChar w:fldCharType="separate"/>
            </w:r>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/ObservedVariableTerrestrial</w:t>
            </w:r>
            <w:r>
              <w:rPr>
                <w:rStyle w:val="Hyperlink"/>
                <w:rFonts w:eastAsiaTheme="majorEastAsia"/>
              </w:rPr>
              <w:fldChar w:fldCharType="end"/>
            </w:r>
          </w:p>
        </w:tc>
      </w:tr>
      <w:tr w:rsidR="00907F53" w14:paraId="418F0AB1"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907F53" w:rsidRDefault="00907F53"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907F53" w:rsidRDefault="00907F53" w:rsidP="003564AD">
            <w:pPr>
              <w:pStyle w:val="Tablebody"/>
              <w:rPr>
                <w:rFonts w:eastAsia="Arial" w:cs="Arial"/>
              </w:rPr>
            </w:pPr>
            <w:r>
              <w:t>Measurement unit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5C4C1E29" w:rsidR="00907F53" w:rsidRDefault="00743BEB" w:rsidP="003564AD">
            <w:pPr>
              <w:pStyle w:val="Tablebody"/>
              <w:rPr>
                <w:rFonts w:eastAsia="Arial" w:cs="Arial"/>
              </w:rPr>
            </w:pPr>
            <w:r>
              <w:fldChar w:fldCharType="begin"/>
            </w:r>
            <w:r>
              <w:instrText xml:space="preserve"> HYPERLINK "http://codes.wmo.int/common/unit" </w:instrText>
            </w:r>
            <w:ins w:id="767" w:author="Klausen Jörg" w:date="2019-01-21T09:43:00Z"/>
            <w:r>
              <w:fldChar w:fldCharType="separate"/>
            </w:r>
            <w:r w:rsidR="00907F53">
              <w:rPr>
                <w:rStyle w:val="Hyperlink"/>
                <w:rFonts w:eastAsiaTheme="majorEastAsia"/>
              </w:rPr>
              <w:t>http://codes.wmo.int/common/unit</w:t>
            </w:r>
            <w:r>
              <w:rPr>
                <w:rStyle w:val="Hyperlink"/>
                <w:rFonts w:eastAsiaTheme="majorEastAsia"/>
              </w:rPr>
              <w:fldChar w:fldCharType="end"/>
            </w:r>
          </w:p>
        </w:tc>
      </w:tr>
      <w:tr w:rsidR="00907F53" w14:paraId="7029181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907F53" w:rsidRDefault="00907F53" w:rsidP="003564AD">
            <w:pPr>
              <w:pStyle w:val="Tablebody"/>
            </w:pPr>
            <w:r>
              <w:t>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907F53" w:rsidRDefault="00907F53" w:rsidP="003564AD">
            <w:pPr>
              <w:pStyle w:val="Tablebody"/>
            </w:pPr>
            <w:r>
              <w:t>Geometry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5FDF8E7F" w:rsidR="00907F53" w:rsidRDefault="00743BEB" w:rsidP="003564AD">
            <w:pPr>
              <w:pStyle w:val="Tablebody"/>
            </w:pPr>
            <w:r>
              <w:fldChar w:fldCharType="begin"/>
            </w:r>
            <w:r>
              <w:instrText xml:space="preserve"> HYPERLINK "http://codes.wmo.int/common/wmdr/Geometry" </w:instrText>
            </w:r>
            <w:ins w:id="768" w:author="Klausen Jörg" w:date="2019-01-21T09:43:00Z"/>
            <w:r>
              <w:fldChar w:fldCharType="separate"/>
            </w:r>
            <w:r w:rsidR="00907F53" w:rsidRPr="00946E17">
              <w:rPr>
                <w:rStyle w:val="Hyperlink"/>
              </w:rPr>
              <w:t>http://codes.wmo.int</w:t>
            </w:r>
            <w:r w:rsidR="006F42F5">
              <w:rPr>
                <w:rStyle w:val="Hyperlink"/>
              </w:rPr>
              <w:t>/wmdr</w:t>
            </w:r>
            <w:r w:rsidR="00907F53" w:rsidRPr="00946E17">
              <w:rPr>
                <w:rStyle w:val="Hyperlink"/>
              </w:rPr>
              <w:t>/Geometry</w:t>
            </w:r>
            <w:r>
              <w:rPr>
                <w:rStyle w:val="Hyperlink"/>
              </w:rPr>
              <w:fldChar w:fldCharType="end"/>
            </w:r>
          </w:p>
        </w:tc>
      </w:tr>
      <w:tr w:rsidR="00907F53" w14:paraId="29A14B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907F53" w:rsidRDefault="00907F53"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907F53" w:rsidRDefault="00907F53" w:rsidP="003564AD">
            <w:pPr>
              <w:pStyle w:val="Tablebody"/>
              <w:rPr>
                <w:rFonts w:eastAsia="Arial" w:cs="Arial"/>
              </w:rPr>
            </w:pPr>
            <w:r>
              <w:t>Representativeness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77808CDB" w:rsidR="00907F53" w:rsidRDefault="00743BEB" w:rsidP="003564AD">
            <w:pPr>
              <w:pStyle w:val="Tablebody"/>
              <w:rPr>
                <w:rFonts w:eastAsia="Arial" w:cs="Arial"/>
              </w:rPr>
            </w:pPr>
            <w:r>
              <w:fldChar w:fldCharType="begin"/>
            </w:r>
            <w:r>
              <w:instrText xml:space="preserve"> HYPERLINK "http://codes.wmo.int/common/wmdsRepresentativeness" </w:instrText>
            </w:r>
            <w:ins w:id="769"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/Representativeness</w:t>
            </w:r>
            <w:r>
              <w:rPr>
                <w:rStyle w:val="Hyperlink"/>
                <w:rFonts w:eastAsiaTheme="majorEastAsia"/>
              </w:rPr>
              <w:fldChar w:fldCharType="end"/>
            </w:r>
          </w:p>
        </w:tc>
      </w:tr>
      <w:tr w:rsidR="00907F53" w14:paraId="184FEF9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907F53" w:rsidRDefault="00907F53"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907F53" w:rsidRDefault="00907F53" w:rsidP="003564AD">
            <w:pPr>
              <w:pStyle w:val="Tablebody"/>
              <w:rPr>
                <w:rFonts w:eastAsia="Arial" w:cs="Arial"/>
              </w:rPr>
            </w:pPr>
            <w:r>
              <w:t>Application areas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7835B6F7" w:rsidR="00907F53" w:rsidRDefault="00743BEB" w:rsidP="003564AD">
            <w:pPr>
              <w:pStyle w:val="Tablebody"/>
              <w:rPr>
                <w:rFonts w:eastAsia="Arial" w:cs="Arial"/>
              </w:rPr>
            </w:pPr>
            <w:r>
              <w:fldChar w:fldCharType="begin"/>
            </w:r>
            <w:r>
              <w:instrText xml:space="preserve"> HYPERLINK "http://codes.wmo.int/common/wmdsApplicationArea" </w:instrText>
            </w:r>
            <w:ins w:id="770"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/ApplicationArea</w:t>
            </w:r>
            <w:r>
              <w:rPr>
                <w:rStyle w:val="Hyperlink"/>
                <w:rFonts w:eastAsiaTheme="majorEastAsia"/>
              </w:rPr>
              <w:fldChar w:fldCharType="end"/>
            </w:r>
          </w:p>
        </w:tc>
      </w:tr>
      <w:tr w:rsidR="00907F53" w14:paraId="512CC89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907F53" w:rsidRDefault="00907F53"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907F53" w:rsidRDefault="00907F53" w:rsidP="003564AD">
            <w:pPr>
              <w:pStyle w:val="Tablebody"/>
              <w:rPr>
                <w:rFonts w:eastAsia="Arial" w:cs="Arial"/>
              </w:rPr>
            </w:pPr>
            <w:proofErr w:type="spellStart"/>
            <w:r>
              <w:t>Programme</w:t>
            </w:r>
            <w:proofErr w:type="spellEnd"/>
            <w:r>
              <w:t>/Network affiliation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39DC5C14" w:rsidR="00907F53" w:rsidRDefault="00743BEB" w:rsidP="003564AD">
            <w:pPr>
              <w:pStyle w:val="Tablebody"/>
              <w:rPr>
                <w:rFonts w:eastAsia="Arial" w:cs="Arial"/>
              </w:rPr>
            </w:pPr>
            <w:r>
              <w:fldChar w:fldCharType="begin"/>
            </w:r>
            <w:r>
              <w:instrText xml:space="preserve"> HYPERLINK "http://codes.wmo.int/common/wmdsProgramAffiliation" </w:instrText>
            </w:r>
            <w:ins w:id="771"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/ProgramAffiliation</w:t>
            </w:r>
            <w:r>
              <w:rPr>
                <w:rStyle w:val="Hyperlink"/>
                <w:rFonts w:eastAsiaTheme="majorEastAsia"/>
              </w:rPr>
              <w:fldChar w:fldCharType="end"/>
            </w:r>
          </w:p>
        </w:tc>
      </w:tr>
      <w:tr w:rsidR="00907F53" w14:paraId="313235A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907F53" w:rsidRDefault="00907F53"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907F53" w:rsidRDefault="00907F53" w:rsidP="003564AD">
            <w:pPr>
              <w:pStyle w:val="Tablebody"/>
              <w:rPr>
                <w:rFonts w:eastAsia="Arial" w:cs="Arial"/>
              </w:rPr>
            </w:pPr>
            <w:r>
              <w:t>Region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0A696076" w:rsidR="00907F53" w:rsidRDefault="00743BEB" w:rsidP="003564AD">
            <w:pPr>
              <w:pStyle w:val="Tablebody"/>
              <w:rPr>
                <w:rFonts w:eastAsia="Arial" w:cs="Arial"/>
              </w:rPr>
            </w:pPr>
            <w:r>
              <w:fldChar w:fldCharType="begin"/>
            </w:r>
            <w:r>
              <w:instrText xml:space="preserve"> HYPERLINK "http://codes.wmo.int/common/wmdsWMORegion" </w:instrText>
            </w:r>
            <w:ins w:id="772"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/WMORegion</w:t>
            </w:r>
            <w:r>
              <w:rPr>
                <w:rStyle w:val="Hyperlink"/>
                <w:rFonts w:eastAsiaTheme="majorEastAsia"/>
              </w:rPr>
              <w:fldChar w:fldCharType="end"/>
            </w:r>
          </w:p>
        </w:tc>
      </w:tr>
      <w:tr w:rsidR="00907F53" w14:paraId="70DEC90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907F53" w:rsidRDefault="00907F53"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907F53" w:rsidRDefault="00907F53" w:rsidP="003564AD">
            <w:pPr>
              <w:pStyle w:val="Tablebody"/>
              <w:rPr>
                <w:rFonts w:eastAsia="Arial" w:cs="Arial"/>
              </w:rPr>
            </w:pPr>
            <w:r>
              <w:t>Territory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FD620F2" w:rsidR="00907F53" w:rsidRDefault="00743BEB" w:rsidP="003564AD">
            <w:pPr>
              <w:pStyle w:val="Tablebody"/>
              <w:rPr>
                <w:rFonts w:eastAsia="Arial" w:cs="Arial"/>
              </w:rPr>
            </w:pPr>
            <w:r>
              <w:fldChar w:fldCharType="begin"/>
            </w:r>
            <w:r>
              <w:instrText xml:space="preserve"> HYPERLINK "http://codes.wmo.int/common/wmdsTerritoryName" </w:instrText>
            </w:r>
            <w:ins w:id="773"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/TerritoryName</w:t>
            </w:r>
            <w:r>
              <w:rPr>
                <w:rStyle w:val="Hyperlink"/>
                <w:rFonts w:eastAsiaTheme="majorEastAsia"/>
              </w:rPr>
              <w:fldChar w:fldCharType="end"/>
            </w:r>
          </w:p>
        </w:tc>
      </w:tr>
      <w:tr w:rsidR="00907F53" w14:paraId="5D6E4F3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907F53" w:rsidRDefault="00907F53"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907F53" w:rsidRDefault="00907F53" w:rsidP="003564AD">
            <w:pPr>
              <w:pStyle w:val="Tablebody"/>
              <w:rPr>
                <w:rFonts w:eastAsia="Arial" w:cs="Arial"/>
              </w:rPr>
            </w:pPr>
            <w:r>
              <w:t>Station/platform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27906F02" w:rsidR="00907F53" w:rsidRDefault="00743BEB" w:rsidP="003564AD">
            <w:pPr>
              <w:pStyle w:val="Tablebody"/>
              <w:rPr>
                <w:rFonts w:eastAsia="Arial" w:cs="Arial"/>
              </w:rPr>
            </w:pPr>
            <w:r>
              <w:fldChar w:fldCharType="begin"/>
            </w:r>
            <w:r>
              <w:instrText xml:space="preserve"> HYPERLINK "http://codes.wmo.int/common/wmdsFacilityType" </w:instrText>
            </w:r>
            <w:ins w:id="774"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/FacilityType</w:t>
            </w:r>
            <w:r>
              <w:rPr>
                <w:rStyle w:val="Hyperlink"/>
                <w:rFonts w:eastAsiaTheme="majorEastAsia"/>
              </w:rPr>
              <w:fldChar w:fldCharType="end"/>
            </w:r>
          </w:p>
        </w:tc>
      </w:tr>
      <w:tr w:rsidR="00907F53" w14:paraId="389DC92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907F53" w:rsidRDefault="00907F53"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907F53" w:rsidRDefault="00907F53" w:rsidP="003564AD">
            <w:pPr>
              <w:pStyle w:val="Tablebody"/>
              <w:rPr>
                <w:rFonts w:eastAsia="Arial" w:cs="Arial"/>
              </w:rPr>
            </w:pPr>
            <w:r>
              <w:t>Data communication method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626F494F" w:rsidR="00907F53" w:rsidRDefault="00743BEB" w:rsidP="003564AD">
            <w:pPr>
              <w:pStyle w:val="Tablebody"/>
              <w:rPr>
                <w:rFonts w:eastAsia="Arial" w:cs="Arial"/>
              </w:rPr>
            </w:pPr>
            <w:r>
              <w:fldChar w:fldCharType="begin"/>
            </w:r>
            <w:r>
              <w:instrText xml:space="preserve"> HYPERLINK "http://codes.wmo.int/common/wmdsDataCommun</w:instrText>
            </w:r>
            <w:r>
              <w:instrText xml:space="preserve">icationMethod" </w:instrText>
            </w:r>
            <w:ins w:id="775"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/DataCommunicationMethod</w:t>
            </w:r>
            <w:r>
              <w:rPr>
                <w:rStyle w:val="Hyperlink"/>
                <w:rFonts w:eastAsiaTheme="majorEastAsia"/>
              </w:rPr>
              <w:fldChar w:fldCharType="end"/>
            </w:r>
          </w:p>
        </w:tc>
      </w:tr>
      <w:tr w:rsidR="00907F53" w14:paraId="33EA022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907F53" w:rsidRDefault="00907F53"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907F53" w:rsidRDefault="00907F53" w:rsidP="003564AD">
            <w:pPr>
              <w:pStyle w:val="Tablebody"/>
              <w:rPr>
                <w:rFonts w:eastAsia="Arial" w:cs="Arial"/>
              </w:rPr>
            </w:pPr>
            <w:r>
              <w:t>Station/Platform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078CF4A7" w:rsidR="00907F53" w:rsidRDefault="00743BEB" w:rsidP="003564AD">
            <w:pPr>
              <w:pStyle w:val="Tablebody"/>
              <w:rPr>
                <w:rFonts w:eastAsia="Arial" w:cs="Arial"/>
              </w:rPr>
            </w:pPr>
            <w:r>
              <w:fldChar w:fldCharType="begin"/>
            </w:r>
            <w:r>
              <w:instrText xml:space="preserve"> HYPERLINK "http://codes.wmo.int/common/wmdsReportingStatus" </w:instrText>
            </w:r>
            <w:ins w:id="776"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/ReportingStatus</w:t>
            </w:r>
            <w:r>
              <w:rPr>
                <w:rStyle w:val="Hyperlink"/>
                <w:rFonts w:eastAsiaTheme="majorEastAsia"/>
              </w:rPr>
              <w:fldChar w:fldCharType="end"/>
            </w:r>
          </w:p>
        </w:tc>
      </w:tr>
      <w:tr w:rsidR="00907F53" w14:paraId="40A20FC9"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907F53" w:rsidRDefault="00907F53"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907F53" w:rsidRDefault="00907F53" w:rsidP="003564AD">
            <w:pPr>
              <w:pStyle w:val="Tablebody"/>
              <w:rPr>
                <w:rFonts w:eastAsia="Arial" w:cs="Arial"/>
              </w:rPr>
            </w:pPr>
            <w:r>
              <w:t>Surface cover types (IGBP)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1A918A5C" w:rsidR="00907F53" w:rsidRDefault="00743BEB" w:rsidP="003564AD">
            <w:pPr>
              <w:pStyle w:val="Tablebody"/>
              <w:rPr>
                <w:rFonts w:eastAsia="Arial" w:cs="Arial"/>
              </w:rPr>
            </w:pPr>
            <w:r>
              <w:fldChar w:fldCharType="begin"/>
            </w:r>
            <w:r>
              <w:instrText xml:space="preserve"> HYPERLINK "http://codes.wmo.int/common/wmdsSurfaceCoverIGBP" </w:instrText>
            </w:r>
            <w:ins w:id="777"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/SurfaceCoverIGBP</w:t>
            </w:r>
            <w:r>
              <w:rPr>
                <w:rStyle w:val="Hyperlink"/>
                <w:rFonts w:eastAsiaTheme="majorEastAsia"/>
              </w:rPr>
              <w:fldChar w:fldCharType="end"/>
            </w:r>
          </w:p>
        </w:tc>
      </w:tr>
      <w:tr w:rsidR="00907F53" w14:paraId="0015C3E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907F53" w:rsidRDefault="00907F53"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907F53" w:rsidRDefault="00907F53" w:rsidP="003564AD">
            <w:pPr>
              <w:pStyle w:val="Tablebody"/>
              <w:rPr>
                <w:rFonts w:eastAsia="Arial" w:cs="Arial"/>
              </w:rPr>
            </w:pPr>
            <w:r>
              <w:t>Surface cover types (UMD)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27636EF8" w:rsidR="00907F53" w:rsidRDefault="00743BEB" w:rsidP="003564AD">
            <w:pPr>
              <w:pStyle w:val="Tablebody"/>
              <w:rPr>
                <w:rFonts w:eastAsia="Arial" w:cs="Arial"/>
              </w:rPr>
            </w:pPr>
            <w:r>
              <w:fldChar w:fldCharType="begin"/>
            </w:r>
            <w:r>
              <w:instrText xml:space="preserve"> HYPERLINK "http://codes.wmo.int/common/wmdsSurfaceCoverUMD" </w:instrText>
            </w:r>
            <w:ins w:id="778"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/SurfaceCoverUMD</w:t>
            </w:r>
            <w:r>
              <w:rPr>
                <w:rStyle w:val="Hyperlink"/>
                <w:rFonts w:eastAsiaTheme="majorEastAsia"/>
              </w:rPr>
              <w:fldChar w:fldCharType="end"/>
            </w:r>
          </w:p>
        </w:tc>
      </w:tr>
      <w:tr w:rsidR="00907F53" w:rsidRPr="00041F2E" w14:paraId="13C06B8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907F53" w:rsidRDefault="00907F53"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907F53" w:rsidRPr="003564AD" w:rsidRDefault="00907F53" w:rsidP="003564AD">
            <w:pPr>
              <w:pStyle w:val="Tablebody"/>
              <w:rPr>
                <w:rFonts w:eastAsia="Arial" w:cs="Arial"/>
                <w:lang w:val="fr-CA"/>
              </w:rPr>
            </w:pPr>
            <w:r>
              <w:rPr>
                <w:lang w:val="fr-CH"/>
              </w:rPr>
              <w:t xml:space="preserve">Surface </w:t>
            </w:r>
            <w:proofErr w:type="spellStart"/>
            <w:r>
              <w:rPr>
                <w:lang w:val="fr-CH"/>
              </w:rPr>
              <w:t>cover</w:t>
            </w:r>
            <w:proofErr w:type="spellEnd"/>
            <w:r>
              <w:rPr>
                <w:lang w:val="fr-CH"/>
              </w:rPr>
              <w:t xml:space="preserve"> types (LAI/</w:t>
            </w:r>
            <w:proofErr w:type="spellStart"/>
            <w:r>
              <w:rPr>
                <w:lang w:val="fr-CH"/>
              </w:rPr>
              <w:t>fPAR</w:t>
            </w:r>
            <w:proofErr w:type="spellEnd"/>
            <w:r>
              <w:rPr>
                <w:lang w:val="fr-CH"/>
              </w:rPr>
              <w: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4EC7A67F" w:rsidR="00907F53" w:rsidRPr="003564AD" w:rsidRDefault="00743BEB" w:rsidP="003564AD">
            <w:pPr>
              <w:pStyle w:val="Tablebody"/>
              <w:rPr>
                <w:rFonts w:eastAsia="Arial" w:cs="Arial"/>
                <w:lang w:val="fr-CA"/>
              </w:rPr>
            </w:pPr>
            <w:r>
              <w:fldChar w:fldCharType="begin"/>
            </w:r>
            <w:r w:rsidRPr="00041F2E">
              <w:rPr>
                <w:lang w:val="fr-CA"/>
              </w:rPr>
              <w:instrText xml:space="preserve"> HYPERLINK "http://codes.wmo.int/common/wmdsSurfaceCoverLAI" </w:instrText>
            </w:r>
            <w:ins w:id="779" w:author="Klausen Jörg" w:date="2019-01-21T09:43:00Z"/>
            <w:r>
              <w:fldChar w:fldCharType="separate"/>
            </w:r>
            <w:r w:rsidR="00907F53" w:rsidRPr="003564AD">
              <w:rPr>
                <w:rStyle w:val="Hyperlink"/>
                <w:rFonts w:eastAsiaTheme="majorEastAsia"/>
                <w:lang w:val="fr-CA"/>
              </w:rPr>
              <w:t>http://codes.wmo.int</w:t>
            </w:r>
            <w:r w:rsidR="006F42F5">
              <w:rPr>
                <w:rStyle w:val="Hyperlink"/>
                <w:rFonts w:eastAsiaTheme="majorEastAsia"/>
                <w:lang w:val="fr-CA"/>
              </w:rPr>
              <w:t>/wmdr</w:t>
            </w:r>
            <w:r w:rsidR="00907F53" w:rsidRPr="003564AD">
              <w:rPr>
                <w:rStyle w:val="Hyperlink"/>
                <w:rFonts w:eastAsiaTheme="majorEastAsia"/>
                <w:lang w:val="fr-CA"/>
              </w:rPr>
              <w:t>/SurfaceCoverLAI</w:t>
            </w:r>
            <w:r>
              <w:rPr>
                <w:rStyle w:val="Hyperlink"/>
                <w:rFonts w:eastAsiaTheme="majorEastAsia"/>
                <w:lang w:val="fr-CA"/>
              </w:rPr>
              <w:fldChar w:fldCharType="end"/>
            </w:r>
          </w:p>
        </w:tc>
      </w:tr>
      <w:tr w:rsidR="00907F53" w14:paraId="2C9B694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907F53" w:rsidRDefault="00907F53"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907F53" w:rsidRDefault="00907F53" w:rsidP="003564AD">
            <w:pPr>
              <w:pStyle w:val="Tablebody"/>
              <w:rPr>
                <w:rFonts w:eastAsia="Arial" w:cs="Arial"/>
              </w:rPr>
            </w:pPr>
            <w:r>
              <w:t>Surface cover types (NPP)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4E117DBF" w:rsidR="00907F53" w:rsidRDefault="00743BEB" w:rsidP="003564AD">
            <w:pPr>
              <w:pStyle w:val="Tablebody"/>
              <w:rPr>
                <w:rFonts w:eastAsia="Arial" w:cs="Arial"/>
              </w:rPr>
            </w:pPr>
            <w:r>
              <w:fldChar w:fldCharType="begin"/>
            </w:r>
            <w:r>
              <w:instrText xml:space="preserve"> HYPERLINK "http://codes.wmo.int/common/wmdsSurfaceCoverNPP" </w:instrText>
            </w:r>
            <w:ins w:id="780"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/SurfaceCoverNPP</w:t>
            </w:r>
            <w:r>
              <w:rPr>
                <w:rStyle w:val="Hyperlink"/>
                <w:rFonts w:eastAsiaTheme="majorEastAsia"/>
              </w:rPr>
              <w:fldChar w:fldCharType="end"/>
            </w:r>
          </w:p>
        </w:tc>
      </w:tr>
      <w:tr w:rsidR="00907F53" w14:paraId="59B3A6B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907F53" w:rsidRDefault="00907F53"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907F53" w:rsidRDefault="00907F53" w:rsidP="003564AD">
            <w:pPr>
              <w:pStyle w:val="Tablebody"/>
              <w:rPr>
                <w:rFonts w:eastAsia="Arial" w:cs="Arial"/>
              </w:rPr>
            </w:pPr>
            <w:r>
              <w:t>Surface cover types (PFT)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1ABE8A1F" w:rsidR="00907F53" w:rsidRDefault="00743BEB" w:rsidP="003564AD">
            <w:pPr>
              <w:pStyle w:val="Tablebody"/>
              <w:rPr>
                <w:rFonts w:eastAsia="Arial" w:cs="Arial"/>
              </w:rPr>
            </w:pPr>
            <w:r>
              <w:fldChar w:fldCharType="begin"/>
            </w:r>
            <w:r>
              <w:instrText xml:space="preserve"> HYPERLINK "http://codes.wmo.int/common/wmdsSurfaceCoverPFT" </w:instrText>
            </w:r>
            <w:ins w:id="781"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/SurfaceCoverPFT</w:t>
            </w:r>
            <w:r>
              <w:rPr>
                <w:rStyle w:val="Hyperlink"/>
                <w:rFonts w:eastAsiaTheme="majorEastAsia"/>
              </w:rPr>
              <w:fldChar w:fldCharType="end"/>
            </w:r>
          </w:p>
        </w:tc>
      </w:tr>
      <w:tr w:rsidR="00907F53" w14:paraId="59CDB53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907F53" w:rsidRDefault="00907F53"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907F53" w:rsidRDefault="00907F53" w:rsidP="003564AD">
            <w:pPr>
              <w:pStyle w:val="Tablebody"/>
              <w:rPr>
                <w:rFonts w:eastAsia="Arial" w:cs="Arial"/>
              </w:rPr>
            </w:pPr>
            <w:r>
              <w:t>Surface cover types (LCCS)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27FF13EF" w:rsidR="00907F53" w:rsidRDefault="00743BEB" w:rsidP="003564AD">
            <w:pPr>
              <w:pStyle w:val="Tablebody"/>
              <w:rPr>
                <w:rFonts w:eastAsia="Arial" w:cs="Arial"/>
              </w:rPr>
            </w:pPr>
            <w:r>
              <w:fldChar w:fldCharType="begin"/>
            </w:r>
            <w:r>
              <w:instrText xml:space="preserve"> HYPERLINK "http://codes.wmo.int/common/wmdsSurfaceCoverLCCS" </w:instrText>
            </w:r>
            <w:ins w:id="782"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/SurfaceCoverLCCS</w:t>
            </w:r>
            <w:r>
              <w:rPr>
                <w:rStyle w:val="Hyperlink"/>
                <w:rFonts w:eastAsiaTheme="majorEastAsia"/>
              </w:rPr>
              <w:fldChar w:fldCharType="end"/>
            </w:r>
          </w:p>
        </w:tc>
      </w:tr>
      <w:tr w:rsidR="00907F53" w14:paraId="09E2F04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907F53" w:rsidRDefault="00907F53"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907F53" w:rsidRDefault="00907F53" w:rsidP="003564AD">
            <w:pPr>
              <w:pStyle w:val="Tablebody"/>
              <w:rPr>
                <w:rFonts w:eastAsia="Arial" w:cs="Arial"/>
              </w:rPr>
            </w:pPr>
            <w:r>
              <w:t>Surface cover classification scheme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6FE9F3B" w:rsidR="00907F53" w:rsidRDefault="00743BEB" w:rsidP="003564AD">
            <w:pPr>
              <w:pStyle w:val="Tablebody"/>
              <w:rPr>
                <w:rFonts w:eastAsia="Arial" w:cs="Arial"/>
              </w:rPr>
            </w:pPr>
            <w:r>
              <w:fldChar w:fldCharType="begin"/>
            </w:r>
            <w:r>
              <w:instrText xml:space="preserve"> HYPERLINK "http://codes.wmo.int/common/wmdsSurfaceCoverClassification" </w:instrText>
            </w:r>
            <w:ins w:id="783"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/SurfaceCoverClassification</w:t>
            </w:r>
            <w:r>
              <w:rPr>
                <w:rStyle w:val="Hyperlink"/>
                <w:rFonts w:eastAsiaTheme="majorEastAsia"/>
              </w:rPr>
              <w:fldChar w:fldCharType="end"/>
            </w:r>
          </w:p>
        </w:tc>
      </w:tr>
      <w:tr w:rsidR="00907F53" w14:paraId="535162B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907F53" w:rsidRDefault="00907F53"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907F53" w:rsidRDefault="00907F53" w:rsidP="003564AD">
            <w:pPr>
              <w:pStyle w:val="Tablebody"/>
              <w:rPr>
                <w:rFonts w:eastAsia="Arial" w:cs="Arial"/>
              </w:rPr>
            </w:pPr>
            <w:r>
              <w:t>Local topography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5008E717" w:rsidR="00907F53" w:rsidRDefault="00743BEB" w:rsidP="003564AD">
            <w:pPr>
              <w:pStyle w:val="Tablebody"/>
              <w:rPr>
                <w:rFonts w:eastAsia="Arial" w:cs="Arial"/>
              </w:rPr>
            </w:pPr>
            <w:r>
              <w:fldChar w:fldCharType="begin"/>
            </w:r>
            <w:r>
              <w:instrText xml:space="preserve"> HYPERLINK "http://codes.wmo.int/common/wmdsLocalTopography" </w:instrText>
            </w:r>
            <w:ins w:id="784"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/LocalTopography</w:t>
            </w:r>
            <w:r>
              <w:rPr>
                <w:rStyle w:val="Hyperlink"/>
                <w:rFonts w:eastAsiaTheme="majorEastAsia"/>
              </w:rPr>
              <w:fldChar w:fldCharType="end"/>
            </w:r>
          </w:p>
        </w:tc>
      </w:tr>
      <w:tr w:rsidR="00907F53" w14:paraId="260CAE4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907F53" w:rsidRDefault="00907F53" w:rsidP="003564AD">
            <w:pPr>
              <w:pStyle w:val="Tablebody"/>
            </w:pPr>
            <w:r>
              <w:lastRenderedPageBreak/>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907F53" w:rsidRDefault="00907F53" w:rsidP="003564AD">
            <w:pPr>
              <w:pStyle w:val="Tablebody"/>
              <w:rPr>
                <w:rFonts w:eastAsia="Arial" w:cs="Arial"/>
              </w:rPr>
            </w:pPr>
            <w:r>
              <w:t>Relative elevation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1ECD3F75" w:rsidR="00907F53" w:rsidRDefault="00743BEB" w:rsidP="003564AD">
            <w:pPr>
              <w:pStyle w:val="Tablebody"/>
              <w:rPr>
                <w:rFonts w:eastAsia="Arial" w:cs="Arial"/>
              </w:rPr>
            </w:pPr>
            <w:r>
              <w:fldChar w:fldCharType="begin"/>
            </w:r>
            <w:r>
              <w:instrText xml:space="preserve"> HYPERLINK "http://codes.wmo.int/common/wmdsRelativeElevation" </w:instrText>
            </w:r>
            <w:ins w:id="785"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/RelativeElevation</w:t>
            </w:r>
            <w:r>
              <w:rPr>
                <w:rStyle w:val="Hyperlink"/>
                <w:rFonts w:eastAsiaTheme="majorEastAsia"/>
              </w:rPr>
              <w:fldChar w:fldCharType="end"/>
            </w:r>
          </w:p>
        </w:tc>
      </w:tr>
      <w:tr w:rsidR="00907F53" w14:paraId="4075C96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907F53" w:rsidRDefault="00907F53"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907F53" w:rsidRDefault="00907F53" w:rsidP="003564AD">
            <w:pPr>
              <w:pStyle w:val="Tablebody"/>
              <w:rPr>
                <w:rFonts w:eastAsia="Arial" w:cs="Arial"/>
              </w:rPr>
            </w:pPr>
            <w:r>
              <w:t>Topographic context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2CACFCEC" w:rsidR="00907F53" w:rsidRDefault="00743BEB" w:rsidP="003564AD">
            <w:pPr>
              <w:pStyle w:val="Tablebody"/>
              <w:rPr>
                <w:rFonts w:eastAsia="Arial" w:cs="Arial"/>
              </w:rPr>
            </w:pPr>
            <w:r>
              <w:fldChar w:fldCharType="begin"/>
            </w:r>
            <w:r>
              <w:instrText xml:space="preserve"> HYPERLINK "http://codes.wmo.int/common/wmdsTopographicContext" </w:instrText>
            </w:r>
            <w:ins w:id="786"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/TopographicContext</w:t>
            </w:r>
            <w:r>
              <w:rPr>
                <w:rStyle w:val="Hyperlink"/>
                <w:rFonts w:eastAsiaTheme="majorEastAsia"/>
              </w:rPr>
              <w:fldChar w:fldCharType="end"/>
            </w:r>
          </w:p>
        </w:tc>
      </w:tr>
      <w:tr w:rsidR="00907F53" w14:paraId="63A30A5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907F53" w:rsidRDefault="00907F53"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907F53" w:rsidRDefault="00907F53" w:rsidP="003564AD">
            <w:pPr>
              <w:pStyle w:val="Tablebody"/>
              <w:rPr>
                <w:rFonts w:eastAsia="Arial" w:cs="Arial"/>
              </w:rPr>
            </w:pPr>
            <w:r>
              <w:t>Altitude/depth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7152B436" w:rsidR="00907F53" w:rsidRDefault="00743BEB" w:rsidP="003564AD">
            <w:pPr>
              <w:pStyle w:val="Tablebody"/>
              <w:rPr>
                <w:rFonts w:eastAsia="Arial" w:cs="Arial"/>
              </w:rPr>
            </w:pPr>
            <w:r>
              <w:fldChar w:fldCharType="begin"/>
            </w:r>
            <w:r>
              <w:instrText xml:space="preserve"> HYPERLINK "http://codes.wmo.int/common/wmdsAltitudeOrDepth" </w:instrText>
            </w:r>
            <w:ins w:id="787"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/AltitudeOrDepth</w:t>
            </w:r>
            <w:r>
              <w:rPr>
                <w:rStyle w:val="Hyperlink"/>
                <w:rFonts w:eastAsiaTheme="majorEastAsia"/>
              </w:rPr>
              <w:fldChar w:fldCharType="end"/>
            </w:r>
          </w:p>
        </w:tc>
      </w:tr>
      <w:tr w:rsidR="00907F53" w14:paraId="5F3F9EC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907F53" w:rsidRDefault="00907F53"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907F53" w:rsidRDefault="00907F53" w:rsidP="003564AD">
            <w:pPr>
              <w:pStyle w:val="Tablebody"/>
              <w:rPr>
                <w:rFonts w:eastAsia="Arial" w:cs="Arial"/>
              </w:rPr>
            </w:pPr>
            <w:r>
              <w:t>Events at station/platform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64C5DF0E" w:rsidR="00907F53" w:rsidRDefault="00743BEB" w:rsidP="003564AD">
            <w:pPr>
              <w:pStyle w:val="Tablebody"/>
              <w:rPr>
                <w:rFonts w:eastAsia="Arial" w:cs="Arial"/>
              </w:rPr>
            </w:pPr>
            <w:r>
              <w:fldChar w:fldCharType="begin"/>
            </w:r>
            <w:r>
              <w:instrText xml:space="preserve"> HYPERLINK "http://codes.wmo.int/common/wmdsEventAtFacility" </w:instrText>
            </w:r>
            <w:ins w:id="788"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/EventAtFacility</w:t>
            </w:r>
            <w:r>
              <w:rPr>
                <w:rStyle w:val="Hyperlink"/>
                <w:rFonts w:eastAsiaTheme="majorEastAsia"/>
              </w:rPr>
              <w:fldChar w:fldCharType="end"/>
            </w:r>
          </w:p>
        </w:tc>
      </w:tr>
      <w:tr w:rsidR="00907F53" w14:paraId="2B47C54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907F53" w:rsidRDefault="00907F53"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907F53" w:rsidRDefault="00907F53" w:rsidP="003564AD">
            <w:pPr>
              <w:pStyle w:val="Tablebody"/>
              <w:rPr>
                <w:rFonts w:eastAsia="Arial" w:cs="Arial"/>
              </w:rPr>
            </w:pPr>
            <w:r>
              <w:t>Surface Roughness (Davenport roughness classification)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41DC04FB" w:rsidR="00907F53" w:rsidRDefault="00743BEB" w:rsidP="003564AD">
            <w:pPr>
              <w:pStyle w:val="Tablebody"/>
              <w:rPr>
                <w:rFonts w:eastAsia="Arial" w:cs="Arial"/>
              </w:rPr>
            </w:pPr>
            <w:r>
              <w:fldChar w:fldCharType="begin"/>
            </w:r>
            <w:r>
              <w:instrText xml:space="preserve"> HYPERLINK "http://codes.wmo.int/common/wmdsSurfaceRoughnessDavenport" </w:instrText>
            </w:r>
            <w:ins w:id="789"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/SurfaceRoughnessDavenport</w:t>
            </w:r>
            <w:r>
              <w:rPr>
                <w:rStyle w:val="Hyperlink"/>
                <w:rFonts w:eastAsiaTheme="majorEastAsia"/>
              </w:rPr>
              <w:fldChar w:fldCharType="end"/>
            </w:r>
          </w:p>
        </w:tc>
      </w:tr>
      <w:tr w:rsidR="00907F53" w14:paraId="4A22B3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907F53" w:rsidRDefault="00907F53" w:rsidP="003564AD">
            <w:pPr>
              <w:pStyle w:val="Tablebody"/>
            </w:pPr>
            <w:r>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907F53" w:rsidRDefault="00907F53" w:rsidP="003564AD">
            <w:pPr>
              <w:pStyle w:val="Tablebody"/>
              <w:rPr>
                <w:rFonts w:eastAsia="Arial" w:cs="Arial"/>
              </w:rPr>
            </w:pPr>
            <w:r>
              <w:t>Climate Zone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8A0CF4C" w:rsidR="00907F53" w:rsidRDefault="00743BEB" w:rsidP="003564AD">
            <w:pPr>
              <w:pStyle w:val="Tablebody"/>
              <w:rPr>
                <w:rFonts w:eastAsia="Arial" w:cs="Arial"/>
              </w:rPr>
            </w:pPr>
            <w:r>
              <w:fldChar w:fldCharType="begin"/>
            </w:r>
            <w:r>
              <w:instrText xml:space="preserve"> HYPERLINK "http://codes.wmo.int/common/wmdsClimateZone" </w:instrText>
            </w:r>
            <w:ins w:id="790"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/ClimateZone</w:t>
            </w:r>
            <w:r>
              <w:rPr>
                <w:rStyle w:val="Hyperlink"/>
                <w:rFonts w:eastAsiaTheme="majorEastAsia"/>
              </w:rPr>
              <w:fldChar w:fldCharType="end"/>
            </w:r>
          </w:p>
        </w:tc>
      </w:tr>
      <w:tr w:rsidR="00907F53" w14:paraId="4BAF1E6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907F53" w:rsidRDefault="00907F53"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907F53" w:rsidRDefault="00907F53" w:rsidP="003564AD">
            <w:pPr>
              <w:pStyle w:val="Tablebody"/>
              <w:rPr>
                <w:rFonts w:eastAsia="Arial" w:cs="Arial"/>
              </w:rPr>
            </w:pPr>
            <w:r>
              <w:t>Source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07FC4C66" w:rsidR="00907F53" w:rsidRDefault="00743BEB" w:rsidP="003564AD">
            <w:pPr>
              <w:pStyle w:val="Tablebody"/>
              <w:rPr>
                <w:rFonts w:eastAsia="Arial" w:cs="Arial"/>
              </w:rPr>
            </w:pPr>
            <w:r>
              <w:fldChar w:fldCharType="begin"/>
            </w:r>
            <w:r>
              <w:instrText xml:space="preserve"> HYPERLINK "http://codes.wmo.int/common/wmdsSourceOfObservation" </w:instrText>
            </w:r>
            <w:ins w:id="791" w:author="Klausen Jörg" w:date="2019-01-21T09:43:00Z"/>
            <w:r>
              <w:fldChar w:fldCharType="separate"/>
            </w:r>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/SourceOfObservation</w:t>
            </w:r>
            <w:r>
              <w:rPr>
                <w:rStyle w:val="Hyperlink"/>
                <w:rFonts w:eastAsiaTheme="majorEastAsia"/>
              </w:rPr>
              <w:fldChar w:fldCharType="end"/>
            </w:r>
          </w:p>
        </w:tc>
      </w:tr>
      <w:tr w:rsidR="00907F53" w14:paraId="5F1897F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54452AE4" w:rsidR="00907F53" w:rsidRDefault="00907F53" w:rsidP="003564AD">
            <w:pPr>
              <w:pStyle w:val="Tablebody"/>
            </w:pPr>
            <w:r>
              <w:t>5-02</w:t>
            </w:r>
            <w:r w:rsidR="00DB6C27">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07D8F25" w:rsidR="00907F53" w:rsidRDefault="00907F53" w:rsidP="003564AD">
            <w:pPr>
              <w:pStyle w:val="Tablebody"/>
              <w:rPr>
                <w:rFonts w:eastAsia="Arial" w:cs="Arial"/>
              </w:rPr>
            </w:pPr>
            <w:r>
              <w:t>Measurement/observing method</w:t>
            </w:r>
            <w:r w:rsidR="00DB6C27">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58D06C1D" w:rsidR="00907F53" w:rsidRDefault="00743BEB" w:rsidP="003564AD">
            <w:pPr>
              <w:pStyle w:val="Tablebody"/>
              <w:rPr>
                <w:rFonts w:eastAsia="Arial" w:cs="Arial"/>
              </w:rPr>
            </w:pPr>
            <w:r>
              <w:fldChar w:fldCharType="begin"/>
            </w:r>
            <w:r>
              <w:instrText xml:space="preserve"> HYPERLINK "http://codes.wmo.int/common/wmdsObservingMethod" </w:instrText>
            </w:r>
            <w:ins w:id="792" w:author="Klausen Jörg" w:date="2019-01-21T09:43:00Z"/>
            <w:r>
              <w:fldChar w:fldCharType="separate"/>
            </w:r>
            <w:r w:rsidR="00907F53">
              <w:rPr>
                <w:rStyle w:val="Hyperlink"/>
                <w:rFonts w:eastAsiaTheme="majorEastAsia"/>
                <w:lang w:val="en-AU"/>
              </w:rPr>
              <w:t>http://codes.wmo.int</w:t>
            </w:r>
            <w:r w:rsidR="006F42F5">
              <w:rPr>
                <w:rStyle w:val="Hyperlink"/>
                <w:rFonts w:eastAsiaTheme="majorEastAsia"/>
                <w:lang w:val="en-AU"/>
              </w:rPr>
              <w:t>/wmdr</w:t>
            </w:r>
            <w:r w:rsidR="00907F53">
              <w:rPr>
                <w:rStyle w:val="Hyperlink"/>
                <w:rFonts w:eastAsiaTheme="majorEastAsia"/>
                <w:lang w:val="en-AU"/>
              </w:rPr>
              <w:t>/ObservingMethod</w:t>
            </w:r>
            <w:r>
              <w:rPr>
                <w:rStyle w:val="Hyperlink"/>
                <w:rFonts w:eastAsiaTheme="majorEastAsia"/>
                <w:lang w:val="en-AU"/>
              </w:rPr>
              <w:fldChar w:fldCharType="end"/>
            </w:r>
            <w:r w:rsidR="00DB6C27">
              <w:rPr>
                <w:rStyle w:val="Hyperlink"/>
                <w:rFonts w:eastAsiaTheme="majorEastAsia"/>
                <w:lang w:val="en-AU"/>
              </w:rPr>
              <w:t>Atmosphere</w:t>
            </w:r>
          </w:p>
        </w:tc>
      </w:tr>
      <w:tr w:rsidR="00DB6C27" w:rsidRPr="00DB6C27" w14:paraId="50EC627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FE9C9" w14:textId="72885A0A" w:rsidR="00DB6C27" w:rsidRDefault="00DB6C27" w:rsidP="003564AD">
            <w:pPr>
              <w:pStyle w:val="Tablebody"/>
            </w:pPr>
            <w:r>
              <w:t>5-02-02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8A4D4" w14:textId="29525E63" w:rsidR="00DB6C27" w:rsidRDefault="00DB6C27" w:rsidP="003564AD">
            <w:pPr>
              <w:pStyle w:val="Tablebody"/>
            </w:pPr>
            <w:r>
              <w:t>Measurement/observing method, 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82691" w14:textId="2C46F4A3" w:rsidR="00DB6C27" w:rsidRDefault="00743BEB" w:rsidP="00DB6C27">
            <w:pPr>
              <w:pStyle w:val="Tablebody"/>
            </w:pPr>
            <w:r>
              <w:fldChar w:fldCharType="begin"/>
            </w:r>
            <w:r>
              <w:instrText xml:space="preserve"> HYPERLINK "http://codes.wmo.int/common/wmdsObservingMethod" </w:instrText>
            </w:r>
            <w:ins w:id="793" w:author="Klausen Jörg" w:date="2019-01-21T09:43:00Z"/>
            <w:r>
              <w:fldChar w:fldCharType="separate"/>
            </w:r>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/ObservingMethod</w:t>
            </w:r>
            <w:r>
              <w:rPr>
                <w:rStyle w:val="Hyperlink"/>
                <w:rFonts w:eastAsiaTheme="majorEastAsia"/>
                <w:lang w:val="en-AU"/>
              </w:rPr>
              <w:fldChar w:fldCharType="end"/>
            </w:r>
            <w:r w:rsidR="00DB6C27">
              <w:rPr>
                <w:rStyle w:val="Hyperlink"/>
                <w:rFonts w:eastAsiaTheme="majorEastAsia"/>
                <w:lang w:val="en-AU"/>
              </w:rPr>
              <w:t>Earth</w:t>
            </w:r>
          </w:p>
        </w:tc>
      </w:tr>
      <w:tr w:rsidR="00DB6C27" w:rsidRPr="00DB6C27" w14:paraId="4CCD863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65EE6" w14:textId="457A6A15" w:rsidR="00DB6C27" w:rsidRDefault="00DB6C27" w:rsidP="003564AD">
            <w:pPr>
              <w:pStyle w:val="Tablebody"/>
            </w:pPr>
            <w:r>
              <w:t>5-02-03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35261" w14:textId="048727EB" w:rsidR="00DB6C27" w:rsidRDefault="00DB6C27" w:rsidP="003564AD">
            <w:pPr>
              <w:pStyle w:val="Tablebody"/>
            </w:pPr>
            <w:r>
              <w:t>Measurement/observing method,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C2F40" w14:textId="2E59F3A9" w:rsidR="00DB6C27" w:rsidRDefault="00743BEB" w:rsidP="00DB6C27">
            <w:pPr>
              <w:pStyle w:val="Tablebody"/>
            </w:pPr>
            <w:r>
              <w:fldChar w:fldCharType="begin"/>
            </w:r>
            <w:r>
              <w:instrText xml:space="preserve"> HYPERLINK "http://codes.wmo.int/common/wmdr/ObservingMethodOcean" </w:instrText>
            </w:r>
            <w:ins w:id="794" w:author="Klausen Jörg" w:date="2019-01-21T09:43:00Z"/>
            <w:r>
              <w:fldChar w:fldCharType="separate"/>
            </w:r>
            <w:r w:rsidR="00DB6C27" w:rsidRPr="006B433D">
              <w:rPr>
                <w:rStyle w:val="Hyperlink"/>
                <w:rFonts w:eastAsiaTheme="majorEastAsia"/>
                <w:lang w:val="en-AU"/>
              </w:rPr>
              <w:t>http://codes.wmo.int</w:t>
            </w:r>
            <w:r w:rsidR="006F42F5">
              <w:rPr>
                <w:rStyle w:val="Hyperlink"/>
                <w:rFonts w:eastAsiaTheme="majorEastAsia"/>
                <w:lang w:val="en-AU"/>
              </w:rPr>
              <w:t>/wmdr</w:t>
            </w:r>
            <w:r w:rsidR="00DB6C27" w:rsidRPr="006B433D">
              <w:rPr>
                <w:rStyle w:val="Hyperlink"/>
                <w:rFonts w:eastAsiaTheme="majorEastAsia"/>
                <w:lang w:val="en-AU"/>
              </w:rPr>
              <w:t>/ObservingMethodOcean</w:t>
            </w:r>
            <w:r>
              <w:rPr>
                <w:rStyle w:val="Hyperlink"/>
                <w:rFonts w:eastAsiaTheme="majorEastAsia"/>
                <w:lang w:val="en-AU"/>
              </w:rPr>
              <w:fldChar w:fldCharType="end"/>
            </w:r>
          </w:p>
        </w:tc>
      </w:tr>
      <w:tr w:rsidR="00DB6C27" w:rsidRPr="00DB6C27" w14:paraId="35931698"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274E0" w14:textId="00E36F83" w:rsidR="00DB6C27" w:rsidRDefault="00DB6C27" w:rsidP="003564AD">
            <w:pPr>
              <w:pStyle w:val="Tablebody"/>
            </w:pPr>
            <w:r>
              <w:t>5-02-04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A9DF9" w14:textId="4B5B2BCC" w:rsidR="00DB6C27" w:rsidRDefault="00DB6C27" w:rsidP="003564AD">
            <w:pPr>
              <w:pStyle w:val="Tablebody"/>
            </w:pPr>
            <w:r>
              <w:t>Measurement/observing method,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B492D" w14:textId="3B78412E" w:rsidR="00DB6C27" w:rsidRDefault="00743BEB" w:rsidP="00DB6C27">
            <w:pPr>
              <w:pStyle w:val="Tablebody"/>
            </w:pPr>
            <w:r>
              <w:fldChar w:fldCharType="begin"/>
            </w:r>
            <w:r>
              <w:instrText xml:space="preserve"> HYPERLINK "http://codes.wmo.int/common/wmdr/ObservingMethodOuterSpace" </w:instrText>
            </w:r>
            <w:ins w:id="795" w:author="Klausen Jörg" w:date="2019-01-21T09:43:00Z"/>
            <w:r>
              <w:fldChar w:fldCharType="separate"/>
            </w:r>
            <w:r w:rsidR="00DB6C27" w:rsidRPr="006B433D">
              <w:rPr>
                <w:rStyle w:val="Hyperlink"/>
                <w:rFonts w:eastAsiaTheme="majorEastAsia"/>
                <w:lang w:val="en-AU"/>
              </w:rPr>
              <w:t>http://codes.wmo.int</w:t>
            </w:r>
            <w:r w:rsidR="006F42F5">
              <w:rPr>
                <w:rStyle w:val="Hyperlink"/>
                <w:rFonts w:eastAsiaTheme="majorEastAsia"/>
                <w:lang w:val="en-AU"/>
              </w:rPr>
              <w:t>/wmdr</w:t>
            </w:r>
            <w:r w:rsidR="00DB6C27" w:rsidRPr="006B433D">
              <w:rPr>
                <w:rStyle w:val="Hyperlink"/>
                <w:rFonts w:eastAsiaTheme="majorEastAsia"/>
                <w:lang w:val="en-AU"/>
              </w:rPr>
              <w:t>/ObservingMethodOuterSpace</w:t>
            </w:r>
            <w:r>
              <w:rPr>
                <w:rStyle w:val="Hyperlink"/>
                <w:rFonts w:eastAsiaTheme="majorEastAsia"/>
                <w:lang w:val="en-AU"/>
              </w:rPr>
              <w:fldChar w:fldCharType="end"/>
            </w:r>
          </w:p>
        </w:tc>
      </w:tr>
      <w:tr w:rsidR="00DB6C27" w:rsidRPr="00DB6C27" w14:paraId="6586C15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F42D5F" w14:textId="7302E1A3" w:rsidR="00DB6C27" w:rsidRDefault="00DB6C27" w:rsidP="00DB6C27">
            <w:pPr>
              <w:pStyle w:val="Tablebody"/>
            </w:pPr>
            <w:r>
              <w:t>5-02-05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7D9689" w14:textId="5E41C060" w:rsidR="00DB6C27" w:rsidRDefault="00DB6C27" w:rsidP="00DB6C27">
            <w:pPr>
              <w:pStyle w:val="Tablebody"/>
            </w:pPr>
            <w:r>
              <w:t>Measurement/observing method,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4FDBC" w14:textId="54522B47" w:rsidR="00DB6C27" w:rsidRDefault="00743BEB" w:rsidP="00DB6C27">
            <w:pPr>
              <w:pStyle w:val="Tablebody"/>
              <w:rPr>
                <w:rFonts w:eastAsiaTheme="majorEastAsia"/>
                <w:lang w:val="en-AU"/>
              </w:rPr>
            </w:pPr>
            <w:r>
              <w:fldChar w:fldCharType="begin"/>
            </w:r>
            <w:r>
              <w:instrText xml:space="preserve"> HYPERLINK "http://codes.wmo.int/common/wmdr/ObservingMethodTerrestrial" </w:instrText>
            </w:r>
            <w:ins w:id="796" w:author="Klausen Jörg" w:date="2019-01-21T09:43:00Z"/>
            <w:r>
              <w:fldChar w:fldCharType="separate"/>
            </w:r>
            <w:r w:rsidR="00DB6C27" w:rsidRPr="006B433D">
              <w:rPr>
                <w:rStyle w:val="Hyperlink"/>
                <w:rFonts w:eastAsiaTheme="majorEastAsia"/>
                <w:lang w:val="en-AU"/>
              </w:rPr>
              <w:t>http://codes.wmo.int</w:t>
            </w:r>
            <w:r w:rsidR="006F42F5">
              <w:rPr>
                <w:rStyle w:val="Hyperlink"/>
                <w:rFonts w:eastAsiaTheme="majorEastAsia"/>
                <w:lang w:val="en-AU"/>
              </w:rPr>
              <w:t>/wmdr</w:t>
            </w:r>
            <w:r w:rsidR="00DB6C27" w:rsidRPr="006B433D">
              <w:rPr>
                <w:rStyle w:val="Hyperlink"/>
                <w:rFonts w:eastAsiaTheme="majorEastAsia"/>
                <w:lang w:val="en-AU"/>
              </w:rPr>
              <w:t>/ObservingMethodTerrestrial</w:t>
            </w:r>
            <w:r>
              <w:rPr>
                <w:rStyle w:val="Hyperlink"/>
                <w:rFonts w:eastAsiaTheme="majorEastAsia"/>
                <w:lang w:val="en-AU"/>
              </w:rPr>
              <w:fldChar w:fldCharType="end"/>
            </w:r>
          </w:p>
        </w:tc>
      </w:tr>
      <w:tr w:rsidR="00DB6C27" w14:paraId="72F5820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DB6C27" w:rsidRDefault="00DB6C27"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DB6C27" w:rsidRDefault="00DB6C27" w:rsidP="003564AD">
            <w:pPr>
              <w:pStyle w:val="Tablebody"/>
              <w:rPr>
                <w:rFonts w:eastAsia="Arial" w:cs="Arial"/>
              </w:rPr>
            </w:pPr>
            <w:r>
              <w:t>Instrument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6494EC78" w:rsidR="00DB6C27" w:rsidRDefault="00743BEB" w:rsidP="003564AD">
            <w:pPr>
              <w:pStyle w:val="Tablebody"/>
              <w:rPr>
                <w:rFonts w:eastAsia="Arial" w:cs="Arial"/>
              </w:rPr>
            </w:pPr>
            <w:r>
              <w:fldChar w:fldCharType="begin"/>
            </w:r>
            <w:r>
              <w:instrText xml:space="preserve"> HYPERLINK "http://codes.wmo.int/common/wmdr/InstrumentOperatingStatus" </w:instrText>
            </w:r>
            <w:ins w:id="797" w:author="Klausen Jörg" w:date="2019-01-21T09:43:00Z"/>
            <w:r>
              <w:fldChar w:fldCharType="separate"/>
            </w:r>
            <w:r w:rsidR="00DB6C27" w:rsidRPr="00FE4B96">
              <w:rPr>
                <w:rStyle w:val="Hyperlink"/>
                <w:rFonts w:eastAsiaTheme="majorEastAsia"/>
              </w:rPr>
              <w:t>http://codes.wmo.int</w:t>
            </w:r>
            <w:r w:rsidR="006F42F5">
              <w:rPr>
                <w:rStyle w:val="Hyperlink"/>
                <w:rFonts w:eastAsiaTheme="majorEastAsia"/>
              </w:rPr>
              <w:t>/wmdr</w:t>
            </w:r>
            <w:r w:rsidR="00DB6C27" w:rsidRPr="00FE4B96">
              <w:rPr>
                <w:rStyle w:val="Hyperlink"/>
                <w:rFonts w:eastAsiaTheme="majorEastAsia"/>
              </w:rPr>
              <w:t>/InstrumentOperatingStatus</w:t>
            </w:r>
            <w:r>
              <w:rPr>
                <w:rStyle w:val="Hyperlink"/>
                <w:rFonts w:eastAsiaTheme="majorEastAsia"/>
              </w:rPr>
              <w:fldChar w:fldCharType="end"/>
            </w:r>
          </w:p>
        </w:tc>
      </w:tr>
      <w:tr w:rsidR="00DB6C27" w14:paraId="7EE0A6D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DB6C27" w:rsidRDefault="00DB6C27"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DB6C27" w:rsidRDefault="00DB6C27" w:rsidP="003564AD">
            <w:pPr>
              <w:pStyle w:val="Tablebody"/>
              <w:rPr>
                <w:rFonts w:eastAsia="Arial" w:cs="Arial"/>
              </w:rPr>
            </w:pPr>
            <w:r>
              <w:t>Control standard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0823A07C" w:rsidR="00DB6C27" w:rsidRDefault="00743BEB" w:rsidP="003564AD">
            <w:pPr>
              <w:pStyle w:val="Tablebody"/>
              <w:rPr>
                <w:rFonts w:eastAsia="Arial" w:cs="Arial"/>
              </w:rPr>
            </w:pPr>
            <w:r>
              <w:fldChar w:fldCharType="begin"/>
            </w:r>
            <w:r>
              <w:instrText xml:space="preserve"> HYPERLINK "http://codes.wmo.int/common/wmdsControlStandardType" </w:instrText>
            </w:r>
            <w:ins w:id="798"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/ControlStandardType</w:t>
            </w:r>
            <w:r>
              <w:rPr>
                <w:rStyle w:val="Hyperlink"/>
                <w:rFonts w:eastAsiaTheme="majorEastAsia"/>
              </w:rPr>
              <w:fldChar w:fldCharType="end"/>
            </w:r>
          </w:p>
        </w:tc>
      </w:tr>
      <w:tr w:rsidR="00DB6C27" w14:paraId="09C9C1E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DB6C27" w:rsidRDefault="00DB6C27"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DB6C27" w:rsidRDefault="00DB6C27" w:rsidP="003564AD">
            <w:pPr>
              <w:pStyle w:val="Tablebody"/>
              <w:rPr>
                <w:rFonts w:eastAsia="Arial" w:cs="Arial"/>
              </w:rPr>
            </w:pPr>
            <w:r>
              <w:t>Control location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28BD0B95" w:rsidR="00DB6C27" w:rsidRDefault="00743BEB" w:rsidP="003564AD">
            <w:pPr>
              <w:pStyle w:val="Tablebody"/>
              <w:rPr>
                <w:rFonts w:eastAsia="Arial" w:cs="Arial"/>
              </w:rPr>
            </w:pPr>
            <w:r>
              <w:fldChar w:fldCharType="begin"/>
            </w:r>
            <w:r>
              <w:instrText xml:space="preserve"> HYPERLINK "http://codes.wmo.int/common/wmdsControlLocation" </w:instrText>
            </w:r>
            <w:ins w:id="799"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/ControlLocation</w:t>
            </w:r>
            <w:r>
              <w:rPr>
                <w:rStyle w:val="Hyperlink"/>
                <w:rFonts w:eastAsiaTheme="majorEastAsia"/>
              </w:rPr>
              <w:fldChar w:fldCharType="end"/>
            </w:r>
          </w:p>
        </w:tc>
      </w:tr>
      <w:tr w:rsidR="00DB6C27" w14:paraId="64D2442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DB6C27" w:rsidRDefault="00DB6C27"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DB6C27" w:rsidRDefault="00DB6C27" w:rsidP="003564AD">
            <w:pPr>
              <w:pStyle w:val="Tablebody"/>
              <w:rPr>
                <w:rFonts w:eastAsia="Arial" w:cs="Arial"/>
              </w:rPr>
            </w:pPr>
            <w:r>
              <w:t>Instrument control result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6DFB2864" w:rsidR="00DB6C27" w:rsidRDefault="00743BEB" w:rsidP="003564AD">
            <w:pPr>
              <w:pStyle w:val="Tablebody"/>
              <w:rPr>
                <w:rFonts w:eastAsia="Arial" w:cs="Arial"/>
              </w:rPr>
            </w:pPr>
            <w:r>
              <w:fldChar w:fldCharType="begin"/>
            </w:r>
            <w:r>
              <w:instrText xml:space="preserve"> HYPERLINK "http://codes.wmo.int/common/wmdsInstrumentControlResult" </w:instrText>
            </w:r>
            <w:ins w:id="800"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/InstrumentControlResult</w:t>
            </w:r>
            <w:r>
              <w:rPr>
                <w:rStyle w:val="Hyperlink"/>
                <w:rFonts w:eastAsiaTheme="majorEastAsia"/>
              </w:rPr>
              <w:fldChar w:fldCharType="end"/>
            </w:r>
          </w:p>
        </w:tc>
      </w:tr>
      <w:tr w:rsidR="00DB6C27" w14:paraId="2AC924B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DB6C27" w:rsidRDefault="00DB6C27"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DB6C27" w:rsidRDefault="00DB6C27" w:rsidP="003564AD">
            <w:pPr>
              <w:pStyle w:val="Tablebody"/>
              <w:rPr>
                <w:rFonts w:eastAsia="Arial" w:cs="Arial"/>
              </w:rPr>
            </w:pPr>
            <w:r>
              <w:t>Status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36DC1048" w:rsidR="00DB6C27" w:rsidRDefault="00743BEB" w:rsidP="003564AD">
            <w:pPr>
              <w:pStyle w:val="Tablebody"/>
              <w:rPr>
                <w:rFonts w:eastAsia="Arial" w:cs="Arial"/>
              </w:rPr>
            </w:pPr>
            <w:r>
              <w:fldChar w:fldCharType="begin"/>
            </w:r>
            <w:r>
              <w:instrText xml:space="preserve"> HYPERLINK "http://codes.wmo.int/common/wmdr/ObservationStatus" </w:instrText>
            </w:r>
            <w:ins w:id="801" w:author="Klausen Jörg" w:date="2019-01-21T09:43:00Z"/>
            <w:r>
              <w:fldChar w:fldCharType="separate"/>
            </w:r>
            <w:r w:rsidR="00DB6C27" w:rsidRPr="003374FE">
              <w:rPr>
                <w:rStyle w:val="Hyperlink"/>
                <w:rFonts w:eastAsiaTheme="majorEastAsia"/>
              </w:rPr>
              <w:t>http://codes.wmo.int</w:t>
            </w:r>
            <w:r w:rsidR="006F42F5">
              <w:rPr>
                <w:rStyle w:val="Hyperlink"/>
                <w:rFonts w:eastAsiaTheme="majorEastAsia"/>
              </w:rPr>
              <w:t>/wmdr</w:t>
            </w:r>
            <w:r w:rsidR="00DB6C27" w:rsidRPr="003971ED">
              <w:rPr>
                <w:rStyle w:val="Hyperlink"/>
                <w:rFonts w:eastAsiaTheme="majorEastAsia"/>
              </w:rPr>
              <w:t>/ObservationStatus</w:t>
            </w:r>
            <w:r>
              <w:rPr>
                <w:rStyle w:val="Hyperlink"/>
                <w:rFonts w:eastAsiaTheme="majorEastAsia"/>
              </w:rPr>
              <w:fldChar w:fldCharType="end"/>
            </w:r>
          </w:p>
        </w:tc>
      </w:tr>
      <w:tr w:rsidR="00DB6C27" w14:paraId="5592CBD3"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DB6C27" w:rsidRDefault="00DB6C27"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DB6C27" w:rsidRDefault="00DB6C27" w:rsidP="003564AD">
            <w:pPr>
              <w:pStyle w:val="Tablebody"/>
              <w:rPr>
                <w:rFonts w:eastAsia="Arial" w:cs="Arial"/>
              </w:rPr>
            </w:pPr>
            <w:r>
              <w:t>Exposure of instrument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6BB9DBAA" w:rsidR="00DB6C27" w:rsidRDefault="00743BEB" w:rsidP="003564AD">
            <w:pPr>
              <w:pStyle w:val="Tablebody"/>
              <w:rPr>
                <w:rFonts w:eastAsia="Arial" w:cs="Arial"/>
              </w:rPr>
            </w:pPr>
            <w:r>
              <w:fldChar w:fldCharType="begin"/>
            </w:r>
            <w:r>
              <w:instrText xml:space="preserve"> HYPERLINK "http://codes.wmo.int/common/wmdsExposure" </w:instrText>
            </w:r>
            <w:ins w:id="802" w:author="Klausen Jörg" w:date="2019-01-21T09:43:00Z"/>
            <w:r>
              <w:fldChar w:fldCharType="separate"/>
            </w:r>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/Exposure</w:t>
            </w:r>
            <w:r>
              <w:rPr>
                <w:rStyle w:val="Hyperlink"/>
                <w:rFonts w:eastAsiaTheme="majorEastAsia"/>
                <w:lang w:val="en-AU"/>
              </w:rPr>
              <w:fldChar w:fldCharType="end"/>
            </w:r>
          </w:p>
        </w:tc>
      </w:tr>
      <w:tr w:rsidR="00DB6C27" w14:paraId="29A6411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DB6C27" w:rsidRDefault="00DB6C27"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DB6C27" w:rsidRDefault="00DB6C27" w:rsidP="003564AD">
            <w:pPr>
              <w:pStyle w:val="Tablebody"/>
              <w:rPr>
                <w:rFonts w:eastAsia="Arial" w:cs="Arial"/>
              </w:rPr>
            </w:pPr>
            <w:r>
              <w:t>Sampling strategy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5DC94208" w:rsidR="00DB6C27" w:rsidRDefault="00743BEB" w:rsidP="003564AD">
            <w:pPr>
              <w:pStyle w:val="Tablebody"/>
              <w:rPr>
                <w:rFonts w:eastAsia="Arial" w:cs="Arial"/>
              </w:rPr>
            </w:pPr>
            <w:r>
              <w:fldChar w:fldCharType="begin"/>
            </w:r>
            <w:r>
              <w:instrText xml:space="preserve"> HYPERLINK "http://codes.wmo.int/common/wmdsSamplingStrategy" </w:instrText>
            </w:r>
            <w:ins w:id="803"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/SamplingStrategy</w:t>
            </w:r>
            <w:r>
              <w:rPr>
                <w:rStyle w:val="Hyperlink"/>
                <w:rFonts w:eastAsiaTheme="majorEastAsia"/>
              </w:rPr>
              <w:fldChar w:fldCharType="end"/>
            </w:r>
          </w:p>
        </w:tc>
      </w:tr>
      <w:tr w:rsidR="00DB6C27" w14:paraId="4E0B569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DB6C27" w:rsidRDefault="00DB6C27"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DB6C27" w:rsidRDefault="00DB6C27" w:rsidP="003564AD">
            <w:pPr>
              <w:pStyle w:val="Tablebody"/>
              <w:rPr>
                <w:rFonts w:eastAsia="Arial" w:cs="Arial"/>
              </w:rPr>
            </w:pPr>
            <w:r>
              <w:t>Level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7C79F72B" w:rsidR="00DB6C27" w:rsidRDefault="00743BEB" w:rsidP="003564AD">
            <w:pPr>
              <w:pStyle w:val="Tablebody"/>
              <w:rPr>
                <w:rFonts w:eastAsia="Arial" w:cs="Arial"/>
              </w:rPr>
            </w:pPr>
            <w:r>
              <w:fldChar w:fldCharType="begin"/>
            </w:r>
            <w:r>
              <w:instrText xml:space="preserve"> HYPERLINK "http://codes.wmo.int/common/wmdsLevelOfData" </w:instrText>
            </w:r>
            <w:ins w:id="804" w:author="Klausen Jörg" w:date="2019-01-21T09:43:00Z"/>
            <w:r>
              <w:fldChar w:fldCharType="separate"/>
            </w:r>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/LevelOfData</w:t>
            </w:r>
            <w:r>
              <w:rPr>
                <w:rStyle w:val="Hyperlink"/>
                <w:rFonts w:eastAsiaTheme="majorEastAsia"/>
                <w:lang w:val="en-AU"/>
              </w:rPr>
              <w:fldChar w:fldCharType="end"/>
            </w:r>
          </w:p>
        </w:tc>
      </w:tr>
      <w:tr w:rsidR="00DB6C27" w14:paraId="5EEF02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DB6C27" w:rsidRDefault="00DB6C27"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DB6C27" w:rsidRDefault="00DB6C27" w:rsidP="003564AD">
            <w:pPr>
              <w:pStyle w:val="Tablebody"/>
              <w:rPr>
                <w:rFonts w:eastAsia="Arial" w:cs="Arial"/>
              </w:rPr>
            </w:pPr>
            <w:r>
              <w:t>Data format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60E1B1B3" w:rsidR="00DB6C27" w:rsidRDefault="00743BEB" w:rsidP="003564AD">
            <w:pPr>
              <w:pStyle w:val="Tablebody"/>
              <w:rPr>
                <w:rFonts w:eastAsia="Arial" w:cs="Arial"/>
              </w:rPr>
            </w:pPr>
            <w:r>
              <w:fldChar w:fldCharType="begin"/>
            </w:r>
            <w:r>
              <w:instrText xml:space="preserve"> HYPERLINK "http://codes.wmo.int/common/wmdsDataFormat" </w:instrText>
            </w:r>
            <w:ins w:id="805"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/DataFormat</w:t>
            </w:r>
            <w:r>
              <w:rPr>
                <w:rStyle w:val="Hyperlink"/>
                <w:rFonts w:eastAsiaTheme="majorEastAsia"/>
              </w:rPr>
              <w:fldChar w:fldCharType="end"/>
            </w:r>
          </w:p>
        </w:tc>
      </w:tr>
      <w:tr w:rsidR="00DB6C27" w14:paraId="2167D96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DB6C27" w:rsidRDefault="00DB6C27"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DB6C27" w:rsidRDefault="00DB6C27" w:rsidP="003564AD">
            <w:pPr>
              <w:pStyle w:val="Tablebody"/>
              <w:rPr>
                <w:rFonts w:eastAsia="Arial" w:cs="Arial"/>
              </w:rPr>
            </w:pPr>
            <w:r>
              <w:t>Reference time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C3448FF" w:rsidR="00DB6C27" w:rsidRDefault="00743BEB" w:rsidP="003564AD">
            <w:pPr>
              <w:pStyle w:val="Tablebody"/>
              <w:rPr>
                <w:rFonts w:eastAsia="Arial" w:cs="Arial"/>
              </w:rPr>
            </w:pPr>
            <w:r>
              <w:fldChar w:fldCharType="begin"/>
            </w:r>
            <w:r>
              <w:instrText xml:space="preserve"> HYPERLINK "http://codes.wmo.int/common/wmdsReferenceTime" </w:instrText>
            </w:r>
            <w:ins w:id="806" w:author="Klausen Jörg" w:date="2019-01-21T09:43:00Z"/>
            <w:r>
              <w:fldChar w:fldCharType="separate"/>
            </w:r>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/ReferenceTime</w:t>
            </w:r>
            <w:r>
              <w:rPr>
                <w:rStyle w:val="Hyperlink"/>
                <w:rFonts w:eastAsiaTheme="majorEastAsia"/>
                <w:lang w:val="en-AU"/>
              </w:rPr>
              <w:fldChar w:fldCharType="end"/>
            </w:r>
          </w:p>
        </w:tc>
      </w:tr>
      <w:tr w:rsidR="00DB6C27" w14:paraId="4A4A1ED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DB6C27" w:rsidRDefault="00DB6C27"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DB6C27" w:rsidRDefault="00DB6C27" w:rsidP="003564AD">
            <w:pPr>
              <w:pStyle w:val="Tablebody"/>
              <w:rPr>
                <w:rFonts w:eastAsia="Arial" w:cs="Arial"/>
              </w:rPr>
            </w:pPr>
            <w:r>
              <w:t>Quality Flag (BUFR derived from CIMO guide)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01D13097" w:rsidR="00DB6C27" w:rsidRDefault="00743BEB" w:rsidP="003564AD">
            <w:pPr>
              <w:pStyle w:val="Tablebody"/>
              <w:rPr>
                <w:rFonts w:eastAsia="Arial" w:cs="Arial"/>
              </w:rPr>
            </w:pPr>
            <w:r>
              <w:fldChar w:fldCharType="begin"/>
            </w:r>
            <w:r>
              <w:instrText xml:space="preserve"> HYPERLINK "http://codes.wmo.int/common/wmdsQualityFlagCIMO</w:instrText>
            </w:r>
            <w:r>
              <w:instrText xml:space="preserve">" </w:instrText>
            </w:r>
            <w:ins w:id="807"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/QualityFlagCIMO</w:t>
            </w:r>
            <w:r>
              <w:rPr>
                <w:rStyle w:val="Hyperlink"/>
                <w:rFonts w:eastAsiaTheme="majorEastAsia"/>
              </w:rPr>
              <w:fldChar w:fldCharType="end"/>
            </w:r>
          </w:p>
        </w:tc>
      </w:tr>
      <w:tr w:rsidR="00DB6C27" w14:paraId="1552E80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DB6C27" w:rsidRDefault="00DB6C27"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DB6C27" w:rsidRDefault="00DB6C27" w:rsidP="003564AD">
            <w:pPr>
              <w:pStyle w:val="Tablebody"/>
              <w:rPr>
                <w:rFonts w:eastAsia="Arial" w:cs="Arial"/>
              </w:rPr>
            </w:pPr>
            <w:r>
              <w:t>Quality Flag (From WaterML2)</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62F903D8" w:rsidR="00DB6C27" w:rsidRDefault="00743BEB" w:rsidP="003564AD">
            <w:pPr>
              <w:pStyle w:val="Tablebody"/>
              <w:rPr>
                <w:rFonts w:eastAsia="Arial" w:cs="Arial"/>
              </w:rPr>
            </w:pPr>
            <w:r>
              <w:fldChar w:fldCharType="begin"/>
            </w:r>
            <w:r>
              <w:instrText xml:space="preserve"> HYPERLINK "http://codes.wmo.int/common/wmdsQualityFlagOGC" </w:instrText>
            </w:r>
            <w:ins w:id="808"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/QualityFlagOGC</w:t>
            </w:r>
            <w:r>
              <w:rPr>
                <w:rStyle w:val="Hyperlink"/>
                <w:rFonts w:eastAsiaTheme="majorEastAsia"/>
              </w:rPr>
              <w:fldChar w:fldCharType="end"/>
            </w:r>
          </w:p>
        </w:tc>
      </w:tr>
      <w:tr w:rsidR="00DB6C27" w14:paraId="7908241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DB6C27" w:rsidRDefault="00DB6C27"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DB6C27" w:rsidRDefault="00DB6C27" w:rsidP="003564AD">
            <w:pPr>
              <w:pStyle w:val="Tablebody"/>
              <w:rPr>
                <w:rFonts w:eastAsia="Arial" w:cs="Arial"/>
              </w:rPr>
            </w:pPr>
            <w:r>
              <w:t>Quality Flag System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7E5ECF87" w:rsidR="00DB6C27" w:rsidRDefault="00743BEB" w:rsidP="003564AD">
            <w:pPr>
              <w:pStyle w:val="Tablebody"/>
              <w:rPr>
                <w:rFonts w:eastAsia="Arial" w:cs="Arial"/>
              </w:rPr>
            </w:pPr>
            <w:r>
              <w:fldChar w:fldCharType="begin"/>
            </w:r>
            <w:r>
              <w:instrText xml:space="preserve"> HYPERLINK "http://codes.wmo.int/common/wmdsQualityFlagSystem" </w:instrText>
            </w:r>
            <w:ins w:id="809"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/QualityFlagSystem</w:t>
            </w:r>
            <w:r>
              <w:rPr>
                <w:rStyle w:val="Hyperlink"/>
                <w:rFonts w:eastAsiaTheme="majorEastAsia"/>
              </w:rPr>
              <w:fldChar w:fldCharType="end"/>
            </w:r>
          </w:p>
        </w:tc>
      </w:tr>
      <w:tr w:rsidR="00DB6C27" w14:paraId="5192865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DB6C27" w:rsidRDefault="00DB6C27"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DB6C27" w:rsidRDefault="00DB6C27" w:rsidP="003564AD">
            <w:pPr>
              <w:pStyle w:val="Tablebody"/>
              <w:rPr>
                <w:rFonts w:eastAsia="Arial" w:cs="Arial"/>
              </w:rPr>
            </w:pPr>
            <w:r>
              <w:t>Traceability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0AB8B4E2" w:rsidR="00DB6C27" w:rsidRDefault="00743BEB" w:rsidP="003564AD">
            <w:pPr>
              <w:pStyle w:val="Tablebody"/>
              <w:rPr>
                <w:rFonts w:eastAsia="Arial" w:cs="Arial"/>
              </w:rPr>
            </w:pPr>
            <w:r>
              <w:fldChar w:fldCharType="begin"/>
            </w:r>
            <w:r>
              <w:instrText xml:space="preserve"> HYPERLINK "http://codes.wmo.int/common/wmdsTraceability" </w:instrText>
            </w:r>
            <w:ins w:id="810"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/Traceability</w:t>
            </w:r>
            <w:r>
              <w:rPr>
                <w:rStyle w:val="Hyperlink"/>
                <w:rFonts w:eastAsiaTheme="majorEastAsia"/>
              </w:rPr>
              <w:fldChar w:fldCharType="end"/>
            </w:r>
          </w:p>
        </w:tc>
      </w:tr>
      <w:tr w:rsidR="00DB6C27" w14:paraId="449891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DB6C27" w:rsidRDefault="00DB6C27" w:rsidP="003564AD">
            <w:pPr>
              <w:pStyle w:val="Tablebody"/>
            </w:pPr>
            <w:r>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DB6C27" w:rsidRDefault="00DB6C27" w:rsidP="003564AD">
            <w:pPr>
              <w:pStyle w:val="Tablebody"/>
              <w:rPr>
                <w:rFonts w:eastAsia="Arial" w:cs="Arial"/>
              </w:rPr>
            </w:pPr>
            <w:r>
              <w:t>Data policy/use constraints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7B70FE6C" w:rsidR="00DB6C27" w:rsidRDefault="00743BEB" w:rsidP="003564AD">
            <w:pPr>
              <w:pStyle w:val="Tablebody"/>
              <w:rPr>
                <w:rFonts w:eastAsia="Arial" w:cs="Arial"/>
              </w:rPr>
            </w:pPr>
            <w:r>
              <w:fldChar w:fldCharType="begin"/>
            </w:r>
            <w:r>
              <w:instrText xml:space="preserve"> HYPERLINK "http://codes.wmo.int/common/wmdsDataPolicy" </w:instrText>
            </w:r>
            <w:ins w:id="811"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/DataPolicy</w:t>
            </w:r>
            <w:r>
              <w:rPr>
                <w:rStyle w:val="Hyperlink"/>
                <w:rFonts w:eastAsiaTheme="majorEastAsia"/>
              </w:rPr>
              <w:fldChar w:fldCharType="end"/>
            </w:r>
          </w:p>
        </w:tc>
      </w:tr>
      <w:tr w:rsidR="00DB6C27" w14:paraId="27AEA3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DB6C27" w:rsidRDefault="00DB6C27"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DB6C27" w:rsidRDefault="00DB6C27" w:rsidP="003564AD">
            <w:pPr>
              <w:pStyle w:val="Tablebody"/>
              <w:rPr>
                <w:rFonts w:eastAsia="Arial" w:cs="Arial"/>
              </w:rPr>
            </w:pPr>
            <w:r>
              <w:t>Coordinates source/service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16DECC4" w:rsidR="00DB6C27" w:rsidRDefault="00743BEB" w:rsidP="003564AD">
            <w:pPr>
              <w:pStyle w:val="Tablebody"/>
              <w:rPr>
                <w:rFonts w:eastAsia="Arial" w:cs="Arial"/>
              </w:rPr>
            </w:pPr>
            <w:r>
              <w:fldChar w:fldCharType="begin"/>
            </w:r>
            <w:r>
              <w:instrText xml:space="preserve"> HYPERLINK "http://codes.wmo.int/common/wmdsGeopositioningMethod" </w:instrText>
            </w:r>
            <w:ins w:id="812"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/GeopositioningMethod</w:t>
            </w:r>
            <w:r>
              <w:rPr>
                <w:rStyle w:val="Hyperlink"/>
                <w:rFonts w:eastAsiaTheme="majorEastAsia"/>
              </w:rPr>
              <w:fldChar w:fldCharType="end"/>
            </w:r>
          </w:p>
        </w:tc>
      </w:tr>
      <w:tr w:rsidR="00DB6C27" w14:paraId="44F07F6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DB6C27" w:rsidRDefault="00DB6C27"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77777777" w:rsidR="00DB6C27" w:rsidRDefault="00DB6C27" w:rsidP="003564AD">
            <w:pPr>
              <w:pStyle w:val="Tablebody"/>
              <w:rPr>
                <w:rFonts w:eastAsia="Arial" w:cs="Arial"/>
              </w:rPr>
            </w:pPr>
            <w:r>
              <w:t>Coordinates reference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35E47582" w:rsidR="00DB6C27" w:rsidRDefault="00743BEB" w:rsidP="003564AD">
            <w:pPr>
              <w:pStyle w:val="Tablebody"/>
              <w:rPr>
                <w:rFonts w:eastAsia="Arial" w:cs="Arial"/>
              </w:rPr>
            </w:pPr>
            <w:r>
              <w:fldChar w:fldCharType="begin"/>
            </w:r>
            <w:r>
              <w:instrText xml:space="preserve"> HYPERLINK "http://codes.wmo.int/common/wmdsCoordinateReferenceSystem" </w:instrText>
            </w:r>
            <w:ins w:id="813"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/CoordinateReferenceSystem</w:t>
            </w:r>
            <w:r>
              <w:rPr>
                <w:rStyle w:val="Hyperlink"/>
                <w:rFonts w:eastAsiaTheme="majorEastAsia"/>
              </w:rPr>
              <w:fldChar w:fldCharType="end"/>
            </w:r>
          </w:p>
        </w:tc>
      </w:tr>
      <w:tr w:rsidR="00DB6C27" w14:paraId="5AB2797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DB6C27" w:rsidRDefault="00DB6C27"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DB6C27" w:rsidRDefault="00DB6C27" w:rsidP="003564AD">
            <w:pPr>
              <w:pStyle w:val="Tablebody"/>
              <w:rPr>
                <w:rFonts w:eastAsia="Arial" w:cs="Arial"/>
              </w:rPr>
            </w:pPr>
            <w:r>
              <w:t>Meaning of time stamp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07D9BF9A" w:rsidR="00DB6C27" w:rsidRDefault="00743BEB" w:rsidP="003564AD">
            <w:pPr>
              <w:pStyle w:val="Tablebody"/>
              <w:rPr>
                <w:rFonts w:eastAsia="Arial" w:cs="Arial"/>
              </w:rPr>
            </w:pPr>
            <w:r>
              <w:fldChar w:fldCharType="begin"/>
            </w:r>
            <w:r>
              <w:instrText xml:space="preserve"> HYPERLINK "http://codes.wmo.int/common/wmdsTimeStampMeaning" </w:instrText>
            </w:r>
            <w:ins w:id="814" w:author="Klausen Jörg" w:date="2019-01-21T09:43:00Z"/>
            <w:r>
              <w:fldChar w:fldCharType="separate"/>
            </w:r>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/TimeStampMeaning</w:t>
            </w:r>
            <w:r>
              <w:rPr>
                <w:rStyle w:val="Hyperlink"/>
                <w:rFonts w:eastAsiaTheme="majorEastAsia"/>
              </w:rPr>
              <w:fldChar w:fldCharType="end"/>
            </w:r>
          </w:p>
        </w:tc>
      </w:tr>
    </w:tbl>
    <w:p w14:paraId="050BAE91" w14:textId="77777777" w:rsidR="001B2BA6" w:rsidRPr="00674D68" w:rsidRDefault="001B2BA6" w:rsidP="003564AD"/>
    <w:sectPr w:rsidR="001B2BA6" w:rsidRPr="00674D68" w:rsidSect="00777935">
      <w:footerReference w:type="default" r:id="rId13"/>
      <w:pgSz w:w="12240" w:h="15840"/>
      <w:pgMar w:top="1134" w:right="1134" w:bottom="1134"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6DE169" w15:done="0"/>
  <w15:commentEx w15:paraId="2B018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89764" w14:textId="77777777" w:rsidR="00743BEB" w:rsidRDefault="00743BEB" w:rsidP="00B069EC">
      <w:pPr>
        <w:spacing w:after="0" w:line="240" w:lineRule="auto"/>
      </w:pPr>
      <w:r>
        <w:separator/>
      </w:r>
    </w:p>
  </w:endnote>
  <w:endnote w:type="continuationSeparator" w:id="0">
    <w:p w14:paraId="6502A2A5" w14:textId="77777777" w:rsidR="00743BEB" w:rsidRDefault="00743BEB"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tone Serif Bold">
    <w:altName w:val="Times New Roman"/>
    <w:charset w:val="00"/>
    <w:family w:val="auto"/>
    <w:pitch w:val="variable"/>
    <w:sig w:usb0="03000000"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hAnsi="Calibri"/>
        <w:sz w:val="20"/>
      </w:rPr>
      <w:id w:val="-1148204355"/>
      <w:docPartObj>
        <w:docPartGallery w:val="Page Numbers (Bottom of Page)"/>
        <w:docPartUnique/>
      </w:docPartObj>
    </w:sdtPr>
    <w:sdtEndPr>
      <w:rPr>
        <w:noProof/>
      </w:rPr>
    </w:sdtEndPr>
    <w:sdtContent>
      <w:p w14:paraId="095AA145" w14:textId="1C747DE6" w:rsidR="000924A7" w:rsidRPr="005841C6" w:rsidRDefault="000924A7"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CA502A">
          <w:rPr>
            <w:rFonts w:ascii="Calibri" w:hAnsi="Calibri"/>
            <w:noProof/>
            <w:sz w:val="20"/>
          </w:rPr>
          <w:t>1</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CA502A">
          <w:rPr>
            <w:rFonts w:ascii="Calibri" w:hAnsi="Calibri"/>
            <w:noProof/>
            <w:sz w:val="20"/>
          </w:rPr>
          <w:t>40</w:t>
        </w:r>
        <w:r>
          <w:rPr>
            <w:rFonts w:ascii="Calibri" w:hAnsi="Calibri"/>
            <w:noProof/>
            <w:sz w:val="20"/>
          </w:rPr>
          <w:fldChar w:fldCharType="end"/>
        </w:r>
      </w:p>
    </w:sdtContent>
  </w:sdt>
  <w:p w14:paraId="4CFE75D7" w14:textId="77777777" w:rsidR="000924A7" w:rsidRDefault="00092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43F8B" w14:textId="77777777" w:rsidR="00743BEB" w:rsidRDefault="00743BEB" w:rsidP="00B069EC">
      <w:pPr>
        <w:spacing w:after="0" w:line="240" w:lineRule="auto"/>
      </w:pPr>
      <w:r>
        <w:separator/>
      </w:r>
    </w:p>
  </w:footnote>
  <w:footnote w:type="continuationSeparator" w:id="0">
    <w:p w14:paraId="01A06A40" w14:textId="77777777" w:rsidR="00743BEB" w:rsidRDefault="00743BEB" w:rsidP="00B069EC">
      <w:pPr>
        <w:spacing w:after="0" w:line="240" w:lineRule="auto"/>
      </w:pPr>
      <w:r>
        <w:continuationSeparator/>
      </w:r>
    </w:p>
  </w:footnote>
  <w:footnote w:id="1">
    <w:p w14:paraId="4CDA031C" w14:textId="4A274699" w:rsidR="000924A7" w:rsidRPr="003564AD" w:rsidRDefault="000924A7"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0924A7" w:rsidRPr="003564AD" w:rsidRDefault="000924A7">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3AF7B0"/>
    <w:lvl w:ilvl="0">
      <w:start w:val="1"/>
      <w:numFmt w:val="decimal"/>
      <w:lvlText w:val="%1."/>
      <w:lvlJc w:val="left"/>
      <w:pPr>
        <w:tabs>
          <w:tab w:val="num" w:pos="1492"/>
        </w:tabs>
        <w:ind w:left="1492" w:hanging="360"/>
      </w:pPr>
    </w:lvl>
  </w:abstractNum>
  <w:abstractNum w:abstractNumId="1">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2">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4">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8">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8">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9">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1">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1"/>
  </w:num>
  <w:num w:numId="4">
    <w:abstractNumId w:val="11"/>
  </w:num>
  <w:num w:numId="5">
    <w:abstractNumId w:val="15"/>
  </w:num>
  <w:num w:numId="6">
    <w:abstractNumId w:val="27"/>
  </w:num>
  <w:num w:numId="7">
    <w:abstractNumId w:val="10"/>
  </w:num>
  <w:num w:numId="8">
    <w:abstractNumId w:val="23"/>
  </w:num>
  <w:num w:numId="9">
    <w:abstractNumId w:val="21"/>
  </w:num>
  <w:num w:numId="10">
    <w:abstractNumId w:val="30"/>
  </w:num>
  <w:num w:numId="11">
    <w:abstractNumId w:val="7"/>
  </w:num>
  <w:num w:numId="12">
    <w:abstractNumId w:val="40"/>
  </w:num>
  <w:num w:numId="13">
    <w:abstractNumId w:val="39"/>
  </w:num>
  <w:num w:numId="14">
    <w:abstractNumId w:val="41"/>
  </w:num>
  <w:num w:numId="15">
    <w:abstractNumId w:val="18"/>
  </w:num>
  <w:num w:numId="16">
    <w:abstractNumId w:val="8"/>
  </w:num>
  <w:num w:numId="17">
    <w:abstractNumId w:val="38"/>
  </w:num>
  <w:num w:numId="18">
    <w:abstractNumId w:val="37"/>
  </w:num>
  <w:num w:numId="19">
    <w:abstractNumId w:val="16"/>
  </w:num>
  <w:num w:numId="20">
    <w:abstractNumId w:val="43"/>
  </w:num>
  <w:num w:numId="21">
    <w:abstractNumId w:val="42"/>
  </w:num>
  <w:num w:numId="22">
    <w:abstractNumId w:val="35"/>
  </w:num>
  <w:num w:numId="23">
    <w:abstractNumId w:val="12"/>
  </w:num>
  <w:num w:numId="24">
    <w:abstractNumId w:val="24"/>
  </w:num>
  <w:num w:numId="25">
    <w:abstractNumId w:val="5"/>
  </w:num>
  <w:num w:numId="26">
    <w:abstractNumId w:val="24"/>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6"/>
  </w:num>
  <w:num w:numId="29">
    <w:abstractNumId w:val="33"/>
  </w:num>
  <w:num w:numId="30">
    <w:abstractNumId w:val="25"/>
  </w:num>
  <w:num w:numId="31">
    <w:abstractNumId w:val="6"/>
  </w:num>
  <w:num w:numId="32">
    <w:abstractNumId w:val="14"/>
  </w:num>
  <w:num w:numId="33">
    <w:abstractNumId w:val="19"/>
  </w:num>
  <w:num w:numId="34">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4"/>
  </w:num>
  <w:num w:numId="3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4"/>
  </w:num>
  <w:num w:numId="42">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8"/>
  </w:num>
  <w:num w:numId="45">
    <w:abstractNumId w:val="20"/>
  </w:num>
  <w:num w:numId="46">
    <w:abstractNumId w:val="22"/>
  </w:num>
  <w:num w:numId="47">
    <w:abstractNumId w:val="36"/>
  </w:num>
  <w:num w:numId="48">
    <w:abstractNumId w:val="34"/>
  </w:num>
  <w:num w:numId="49">
    <w:abstractNumId w:val="17"/>
  </w:num>
  <w:num w:numId="50">
    <w:abstractNumId w:val="29"/>
  </w:num>
  <w:num w:numId="51">
    <w:abstractNumId w:val="29"/>
  </w:num>
  <w:num w:numId="52">
    <w:abstractNumId w:val="29"/>
  </w:num>
  <w:num w:numId="53">
    <w:abstractNumId w:val="29"/>
  </w:num>
  <w:num w:numId="54">
    <w:abstractNumId w:val="3"/>
  </w:num>
  <w:num w:numId="55">
    <w:abstractNumId w:val="2"/>
  </w:num>
  <w:num w:numId="56">
    <w:abstractNumId w:val="1"/>
  </w:num>
  <w:num w:numId="57">
    <w:abstractNumId w:val="0"/>
  </w:num>
  <w:num w:numId="58">
    <w:abstractNumId w:val="29"/>
  </w:num>
  <w:num w:numId="59">
    <w:abstractNumId w:val="9"/>
  </w:num>
  <w:num w:numId="60">
    <w:abstractNumId w:val="32"/>
  </w:num>
  <w:num w:numId="61">
    <w:abstractNumId w:val="2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lidis,Tom [Ontario]">
    <w15:presenceInfo w15:providerId="AD" w15:userId="S-1-5-21-1461305-1690991894-1094980219-13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5DDB"/>
    <w:rsid w:val="00016B86"/>
    <w:rsid w:val="0002244F"/>
    <w:rsid w:val="00022EE7"/>
    <w:rsid w:val="00026E77"/>
    <w:rsid w:val="00041F2E"/>
    <w:rsid w:val="000436C3"/>
    <w:rsid w:val="00043AB8"/>
    <w:rsid w:val="00044F14"/>
    <w:rsid w:val="00047A8C"/>
    <w:rsid w:val="00047A8D"/>
    <w:rsid w:val="000551EE"/>
    <w:rsid w:val="000654F3"/>
    <w:rsid w:val="00071C84"/>
    <w:rsid w:val="000847E5"/>
    <w:rsid w:val="000924A7"/>
    <w:rsid w:val="0009640B"/>
    <w:rsid w:val="0009728F"/>
    <w:rsid w:val="000979D7"/>
    <w:rsid w:val="00097D64"/>
    <w:rsid w:val="000A0166"/>
    <w:rsid w:val="000A21C9"/>
    <w:rsid w:val="000A226D"/>
    <w:rsid w:val="000C4181"/>
    <w:rsid w:val="000D41FD"/>
    <w:rsid w:val="000E05E6"/>
    <w:rsid w:val="000F1095"/>
    <w:rsid w:val="000F10A7"/>
    <w:rsid w:val="000F603F"/>
    <w:rsid w:val="000F719B"/>
    <w:rsid w:val="00110D75"/>
    <w:rsid w:val="00111032"/>
    <w:rsid w:val="00111657"/>
    <w:rsid w:val="00125954"/>
    <w:rsid w:val="00127D8E"/>
    <w:rsid w:val="00130C32"/>
    <w:rsid w:val="0013240E"/>
    <w:rsid w:val="00134A23"/>
    <w:rsid w:val="00141421"/>
    <w:rsid w:val="001429D0"/>
    <w:rsid w:val="00160E1C"/>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4282"/>
    <w:rsid w:val="00255827"/>
    <w:rsid w:val="00272356"/>
    <w:rsid w:val="00283489"/>
    <w:rsid w:val="002858B2"/>
    <w:rsid w:val="002878C5"/>
    <w:rsid w:val="00290363"/>
    <w:rsid w:val="00291C70"/>
    <w:rsid w:val="002A40D0"/>
    <w:rsid w:val="002B145A"/>
    <w:rsid w:val="002B4F14"/>
    <w:rsid w:val="002C57DA"/>
    <w:rsid w:val="002C71B2"/>
    <w:rsid w:val="002E6BE3"/>
    <w:rsid w:val="002F0B7F"/>
    <w:rsid w:val="0031001A"/>
    <w:rsid w:val="00320050"/>
    <w:rsid w:val="00321D40"/>
    <w:rsid w:val="003234C5"/>
    <w:rsid w:val="003374FE"/>
    <w:rsid w:val="003564AD"/>
    <w:rsid w:val="00363B53"/>
    <w:rsid w:val="00365132"/>
    <w:rsid w:val="00366C36"/>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D08EE"/>
    <w:rsid w:val="00501166"/>
    <w:rsid w:val="005039AB"/>
    <w:rsid w:val="00510522"/>
    <w:rsid w:val="00513756"/>
    <w:rsid w:val="00521493"/>
    <w:rsid w:val="00535418"/>
    <w:rsid w:val="00536131"/>
    <w:rsid w:val="00543F82"/>
    <w:rsid w:val="00545325"/>
    <w:rsid w:val="005550D2"/>
    <w:rsid w:val="00556E71"/>
    <w:rsid w:val="0055749C"/>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5D27"/>
    <w:rsid w:val="005E7599"/>
    <w:rsid w:val="005F1B6A"/>
    <w:rsid w:val="005F3F74"/>
    <w:rsid w:val="00606B48"/>
    <w:rsid w:val="00613D12"/>
    <w:rsid w:val="00614844"/>
    <w:rsid w:val="00621222"/>
    <w:rsid w:val="00624E11"/>
    <w:rsid w:val="00625EF1"/>
    <w:rsid w:val="00626AB2"/>
    <w:rsid w:val="00632C16"/>
    <w:rsid w:val="00640857"/>
    <w:rsid w:val="00644370"/>
    <w:rsid w:val="00644B83"/>
    <w:rsid w:val="00653E5C"/>
    <w:rsid w:val="00655DCB"/>
    <w:rsid w:val="00671909"/>
    <w:rsid w:val="00674D68"/>
    <w:rsid w:val="00676195"/>
    <w:rsid w:val="006773E6"/>
    <w:rsid w:val="00681E53"/>
    <w:rsid w:val="006866B2"/>
    <w:rsid w:val="00692501"/>
    <w:rsid w:val="006932D4"/>
    <w:rsid w:val="006A04B8"/>
    <w:rsid w:val="006B3D79"/>
    <w:rsid w:val="006C2610"/>
    <w:rsid w:val="006D6374"/>
    <w:rsid w:val="006E1640"/>
    <w:rsid w:val="006F0559"/>
    <w:rsid w:val="006F42F5"/>
    <w:rsid w:val="006F6C11"/>
    <w:rsid w:val="00712F3D"/>
    <w:rsid w:val="00717B6E"/>
    <w:rsid w:val="00722749"/>
    <w:rsid w:val="007256E3"/>
    <w:rsid w:val="00737CDA"/>
    <w:rsid w:val="00743BEB"/>
    <w:rsid w:val="00746BB7"/>
    <w:rsid w:val="00747A55"/>
    <w:rsid w:val="00751059"/>
    <w:rsid w:val="0076052C"/>
    <w:rsid w:val="0076278B"/>
    <w:rsid w:val="007700CE"/>
    <w:rsid w:val="00774353"/>
    <w:rsid w:val="007762E4"/>
    <w:rsid w:val="00777935"/>
    <w:rsid w:val="00781A8C"/>
    <w:rsid w:val="00785F65"/>
    <w:rsid w:val="007A3F5C"/>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3A57"/>
    <w:rsid w:val="0083573F"/>
    <w:rsid w:val="008362EC"/>
    <w:rsid w:val="008419D8"/>
    <w:rsid w:val="00842C00"/>
    <w:rsid w:val="008517C5"/>
    <w:rsid w:val="00854DA6"/>
    <w:rsid w:val="008566F6"/>
    <w:rsid w:val="00860385"/>
    <w:rsid w:val="008711C3"/>
    <w:rsid w:val="00871648"/>
    <w:rsid w:val="00884D9A"/>
    <w:rsid w:val="00886C88"/>
    <w:rsid w:val="008A0A71"/>
    <w:rsid w:val="008A3706"/>
    <w:rsid w:val="008B7495"/>
    <w:rsid w:val="008B7504"/>
    <w:rsid w:val="008C068E"/>
    <w:rsid w:val="008C7AC4"/>
    <w:rsid w:val="008D3179"/>
    <w:rsid w:val="008F78E6"/>
    <w:rsid w:val="00903131"/>
    <w:rsid w:val="00904344"/>
    <w:rsid w:val="00906CC5"/>
    <w:rsid w:val="00907F53"/>
    <w:rsid w:val="00914F15"/>
    <w:rsid w:val="0091524E"/>
    <w:rsid w:val="00917A0D"/>
    <w:rsid w:val="00946E17"/>
    <w:rsid w:val="00952039"/>
    <w:rsid w:val="00955E8C"/>
    <w:rsid w:val="0096596A"/>
    <w:rsid w:val="00965CCC"/>
    <w:rsid w:val="00966CB4"/>
    <w:rsid w:val="009744AC"/>
    <w:rsid w:val="009930FD"/>
    <w:rsid w:val="009A37C8"/>
    <w:rsid w:val="009A66D1"/>
    <w:rsid w:val="009B4A9E"/>
    <w:rsid w:val="009C4320"/>
    <w:rsid w:val="009D46CF"/>
    <w:rsid w:val="009E0C40"/>
    <w:rsid w:val="009E68C6"/>
    <w:rsid w:val="009F4247"/>
    <w:rsid w:val="009F65D9"/>
    <w:rsid w:val="00A150F3"/>
    <w:rsid w:val="00A15B15"/>
    <w:rsid w:val="00A2335A"/>
    <w:rsid w:val="00A31DC0"/>
    <w:rsid w:val="00A40FB9"/>
    <w:rsid w:val="00A53D3C"/>
    <w:rsid w:val="00A672E3"/>
    <w:rsid w:val="00A673AE"/>
    <w:rsid w:val="00A747FD"/>
    <w:rsid w:val="00A76436"/>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2E63"/>
    <w:rsid w:val="00B431C6"/>
    <w:rsid w:val="00B46788"/>
    <w:rsid w:val="00B470C0"/>
    <w:rsid w:val="00B50E9A"/>
    <w:rsid w:val="00B701A9"/>
    <w:rsid w:val="00B7662E"/>
    <w:rsid w:val="00B802AC"/>
    <w:rsid w:val="00B81423"/>
    <w:rsid w:val="00B816FF"/>
    <w:rsid w:val="00B846B1"/>
    <w:rsid w:val="00B85176"/>
    <w:rsid w:val="00B96679"/>
    <w:rsid w:val="00B969A8"/>
    <w:rsid w:val="00B9737B"/>
    <w:rsid w:val="00BA1C72"/>
    <w:rsid w:val="00BC23D0"/>
    <w:rsid w:val="00BD4DEB"/>
    <w:rsid w:val="00BE7490"/>
    <w:rsid w:val="00BF0C4A"/>
    <w:rsid w:val="00BF3F9D"/>
    <w:rsid w:val="00C12A5B"/>
    <w:rsid w:val="00C14696"/>
    <w:rsid w:val="00C33320"/>
    <w:rsid w:val="00C36F90"/>
    <w:rsid w:val="00C50E30"/>
    <w:rsid w:val="00C55230"/>
    <w:rsid w:val="00C6347F"/>
    <w:rsid w:val="00C643C5"/>
    <w:rsid w:val="00C668AF"/>
    <w:rsid w:val="00C66E8C"/>
    <w:rsid w:val="00C67AD5"/>
    <w:rsid w:val="00C850A2"/>
    <w:rsid w:val="00C95574"/>
    <w:rsid w:val="00CA49C2"/>
    <w:rsid w:val="00CA502A"/>
    <w:rsid w:val="00CA7280"/>
    <w:rsid w:val="00CA7A74"/>
    <w:rsid w:val="00CC1432"/>
    <w:rsid w:val="00CC2B46"/>
    <w:rsid w:val="00CC4A02"/>
    <w:rsid w:val="00CE0879"/>
    <w:rsid w:val="00CE7CBD"/>
    <w:rsid w:val="00CE7E79"/>
    <w:rsid w:val="00CF1293"/>
    <w:rsid w:val="00CF7882"/>
    <w:rsid w:val="00D04C73"/>
    <w:rsid w:val="00D05972"/>
    <w:rsid w:val="00D06069"/>
    <w:rsid w:val="00D068F3"/>
    <w:rsid w:val="00D11285"/>
    <w:rsid w:val="00D23539"/>
    <w:rsid w:val="00D2397C"/>
    <w:rsid w:val="00D2756B"/>
    <w:rsid w:val="00D31118"/>
    <w:rsid w:val="00D3785B"/>
    <w:rsid w:val="00D43B19"/>
    <w:rsid w:val="00D43D21"/>
    <w:rsid w:val="00D574D3"/>
    <w:rsid w:val="00D6161F"/>
    <w:rsid w:val="00D6479E"/>
    <w:rsid w:val="00D80B58"/>
    <w:rsid w:val="00D86519"/>
    <w:rsid w:val="00D93D62"/>
    <w:rsid w:val="00D97193"/>
    <w:rsid w:val="00DA3886"/>
    <w:rsid w:val="00DB15B6"/>
    <w:rsid w:val="00DB166C"/>
    <w:rsid w:val="00DB6C27"/>
    <w:rsid w:val="00DB77F2"/>
    <w:rsid w:val="00DC6396"/>
    <w:rsid w:val="00DD7BD0"/>
    <w:rsid w:val="00DF2E9D"/>
    <w:rsid w:val="00E045D3"/>
    <w:rsid w:val="00E0535F"/>
    <w:rsid w:val="00E141F4"/>
    <w:rsid w:val="00E16338"/>
    <w:rsid w:val="00E240BF"/>
    <w:rsid w:val="00E51AF9"/>
    <w:rsid w:val="00E55970"/>
    <w:rsid w:val="00E6401A"/>
    <w:rsid w:val="00E6425D"/>
    <w:rsid w:val="00E874DC"/>
    <w:rsid w:val="00E87B81"/>
    <w:rsid w:val="00E926BD"/>
    <w:rsid w:val="00E967C8"/>
    <w:rsid w:val="00EA3162"/>
    <w:rsid w:val="00EA3802"/>
    <w:rsid w:val="00EB6C1B"/>
    <w:rsid w:val="00EB6E66"/>
    <w:rsid w:val="00ED2EA7"/>
    <w:rsid w:val="00ED4E51"/>
    <w:rsid w:val="00ED7D19"/>
    <w:rsid w:val="00EE5B6D"/>
    <w:rsid w:val="00EF3476"/>
    <w:rsid w:val="00EF36B8"/>
    <w:rsid w:val="00EF5A31"/>
    <w:rsid w:val="00EF6611"/>
    <w:rsid w:val="00F06ADB"/>
    <w:rsid w:val="00F124C9"/>
    <w:rsid w:val="00F14B09"/>
    <w:rsid w:val="00F32427"/>
    <w:rsid w:val="00F34C53"/>
    <w:rsid w:val="00F36E04"/>
    <w:rsid w:val="00F5029B"/>
    <w:rsid w:val="00F51FCC"/>
    <w:rsid w:val="00F52F0E"/>
    <w:rsid w:val="00F54277"/>
    <w:rsid w:val="00F575CF"/>
    <w:rsid w:val="00F748D1"/>
    <w:rsid w:val="00F82973"/>
    <w:rsid w:val="00F85415"/>
    <w:rsid w:val="00F957CF"/>
    <w:rsid w:val="00F978EB"/>
    <w:rsid w:val="00FA61D8"/>
    <w:rsid w:val="00FB33D5"/>
    <w:rsid w:val="00FB6AEB"/>
    <w:rsid w:val="00FC24E9"/>
    <w:rsid w:val="00FC2D44"/>
    <w:rsid w:val="00FC4C5B"/>
    <w:rsid w:val="00FC7FAE"/>
    <w:rsid w:val="00FD1B55"/>
    <w:rsid w:val="00FD6CEF"/>
    <w:rsid w:val="00FE0C9E"/>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6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6" Type="http://schemas.microsoft.com/office/2011/relationships/commentsExtended" Target="commentsExtended.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 Id="rId10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04EB-B731-402E-AB72-79131C988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13186</Words>
  <Characters>75161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88171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Foreman;dominiclowe@gmail.com;joerg.klausen@meteoswiss.ch;tom.kralidis@canada.ca</dc:creator>
  <cp:keywords>1.0.1</cp:keywords>
  <cp:lastModifiedBy>Klausen Jörg</cp:lastModifiedBy>
  <cp:revision>133</cp:revision>
  <cp:lastPrinted>2018-12-06T13:37:00Z</cp:lastPrinted>
  <dcterms:created xsi:type="dcterms:W3CDTF">2017-03-31T12:42:00Z</dcterms:created>
  <dcterms:modified xsi:type="dcterms:W3CDTF">2019-01-21T08:45:00Z</dcterms:modified>
</cp:coreProperties>
</file>