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B5838" w14:textId="77777777" w:rsidR="007B50AE" w:rsidRDefault="007B50AE" w:rsidP="0076278B">
      <w:pPr>
        <w:pStyle w:val="AAAREStitle"/>
        <w:rPr>
          <w:lang w:val="en-GB"/>
        </w:rPr>
      </w:pPr>
    </w:p>
    <w:p w14:paraId="5A407DE0" w14:textId="7DB1352E" w:rsidR="0076278B" w:rsidRDefault="00743BEB" w:rsidP="005841C6">
      <w:pPr>
        <w:pStyle w:val="Title"/>
      </w:pPr>
      <w:fldSimple w:instr=" TITLE  \* Upper  \* MERGEFORMAT ">
        <w:r w:rsidR="00CA502A">
          <w:t>WIGOS METADATA REPRESENTATION – SPECIFICATION OF DATA MODEL AND XML SCHEMA</w:t>
        </w:r>
      </w:fldSimple>
      <w:r w:rsidR="005D7CDF">
        <w:t xml:space="preserve"> </w:t>
      </w:r>
      <w:fldSimple w:instr=" KEYWORDS   \* MERGEFORMAT ">
        <w:ins w:id="0" w:author="Klausen Jörg" w:date="2019-01-21T09:43:00Z">
          <w:r w:rsidR="00CA502A">
            <w:t>1.0.1</w:t>
          </w:r>
        </w:ins>
        <w:del w:id="1" w:author="Klausen Jörg" w:date="2019-01-21T09:43:00Z">
          <w:r w:rsidR="00CF7882" w:rsidDel="00CA502A">
            <w:delText>1.0</w:delText>
          </w:r>
        </w:del>
      </w:fldSimple>
    </w:p>
    <w:p w14:paraId="1B198369" w14:textId="77777777" w:rsidR="00CF7882" w:rsidRDefault="00CF7882" w:rsidP="00015DDB">
      <w:pPr>
        <w:pStyle w:val="WMOBodyText"/>
      </w:pPr>
    </w:p>
    <w:p w14:paraId="3CD308DE" w14:textId="77777777" w:rsidR="00CF7882" w:rsidRDefault="00CF7882" w:rsidP="00015DDB">
      <w:pPr>
        <w:pStyle w:val="WMOBodyText"/>
      </w:pPr>
    </w:p>
    <w:p w14:paraId="2BAD7952" w14:textId="28E2B225" w:rsidR="005B2D83" w:rsidRDefault="00CF7882" w:rsidP="00015DDB">
      <w:pPr>
        <w:pStyle w:val="WMOBodyText"/>
      </w:pPr>
      <w:r>
        <w:t>Revision history</w:t>
      </w:r>
    </w:p>
    <w:tbl>
      <w:tblPr>
        <w:tblStyle w:val="TableGrid"/>
        <w:tblW w:w="9464" w:type="dxa"/>
        <w:tblLook w:val="04A0" w:firstRow="1" w:lastRow="0" w:firstColumn="1" w:lastColumn="0" w:noHBand="0" w:noVBand="1"/>
      </w:tblPr>
      <w:tblGrid>
        <w:gridCol w:w="1526"/>
        <w:gridCol w:w="1701"/>
        <w:gridCol w:w="6237"/>
      </w:tblGrid>
      <w:tr w:rsidR="005550D2" w:rsidRPr="005550D2" w14:paraId="7B72C306" w14:textId="77777777" w:rsidTr="005841C6">
        <w:tc>
          <w:tcPr>
            <w:tcW w:w="1526" w:type="dxa"/>
            <w:shd w:val="clear" w:color="auto" w:fill="B8CCE4" w:themeFill="accent1" w:themeFillTint="66"/>
          </w:tcPr>
          <w:p w14:paraId="41A38C12" w14:textId="72F4B9C0" w:rsidR="00FC24E9" w:rsidRPr="00A15B15" w:rsidRDefault="00FC24E9" w:rsidP="00015DDB">
            <w:pPr>
              <w:pStyle w:val="Tableheader"/>
              <w:spacing w:before="0" w:after="0"/>
              <w:rPr>
                <w:rFonts w:eastAsiaTheme="minorEastAsia"/>
                <w:lang w:val="en-GB" w:eastAsia="zh-CN"/>
              </w:rPr>
            </w:pPr>
            <w:r w:rsidRPr="00A15B15">
              <w:t>Date</w:t>
            </w:r>
          </w:p>
        </w:tc>
        <w:tc>
          <w:tcPr>
            <w:tcW w:w="1701" w:type="dxa"/>
            <w:shd w:val="clear" w:color="auto" w:fill="B8CCE4" w:themeFill="accent1" w:themeFillTint="66"/>
          </w:tcPr>
          <w:p w14:paraId="3A41647C" w14:textId="3186E4B3" w:rsidR="00FC24E9" w:rsidRPr="00A15B15" w:rsidRDefault="00FC24E9" w:rsidP="00015DDB">
            <w:pPr>
              <w:pStyle w:val="Tableheader"/>
              <w:spacing w:before="0" w:after="0"/>
              <w:rPr>
                <w:rFonts w:eastAsiaTheme="minorEastAsia"/>
                <w:lang w:val="en-GB" w:eastAsia="zh-CN"/>
              </w:rPr>
            </w:pPr>
            <w:r w:rsidRPr="00A15B15">
              <w:t>Author</w:t>
            </w:r>
          </w:p>
        </w:tc>
        <w:tc>
          <w:tcPr>
            <w:tcW w:w="6237" w:type="dxa"/>
            <w:shd w:val="clear" w:color="auto" w:fill="B8CCE4" w:themeFill="accent1" w:themeFillTint="66"/>
          </w:tcPr>
          <w:p w14:paraId="79B8A9A2" w14:textId="38AB4D79" w:rsidR="00FC24E9" w:rsidRPr="00A15B15" w:rsidRDefault="00FC24E9" w:rsidP="00015DDB">
            <w:pPr>
              <w:pStyle w:val="Tableheader"/>
              <w:spacing w:before="0" w:after="0"/>
              <w:rPr>
                <w:rFonts w:eastAsiaTheme="minorEastAsia"/>
                <w:lang w:val="en-GB" w:eastAsia="zh-CN"/>
              </w:rPr>
            </w:pPr>
            <w:r w:rsidRPr="00A15B15">
              <w:t>Comment</w:t>
            </w:r>
          </w:p>
        </w:tc>
      </w:tr>
      <w:tr w:rsidR="005550D2" w:rsidRPr="00A15B15" w14:paraId="0DC640BE" w14:textId="77777777" w:rsidTr="00FC24E9">
        <w:tc>
          <w:tcPr>
            <w:tcW w:w="1526" w:type="dxa"/>
          </w:tcPr>
          <w:p w14:paraId="7CB0AD92" w14:textId="77777777" w:rsidR="00FC24E9" w:rsidRPr="00A15B15" w:rsidRDefault="00FC24E9" w:rsidP="00015DDB">
            <w:pPr>
              <w:pStyle w:val="Tablebody"/>
              <w:spacing w:before="0" w:after="0"/>
              <w:rPr>
                <w:rFonts w:eastAsiaTheme="minorEastAsia"/>
                <w:lang w:val="en-GB" w:eastAsia="zh-CN"/>
              </w:rPr>
            </w:pPr>
          </w:p>
        </w:tc>
        <w:tc>
          <w:tcPr>
            <w:tcW w:w="1701" w:type="dxa"/>
          </w:tcPr>
          <w:p w14:paraId="20FFA590" w14:textId="6C7DC7F6" w:rsidR="00FC24E9" w:rsidRPr="00A15B15" w:rsidRDefault="00FC24E9" w:rsidP="00015DDB">
            <w:pPr>
              <w:pStyle w:val="Tablebody"/>
              <w:spacing w:before="0" w:after="0"/>
              <w:rPr>
                <w:rFonts w:eastAsia="Arial" w:cs="Arial"/>
                <w:lang w:val="en-GB"/>
              </w:rPr>
            </w:pPr>
            <w:r w:rsidRPr="00A15B15">
              <w:t>Dominic Lowe</w:t>
            </w:r>
          </w:p>
        </w:tc>
        <w:tc>
          <w:tcPr>
            <w:tcW w:w="6237" w:type="dxa"/>
          </w:tcPr>
          <w:p w14:paraId="0A7F51F8" w14:textId="1EC7F10D" w:rsidR="00FC24E9" w:rsidRPr="00A15B15" w:rsidRDefault="00FC24E9" w:rsidP="00015DDB">
            <w:pPr>
              <w:pStyle w:val="Tablebody"/>
              <w:spacing w:before="0" w:after="0"/>
              <w:rPr>
                <w:rFonts w:eastAsia="Arial" w:cs="Arial"/>
                <w:lang w:val="en-GB"/>
              </w:rPr>
            </w:pPr>
            <w:r w:rsidRPr="00A15B15">
              <w:t>Initial version</w:t>
            </w:r>
          </w:p>
        </w:tc>
      </w:tr>
      <w:tr w:rsidR="005550D2" w:rsidRPr="00A15B15" w14:paraId="3C792237" w14:textId="77777777" w:rsidTr="00FC24E9">
        <w:tc>
          <w:tcPr>
            <w:tcW w:w="1526" w:type="dxa"/>
          </w:tcPr>
          <w:p w14:paraId="09AE6BAE" w14:textId="2D128ABC" w:rsidR="00FC24E9" w:rsidRPr="00A15B15" w:rsidRDefault="00FC24E9" w:rsidP="00015DDB">
            <w:pPr>
              <w:pStyle w:val="Tablebody"/>
              <w:spacing w:before="0" w:after="0"/>
              <w:rPr>
                <w:rFonts w:eastAsia="Arial" w:cs="Arial"/>
                <w:lang w:val="en-GB"/>
              </w:rPr>
            </w:pPr>
            <w:r w:rsidRPr="00A15B15">
              <w:t>2017-06-27</w:t>
            </w:r>
          </w:p>
        </w:tc>
        <w:tc>
          <w:tcPr>
            <w:tcW w:w="1701" w:type="dxa"/>
          </w:tcPr>
          <w:p w14:paraId="03659D99" w14:textId="621C1EDE" w:rsidR="00FC24E9" w:rsidRPr="00A15B15" w:rsidRDefault="00FC24E9" w:rsidP="00015DDB">
            <w:pPr>
              <w:pStyle w:val="Tablebody"/>
              <w:spacing w:before="0" w:after="0"/>
              <w:rPr>
                <w:rFonts w:eastAsia="Arial" w:cs="Arial"/>
                <w:lang w:val="en-GB"/>
              </w:rPr>
            </w:pPr>
            <w:r w:rsidRPr="00A15B15">
              <w:t>J. Klausen</w:t>
            </w:r>
          </w:p>
        </w:tc>
        <w:tc>
          <w:tcPr>
            <w:tcW w:w="6237" w:type="dxa"/>
          </w:tcPr>
          <w:p w14:paraId="6C5BB093" w14:textId="2186CD0D" w:rsidR="00FC24E9" w:rsidRPr="00A15B15" w:rsidRDefault="00FC24E9" w:rsidP="00015DDB">
            <w:pPr>
              <w:pStyle w:val="Tablebody"/>
              <w:spacing w:before="0" w:after="0"/>
              <w:rPr>
                <w:rFonts w:eastAsia="Arial" w:cs="Arial"/>
                <w:lang w:val="en-GB"/>
              </w:rPr>
            </w:pPr>
            <w:r w:rsidRPr="00A15B15">
              <w:t>documenting 1.0RC6</w:t>
            </w:r>
          </w:p>
        </w:tc>
      </w:tr>
      <w:tr w:rsidR="005550D2" w:rsidRPr="00A15B15" w14:paraId="4029C8DB" w14:textId="77777777" w:rsidTr="00FC24E9">
        <w:tc>
          <w:tcPr>
            <w:tcW w:w="1526" w:type="dxa"/>
          </w:tcPr>
          <w:p w14:paraId="0E226768" w14:textId="4541EBD1" w:rsidR="00FC24E9" w:rsidRPr="00A15B15" w:rsidRDefault="00FC24E9" w:rsidP="00015DDB">
            <w:pPr>
              <w:pStyle w:val="Tablebody"/>
              <w:spacing w:before="0" w:after="0"/>
              <w:rPr>
                <w:rFonts w:eastAsia="Arial" w:cs="Arial"/>
                <w:lang w:val="en-GB"/>
              </w:rPr>
            </w:pPr>
            <w:r w:rsidRPr="00A15B15">
              <w:t>2017-07-05</w:t>
            </w:r>
          </w:p>
        </w:tc>
        <w:tc>
          <w:tcPr>
            <w:tcW w:w="1701" w:type="dxa"/>
          </w:tcPr>
          <w:p w14:paraId="58E5C8F0" w14:textId="7461A76D" w:rsidR="00FC24E9" w:rsidRPr="00A15B15" w:rsidRDefault="00FC24E9" w:rsidP="00015DDB">
            <w:pPr>
              <w:pStyle w:val="Tablebody"/>
              <w:spacing w:before="0" w:after="0"/>
              <w:rPr>
                <w:rFonts w:eastAsia="Arial" w:cs="Arial"/>
                <w:lang w:val="en-GB"/>
              </w:rPr>
            </w:pPr>
            <w:r w:rsidRPr="00A15B15">
              <w:t>J. Klausen</w:t>
            </w:r>
          </w:p>
        </w:tc>
        <w:tc>
          <w:tcPr>
            <w:tcW w:w="6237" w:type="dxa"/>
          </w:tcPr>
          <w:p w14:paraId="025A75F5" w14:textId="19560223" w:rsidR="00FC24E9" w:rsidRPr="00A15B15" w:rsidRDefault="00FC24E9" w:rsidP="00015DDB">
            <w:pPr>
              <w:pStyle w:val="Tablebody"/>
              <w:spacing w:before="0" w:after="0"/>
              <w:rPr>
                <w:rFonts w:eastAsia="Arial" w:cs="Arial"/>
                <w:lang w:val="en-GB"/>
              </w:rPr>
            </w:pPr>
            <w:r w:rsidRPr="00A15B15">
              <w:t>documenting attributes newly added to 1.0RC6</w:t>
            </w:r>
          </w:p>
        </w:tc>
      </w:tr>
      <w:tr w:rsidR="005550D2" w:rsidRPr="00A15B15" w14:paraId="0694D86B" w14:textId="77777777" w:rsidTr="00FC24E9">
        <w:tc>
          <w:tcPr>
            <w:tcW w:w="1526" w:type="dxa"/>
          </w:tcPr>
          <w:p w14:paraId="1E0B4F6E" w14:textId="5A3069AA" w:rsidR="00FC24E9" w:rsidRPr="00A15B15" w:rsidRDefault="00FC24E9" w:rsidP="00015DDB">
            <w:pPr>
              <w:pStyle w:val="Tablebody"/>
              <w:spacing w:before="0" w:after="0"/>
              <w:rPr>
                <w:rFonts w:eastAsia="Arial" w:cs="Arial"/>
                <w:lang w:val="en-GB"/>
              </w:rPr>
            </w:pPr>
            <w:r w:rsidRPr="00A15B15">
              <w:t>2017-08-23</w:t>
            </w:r>
          </w:p>
        </w:tc>
        <w:tc>
          <w:tcPr>
            <w:tcW w:w="1701" w:type="dxa"/>
          </w:tcPr>
          <w:p w14:paraId="32F2E895" w14:textId="07DA592B" w:rsidR="00FC24E9" w:rsidRPr="00A15B15" w:rsidRDefault="00FC24E9" w:rsidP="00015DDB">
            <w:pPr>
              <w:pStyle w:val="Tablebody"/>
              <w:spacing w:before="0" w:after="0"/>
              <w:rPr>
                <w:rFonts w:eastAsia="Arial" w:cs="Arial"/>
                <w:lang w:val="en-GB"/>
              </w:rPr>
            </w:pPr>
            <w:r w:rsidRPr="00A15B15">
              <w:t>J. Klausen</w:t>
            </w:r>
          </w:p>
        </w:tc>
        <w:tc>
          <w:tcPr>
            <w:tcW w:w="6237" w:type="dxa"/>
          </w:tcPr>
          <w:p w14:paraId="2BD169C2" w14:textId="57AE1BB7" w:rsidR="00FC24E9" w:rsidRPr="00A15B15" w:rsidRDefault="00FC24E9" w:rsidP="00015DDB">
            <w:pPr>
              <w:pStyle w:val="Tablebody"/>
              <w:spacing w:before="0" w:after="0"/>
              <w:rPr>
                <w:rFonts w:eastAsia="Arial" w:cs="Arial"/>
                <w:lang w:val="en-GB"/>
              </w:rPr>
            </w:pPr>
            <w:r w:rsidRPr="00A15B15">
              <w:t>documenting in 6.1.5 the link between OM_Observation, Deployment and Equipment, as well as the grouping of OM_Observation in ObservingCapability</w:t>
            </w:r>
          </w:p>
        </w:tc>
      </w:tr>
      <w:tr w:rsidR="005550D2" w:rsidRPr="00A15B15" w14:paraId="7E8E2827" w14:textId="77777777" w:rsidTr="00FC24E9">
        <w:tc>
          <w:tcPr>
            <w:tcW w:w="1526" w:type="dxa"/>
          </w:tcPr>
          <w:p w14:paraId="173F3865" w14:textId="1009658E" w:rsidR="00FC24E9" w:rsidRPr="00A15B15" w:rsidRDefault="00FC24E9" w:rsidP="00015DDB">
            <w:pPr>
              <w:pStyle w:val="Tablebody"/>
              <w:spacing w:before="0" w:after="0"/>
              <w:rPr>
                <w:rFonts w:eastAsia="Arial" w:cs="Arial"/>
                <w:lang w:val="en-GB"/>
              </w:rPr>
            </w:pPr>
            <w:r w:rsidRPr="00A15B15">
              <w:t>2017-09-25</w:t>
            </w:r>
          </w:p>
        </w:tc>
        <w:tc>
          <w:tcPr>
            <w:tcW w:w="1701" w:type="dxa"/>
          </w:tcPr>
          <w:p w14:paraId="6F634505" w14:textId="05E34690" w:rsidR="00FC24E9" w:rsidRPr="00A15B15" w:rsidRDefault="00FC24E9" w:rsidP="00015DDB">
            <w:pPr>
              <w:pStyle w:val="Tablebody"/>
              <w:spacing w:before="0" w:after="0"/>
              <w:rPr>
                <w:rFonts w:eastAsia="Arial" w:cs="Arial"/>
                <w:lang w:val="en-GB"/>
              </w:rPr>
            </w:pPr>
            <w:r w:rsidRPr="00A15B15">
              <w:t>J. Klausen</w:t>
            </w:r>
          </w:p>
        </w:tc>
        <w:tc>
          <w:tcPr>
            <w:tcW w:w="6237" w:type="dxa"/>
          </w:tcPr>
          <w:p w14:paraId="4E5BB1D9" w14:textId="7A51C32B" w:rsidR="00FC24E9" w:rsidRPr="00A15B15" w:rsidRDefault="00FC24E9" w:rsidP="00015DDB">
            <w:pPr>
              <w:pStyle w:val="Tablebody"/>
              <w:spacing w:before="0" w:after="0"/>
              <w:rPr>
                <w:rFonts w:eastAsia="Arial" w:cs="Arial"/>
                <w:lang w:val="en-GB"/>
              </w:rPr>
            </w:pPr>
            <w:r w:rsidRPr="00A15B15">
              <w:t>updated Figure 1; correction in 4.2.2; correction to section 8.7 Codelist 5-14</w:t>
            </w:r>
          </w:p>
        </w:tc>
      </w:tr>
      <w:tr w:rsidR="005550D2" w:rsidRPr="00A15B15" w14:paraId="7160EE29" w14:textId="77777777" w:rsidTr="00FC24E9">
        <w:tc>
          <w:tcPr>
            <w:tcW w:w="1526" w:type="dxa"/>
          </w:tcPr>
          <w:p w14:paraId="2EA74E3D" w14:textId="60F857AB" w:rsidR="00FC24E9" w:rsidRPr="00A15B15" w:rsidRDefault="00FC24E9" w:rsidP="00015DDB">
            <w:pPr>
              <w:pStyle w:val="Tablebody"/>
              <w:spacing w:before="0" w:after="0"/>
              <w:rPr>
                <w:rFonts w:eastAsia="Arial" w:cs="Arial"/>
                <w:lang w:val="en-GB"/>
              </w:rPr>
            </w:pPr>
            <w:r w:rsidRPr="005841C6">
              <w:t>2017-10-23</w:t>
            </w:r>
          </w:p>
        </w:tc>
        <w:tc>
          <w:tcPr>
            <w:tcW w:w="1701" w:type="dxa"/>
          </w:tcPr>
          <w:p w14:paraId="63714D8E" w14:textId="3B0EFC83" w:rsidR="00FC24E9" w:rsidRPr="00A15B15" w:rsidRDefault="00FC24E9" w:rsidP="00015DDB">
            <w:pPr>
              <w:pStyle w:val="Tablebody"/>
              <w:spacing w:before="0" w:after="0"/>
              <w:rPr>
                <w:rFonts w:eastAsia="Arial" w:cs="Arial"/>
                <w:lang w:val="en-GB"/>
              </w:rPr>
            </w:pPr>
            <w:r w:rsidRPr="005841C6">
              <w:t>J. Klausen</w:t>
            </w:r>
          </w:p>
        </w:tc>
        <w:tc>
          <w:tcPr>
            <w:tcW w:w="6237" w:type="dxa"/>
          </w:tcPr>
          <w:p w14:paraId="0CB920CC" w14:textId="700E8E51" w:rsidR="00FC24E9" w:rsidRPr="00A15B15" w:rsidRDefault="00FC24E9" w:rsidP="00015DDB">
            <w:pPr>
              <w:pStyle w:val="Tablebody"/>
              <w:spacing w:before="0" w:after="0"/>
              <w:rPr>
                <w:rFonts w:eastAsia="Arial" w:cs="Arial"/>
                <w:lang w:val="en-GB"/>
              </w:rPr>
            </w:pPr>
            <w:r w:rsidRPr="005841C6">
              <w:t>updated URLs in section 8.6</w:t>
            </w:r>
          </w:p>
        </w:tc>
      </w:tr>
      <w:tr w:rsidR="005550D2" w:rsidRPr="00A15B15" w14:paraId="1F47B604" w14:textId="77777777" w:rsidTr="00FC24E9">
        <w:tc>
          <w:tcPr>
            <w:tcW w:w="1526" w:type="dxa"/>
          </w:tcPr>
          <w:p w14:paraId="2E9D88F7" w14:textId="38628EEC" w:rsidR="00FC24E9" w:rsidRPr="00A15B15" w:rsidRDefault="00FC24E9" w:rsidP="00015DDB">
            <w:pPr>
              <w:pStyle w:val="Tablebody"/>
              <w:spacing w:before="0" w:after="0"/>
              <w:rPr>
                <w:rFonts w:eastAsia="Arial" w:cs="Arial"/>
                <w:lang w:val="en-GB"/>
              </w:rPr>
            </w:pPr>
            <w:r w:rsidRPr="00A15B15">
              <w:t>2017-12-06</w:t>
            </w:r>
          </w:p>
        </w:tc>
        <w:tc>
          <w:tcPr>
            <w:tcW w:w="1701" w:type="dxa"/>
          </w:tcPr>
          <w:p w14:paraId="6C9C3F20" w14:textId="73D30B03" w:rsidR="00FC24E9" w:rsidRPr="00A15B15" w:rsidRDefault="00FC24E9" w:rsidP="00015DDB">
            <w:pPr>
              <w:pStyle w:val="Tablebody"/>
              <w:spacing w:before="0" w:after="0"/>
              <w:rPr>
                <w:rFonts w:eastAsia="Arial" w:cs="Arial"/>
                <w:lang w:val="en-GB"/>
              </w:rPr>
            </w:pPr>
            <w:r w:rsidRPr="00A15B15">
              <w:t>J. Klausen</w:t>
            </w:r>
          </w:p>
        </w:tc>
        <w:tc>
          <w:tcPr>
            <w:tcW w:w="6237" w:type="dxa"/>
          </w:tcPr>
          <w:p w14:paraId="412E8ED5" w14:textId="12BC8E2E" w:rsidR="00FC24E9" w:rsidRPr="00A15B15" w:rsidRDefault="00FC24E9" w:rsidP="00015DDB">
            <w:pPr>
              <w:pStyle w:val="Tablebody"/>
              <w:spacing w:before="0" w:after="0"/>
              <w:rPr>
                <w:rFonts w:eastAsia="Arial" w:cs="Arial"/>
                <w:lang w:val="en-GB"/>
              </w:rPr>
            </w:pPr>
            <w:r w:rsidRPr="00A15B15">
              <w:t>updated URL to 1.0RC7; included Frequencies; included element internationalExchange</w:t>
            </w:r>
            <w:r w:rsidR="00C12A5B" w:rsidRPr="00A15B15">
              <w:t>; re-formatted document to use multi-level numbering</w:t>
            </w:r>
          </w:p>
        </w:tc>
      </w:tr>
      <w:tr w:rsidR="00FC24E9" w:rsidRPr="00A15B15" w14:paraId="1A9D9F64" w14:textId="77777777" w:rsidTr="00FC24E9">
        <w:tc>
          <w:tcPr>
            <w:tcW w:w="1526" w:type="dxa"/>
          </w:tcPr>
          <w:p w14:paraId="551BCB73" w14:textId="1034793C" w:rsidR="00FC24E9" w:rsidRPr="00A15B15" w:rsidRDefault="00C36F90" w:rsidP="00015DDB">
            <w:pPr>
              <w:pStyle w:val="Tablebody"/>
              <w:spacing w:before="0" w:after="0"/>
              <w:rPr>
                <w:rFonts w:eastAsiaTheme="minorEastAsia"/>
                <w:lang w:val="en-GB" w:eastAsia="zh-CN"/>
              </w:rPr>
            </w:pPr>
            <w:r>
              <w:rPr>
                <w:rFonts w:eastAsiaTheme="minorEastAsia"/>
                <w:lang w:val="en-GB" w:eastAsia="zh-CN"/>
              </w:rPr>
              <w:t>2017-12-28</w:t>
            </w:r>
          </w:p>
        </w:tc>
        <w:tc>
          <w:tcPr>
            <w:tcW w:w="1701" w:type="dxa"/>
          </w:tcPr>
          <w:p w14:paraId="2658E361" w14:textId="481BB34F" w:rsidR="00FC24E9" w:rsidRPr="00A15B15" w:rsidRDefault="00C36F90"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3B17C998" w14:textId="571CA9AD" w:rsidR="00FC24E9" w:rsidRPr="00A15B15" w:rsidRDefault="00621222" w:rsidP="00015DDB">
            <w:pPr>
              <w:pStyle w:val="Tablebody"/>
              <w:spacing w:before="0" w:after="0"/>
              <w:rPr>
                <w:rFonts w:eastAsiaTheme="minorEastAsia"/>
                <w:lang w:val="en-GB" w:eastAsia="zh-CN"/>
              </w:rPr>
            </w:pPr>
            <w:r>
              <w:rPr>
                <w:rFonts w:eastAsiaTheme="minorEastAsia"/>
                <w:lang w:val="en-GB" w:eastAsia="zh-CN"/>
              </w:rPr>
              <w:t xml:space="preserve">schema/editorial </w:t>
            </w:r>
            <w:r w:rsidR="00606B48">
              <w:rPr>
                <w:rFonts w:eastAsiaTheme="minorEastAsia"/>
                <w:lang w:val="en-GB" w:eastAsia="zh-CN"/>
              </w:rPr>
              <w:t>updates</w:t>
            </w:r>
          </w:p>
        </w:tc>
      </w:tr>
      <w:tr w:rsidR="00C36F90" w:rsidRPr="00A15B15" w14:paraId="17971E12" w14:textId="77777777" w:rsidTr="00FC24E9">
        <w:tc>
          <w:tcPr>
            <w:tcW w:w="1526" w:type="dxa"/>
          </w:tcPr>
          <w:p w14:paraId="2E3A856E" w14:textId="642A5DEB"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2018-01-17</w:t>
            </w:r>
          </w:p>
        </w:tc>
        <w:tc>
          <w:tcPr>
            <w:tcW w:w="1701" w:type="dxa"/>
          </w:tcPr>
          <w:p w14:paraId="161D9006" w14:textId="4861ED9E"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072AFF77" w14:textId="2ABF5F44" w:rsidR="00C36F90" w:rsidRPr="00A15B15" w:rsidRDefault="00621222" w:rsidP="00015DDB">
            <w:pPr>
              <w:pStyle w:val="Tablebody"/>
              <w:spacing w:before="0" w:after="0"/>
              <w:rPr>
                <w:rFonts w:eastAsiaTheme="minorEastAsia"/>
                <w:lang w:val="en-GB" w:eastAsia="zh-CN"/>
              </w:rPr>
            </w:pPr>
            <w:r>
              <w:rPr>
                <w:rFonts w:eastAsiaTheme="minorEastAsia"/>
                <w:lang w:val="en-GB" w:eastAsia="zh-CN"/>
              </w:rPr>
              <w:t>editorial updates</w:t>
            </w:r>
          </w:p>
        </w:tc>
      </w:tr>
      <w:tr w:rsidR="00DF2E9D" w:rsidRPr="00A15B15" w14:paraId="35B30C66" w14:textId="77777777" w:rsidTr="00FC24E9">
        <w:tc>
          <w:tcPr>
            <w:tcW w:w="1526" w:type="dxa"/>
          </w:tcPr>
          <w:p w14:paraId="3BCB10F3" w14:textId="2254CAF7" w:rsidR="00DF2E9D" w:rsidRDefault="00DF2E9D" w:rsidP="00015DDB">
            <w:pPr>
              <w:pStyle w:val="Tablebody"/>
              <w:spacing w:before="0" w:after="0"/>
              <w:rPr>
                <w:rFonts w:eastAsiaTheme="minorEastAsia"/>
                <w:lang w:val="en-GB" w:eastAsia="zh-CN"/>
              </w:rPr>
            </w:pPr>
            <w:r>
              <w:rPr>
                <w:rFonts w:eastAsiaTheme="minorEastAsia"/>
                <w:lang w:val="en-GB" w:eastAsia="zh-CN"/>
              </w:rPr>
              <w:t>2018-</w:t>
            </w:r>
            <w:r w:rsidR="001F3C81">
              <w:rPr>
                <w:rFonts w:eastAsiaTheme="minorEastAsia"/>
                <w:lang w:val="en-GB" w:eastAsia="zh-CN"/>
              </w:rPr>
              <w:t>06-06</w:t>
            </w:r>
          </w:p>
        </w:tc>
        <w:tc>
          <w:tcPr>
            <w:tcW w:w="1701" w:type="dxa"/>
          </w:tcPr>
          <w:p w14:paraId="785612C4" w14:textId="4F6FDDFA" w:rsidR="00DF2E9D" w:rsidRDefault="00DF2E9D"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191AD6E7" w14:textId="691D55CA" w:rsidR="00DF2E9D" w:rsidRDefault="00DF2E9D" w:rsidP="00015DDB">
            <w:pPr>
              <w:pStyle w:val="Tablebody"/>
              <w:spacing w:before="0" w:after="0"/>
              <w:rPr>
                <w:rFonts w:eastAsiaTheme="minorEastAsia"/>
                <w:lang w:val="en-GB" w:eastAsia="zh-CN"/>
              </w:rPr>
            </w:pPr>
            <w:r>
              <w:rPr>
                <w:rFonts w:eastAsiaTheme="minorEastAsia"/>
                <w:lang w:val="en-GB" w:eastAsia="zh-CN"/>
              </w:rPr>
              <w:t>Updates for 1.0RC9</w:t>
            </w:r>
            <w:r w:rsidR="005D7CDF">
              <w:rPr>
                <w:rFonts w:eastAsiaTheme="minorEastAsia"/>
                <w:lang w:val="en-GB" w:eastAsia="zh-CN"/>
              </w:rPr>
              <w:t>, editorial changes</w:t>
            </w:r>
          </w:p>
        </w:tc>
      </w:tr>
      <w:tr w:rsidR="00420242" w:rsidRPr="00A15B15" w14:paraId="7AB2F26B" w14:textId="77777777" w:rsidTr="00FC24E9">
        <w:tc>
          <w:tcPr>
            <w:tcW w:w="1526" w:type="dxa"/>
          </w:tcPr>
          <w:p w14:paraId="235A09B2" w14:textId="3AB19B7E" w:rsidR="00420242" w:rsidRDefault="00420242" w:rsidP="00015DDB">
            <w:pPr>
              <w:pStyle w:val="Tablebody"/>
              <w:spacing w:before="0" w:after="0"/>
              <w:rPr>
                <w:rFonts w:eastAsiaTheme="minorEastAsia"/>
                <w:lang w:val="en-GB" w:eastAsia="zh-CN"/>
              </w:rPr>
            </w:pPr>
            <w:r>
              <w:rPr>
                <w:rFonts w:eastAsiaTheme="minorEastAsia"/>
                <w:lang w:val="en-GB" w:eastAsia="zh-CN"/>
              </w:rPr>
              <w:t>2018-10-03</w:t>
            </w:r>
          </w:p>
        </w:tc>
        <w:tc>
          <w:tcPr>
            <w:tcW w:w="1701" w:type="dxa"/>
          </w:tcPr>
          <w:p w14:paraId="5032CA14" w14:textId="08EB1908" w:rsidR="00420242" w:rsidRDefault="00420242" w:rsidP="00015DDB">
            <w:pPr>
              <w:pStyle w:val="Tablebody"/>
              <w:spacing w:before="0" w:after="0"/>
              <w:rPr>
                <w:rFonts w:eastAsiaTheme="minorEastAsia"/>
                <w:lang w:val="en-GB" w:eastAsia="zh-CN"/>
              </w:rPr>
            </w:pPr>
            <w:r>
              <w:rPr>
                <w:rFonts w:eastAsiaTheme="minorEastAsia"/>
                <w:lang w:val="en-GB" w:eastAsia="zh-CN"/>
              </w:rPr>
              <w:t>T. Kralidis</w:t>
            </w:r>
          </w:p>
        </w:tc>
        <w:tc>
          <w:tcPr>
            <w:tcW w:w="6237" w:type="dxa"/>
          </w:tcPr>
          <w:p w14:paraId="477F537E" w14:textId="1BB71A69" w:rsidR="00420242" w:rsidRDefault="00420242" w:rsidP="00015DDB">
            <w:pPr>
              <w:pStyle w:val="Tablebody"/>
              <w:spacing w:before="0" w:after="0"/>
              <w:rPr>
                <w:rFonts w:eastAsiaTheme="minorEastAsia"/>
                <w:lang w:val="en-GB" w:eastAsia="zh-CN"/>
              </w:rPr>
            </w:pPr>
            <w:r>
              <w:rPr>
                <w:rFonts w:eastAsiaTheme="minorEastAsia"/>
                <w:lang w:val="en-GB" w:eastAsia="zh-CN"/>
              </w:rPr>
              <w:t xml:space="preserve">editorial updates, schema </w:t>
            </w:r>
            <w:r w:rsidR="006B3D79">
              <w:rPr>
                <w:rFonts w:eastAsiaTheme="minorEastAsia"/>
                <w:lang w:val="en-GB" w:eastAsia="zh-CN"/>
              </w:rPr>
              <w:t>referencing</w:t>
            </w:r>
            <w:r>
              <w:rPr>
                <w:rFonts w:eastAsiaTheme="minorEastAsia"/>
                <w:lang w:val="en-GB" w:eastAsia="zh-CN"/>
              </w:rPr>
              <w:t xml:space="preserve"> updates</w:t>
            </w:r>
          </w:p>
        </w:tc>
      </w:tr>
      <w:tr w:rsidR="003C4341" w:rsidRPr="00A15B15" w14:paraId="5EBAFC53" w14:textId="77777777" w:rsidTr="00FC24E9">
        <w:tc>
          <w:tcPr>
            <w:tcW w:w="1526" w:type="dxa"/>
          </w:tcPr>
          <w:p w14:paraId="116D7E92" w14:textId="788B5871" w:rsidR="003C4341" w:rsidRDefault="003C4341" w:rsidP="00015DDB">
            <w:pPr>
              <w:pStyle w:val="Tablebody"/>
              <w:spacing w:before="0" w:after="0"/>
              <w:rPr>
                <w:rFonts w:eastAsiaTheme="minorEastAsia"/>
                <w:lang w:val="en-GB" w:eastAsia="zh-CN"/>
              </w:rPr>
            </w:pPr>
            <w:r>
              <w:rPr>
                <w:rFonts w:eastAsiaTheme="minorEastAsia"/>
                <w:lang w:val="en-GB" w:eastAsia="zh-CN"/>
              </w:rPr>
              <w:t>2018-10-18</w:t>
            </w:r>
          </w:p>
        </w:tc>
        <w:tc>
          <w:tcPr>
            <w:tcW w:w="1701" w:type="dxa"/>
          </w:tcPr>
          <w:p w14:paraId="309D7351" w14:textId="1DD37361" w:rsidR="003C4341" w:rsidRDefault="003C4341"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35DC0D2" w14:textId="47BA036F" w:rsidR="003C4341" w:rsidRDefault="003C4341" w:rsidP="00015DDB">
            <w:pPr>
              <w:pStyle w:val="Tablebody"/>
              <w:spacing w:before="0" w:after="0"/>
              <w:rPr>
                <w:rFonts w:eastAsiaTheme="minorEastAsia"/>
                <w:lang w:val="en-GB" w:eastAsia="zh-CN"/>
              </w:rPr>
            </w:pPr>
            <w:r>
              <w:rPr>
                <w:rFonts w:eastAsiaTheme="minorEastAsia"/>
                <w:lang w:val="en-GB" w:eastAsia="zh-CN"/>
              </w:rPr>
              <w:t>Review and update of chapters 1-5</w:t>
            </w:r>
          </w:p>
        </w:tc>
      </w:tr>
      <w:tr w:rsidR="003C4341" w:rsidRPr="00A15B15" w14:paraId="7BE8EFF7" w14:textId="77777777" w:rsidTr="00FC24E9">
        <w:tc>
          <w:tcPr>
            <w:tcW w:w="1526" w:type="dxa"/>
          </w:tcPr>
          <w:p w14:paraId="5ED750BF" w14:textId="3D274C64" w:rsidR="003C4341" w:rsidRDefault="002B4F14" w:rsidP="00015DDB">
            <w:pPr>
              <w:pStyle w:val="Tablebody"/>
              <w:spacing w:before="0" w:after="0"/>
              <w:rPr>
                <w:rFonts w:eastAsiaTheme="minorEastAsia"/>
                <w:lang w:val="en-GB" w:eastAsia="zh-CN"/>
              </w:rPr>
            </w:pPr>
            <w:r>
              <w:rPr>
                <w:rFonts w:eastAsiaTheme="minorEastAsia"/>
                <w:lang w:val="en-GB" w:eastAsia="zh-CN"/>
              </w:rPr>
              <w:t>2018-10-19</w:t>
            </w:r>
          </w:p>
        </w:tc>
        <w:tc>
          <w:tcPr>
            <w:tcW w:w="1701" w:type="dxa"/>
          </w:tcPr>
          <w:p w14:paraId="05419C09" w14:textId="27AA7CA9" w:rsidR="003C4341" w:rsidRDefault="002B4F14"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10BC748" w14:textId="36FA9B25" w:rsidR="003C4341" w:rsidRDefault="002B4F14" w:rsidP="00015DDB">
            <w:pPr>
              <w:pStyle w:val="Tablebody"/>
              <w:spacing w:before="0" w:after="0"/>
              <w:rPr>
                <w:rFonts w:eastAsiaTheme="minorEastAsia"/>
                <w:lang w:val="en-GB" w:eastAsia="zh-CN"/>
              </w:rPr>
            </w:pPr>
            <w:r>
              <w:rPr>
                <w:rFonts w:eastAsiaTheme="minorEastAsia"/>
                <w:lang w:val="en-GB" w:eastAsia="zh-CN"/>
              </w:rPr>
              <w:t>Review and update of chapters 6-9, references to schematron</w:t>
            </w:r>
            <w:r w:rsidR="00D068F3">
              <w:rPr>
                <w:rFonts w:eastAsiaTheme="minorEastAsia"/>
                <w:lang w:val="en-GB" w:eastAsia="zh-CN"/>
              </w:rPr>
              <w:t xml:space="preserve"> replaced with reference to OSCAR/Surface, because schematron is no longer maintained.</w:t>
            </w:r>
          </w:p>
        </w:tc>
      </w:tr>
      <w:tr w:rsidR="00D93D62" w:rsidRPr="00A15B15" w14:paraId="1A3A1362" w14:textId="77777777" w:rsidTr="00FC24E9">
        <w:tc>
          <w:tcPr>
            <w:tcW w:w="1526" w:type="dxa"/>
          </w:tcPr>
          <w:p w14:paraId="10E2DEB5" w14:textId="410653BE" w:rsidR="00D93D62" w:rsidRDefault="00D93D62" w:rsidP="00015DDB">
            <w:pPr>
              <w:pStyle w:val="Tablebody"/>
              <w:spacing w:before="0" w:after="0"/>
              <w:rPr>
                <w:rFonts w:eastAsiaTheme="minorEastAsia"/>
                <w:lang w:val="en-GB" w:eastAsia="zh-CN"/>
              </w:rPr>
            </w:pPr>
            <w:r>
              <w:rPr>
                <w:rFonts w:eastAsiaTheme="minorEastAsia"/>
                <w:lang w:val="en-GB" w:eastAsia="zh-CN"/>
              </w:rPr>
              <w:t>2018-10-25</w:t>
            </w:r>
          </w:p>
        </w:tc>
        <w:tc>
          <w:tcPr>
            <w:tcW w:w="1701" w:type="dxa"/>
          </w:tcPr>
          <w:p w14:paraId="6A866E23" w14:textId="2AC78242" w:rsidR="00D93D62" w:rsidRDefault="00D93D62"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23C313F" w14:textId="2D1CB826" w:rsidR="00D93D62" w:rsidRDefault="00D93D62" w:rsidP="00015DDB">
            <w:pPr>
              <w:pStyle w:val="Tablebody"/>
              <w:spacing w:before="0" w:after="0"/>
              <w:rPr>
                <w:rFonts w:eastAsiaTheme="minorEastAsia"/>
                <w:lang w:val="en-GB" w:eastAsia="zh-CN"/>
              </w:rPr>
            </w:pPr>
            <w:r>
              <w:rPr>
                <w:rFonts w:eastAsiaTheme="minorEastAsia"/>
                <w:lang w:val="en-GB" w:eastAsia="zh-CN"/>
              </w:rPr>
              <w:t>Handling of contact information and supervising organization in OSCAR/Surface described.</w:t>
            </w:r>
          </w:p>
        </w:tc>
      </w:tr>
      <w:tr w:rsidR="00914F15" w:rsidRPr="00A15B15" w14:paraId="4A277219" w14:textId="77777777" w:rsidTr="00FC24E9">
        <w:tc>
          <w:tcPr>
            <w:tcW w:w="1526" w:type="dxa"/>
          </w:tcPr>
          <w:p w14:paraId="038442C1" w14:textId="6650FD39" w:rsidR="00914F15" w:rsidRDefault="00914F15" w:rsidP="00015DDB">
            <w:pPr>
              <w:pStyle w:val="Tablebody"/>
              <w:spacing w:before="0" w:after="0"/>
              <w:rPr>
                <w:rFonts w:eastAsiaTheme="minorEastAsia"/>
                <w:lang w:val="en-GB" w:eastAsia="zh-CN"/>
              </w:rPr>
            </w:pPr>
            <w:r>
              <w:rPr>
                <w:rFonts w:eastAsiaTheme="minorEastAsia"/>
                <w:lang w:val="en-GB" w:eastAsia="zh-CN"/>
              </w:rPr>
              <w:t>2018-10-29</w:t>
            </w:r>
          </w:p>
        </w:tc>
        <w:tc>
          <w:tcPr>
            <w:tcW w:w="1701" w:type="dxa"/>
          </w:tcPr>
          <w:p w14:paraId="04018B6E" w14:textId="4C0F733C" w:rsidR="00914F15" w:rsidRDefault="00914F15"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4A4EBFF8" w14:textId="2E28A063" w:rsidR="00914F15" w:rsidRDefault="00914F15" w:rsidP="00015DDB">
            <w:pPr>
              <w:pStyle w:val="Tablebody"/>
              <w:spacing w:before="0" w:after="0"/>
              <w:rPr>
                <w:rFonts w:eastAsiaTheme="minorEastAsia"/>
                <w:lang w:val="en-GB" w:eastAsia="zh-CN"/>
              </w:rPr>
            </w:pPr>
            <w:r>
              <w:rPr>
                <w:rFonts w:eastAsiaTheme="minorEastAsia"/>
                <w:lang w:val="en-GB" w:eastAsia="zh-CN"/>
              </w:rPr>
              <w:t>Cardi</w:t>
            </w:r>
            <w:r w:rsidR="00BE7490">
              <w:rPr>
                <w:rFonts w:eastAsiaTheme="minorEastAsia"/>
                <w:lang w:val="en-GB" w:eastAsia="zh-CN"/>
              </w:rPr>
              <w:t>nality of AbstractEnvironmental</w:t>
            </w:r>
            <w:r>
              <w:rPr>
                <w:rFonts w:eastAsiaTheme="minorEastAsia"/>
                <w:lang w:val="en-GB" w:eastAsia="zh-CN"/>
              </w:rPr>
              <w:t xml:space="preserve">MonitoringFacility/responsibleParty </w:t>
            </w:r>
            <w:r w:rsidR="008C068E">
              <w:rPr>
                <w:rFonts w:eastAsiaTheme="minorEastAsia"/>
                <w:lang w:val="en-GB" w:eastAsia="zh-CN"/>
              </w:rPr>
              <w:t xml:space="preserve">changed </w:t>
            </w:r>
            <w:r>
              <w:rPr>
                <w:rFonts w:eastAsiaTheme="minorEastAsia"/>
                <w:lang w:val="en-GB" w:eastAsia="zh-CN"/>
              </w:rPr>
              <w:t>to 0..*</w:t>
            </w:r>
          </w:p>
        </w:tc>
      </w:tr>
      <w:tr w:rsidR="008C068E" w:rsidRPr="00A15B15" w14:paraId="1BA1C43E" w14:textId="77777777" w:rsidTr="00FC24E9">
        <w:tc>
          <w:tcPr>
            <w:tcW w:w="1526" w:type="dxa"/>
          </w:tcPr>
          <w:p w14:paraId="0CF6DFF9" w14:textId="27F2361F" w:rsidR="008C068E" w:rsidRDefault="008C068E" w:rsidP="00015DDB">
            <w:pPr>
              <w:pStyle w:val="Tablebody"/>
              <w:spacing w:before="0" w:after="0"/>
              <w:rPr>
                <w:rFonts w:eastAsiaTheme="minorEastAsia"/>
                <w:lang w:val="en-GB" w:eastAsia="zh-CN"/>
              </w:rPr>
            </w:pPr>
            <w:r>
              <w:rPr>
                <w:rFonts w:eastAsiaTheme="minorEastAsia"/>
                <w:lang w:val="en-GB" w:eastAsia="zh-CN"/>
              </w:rPr>
              <w:t>2018-10-30</w:t>
            </w:r>
          </w:p>
        </w:tc>
        <w:tc>
          <w:tcPr>
            <w:tcW w:w="1701" w:type="dxa"/>
          </w:tcPr>
          <w:p w14:paraId="75FB0103" w14:textId="12131490" w:rsidR="008C068E" w:rsidRDefault="008C068E"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3962BAB7" w14:textId="632415E1" w:rsidR="008C068E" w:rsidRDefault="008C068E" w:rsidP="00015DDB">
            <w:pPr>
              <w:pStyle w:val="Tablebody"/>
              <w:spacing w:before="0" w:after="0"/>
              <w:rPr>
                <w:rFonts w:eastAsiaTheme="minorEastAsia"/>
                <w:lang w:val="en-GB" w:eastAsia="zh-CN"/>
              </w:rPr>
            </w:pPr>
            <w:r>
              <w:rPr>
                <w:rFonts w:eastAsiaTheme="minorEastAsia"/>
                <w:lang w:val="en-GB" w:eastAsia="zh-CN"/>
              </w:rPr>
              <w:t>Cardinality of diurnalBaseTime changed to 0..1</w:t>
            </w:r>
            <w:r w:rsidR="00886C88">
              <w:rPr>
                <w:rFonts w:eastAsiaTheme="minorEastAsia"/>
                <w:lang w:val="en-GB" w:eastAsia="zh-CN"/>
              </w:rPr>
              <w:t>, TOC updated</w:t>
            </w:r>
          </w:p>
        </w:tc>
      </w:tr>
      <w:tr w:rsidR="00D80B58" w:rsidRPr="00A15B15" w14:paraId="0E28D5F0" w14:textId="77777777" w:rsidTr="00FC24E9">
        <w:tc>
          <w:tcPr>
            <w:tcW w:w="1526" w:type="dxa"/>
          </w:tcPr>
          <w:p w14:paraId="2ED6A647" w14:textId="4FA4103C" w:rsidR="00D80B58" w:rsidRDefault="00D80B58" w:rsidP="00015DDB">
            <w:pPr>
              <w:pStyle w:val="Tablebody"/>
              <w:spacing w:before="0" w:after="0"/>
              <w:rPr>
                <w:rFonts w:eastAsiaTheme="minorEastAsia"/>
                <w:lang w:val="en-GB" w:eastAsia="zh-CN"/>
              </w:rPr>
            </w:pPr>
            <w:r>
              <w:rPr>
                <w:rFonts w:eastAsiaTheme="minorEastAsia"/>
                <w:lang w:val="en-GB" w:eastAsia="zh-CN"/>
              </w:rPr>
              <w:t>2018-11-07</w:t>
            </w:r>
          </w:p>
        </w:tc>
        <w:tc>
          <w:tcPr>
            <w:tcW w:w="1701" w:type="dxa"/>
          </w:tcPr>
          <w:p w14:paraId="7BB5B7D9" w14:textId="640FA28A" w:rsidR="00D80B58" w:rsidRDefault="00D80B58"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055AF9AB" w14:textId="17961559" w:rsidR="00D80B58" w:rsidRDefault="00D80B58" w:rsidP="00015DDB">
            <w:pPr>
              <w:pStyle w:val="Tablebody"/>
              <w:spacing w:before="0" w:after="0"/>
              <w:rPr>
                <w:rFonts w:eastAsiaTheme="minorEastAsia"/>
                <w:lang w:val="en-GB" w:eastAsia="zh-CN"/>
              </w:rPr>
            </w:pPr>
            <w:r>
              <w:rPr>
                <w:rFonts w:eastAsiaTheme="minorEastAsia"/>
                <w:lang w:val="en-GB" w:eastAsia="zh-CN"/>
              </w:rPr>
              <w:t>Further refinement of 4.2.3.1 and 6.2.6 specification</w:t>
            </w:r>
          </w:p>
        </w:tc>
      </w:tr>
      <w:tr w:rsidR="00774353" w:rsidRPr="00A15B15" w14:paraId="51AAB601" w14:textId="77777777" w:rsidTr="00FC24E9">
        <w:tc>
          <w:tcPr>
            <w:tcW w:w="1526" w:type="dxa"/>
          </w:tcPr>
          <w:p w14:paraId="574DD668" w14:textId="1D153283" w:rsidR="00774353" w:rsidRDefault="00774353" w:rsidP="00015DDB">
            <w:pPr>
              <w:pStyle w:val="Tablebody"/>
              <w:spacing w:before="0" w:after="0"/>
              <w:rPr>
                <w:rFonts w:eastAsiaTheme="minorEastAsia"/>
                <w:lang w:val="en-GB" w:eastAsia="zh-CN"/>
              </w:rPr>
            </w:pPr>
            <w:r>
              <w:rPr>
                <w:rFonts w:eastAsiaTheme="minorEastAsia"/>
                <w:lang w:val="en-GB" w:eastAsia="zh-CN"/>
              </w:rPr>
              <w:t>2018-11-08</w:t>
            </w:r>
          </w:p>
        </w:tc>
        <w:tc>
          <w:tcPr>
            <w:tcW w:w="1701" w:type="dxa"/>
          </w:tcPr>
          <w:p w14:paraId="60274359" w14:textId="513F7F84" w:rsidR="00774353" w:rsidRDefault="00774353" w:rsidP="00015DDB">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5D4F98ED" w14:textId="24BF90FB" w:rsidR="00774353" w:rsidRDefault="00774353" w:rsidP="00015DDB">
            <w:pPr>
              <w:pStyle w:val="Tablebody"/>
              <w:spacing w:before="0" w:after="0"/>
              <w:rPr>
                <w:rFonts w:eastAsiaTheme="minorEastAsia"/>
                <w:lang w:val="en-GB" w:eastAsia="zh-CN"/>
              </w:rPr>
            </w:pPr>
            <w:r>
              <w:rPr>
                <w:rFonts w:eastAsiaTheme="minorEastAsia"/>
                <w:lang w:val="en-GB" w:eastAsia="zh-CN"/>
              </w:rPr>
              <w:t>Final correction of 4.2.3.1 (Contacts have no history in OSCAR/Surface)</w:t>
            </w:r>
            <w:r w:rsidR="001F4A1D">
              <w:rPr>
                <w:rFonts w:eastAsiaTheme="minorEastAsia"/>
                <w:lang w:val="en-GB" w:eastAsia="zh-CN"/>
              </w:rPr>
              <w:t>, also correct Figure 1 inserted.</w:t>
            </w:r>
          </w:p>
        </w:tc>
      </w:tr>
      <w:tr w:rsidR="00CF7882" w:rsidRPr="00A15B15" w14:paraId="08A12425" w14:textId="77777777" w:rsidTr="00FC24E9">
        <w:tc>
          <w:tcPr>
            <w:tcW w:w="1526" w:type="dxa"/>
          </w:tcPr>
          <w:p w14:paraId="027FEC95" w14:textId="54792F34" w:rsidR="00CF7882" w:rsidRDefault="00CF7882" w:rsidP="0055749C">
            <w:pPr>
              <w:pStyle w:val="Tablebody"/>
              <w:spacing w:before="0" w:after="0"/>
              <w:rPr>
                <w:rFonts w:eastAsiaTheme="minorEastAsia"/>
                <w:lang w:val="en-GB" w:eastAsia="zh-CN"/>
              </w:rPr>
            </w:pPr>
            <w:r>
              <w:rPr>
                <w:rFonts w:eastAsiaTheme="minorEastAsia"/>
                <w:lang w:val="en-GB" w:eastAsia="zh-CN"/>
              </w:rPr>
              <w:t>2018-12-0</w:t>
            </w:r>
            <w:r w:rsidR="008A3706">
              <w:rPr>
                <w:rFonts w:eastAsiaTheme="minorEastAsia"/>
                <w:lang w:val="en-GB" w:eastAsia="zh-CN"/>
              </w:rPr>
              <w:t>7</w:t>
            </w:r>
          </w:p>
        </w:tc>
        <w:tc>
          <w:tcPr>
            <w:tcW w:w="1701" w:type="dxa"/>
          </w:tcPr>
          <w:p w14:paraId="00A3B167" w14:textId="5D734958" w:rsidR="00CF7882" w:rsidRDefault="00CF7882" w:rsidP="00CF7882">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2D96269" w14:textId="4E370767" w:rsidR="00CF7882" w:rsidRDefault="00CF7882" w:rsidP="00015DDB">
            <w:pPr>
              <w:pStyle w:val="Tablebody"/>
              <w:spacing w:before="0" w:after="0"/>
              <w:rPr>
                <w:rFonts w:eastAsiaTheme="minorEastAsia"/>
                <w:lang w:val="en-GB" w:eastAsia="zh-CN"/>
              </w:rPr>
            </w:pPr>
            <w:r>
              <w:rPr>
                <w:rFonts w:eastAsiaTheme="minorEastAsia"/>
                <w:lang w:val="en-GB" w:eastAsia="zh-CN"/>
              </w:rPr>
              <w:t xml:space="preserve">Cardinalities of several elements </w:t>
            </w:r>
            <w:r w:rsidRPr="00CF7882">
              <w:rPr>
                <w:rFonts w:eastAsiaTheme="minorEastAsia"/>
                <w:lang w:val="en-GB" w:eastAsia="zh-CN"/>
              </w:rPr>
              <w:t>relax</w:t>
            </w:r>
            <w:r>
              <w:rPr>
                <w:rFonts w:eastAsiaTheme="minorEastAsia"/>
                <w:lang w:val="en-GB" w:eastAsia="zh-CN"/>
              </w:rPr>
              <w:t>ed</w:t>
            </w:r>
            <w:r w:rsidRPr="00CF7882">
              <w:rPr>
                <w:rFonts w:eastAsiaTheme="minorEastAsia"/>
                <w:lang w:val="en-GB" w:eastAsia="zh-CN"/>
              </w:rPr>
              <w:t xml:space="preserve"> </w:t>
            </w:r>
            <w:r>
              <w:rPr>
                <w:rFonts w:eastAsiaTheme="minorEastAsia"/>
                <w:lang w:val="en-GB" w:eastAsia="zh-CN"/>
              </w:rPr>
              <w:t>from 1 or 1..* to 0..1 or 0..*. A</w:t>
            </w:r>
            <w:r w:rsidRPr="00CF7882">
              <w:rPr>
                <w:rFonts w:eastAsiaTheme="minorEastAsia"/>
                <w:lang w:val="en-GB" w:eastAsia="zh-CN"/>
              </w:rPr>
              <w:t xml:space="preserve">ddition of a number of attributes that either are in the WMDS, are supported already by OSCAR/Surface, or were </w:t>
            </w:r>
            <w:r>
              <w:rPr>
                <w:rFonts w:eastAsiaTheme="minorEastAsia"/>
                <w:lang w:val="en-GB" w:eastAsia="zh-CN"/>
              </w:rPr>
              <w:t>recommended</w:t>
            </w:r>
            <w:r w:rsidRPr="00CF7882">
              <w:rPr>
                <w:rFonts w:eastAsiaTheme="minorEastAsia"/>
                <w:lang w:val="en-GB" w:eastAsia="zh-CN"/>
              </w:rPr>
              <w:t xml:space="preserve"> </w:t>
            </w:r>
            <w:r>
              <w:rPr>
                <w:rFonts w:eastAsiaTheme="minorEastAsia"/>
                <w:lang w:val="en-GB" w:eastAsia="zh-CN"/>
              </w:rPr>
              <w:t>by</w:t>
            </w:r>
            <w:r w:rsidRPr="00CF7882">
              <w:rPr>
                <w:rFonts w:eastAsiaTheme="minorEastAsia"/>
                <w:lang w:val="en-GB" w:eastAsia="zh-CN"/>
              </w:rPr>
              <w:t xml:space="preserve"> TT</w:t>
            </w:r>
            <w:r>
              <w:rPr>
                <w:rFonts w:eastAsiaTheme="minorEastAsia"/>
                <w:lang w:val="en-GB" w:eastAsia="zh-CN"/>
              </w:rPr>
              <w:t>-WMD</w:t>
            </w:r>
            <w:r w:rsidRPr="00CF7882">
              <w:rPr>
                <w:rFonts w:eastAsiaTheme="minorEastAsia"/>
                <w:lang w:val="en-GB" w:eastAsia="zh-CN"/>
              </w:rPr>
              <w:t xml:space="preserve">. </w:t>
            </w:r>
            <w:r>
              <w:rPr>
                <w:rFonts w:eastAsiaTheme="minorEastAsia"/>
                <w:lang w:val="en-GB" w:eastAsia="zh-CN"/>
              </w:rPr>
              <w:t>R</w:t>
            </w:r>
            <w:r w:rsidRPr="00CF7882">
              <w:rPr>
                <w:rFonts w:eastAsiaTheme="minorEastAsia"/>
                <w:lang w:val="en-GB" w:eastAsia="zh-CN"/>
              </w:rPr>
              <w:t>eference to the "Phas</w:t>
            </w:r>
            <w:r>
              <w:rPr>
                <w:rFonts w:eastAsiaTheme="minorEastAsia"/>
                <w:lang w:val="en-GB" w:eastAsia="zh-CN"/>
              </w:rPr>
              <w:t>es" 1, 2, 3 removed</w:t>
            </w:r>
            <w:r w:rsidRPr="00CF7882">
              <w:rPr>
                <w:rFonts w:eastAsiaTheme="minorEastAsia"/>
                <w:lang w:val="en-GB" w:eastAsia="zh-CN"/>
              </w:rPr>
              <w:t>.</w:t>
            </w:r>
            <w:r>
              <w:rPr>
                <w:rFonts w:eastAsiaTheme="minorEastAsia"/>
                <w:lang w:val="en-GB" w:eastAsia="zh-CN"/>
              </w:rPr>
              <w:t xml:space="preserve"> Version 1.0 for approval.</w:t>
            </w:r>
          </w:p>
        </w:tc>
      </w:tr>
      <w:tr w:rsidR="00254282" w:rsidRPr="00A15B15" w14:paraId="28D354EE" w14:textId="77777777" w:rsidTr="00FC24E9">
        <w:tc>
          <w:tcPr>
            <w:tcW w:w="1526" w:type="dxa"/>
          </w:tcPr>
          <w:p w14:paraId="55DED078" w14:textId="4E6DF6D7" w:rsidR="00254282" w:rsidRDefault="00254282" w:rsidP="0055749C">
            <w:pPr>
              <w:pStyle w:val="Tablebody"/>
              <w:spacing w:before="0" w:after="0"/>
              <w:rPr>
                <w:rFonts w:eastAsiaTheme="minorEastAsia"/>
                <w:lang w:val="en-GB" w:eastAsia="zh-CN"/>
              </w:rPr>
            </w:pPr>
            <w:r>
              <w:rPr>
                <w:rFonts w:eastAsiaTheme="minorEastAsia"/>
                <w:lang w:val="en-GB" w:eastAsia="zh-CN"/>
              </w:rPr>
              <w:t>2018-12-11</w:t>
            </w:r>
          </w:p>
        </w:tc>
        <w:tc>
          <w:tcPr>
            <w:tcW w:w="1701" w:type="dxa"/>
          </w:tcPr>
          <w:p w14:paraId="5FF05C97" w14:textId="6BA381C6" w:rsidR="00254282" w:rsidRDefault="00254282" w:rsidP="00CF7882">
            <w:pPr>
              <w:pStyle w:val="Tablebody"/>
              <w:spacing w:before="0" w:after="0"/>
              <w:rPr>
                <w:rFonts w:eastAsiaTheme="minorEastAsia"/>
                <w:lang w:val="en-GB" w:eastAsia="zh-CN"/>
              </w:rPr>
            </w:pPr>
            <w:r>
              <w:rPr>
                <w:rFonts w:eastAsiaTheme="minorEastAsia"/>
                <w:lang w:val="en-GB" w:eastAsia="zh-CN"/>
              </w:rPr>
              <w:t>J. Klausen</w:t>
            </w:r>
          </w:p>
        </w:tc>
        <w:tc>
          <w:tcPr>
            <w:tcW w:w="6237" w:type="dxa"/>
          </w:tcPr>
          <w:p w14:paraId="231CF442" w14:textId="13982AF6" w:rsidR="00254282" w:rsidRDefault="00254282" w:rsidP="00015DDB">
            <w:pPr>
              <w:pStyle w:val="Tablebody"/>
              <w:spacing w:before="0" w:after="0"/>
              <w:rPr>
                <w:rFonts w:eastAsiaTheme="minorEastAsia"/>
                <w:lang w:val="en-GB" w:eastAsia="zh-CN"/>
              </w:rPr>
            </w:pPr>
            <w:r>
              <w:rPr>
                <w:rFonts w:eastAsiaTheme="minorEastAsia"/>
                <w:lang w:val="en-GB" w:eastAsia="zh-CN"/>
              </w:rPr>
              <w:t>Typo corrected</w:t>
            </w:r>
          </w:p>
        </w:tc>
      </w:tr>
      <w:tr w:rsidR="00CA502A" w:rsidRPr="00A15B15" w14:paraId="0158D727" w14:textId="77777777" w:rsidTr="00FC24E9">
        <w:trPr>
          <w:ins w:id="2" w:author="Klausen Jörg" w:date="2019-01-21T09:44:00Z"/>
        </w:trPr>
        <w:tc>
          <w:tcPr>
            <w:tcW w:w="1526" w:type="dxa"/>
          </w:tcPr>
          <w:p w14:paraId="53219C87" w14:textId="068C1DFC" w:rsidR="00CA502A" w:rsidRDefault="00CA502A" w:rsidP="0055749C">
            <w:pPr>
              <w:pStyle w:val="Tablebody"/>
              <w:spacing w:before="0" w:after="0"/>
              <w:rPr>
                <w:ins w:id="3" w:author="Klausen Jörg" w:date="2019-01-21T09:44:00Z"/>
                <w:rFonts w:eastAsiaTheme="minorEastAsia"/>
                <w:lang w:val="en-GB" w:eastAsia="zh-CN"/>
              </w:rPr>
            </w:pPr>
            <w:ins w:id="4" w:author="Klausen Jörg" w:date="2019-01-21T09:44:00Z">
              <w:r>
                <w:rPr>
                  <w:rFonts w:eastAsiaTheme="minorEastAsia"/>
                  <w:lang w:val="en-GB" w:eastAsia="zh-CN"/>
                </w:rPr>
                <w:t>2019-01-21</w:t>
              </w:r>
            </w:ins>
          </w:p>
        </w:tc>
        <w:tc>
          <w:tcPr>
            <w:tcW w:w="1701" w:type="dxa"/>
          </w:tcPr>
          <w:p w14:paraId="4B7EC30E" w14:textId="48670F02" w:rsidR="00CA502A" w:rsidRDefault="00CA502A" w:rsidP="00CF7882">
            <w:pPr>
              <w:pStyle w:val="Tablebody"/>
              <w:spacing w:before="0" w:after="0"/>
              <w:rPr>
                <w:ins w:id="5" w:author="Klausen Jörg" w:date="2019-01-21T09:44:00Z"/>
                <w:rFonts w:eastAsiaTheme="minorEastAsia"/>
                <w:lang w:val="en-GB" w:eastAsia="zh-CN"/>
              </w:rPr>
            </w:pPr>
            <w:ins w:id="6" w:author="Klausen Jörg" w:date="2019-01-21T09:44:00Z">
              <w:r>
                <w:rPr>
                  <w:rFonts w:eastAsiaTheme="minorEastAsia"/>
                  <w:lang w:val="en-GB" w:eastAsia="zh-CN"/>
                </w:rPr>
                <w:t>J. Klausen</w:t>
              </w:r>
            </w:ins>
          </w:p>
        </w:tc>
        <w:tc>
          <w:tcPr>
            <w:tcW w:w="6237" w:type="dxa"/>
          </w:tcPr>
          <w:p w14:paraId="590DCC06" w14:textId="3AE0A5C7" w:rsidR="00CA502A" w:rsidRDefault="00CA502A" w:rsidP="00015DDB">
            <w:pPr>
              <w:pStyle w:val="Tablebody"/>
              <w:spacing w:before="0" w:after="0"/>
              <w:rPr>
                <w:ins w:id="7" w:author="Klausen Jörg" w:date="2019-01-21T09:44:00Z"/>
                <w:rFonts w:eastAsiaTheme="minorEastAsia"/>
                <w:lang w:val="en-GB" w:eastAsia="zh-CN"/>
              </w:rPr>
            </w:pPr>
            <w:ins w:id="8" w:author="Klausen Jörg" w:date="2019-01-21T09:44:00Z">
              <w:r>
                <w:rPr>
                  <w:rFonts w:eastAsiaTheme="minorEastAsia"/>
                  <w:lang w:val="en-GB" w:eastAsia="zh-CN"/>
                </w:rPr>
                <w:t xml:space="preserve">Multiple “station managers” can be registered using CI_ResponsibleParty role code </w:t>
              </w:r>
            </w:ins>
            <w:ins w:id="9" w:author="Klausen Jörg" w:date="2019-01-21T09:45:00Z">
              <w:r>
                <w:rPr>
                  <w:rFonts w:eastAsiaTheme="minorEastAsia"/>
                  <w:lang w:val="en-GB" w:eastAsia="zh-CN"/>
                </w:rPr>
                <w:t>“principalInvestigator”</w:t>
              </w:r>
            </w:ins>
          </w:p>
        </w:tc>
      </w:tr>
      <w:tr w:rsidR="00086900" w:rsidRPr="00A15B15" w14:paraId="1FA142E1" w14:textId="77777777" w:rsidTr="00FC24E9">
        <w:trPr>
          <w:ins w:id="10" w:author="Klausen Jörg" w:date="2019-07-11T15:57:00Z"/>
        </w:trPr>
        <w:tc>
          <w:tcPr>
            <w:tcW w:w="1526" w:type="dxa"/>
          </w:tcPr>
          <w:p w14:paraId="30F698CA" w14:textId="0A42D567" w:rsidR="00086900" w:rsidRDefault="00086900" w:rsidP="0055749C">
            <w:pPr>
              <w:pStyle w:val="Tablebody"/>
              <w:spacing w:before="0" w:after="0"/>
              <w:rPr>
                <w:ins w:id="11" w:author="Klausen Jörg" w:date="2019-07-11T15:57:00Z"/>
                <w:rFonts w:eastAsiaTheme="minorEastAsia"/>
                <w:lang w:val="en-GB" w:eastAsia="zh-CN"/>
              </w:rPr>
            </w:pPr>
            <w:ins w:id="12" w:author="Klausen Jörg" w:date="2019-07-11T16:02:00Z">
              <w:r>
                <w:rPr>
                  <w:rFonts w:eastAsiaTheme="minorEastAsia"/>
                  <w:lang w:val="en-GB" w:eastAsia="zh-CN"/>
                </w:rPr>
                <w:t>2019-07-10</w:t>
              </w:r>
            </w:ins>
          </w:p>
        </w:tc>
        <w:tc>
          <w:tcPr>
            <w:tcW w:w="1701" w:type="dxa"/>
          </w:tcPr>
          <w:p w14:paraId="7F50539F" w14:textId="41018B3D" w:rsidR="00086900" w:rsidRDefault="00086900" w:rsidP="00CF7882">
            <w:pPr>
              <w:pStyle w:val="Tablebody"/>
              <w:spacing w:before="0" w:after="0"/>
              <w:rPr>
                <w:ins w:id="13" w:author="Klausen Jörg" w:date="2019-07-11T15:57:00Z"/>
                <w:rFonts w:eastAsiaTheme="minorEastAsia"/>
                <w:lang w:val="en-GB" w:eastAsia="zh-CN"/>
              </w:rPr>
            </w:pPr>
            <w:ins w:id="14" w:author="Klausen Jörg" w:date="2019-07-11T16:02:00Z">
              <w:r>
                <w:rPr>
                  <w:rFonts w:eastAsiaTheme="minorEastAsia"/>
                  <w:lang w:val="en-GB" w:eastAsia="zh-CN"/>
                </w:rPr>
                <w:t>J. Klausen</w:t>
              </w:r>
            </w:ins>
          </w:p>
        </w:tc>
        <w:tc>
          <w:tcPr>
            <w:tcW w:w="6237" w:type="dxa"/>
          </w:tcPr>
          <w:p w14:paraId="47A4FD96" w14:textId="794C70D2" w:rsidR="00086900" w:rsidRDefault="00086900" w:rsidP="00015DDB">
            <w:pPr>
              <w:pStyle w:val="Tablebody"/>
              <w:spacing w:before="0" w:after="0"/>
              <w:rPr>
                <w:ins w:id="15" w:author="Klausen Jörg" w:date="2019-07-11T15:57:00Z"/>
                <w:rFonts w:eastAsiaTheme="minorEastAsia"/>
                <w:lang w:val="en-GB" w:eastAsia="zh-CN"/>
              </w:rPr>
            </w:pPr>
            <w:ins w:id="16" w:author="Klausen Jörg" w:date="2019-07-11T16:03:00Z">
              <w:r>
                <w:rPr>
                  <w:rFonts w:eastAsiaTheme="minorEastAsia"/>
                  <w:lang w:val="en-GB" w:eastAsia="zh-CN"/>
                </w:rPr>
                <w:t xml:space="preserve">Documentation of </w:t>
              </w:r>
            </w:ins>
            <w:ins w:id="17" w:author="Klausen Jörg" w:date="2019-07-11T16:33:00Z">
              <w:r w:rsidR="00976407">
                <w:rPr>
                  <w:rFonts w:eastAsiaTheme="minorEastAsia"/>
                  <w:lang w:val="en-GB" w:eastAsia="zh-CN"/>
                </w:rPr>
                <w:t xml:space="preserve">treatment of </w:t>
              </w:r>
            </w:ins>
            <w:ins w:id="18" w:author="Klausen Jörg" w:date="2019-07-11T16:04:00Z">
              <w:r>
                <w:rPr>
                  <w:rFonts w:eastAsiaTheme="minorEastAsia"/>
                  <w:lang w:val="en-GB" w:eastAsia="zh-CN"/>
                </w:rPr>
                <w:t>date</w:t>
              </w:r>
            </w:ins>
            <w:ins w:id="19" w:author="Klausen Jörg" w:date="2019-07-11T16:33:00Z">
              <w:r w:rsidR="00976407">
                <w:rPr>
                  <w:rFonts w:eastAsiaTheme="minorEastAsia"/>
                  <w:lang w:val="en-GB" w:eastAsia="zh-CN"/>
                </w:rPr>
                <w:t>s</w:t>
              </w:r>
            </w:ins>
            <w:ins w:id="20" w:author="Klausen Jörg" w:date="2019-07-11T16:04:00Z">
              <w:r>
                <w:rPr>
                  <w:rFonts w:eastAsiaTheme="minorEastAsia"/>
                  <w:lang w:val="en-GB" w:eastAsia="zh-CN"/>
                </w:rPr>
                <w:t xml:space="preserve"> and </w:t>
              </w:r>
            </w:ins>
            <w:ins w:id="21" w:author="Klausen Jörg" w:date="2019-07-11T16:03:00Z">
              <w:r>
                <w:rPr>
                  <w:rFonts w:eastAsiaTheme="minorEastAsia"/>
                  <w:lang w:val="en-GB" w:eastAsia="zh-CN"/>
                </w:rPr>
                <w:t>time(zone</w:t>
              </w:r>
            </w:ins>
            <w:ins w:id="22" w:author="Klausen Jörg" w:date="2019-07-11T16:33:00Z">
              <w:r w:rsidR="00976407">
                <w:rPr>
                  <w:rFonts w:eastAsiaTheme="minorEastAsia"/>
                  <w:lang w:val="en-GB" w:eastAsia="zh-CN"/>
                </w:rPr>
                <w:t>s</w:t>
              </w:r>
            </w:ins>
            <w:ins w:id="23" w:author="Klausen Jörg" w:date="2019-07-11T16:03:00Z">
              <w:r>
                <w:rPr>
                  <w:rFonts w:eastAsiaTheme="minorEastAsia"/>
                  <w:lang w:val="en-GB" w:eastAsia="zh-CN"/>
                </w:rPr>
                <w:t>)</w:t>
              </w:r>
            </w:ins>
            <w:ins w:id="24" w:author="Klausen Jörg" w:date="2019-07-11T16:33:00Z">
              <w:r w:rsidR="00976407">
                <w:rPr>
                  <w:rFonts w:eastAsiaTheme="minorEastAsia"/>
                  <w:lang w:val="en-GB" w:eastAsia="zh-CN"/>
                </w:rPr>
                <w:t>; data types concerned explicitly prefixed with xs:</w:t>
              </w:r>
            </w:ins>
          </w:p>
        </w:tc>
      </w:tr>
    </w:tbl>
    <w:p w14:paraId="443C4BD2" w14:textId="30EDB87A" w:rsidR="007B75F1" w:rsidRDefault="007B75F1" w:rsidP="003971ED">
      <w:pPr>
        <w:jc w:val="center"/>
        <w:rPr>
          <w:lang w:val="en-US"/>
        </w:rPr>
      </w:pPr>
    </w:p>
    <w:p w14:paraId="2ACAEBB3" w14:textId="77777777" w:rsidR="007B75F1" w:rsidRDefault="007B75F1">
      <w:pPr>
        <w:rPr>
          <w:lang w:val="en-US"/>
        </w:rPr>
      </w:pPr>
      <w:r>
        <w:rPr>
          <w:lang w:val="en-US"/>
        </w:rPr>
        <w:br w:type="page"/>
      </w:r>
    </w:p>
    <w:p w14:paraId="415E8905" w14:textId="41B59F08" w:rsidR="00D2397C" w:rsidRPr="00320050" w:rsidRDefault="00D2397C" w:rsidP="00320050">
      <w:pPr>
        <w:rPr>
          <w:color w:val="1F497D" w:themeColor="text2"/>
          <w:sz w:val="28"/>
          <w:lang w:val="en-US" w:eastAsia="en-US"/>
        </w:rPr>
      </w:pPr>
      <w:r w:rsidRPr="00320050">
        <w:rPr>
          <w:color w:val="1F497D" w:themeColor="text2"/>
          <w:sz w:val="28"/>
        </w:rPr>
        <w:lastRenderedPageBreak/>
        <w:t>Table of Contents</w:t>
      </w:r>
    </w:p>
    <w:p w14:paraId="095D5B8C" w14:textId="77777777" w:rsidR="00976407" w:rsidRDefault="007B75F1">
      <w:pPr>
        <w:pStyle w:val="TOC1"/>
        <w:rPr>
          <w:rFonts w:asciiTheme="minorHAnsi" w:eastAsiaTheme="minorEastAsia" w:hAnsiTheme="minorHAnsi" w:cstheme="minorBidi"/>
          <w:szCs w:val="22"/>
          <w:lang w:val="de-CH" w:eastAsia="de-CH"/>
        </w:rPr>
      </w:pPr>
      <w:r>
        <w:fldChar w:fldCharType="begin"/>
      </w:r>
      <w:r>
        <w:instrText xml:space="preserve"> TOC \o "1-2" \h \z \u </w:instrText>
      </w:r>
      <w:r>
        <w:fldChar w:fldCharType="separate"/>
      </w:r>
      <w:hyperlink w:anchor="_Toc13755297" w:history="1">
        <w:r w:rsidR="00976407" w:rsidRPr="001E61EC">
          <w:rPr>
            <w:rStyle w:val="Hyperlink"/>
          </w:rPr>
          <w:t>1</w:t>
        </w:r>
        <w:r w:rsidR="00976407">
          <w:rPr>
            <w:rFonts w:asciiTheme="minorHAnsi" w:eastAsiaTheme="minorEastAsia" w:hAnsiTheme="minorHAnsi" w:cstheme="minorBidi"/>
            <w:szCs w:val="22"/>
            <w:lang w:val="de-CH" w:eastAsia="de-CH"/>
          </w:rPr>
          <w:tab/>
        </w:r>
        <w:r w:rsidR="00976407" w:rsidRPr="001E61EC">
          <w:rPr>
            <w:rStyle w:val="Hyperlink"/>
          </w:rPr>
          <w:t>OVERVIEW</w:t>
        </w:r>
        <w:r w:rsidR="00976407">
          <w:rPr>
            <w:webHidden/>
          </w:rPr>
          <w:tab/>
        </w:r>
        <w:r w:rsidR="00976407">
          <w:rPr>
            <w:webHidden/>
          </w:rPr>
          <w:fldChar w:fldCharType="begin"/>
        </w:r>
        <w:r w:rsidR="00976407">
          <w:rPr>
            <w:webHidden/>
          </w:rPr>
          <w:instrText xml:space="preserve"> PAGEREF _Toc13755297 \h </w:instrText>
        </w:r>
        <w:r w:rsidR="00976407">
          <w:rPr>
            <w:webHidden/>
          </w:rPr>
        </w:r>
        <w:r w:rsidR="00976407">
          <w:rPr>
            <w:webHidden/>
          </w:rPr>
          <w:fldChar w:fldCharType="separate"/>
        </w:r>
        <w:r w:rsidR="00976407">
          <w:rPr>
            <w:webHidden/>
          </w:rPr>
          <w:t>3</w:t>
        </w:r>
        <w:r w:rsidR="00976407">
          <w:rPr>
            <w:webHidden/>
          </w:rPr>
          <w:fldChar w:fldCharType="end"/>
        </w:r>
      </w:hyperlink>
    </w:p>
    <w:p w14:paraId="5D8DB312" w14:textId="77777777" w:rsidR="00976407" w:rsidRDefault="00976407">
      <w:pPr>
        <w:pStyle w:val="TOC2"/>
        <w:rPr>
          <w:rFonts w:asciiTheme="minorHAnsi" w:eastAsiaTheme="minorEastAsia" w:hAnsiTheme="minorHAnsi" w:cstheme="minorBidi"/>
          <w:szCs w:val="22"/>
          <w:lang w:val="de-CH" w:eastAsia="de-CH"/>
        </w:rPr>
      </w:pPr>
      <w:hyperlink w:anchor="_Toc13755298" w:history="1">
        <w:r w:rsidRPr="001E61EC">
          <w:rPr>
            <w:rStyle w:val="Hyperlink"/>
          </w:rPr>
          <w:t>1.1</w:t>
        </w:r>
        <w:r>
          <w:rPr>
            <w:rFonts w:asciiTheme="minorHAnsi" w:eastAsiaTheme="minorEastAsia" w:hAnsiTheme="minorHAnsi" w:cstheme="minorBidi"/>
            <w:szCs w:val="22"/>
            <w:lang w:val="de-CH" w:eastAsia="de-CH"/>
          </w:rPr>
          <w:tab/>
        </w:r>
        <w:r w:rsidRPr="001E61EC">
          <w:rPr>
            <w:rStyle w:val="Hyperlink"/>
          </w:rPr>
          <w:t>Scope</w:t>
        </w:r>
        <w:r>
          <w:rPr>
            <w:webHidden/>
          </w:rPr>
          <w:tab/>
        </w:r>
        <w:r>
          <w:rPr>
            <w:webHidden/>
          </w:rPr>
          <w:fldChar w:fldCharType="begin"/>
        </w:r>
        <w:r>
          <w:rPr>
            <w:webHidden/>
          </w:rPr>
          <w:instrText xml:space="preserve"> PAGEREF _Toc13755298 \h </w:instrText>
        </w:r>
        <w:r>
          <w:rPr>
            <w:webHidden/>
          </w:rPr>
        </w:r>
        <w:r>
          <w:rPr>
            <w:webHidden/>
          </w:rPr>
          <w:fldChar w:fldCharType="separate"/>
        </w:r>
        <w:r>
          <w:rPr>
            <w:webHidden/>
          </w:rPr>
          <w:t>3</w:t>
        </w:r>
        <w:r>
          <w:rPr>
            <w:webHidden/>
          </w:rPr>
          <w:fldChar w:fldCharType="end"/>
        </w:r>
      </w:hyperlink>
    </w:p>
    <w:p w14:paraId="201B8FA2" w14:textId="77777777" w:rsidR="00976407" w:rsidRDefault="00976407">
      <w:pPr>
        <w:pStyle w:val="TOC2"/>
        <w:rPr>
          <w:rFonts w:asciiTheme="minorHAnsi" w:eastAsiaTheme="minorEastAsia" w:hAnsiTheme="minorHAnsi" w:cstheme="minorBidi"/>
          <w:szCs w:val="22"/>
          <w:lang w:val="de-CH" w:eastAsia="de-CH"/>
        </w:rPr>
      </w:pPr>
      <w:hyperlink w:anchor="_Toc13755299" w:history="1">
        <w:r w:rsidRPr="001E61EC">
          <w:rPr>
            <w:rStyle w:val="Hyperlink"/>
          </w:rPr>
          <w:t>1.2</w:t>
        </w:r>
        <w:r>
          <w:rPr>
            <w:rFonts w:asciiTheme="minorHAnsi" w:eastAsiaTheme="minorEastAsia" w:hAnsiTheme="minorHAnsi" w:cstheme="minorBidi"/>
            <w:szCs w:val="22"/>
            <w:lang w:val="de-CH" w:eastAsia="de-CH"/>
          </w:rPr>
          <w:tab/>
        </w:r>
        <w:r w:rsidRPr="001E61EC">
          <w:rPr>
            <w:rStyle w:val="Hyperlink"/>
          </w:rPr>
          <w:t>Normative Reference</w:t>
        </w:r>
        <w:r>
          <w:rPr>
            <w:webHidden/>
          </w:rPr>
          <w:tab/>
        </w:r>
        <w:r>
          <w:rPr>
            <w:webHidden/>
          </w:rPr>
          <w:fldChar w:fldCharType="begin"/>
        </w:r>
        <w:r>
          <w:rPr>
            <w:webHidden/>
          </w:rPr>
          <w:instrText xml:space="preserve"> PAGEREF _Toc13755299 \h </w:instrText>
        </w:r>
        <w:r>
          <w:rPr>
            <w:webHidden/>
          </w:rPr>
        </w:r>
        <w:r>
          <w:rPr>
            <w:webHidden/>
          </w:rPr>
          <w:fldChar w:fldCharType="separate"/>
        </w:r>
        <w:r>
          <w:rPr>
            <w:webHidden/>
          </w:rPr>
          <w:t>3</w:t>
        </w:r>
        <w:r>
          <w:rPr>
            <w:webHidden/>
          </w:rPr>
          <w:fldChar w:fldCharType="end"/>
        </w:r>
      </w:hyperlink>
    </w:p>
    <w:p w14:paraId="5C620860" w14:textId="77777777" w:rsidR="00976407" w:rsidRDefault="00976407">
      <w:pPr>
        <w:pStyle w:val="TOC1"/>
        <w:rPr>
          <w:rFonts w:asciiTheme="minorHAnsi" w:eastAsiaTheme="minorEastAsia" w:hAnsiTheme="minorHAnsi" w:cstheme="minorBidi"/>
          <w:szCs w:val="22"/>
          <w:lang w:val="de-CH" w:eastAsia="de-CH"/>
        </w:rPr>
      </w:pPr>
      <w:hyperlink w:anchor="_Toc13755300" w:history="1">
        <w:r w:rsidRPr="001E61EC">
          <w:rPr>
            <w:rStyle w:val="Hyperlink"/>
          </w:rPr>
          <w:t>2</w:t>
        </w:r>
        <w:r>
          <w:rPr>
            <w:rFonts w:asciiTheme="minorHAnsi" w:eastAsiaTheme="minorEastAsia" w:hAnsiTheme="minorHAnsi" w:cstheme="minorBidi"/>
            <w:szCs w:val="22"/>
            <w:lang w:val="de-CH" w:eastAsia="de-CH"/>
          </w:rPr>
          <w:tab/>
        </w:r>
        <w:r w:rsidRPr="001E61EC">
          <w:rPr>
            <w:rStyle w:val="Hyperlink"/>
          </w:rPr>
          <w:t>MODEL CONCEPTS – INTRODUCTION</w:t>
        </w:r>
        <w:r>
          <w:rPr>
            <w:webHidden/>
          </w:rPr>
          <w:tab/>
        </w:r>
        <w:r>
          <w:rPr>
            <w:webHidden/>
          </w:rPr>
          <w:fldChar w:fldCharType="begin"/>
        </w:r>
        <w:r>
          <w:rPr>
            <w:webHidden/>
          </w:rPr>
          <w:instrText xml:space="preserve"> PAGEREF _Toc13755300 \h </w:instrText>
        </w:r>
        <w:r>
          <w:rPr>
            <w:webHidden/>
          </w:rPr>
        </w:r>
        <w:r>
          <w:rPr>
            <w:webHidden/>
          </w:rPr>
          <w:fldChar w:fldCharType="separate"/>
        </w:r>
        <w:r>
          <w:rPr>
            <w:webHidden/>
          </w:rPr>
          <w:t>4</w:t>
        </w:r>
        <w:r>
          <w:rPr>
            <w:webHidden/>
          </w:rPr>
          <w:fldChar w:fldCharType="end"/>
        </w:r>
      </w:hyperlink>
    </w:p>
    <w:p w14:paraId="37E83280" w14:textId="77777777" w:rsidR="00976407" w:rsidRDefault="00976407">
      <w:pPr>
        <w:pStyle w:val="TOC2"/>
        <w:rPr>
          <w:rFonts w:asciiTheme="minorHAnsi" w:eastAsiaTheme="minorEastAsia" w:hAnsiTheme="minorHAnsi" w:cstheme="minorBidi"/>
          <w:szCs w:val="22"/>
          <w:lang w:val="de-CH" w:eastAsia="de-CH"/>
        </w:rPr>
      </w:pPr>
      <w:hyperlink w:anchor="_Toc13755301" w:history="1">
        <w:r w:rsidRPr="001E61EC">
          <w:rPr>
            <w:rStyle w:val="Hyperlink"/>
          </w:rPr>
          <w:t>2.1</w:t>
        </w:r>
        <w:r>
          <w:rPr>
            <w:rFonts w:asciiTheme="minorHAnsi" w:eastAsiaTheme="minorEastAsia" w:hAnsiTheme="minorHAnsi" w:cstheme="minorBidi"/>
            <w:szCs w:val="22"/>
            <w:lang w:val="de-CH" w:eastAsia="de-CH"/>
          </w:rPr>
          <w:tab/>
        </w:r>
        <w:r w:rsidRPr="001E61EC">
          <w:rPr>
            <w:rStyle w:val="Hyperlink"/>
          </w:rPr>
          <w:t>Modelling approach</w:t>
        </w:r>
        <w:r>
          <w:rPr>
            <w:webHidden/>
          </w:rPr>
          <w:tab/>
        </w:r>
        <w:r>
          <w:rPr>
            <w:webHidden/>
          </w:rPr>
          <w:fldChar w:fldCharType="begin"/>
        </w:r>
        <w:r>
          <w:rPr>
            <w:webHidden/>
          </w:rPr>
          <w:instrText xml:space="preserve"> PAGEREF _Toc13755301 \h </w:instrText>
        </w:r>
        <w:r>
          <w:rPr>
            <w:webHidden/>
          </w:rPr>
        </w:r>
        <w:r>
          <w:rPr>
            <w:webHidden/>
          </w:rPr>
          <w:fldChar w:fldCharType="separate"/>
        </w:r>
        <w:r>
          <w:rPr>
            <w:webHidden/>
          </w:rPr>
          <w:t>4</w:t>
        </w:r>
        <w:r>
          <w:rPr>
            <w:webHidden/>
          </w:rPr>
          <w:fldChar w:fldCharType="end"/>
        </w:r>
      </w:hyperlink>
    </w:p>
    <w:p w14:paraId="61E63A5B" w14:textId="77777777" w:rsidR="00976407" w:rsidRDefault="00976407">
      <w:pPr>
        <w:pStyle w:val="TOC1"/>
        <w:rPr>
          <w:rFonts w:asciiTheme="minorHAnsi" w:eastAsiaTheme="minorEastAsia" w:hAnsiTheme="minorHAnsi" w:cstheme="minorBidi"/>
          <w:szCs w:val="22"/>
          <w:lang w:val="de-CH" w:eastAsia="de-CH"/>
        </w:rPr>
      </w:pPr>
      <w:hyperlink w:anchor="_Toc13755302" w:history="1">
        <w:r w:rsidRPr="001E61EC">
          <w:rPr>
            <w:rStyle w:val="Hyperlink"/>
          </w:rPr>
          <w:t>3</w:t>
        </w:r>
        <w:r>
          <w:rPr>
            <w:rFonts w:asciiTheme="minorHAnsi" w:eastAsiaTheme="minorEastAsia" w:hAnsiTheme="minorHAnsi" w:cstheme="minorBidi"/>
            <w:szCs w:val="22"/>
            <w:lang w:val="de-CH" w:eastAsia="de-CH"/>
          </w:rPr>
          <w:tab/>
        </w:r>
        <w:r w:rsidRPr="001E61EC">
          <w:rPr>
            <w:rStyle w:val="Hyperlink"/>
          </w:rPr>
          <w:t>MODEL CONCEPTS – WIGOS METADATA RECORD</w:t>
        </w:r>
        <w:r>
          <w:rPr>
            <w:webHidden/>
          </w:rPr>
          <w:tab/>
        </w:r>
        <w:r>
          <w:rPr>
            <w:webHidden/>
          </w:rPr>
          <w:fldChar w:fldCharType="begin"/>
        </w:r>
        <w:r>
          <w:rPr>
            <w:webHidden/>
          </w:rPr>
          <w:instrText xml:space="preserve"> PAGEREF _Toc13755302 \h </w:instrText>
        </w:r>
        <w:r>
          <w:rPr>
            <w:webHidden/>
          </w:rPr>
        </w:r>
        <w:r>
          <w:rPr>
            <w:webHidden/>
          </w:rPr>
          <w:fldChar w:fldCharType="separate"/>
        </w:r>
        <w:r>
          <w:rPr>
            <w:webHidden/>
          </w:rPr>
          <w:t>5</w:t>
        </w:r>
        <w:r>
          <w:rPr>
            <w:webHidden/>
          </w:rPr>
          <w:fldChar w:fldCharType="end"/>
        </w:r>
      </w:hyperlink>
    </w:p>
    <w:p w14:paraId="58599770" w14:textId="77777777" w:rsidR="00976407" w:rsidRDefault="00976407">
      <w:pPr>
        <w:pStyle w:val="TOC2"/>
        <w:rPr>
          <w:rFonts w:asciiTheme="minorHAnsi" w:eastAsiaTheme="minorEastAsia" w:hAnsiTheme="minorHAnsi" w:cstheme="minorBidi"/>
          <w:szCs w:val="22"/>
          <w:lang w:val="de-CH" w:eastAsia="de-CH"/>
        </w:rPr>
      </w:pPr>
      <w:hyperlink w:anchor="_Toc13755303" w:history="1">
        <w:r w:rsidRPr="001E61EC">
          <w:rPr>
            <w:rStyle w:val="Hyperlink"/>
          </w:rPr>
          <w:t>3.1</w:t>
        </w:r>
        <w:r>
          <w:rPr>
            <w:rFonts w:asciiTheme="minorHAnsi" w:eastAsiaTheme="minorEastAsia" w:hAnsiTheme="minorHAnsi" w:cstheme="minorBidi"/>
            <w:szCs w:val="22"/>
            <w:lang w:val="de-CH" w:eastAsia="de-CH"/>
          </w:rPr>
          <w:tab/>
        </w:r>
        <w:r w:rsidRPr="001E61EC">
          <w:rPr>
            <w:rStyle w:val="Hyperlink"/>
          </w:rPr>
          <w:t>WIGOSMetadataRecord</w:t>
        </w:r>
        <w:r>
          <w:rPr>
            <w:webHidden/>
          </w:rPr>
          <w:tab/>
        </w:r>
        <w:r>
          <w:rPr>
            <w:webHidden/>
          </w:rPr>
          <w:fldChar w:fldCharType="begin"/>
        </w:r>
        <w:r>
          <w:rPr>
            <w:webHidden/>
          </w:rPr>
          <w:instrText xml:space="preserve"> PAGEREF _Toc13755303 \h </w:instrText>
        </w:r>
        <w:r>
          <w:rPr>
            <w:webHidden/>
          </w:rPr>
        </w:r>
        <w:r>
          <w:rPr>
            <w:webHidden/>
          </w:rPr>
          <w:fldChar w:fldCharType="separate"/>
        </w:r>
        <w:r>
          <w:rPr>
            <w:webHidden/>
          </w:rPr>
          <w:t>5</w:t>
        </w:r>
        <w:r>
          <w:rPr>
            <w:webHidden/>
          </w:rPr>
          <w:fldChar w:fldCharType="end"/>
        </w:r>
      </w:hyperlink>
    </w:p>
    <w:p w14:paraId="0013907D" w14:textId="77777777" w:rsidR="00976407" w:rsidRDefault="00976407">
      <w:pPr>
        <w:pStyle w:val="TOC2"/>
        <w:rPr>
          <w:rFonts w:asciiTheme="minorHAnsi" w:eastAsiaTheme="minorEastAsia" w:hAnsiTheme="minorHAnsi" w:cstheme="minorBidi"/>
          <w:szCs w:val="22"/>
          <w:lang w:val="de-CH" w:eastAsia="de-CH"/>
        </w:rPr>
      </w:pPr>
      <w:hyperlink w:anchor="_Toc13755304" w:history="1">
        <w:r w:rsidRPr="001E61EC">
          <w:rPr>
            <w:rStyle w:val="Hyperlink"/>
          </w:rPr>
          <w:t>3.2</w:t>
        </w:r>
        <w:r>
          <w:rPr>
            <w:rFonts w:asciiTheme="minorHAnsi" w:eastAsiaTheme="minorEastAsia" w:hAnsiTheme="minorHAnsi" w:cstheme="minorBidi"/>
            <w:szCs w:val="22"/>
            <w:lang w:val="de-CH" w:eastAsia="de-CH"/>
          </w:rPr>
          <w:tab/>
        </w:r>
        <w:r w:rsidRPr="001E61EC">
          <w:rPr>
            <w:rStyle w:val="Hyperlink"/>
          </w:rPr>
          <w:t>Header</w:t>
        </w:r>
        <w:r>
          <w:rPr>
            <w:webHidden/>
          </w:rPr>
          <w:tab/>
        </w:r>
        <w:r>
          <w:rPr>
            <w:webHidden/>
          </w:rPr>
          <w:fldChar w:fldCharType="begin"/>
        </w:r>
        <w:r>
          <w:rPr>
            <w:webHidden/>
          </w:rPr>
          <w:instrText xml:space="preserve"> PAGEREF _Toc13755304 \h </w:instrText>
        </w:r>
        <w:r>
          <w:rPr>
            <w:webHidden/>
          </w:rPr>
        </w:r>
        <w:r>
          <w:rPr>
            <w:webHidden/>
          </w:rPr>
          <w:fldChar w:fldCharType="separate"/>
        </w:r>
        <w:r>
          <w:rPr>
            <w:webHidden/>
          </w:rPr>
          <w:t>6</w:t>
        </w:r>
        <w:r>
          <w:rPr>
            <w:webHidden/>
          </w:rPr>
          <w:fldChar w:fldCharType="end"/>
        </w:r>
      </w:hyperlink>
    </w:p>
    <w:p w14:paraId="099AB500" w14:textId="77777777" w:rsidR="00976407" w:rsidRDefault="00976407">
      <w:pPr>
        <w:pStyle w:val="TOC1"/>
        <w:rPr>
          <w:rFonts w:asciiTheme="minorHAnsi" w:eastAsiaTheme="minorEastAsia" w:hAnsiTheme="minorHAnsi" w:cstheme="minorBidi"/>
          <w:szCs w:val="22"/>
          <w:lang w:val="de-CH" w:eastAsia="de-CH"/>
        </w:rPr>
      </w:pPr>
      <w:hyperlink w:anchor="_Toc13755305" w:history="1">
        <w:r w:rsidRPr="001E61EC">
          <w:rPr>
            <w:rStyle w:val="Hyperlink"/>
          </w:rPr>
          <w:t>4</w:t>
        </w:r>
        <w:r>
          <w:rPr>
            <w:rFonts w:asciiTheme="minorHAnsi" w:eastAsiaTheme="minorEastAsia" w:hAnsiTheme="minorHAnsi" w:cstheme="minorBidi"/>
            <w:szCs w:val="22"/>
            <w:lang w:val="de-CH" w:eastAsia="de-CH"/>
          </w:rPr>
          <w:tab/>
        </w:r>
        <w:r w:rsidRPr="001E61EC">
          <w:rPr>
            <w:rStyle w:val="Hyperlink"/>
          </w:rPr>
          <w:t>MODEL CONCEPTS – EQUIPMENT AND OBSERVING FACILITIES</w:t>
        </w:r>
        <w:r>
          <w:rPr>
            <w:webHidden/>
          </w:rPr>
          <w:tab/>
        </w:r>
        <w:r>
          <w:rPr>
            <w:webHidden/>
          </w:rPr>
          <w:fldChar w:fldCharType="begin"/>
        </w:r>
        <w:r>
          <w:rPr>
            <w:webHidden/>
          </w:rPr>
          <w:instrText xml:space="preserve"> PAGEREF _Toc13755305 \h </w:instrText>
        </w:r>
        <w:r>
          <w:rPr>
            <w:webHidden/>
          </w:rPr>
        </w:r>
        <w:r>
          <w:rPr>
            <w:webHidden/>
          </w:rPr>
          <w:fldChar w:fldCharType="separate"/>
        </w:r>
        <w:r>
          <w:rPr>
            <w:webHidden/>
          </w:rPr>
          <w:t>7</w:t>
        </w:r>
        <w:r>
          <w:rPr>
            <w:webHidden/>
          </w:rPr>
          <w:fldChar w:fldCharType="end"/>
        </w:r>
      </w:hyperlink>
    </w:p>
    <w:p w14:paraId="0F1E6D36" w14:textId="77777777" w:rsidR="00976407" w:rsidRDefault="00976407">
      <w:pPr>
        <w:pStyle w:val="TOC2"/>
        <w:rPr>
          <w:rFonts w:asciiTheme="minorHAnsi" w:eastAsiaTheme="minorEastAsia" w:hAnsiTheme="minorHAnsi" w:cstheme="minorBidi"/>
          <w:szCs w:val="22"/>
          <w:lang w:val="de-CH" w:eastAsia="de-CH"/>
        </w:rPr>
      </w:pPr>
      <w:hyperlink w:anchor="_Toc13755306" w:history="1">
        <w:r w:rsidRPr="001E61EC">
          <w:rPr>
            <w:rStyle w:val="Hyperlink"/>
          </w:rPr>
          <w:t>4.1</w:t>
        </w:r>
        <w:r>
          <w:rPr>
            <w:rFonts w:asciiTheme="minorHAnsi" w:eastAsiaTheme="minorEastAsia" w:hAnsiTheme="minorHAnsi" w:cstheme="minorBidi"/>
            <w:szCs w:val="22"/>
            <w:lang w:val="de-CH" w:eastAsia="de-CH"/>
          </w:rPr>
          <w:tab/>
        </w:r>
        <w:r w:rsidRPr="001E61EC">
          <w:rPr>
            <w:rStyle w:val="Hyperlink"/>
          </w:rPr>
          <w:t>Overview of Equipment and Observing Facilities</w:t>
        </w:r>
        <w:r>
          <w:rPr>
            <w:webHidden/>
          </w:rPr>
          <w:tab/>
        </w:r>
        <w:r>
          <w:rPr>
            <w:webHidden/>
          </w:rPr>
          <w:fldChar w:fldCharType="begin"/>
        </w:r>
        <w:r>
          <w:rPr>
            <w:webHidden/>
          </w:rPr>
          <w:instrText xml:space="preserve"> PAGEREF _Toc13755306 \h </w:instrText>
        </w:r>
        <w:r>
          <w:rPr>
            <w:webHidden/>
          </w:rPr>
        </w:r>
        <w:r>
          <w:rPr>
            <w:webHidden/>
          </w:rPr>
          <w:fldChar w:fldCharType="separate"/>
        </w:r>
        <w:r>
          <w:rPr>
            <w:webHidden/>
          </w:rPr>
          <w:t>7</w:t>
        </w:r>
        <w:r>
          <w:rPr>
            <w:webHidden/>
          </w:rPr>
          <w:fldChar w:fldCharType="end"/>
        </w:r>
      </w:hyperlink>
    </w:p>
    <w:p w14:paraId="1D507832" w14:textId="77777777" w:rsidR="00976407" w:rsidRDefault="00976407">
      <w:pPr>
        <w:pStyle w:val="TOC2"/>
        <w:rPr>
          <w:rFonts w:asciiTheme="minorHAnsi" w:eastAsiaTheme="minorEastAsia" w:hAnsiTheme="minorHAnsi" w:cstheme="minorBidi"/>
          <w:szCs w:val="22"/>
          <w:lang w:val="de-CH" w:eastAsia="de-CH"/>
        </w:rPr>
      </w:pPr>
      <w:hyperlink w:anchor="_Toc13755307" w:history="1">
        <w:r w:rsidRPr="001E61EC">
          <w:rPr>
            <w:rStyle w:val="Hyperlink"/>
          </w:rPr>
          <w:t>4.2</w:t>
        </w:r>
        <w:r>
          <w:rPr>
            <w:rFonts w:asciiTheme="minorHAnsi" w:eastAsiaTheme="minorEastAsia" w:hAnsiTheme="minorHAnsi" w:cstheme="minorBidi"/>
            <w:szCs w:val="22"/>
            <w:lang w:val="de-CH" w:eastAsia="de-CH"/>
          </w:rPr>
          <w:tab/>
        </w:r>
        <w:r w:rsidRPr="001E61EC">
          <w:rPr>
            <w:rStyle w:val="Hyperlink"/>
          </w:rPr>
          <w:t>AbstractEnvironmentalMonitoringFacility</w:t>
        </w:r>
        <w:r>
          <w:rPr>
            <w:webHidden/>
          </w:rPr>
          <w:tab/>
        </w:r>
        <w:r>
          <w:rPr>
            <w:webHidden/>
          </w:rPr>
          <w:fldChar w:fldCharType="begin"/>
        </w:r>
        <w:r>
          <w:rPr>
            <w:webHidden/>
          </w:rPr>
          <w:instrText xml:space="preserve"> PAGEREF _Toc13755307 \h </w:instrText>
        </w:r>
        <w:r>
          <w:rPr>
            <w:webHidden/>
          </w:rPr>
        </w:r>
        <w:r>
          <w:rPr>
            <w:webHidden/>
          </w:rPr>
          <w:fldChar w:fldCharType="separate"/>
        </w:r>
        <w:r>
          <w:rPr>
            <w:webHidden/>
          </w:rPr>
          <w:t>8</w:t>
        </w:r>
        <w:r>
          <w:rPr>
            <w:webHidden/>
          </w:rPr>
          <w:fldChar w:fldCharType="end"/>
        </w:r>
      </w:hyperlink>
    </w:p>
    <w:p w14:paraId="331FD3B3" w14:textId="77777777" w:rsidR="00976407" w:rsidRDefault="00976407">
      <w:pPr>
        <w:pStyle w:val="TOC2"/>
        <w:rPr>
          <w:rFonts w:asciiTheme="minorHAnsi" w:eastAsiaTheme="minorEastAsia" w:hAnsiTheme="minorHAnsi" w:cstheme="minorBidi"/>
          <w:szCs w:val="22"/>
          <w:lang w:val="de-CH" w:eastAsia="de-CH"/>
        </w:rPr>
      </w:pPr>
      <w:hyperlink w:anchor="_Toc13755308" w:history="1">
        <w:r w:rsidRPr="001E61EC">
          <w:rPr>
            <w:rStyle w:val="Hyperlink"/>
          </w:rPr>
          <w:t>4.3</w:t>
        </w:r>
        <w:r>
          <w:rPr>
            <w:rFonts w:asciiTheme="minorHAnsi" w:eastAsiaTheme="minorEastAsia" w:hAnsiTheme="minorHAnsi" w:cstheme="minorBidi"/>
            <w:szCs w:val="22"/>
            <w:lang w:val="de-CH" w:eastAsia="de-CH"/>
          </w:rPr>
          <w:tab/>
        </w:r>
        <w:r w:rsidRPr="001E61EC">
          <w:rPr>
            <w:rStyle w:val="Hyperlink"/>
          </w:rPr>
          <w:t>ObservingFacility</w:t>
        </w:r>
        <w:r>
          <w:rPr>
            <w:webHidden/>
          </w:rPr>
          <w:tab/>
        </w:r>
        <w:r>
          <w:rPr>
            <w:webHidden/>
          </w:rPr>
          <w:fldChar w:fldCharType="begin"/>
        </w:r>
        <w:r>
          <w:rPr>
            <w:webHidden/>
          </w:rPr>
          <w:instrText xml:space="preserve"> PAGEREF _Toc13755308 \h </w:instrText>
        </w:r>
        <w:r>
          <w:rPr>
            <w:webHidden/>
          </w:rPr>
        </w:r>
        <w:r>
          <w:rPr>
            <w:webHidden/>
          </w:rPr>
          <w:fldChar w:fldCharType="separate"/>
        </w:r>
        <w:r>
          <w:rPr>
            <w:webHidden/>
          </w:rPr>
          <w:t>10</w:t>
        </w:r>
        <w:r>
          <w:rPr>
            <w:webHidden/>
          </w:rPr>
          <w:fldChar w:fldCharType="end"/>
        </w:r>
      </w:hyperlink>
    </w:p>
    <w:p w14:paraId="670950E8" w14:textId="77777777" w:rsidR="00976407" w:rsidRDefault="00976407">
      <w:pPr>
        <w:pStyle w:val="TOC2"/>
        <w:rPr>
          <w:rFonts w:asciiTheme="minorHAnsi" w:eastAsiaTheme="minorEastAsia" w:hAnsiTheme="minorHAnsi" w:cstheme="minorBidi"/>
          <w:szCs w:val="22"/>
          <w:lang w:val="de-CH" w:eastAsia="de-CH"/>
        </w:rPr>
      </w:pPr>
      <w:hyperlink w:anchor="_Toc13755309" w:history="1">
        <w:r w:rsidRPr="001E61EC">
          <w:rPr>
            <w:rStyle w:val="Hyperlink"/>
          </w:rPr>
          <w:t>4.4</w:t>
        </w:r>
        <w:r>
          <w:rPr>
            <w:rFonts w:asciiTheme="minorHAnsi" w:eastAsiaTheme="minorEastAsia" w:hAnsiTheme="minorHAnsi" w:cstheme="minorBidi"/>
            <w:szCs w:val="22"/>
            <w:lang w:val="de-CH" w:eastAsia="de-CH"/>
          </w:rPr>
          <w:tab/>
        </w:r>
        <w:r w:rsidRPr="001E61EC">
          <w:rPr>
            <w:rStyle w:val="Hyperlink"/>
          </w:rPr>
          <w:t>FacilitySet</w:t>
        </w:r>
        <w:r>
          <w:rPr>
            <w:webHidden/>
          </w:rPr>
          <w:tab/>
        </w:r>
        <w:r>
          <w:rPr>
            <w:webHidden/>
          </w:rPr>
          <w:fldChar w:fldCharType="begin"/>
        </w:r>
        <w:r>
          <w:rPr>
            <w:webHidden/>
          </w:rPr>
          <w:instrText xml:space="preserve"> PAGEREF _Toc13755309 \h </w:instrText>
        </w:r>
        <w:r>
          <w:rPr>
            <w:webHidden/>
          </w:rPr>
        </w:r>
        <w:r>
          <w:rPr>
            <w:webHidden/>
          </w:rPr>
          <w:fldChar w:fldCharType="separate"/>
        </w:r>
        <w:r>
          <w:rPr>
            <w:webHidden/>
          </w:rPr>
          <w:t>14</w:t>
        </w:r>
        <w:r>
          <w:rPr>
            <w:webHidden/>
          </w:rPr>
          <w:fldChar w:fldCharType="end"/>
        </w:r>
      </w:hyperlink>
    </w:p>
    <w:p w14:paraId="6B71B26D" w14:textId="77777777" w:rsidR="00976407" w:rsidRDefault="00976407">
      <w:pPr>
        <w:pStyle w:val="TOC2"/>
        <w:rPr>
          <w:rFonts w:asciiTheme="minorHAnsi" w:eastAsiaTheme="minorEastAsia" w:hAnsiTheme="minorHAnsi" w:cstheme="minorBidi"/>
          <w:szCs w:val="22"/>
          <w:lang w:val="de-CH" w:eastAsia="de-CH"/>
        </w:rPr>
      </w:pPr>
      <w:hyperlink w:anchor="_Toc13755310" w:history="1">
        <w:r w:rsidRPr="001E61EC">
          <w:rPr>
            <w:rStyle w:val="Hyperlink"/>
          </w:rPr>
          <w:t>4.5</w:t>
        </w:r>
        <w:r>
          <w:rPr>
            <w:rFonts w:asciiTheme="minorHAnsi" w:eastAsiaTheme="minorEastAsia" w:hAnsiTheme="minorHAnsi" w:cstheme="minorBidi"/>
            <w:szCs w:val="22"/>
            <w:lang w:val="de-CH" w:eastAsia="de-CH"/>
          </w:rPr>
          <w:tab/>
        </w:r>
        <w:r w:rsidRPr="001E61EC">
          <w:rPr>
            <w:rStyle w:val="Hyperlink"/>
          </w:rPr>
          <w:t>Equipment</w:t>
        </w:r>
        <w:r>
          <w:rPr>
            <w:webHidden/>
          </w:rPr>
          <w:tab/>
        </w:r>
        <w:r>
          <w:rPr>
            <w:webHidden/>
          </w:rPr>
          <w:fldChar w:fldCharType="begin"/>
        </w:r>
        <w:r>
          <w:rPr>
            <w:webHidden/>
          </w:rPr>
          <w:instrText xml:space="preserve"> PAGEREF _Toc13755310 \h </w:instrText>
        </w:r>
        <w:r>
          <w:rPr>
            <w:webHidden/>
          </w:rPr>
        </w:r>
        <w:r>
          <w:rPr>
            <w:webHidden/>
          </w:rPr>
          <w:fldChar w:fldCharType="separate"/>
        </w:r>
        <w:r>
          <w:rPr>
            <w:webHidden/>
          </w:rPr>
          <w:t>14</w:t>
        </w:r>
        <w:r>
          <w:rPr>
            <w:webHidden/>
          </w:rPr>
          <w:fldChar w:fldCharType="end"/>
        </w:r>
      </w:hyperlink>
    </w:p>
    <w:p w14:paraId="03D6F58A" w14:textId="77777777" w:rsidR="00976407" w:rsidRDefault="00976407">
      <w:pPr>
        <w:pStyle w:val="TOC2"/>
        <w:rPr>
          <w:rFonts w:asciiTheme="minorHAnsi" w:eastAsiaTheme="minorEastAsia" w:hAnsiTheme="minorHAnsi" w:cstheme="minorBidi"/>
          <w:szCs w:val="22"/>
          <w:lang w:val="de-CH" w:eastAsia="de-CH"/>
        </w:rPr>
      </w:pPr>
      <w:hyperlink w:anchor="_Toc13755311" w:history="1">
        <w:r w:rsidRPr="001E61EC">
          <w:rPr>
            <w:rStyle w:val="Hyperlink"/>
          </w:rPr>
          <w:t>4.6</w:t>
        </w:r>
        <w:r>
          <w:rPr>
            <w:rFonts w:asciiTheme="minorHAnsi" w:eastAsiaTheme="minorEastAsia" w:hAnsiTheme="minorHAnsi" w:cstheme="minorBidi"/>
            <w:szCs w:val="22"/>
            <w:lang w:val="de-CH" w:eastAsia="de-CH"/>
          </w:rPr>
          <w:tab/>
        </w:r>
        <w:r w:rsidRPr="001E61EC">
          <w:rPr>
            <w:rStyle w:val="Hyperlink"/>
          </w:rPr>
          <w:t>Frequencies</w:t>
        </w:r>
        <w:r>
          <w:rPr>
            <w:webHidden/>
          </w:rPr>
          <w:tab/>
        </w:r>
        <w:r>
          <w:rPr>
            <w:webHidden/>
          </w:rPr>
          <w:fldChar w:fldCharType="begin"/>
        </w:r>
        <w:r>
          <w:rPr>
            <w:webHidden/>
          </w:rPr>
          <w:instrText xml:space="preserve"> PAGEREF _Toc13755311 \h </w:instrText>
        </w:r>
        <w:r>
          <w:rPr>
            <w:webHidden/>
          </w:rPr>
        </w:r>
        <w:r>
          <w:rPr>
            <w:webHidden/>
          </w:rPr>
          <w:fldChar w:fldCharType="separate"/>
        </w:r>
        <w:r>
          <w:rPr>
            <w:webHidden/>
          </w:rPr>
          <w:t>15</w:t>
        </w:r>
        <w:r>
          <w:rPr>
            <w:webHidden/>
          </w:rPr>
          <w:fldChar w:fldCharType="end"/>
        </w:r>
      </w:hyperlink>
    </w:p>
    <w:p w14:paraId="68965EDC" w14:textId="77777777" w:rsidR="00976407" w:rsidRDefault="00976407">
      <w:pPr>
        <w:pStyle w:val="TOC1"/>
        <w:rPr>
          <w:rFonts w:asciiTheme="minorHAnsi" w:eastAsiaTheme="minorEastAsia" w:hAnsiTheme="minorHAnsi" w:cstheme="minorBidi"/>
          <w:szCs w:val="22"/>
          <w:lang w:val="de-CH" w:eastAsia="de-CH"/>
        </w:rPr>
      </w:pPr>
      <w:hyperlink w:anchor="_Toc13755312" w:history="1">
        <w:r w:rsidRPr="001E61EC">
          <w:rPr>
            <w:rStyle w:val="Hyperlink"/>
          </w:rPr>
          <w:t>5</w:t>
        </w:r>
        <w:r>
          <w:rPr>
            <w:rFonts w:asciiTheme="minorHAnsi" w:eastAsiaTheme="minorEastAsia" w:hAnsiTheme="minorHAnsi" w:cstheme="minorBidi"/>
            <w:szCs w:val="22"/>
            <w:lang w:val="de-CH" w:eastAsia="de-CH"/>
          </w:rPr>
          <w:tab/>
        </w:r>
        <w:r w:rsidRPr="001E61EC">
          <w:rPr>
            <w:rStyle w:val="Hyperlink"/>
          </w:rPr>
          <w:t>MODEL CONCEPTS – LOGS AND LOG ENTRIES</w:t>
        </w:r>
        <w:r>
          <w:rPr>
            <w:webHidden/>
          </w:rPr>
          <w:tab/>
        </w:r>
        <w:r>
          <w:rPr>
            <w:webHidden/>
          </w:rPr>
          <w:fldChar w:fldCharType="begin"/>
        </w:r>
        <w:r>
          <w:rPr>
            <w:webHidden/>
          </w:rPr>
          <w:instrText xml:space="preserve"> PAGEREF _Toc13755312 \h </w:instrText>
        </w:r>
        <w:r>
          <w:rPr>
            <w:webHidden/>
          </w:rPr>
        </w:r>
        <w:r>
          <w:rPr>
            <w:webHidden/>
          </w:rPr>
          <w:fldChar w:fldCharType="separate"/>
        </w:r>
        <w:r>
          <w:rPr>
            <w:webHidden/>
          </w:rPr>
          <w:t>16</w:t>
        </w:r>
        <w:r>
          <w:rPr>
            <w:webHidden/>
          </w:rPr>
          <w:fldChar w:fldCharType="end"/>
        </w:r>
      </w:hyperlink>
    </w:p>
    <w:p w14:paraId="6BC212CF" w14:textId="77777777" w:rsidR="00976407" w:rsidRDefault="00976407">
      <w:pPr>
        <w:pStyle w:val="TOC2"/>
        <w:rPr>
          <w:rFonts w:asciiTheme="minorHAnsi" w:eastAsiaTheme="minorEastAsia" w:hAnsiTheme="minorHAnsi" w:cstheme="minorBidi"/>
          <w:szCs w:val="22"/>
          <w:lang w:val="de-CH" w:eastAsia="de-CH"/>
        </w:rPr>
      </w:pPr>
      <w:hyperlink w:anchor="_Toc13755313" w:history="1">
        <w:r w:rsidRPr="001E61EC">
          <w:rPr>
            <w:rStyle w:val="Hyperlink"/>
          </w:rPr>
          <w:t>5.2</w:t>
        </w:r>
        <w:r>
          <w:rPr>
            <w:rFonts w:asciiTheme="minorHAnsi" w:eastAsiaTheme="minorEastAsia" w:hAnsiTheme="minorHAnsi" w:cstheme="minorBidi"/>
            <w:szCs w:val="22"/>
            <w:lang w:val="de-CH" w:eastAsia="de-CH"/>
          </w:rPr>
          <w:tab/>
        </w:r>
        <w:r w:rsidRPr="001E61EC">
          <w:rPr>
            <w:rStyle w:val="Hyperlink"/>
          </w:rPr>
          <w:t>Log</w:t>
        </w:r>
        <w:r>
          <w:rPr>
            <w:webHidden/>
          </w:rPr>
          <w:tab/>
        </w:r>
        <w:r>
          <w:rPr>
            <w:webHidden/>
          </w:rPr>
          <w:fldChar w:fldCharType="begin"/>
        </w:r>
        <w:r>
          <w:rPr>
            <w:webHidden/>
          </w:rPr>
          <w:instrText xml:space="preserve"> PAGEREF _Toc13755313 \h </w:instrText>
        </w:r>
        <w:r>
          <w:rPr>
            <w:webHidden/>
          </w:rPr>
        </w:r>
        <w:r>
          <w:rPr>
            <w:webHidden/>
          </w:rPr>
          <w:fldChar w:fldCharType="separate"/>
        </w:r>
        <w:r>
          <w:rPr>
            <w:webHidden/>
          </w:rPr>
          <w:t>16</w:t>
        </w:r>
        <w:r>
          <w:rPr>
            <w:webHidden/>
          </w:rPr>
          <w:fldChar w:fldCharType="end"/>
        </w:r>
      </w:hyperlink>
    </w:p>
    <w:p w14:paraId="0F5876D4" w14:textId="77777777" w:rsidR="00976407" w:rsidRDefault="00976407">
      <w:pPr>
        <w:pStyle w:val="TOC2"/>
        <w:rPr>
          <w:rFonts w:asciiTheme="minorHAnsi" w:eastAsiaTheme="minorEastAsia" w:hAnsiTheme="minorHAnsi" w:cstheme="minorBidi"/>
          <w:szCs w:val="22"/>
          <w:lang w:val="de-CH" w:eastAsia="de-CH"/>
        </w:rPr>
      </w:pPr>
      <w:hyperlink w:anchor="_Toc13755314" w:history="1">
        <w:r w:rsidRPr="001E61EC">
          <w:rPr>
            <w:rStyle w:val="Hyperlink"/>
          </w:rPr>
          <w:t>5.3</w:t>
        </w:r>
        <w:r>
          <w:rPr>
            <w:rFonts w:asciiTheme="minorHAnsi" w:eastAsiaTheme="minorEastAsia" w:hAnsiTheme="minorHAnsi" w:cstheme="minorBidi"/>
            <w:szCs w:val="22"/>
            <w:lang w:val="de-CH" w:eastAsia="de-CH"/>
          </w:rPr>
          <w:tab/>
        </w:r>
        <w:r w:rsidRPr="001E61EC">
          <w:rPr>
            <w:rStyle w:val="Hyperlink"/>
          </w:rPr>
          <w:t>LogEntry</w:t>
        </w:r>
        <w:r>
          <w:rPr>
            <w:webHidden/>
          </w:rPr>
          <w:tab/>
        </w:r>
        <w:r>
          <w:rPr>
            <w:webHidden/>
          </w:rPr>
          <w:fldChar w:fldCharType="begin"/>
        </w:r>
        <w:r>
          <w:rPr>
            <w:webHidden/>
          </w:rPr>
          <w:instrText xml:space="preserve"> PAGEREF _Toc13755314 \h </w:instrText>
        </w:r>
        <w:r>
          <w:rPr>
            <w:webHidden/>
          </w:rPr>
        </w:r>
        <w:r>
          <w:rPr>
            <w:webHidden/>
          </w:rPr>
          <w:fldChar w:fldCharType="separate"/>
        </w:r>
        <w:r>
          <w:rPr>
            <w:webHidden/>
          </w:rPr>
          <w:t>17</w:t>
        </w:r>
        <w:r>
          <w:rPr>
            <w:webHidden/>
          </w:rPr>
          <w:fldChar w:fldCharType="end"/>
        </w:r>
      </w:hyperlink>
    </w:p>
    <w:p w14:paraId="4FD35E95" w14:textId="77777777" w:rsidR="00976407" w:rsidRDefault="00976407">
      <w:pPr>
        <w:pStyle w:val="TOC2"/>
        <w:rPr>
          <w:rFonts w:asciiTheme="minorHAnsi" w:eastAsiaTheme="minorEastAsia" w:hAnsiTheme="minorHAnsi" w:cstheme="minorBidi"/>
          <w:szCs w:val="22"/>
          <w:lang w:val="de-CH" w:eastAsia="de-CH"/>
        </w:rPr>
      </w:pPr>
      <w:hyperlink w:anchor="_Toc13755315" w:history="1">
        <w:r w:rsidRPr="001E61EC">
          <w:rPr>
            <w:rStyle w:val="Hyperlink"/>
          </w:rPr>
          <w:t>5.4</w:t>
        </w:r>
        <w:r>
          <w:rPr>
            <w:rFonts w:asciiTheme="minorHAnsi" w:eastAsiaTheme="minorEastAsia" w:hAnsiTheme="minorHAnsi" w:cstheme="minorBidi"/>
            <w:szCs w:val="22"/>
            <w:lang w:val="de-CH" w:eastAsia="de-CH"/>
          </w:rPr>
          <w:tab/>
        </w:r>
        <w:r w:rsidRPr="001E61EC">
          <w:rPr>
            <w:rStyle w:val="Hyperlink"/>
          </w:rPr>
          <w:t>EquipmentLog</w:t>
        </w:r>
        <w:r>
          <w:rPr>
            <w:webHidden/>
          </w:rPr>
          <w:tab/>
        </w:r>
        <w:r>
          <w:rPr>
            <w:webHidden/>
          </w:rPr>
          <w:fldChar w:fldCharType="begin"/>
        </w:r>
        <w:r>
          <w:rPr>
            <w:webHidden/>
          </w:rPr>
          <w:instrText xml:space="preserve"> PAGEREF _Toc13755315 \h </w:instrText>
        </w:r>
        <w:r>
          <w:rPr>
            <w:webHidden/>
          </w:rPr>
        </w:r>
        <w:r>
          <w:rPr>
            <w:webHidden/>
          </w:rPr>
          <w:fldChar w:fldCharType="separate"/>
        </w:r>
        <w:r>
          <w:rPr>
            <w:webHidden/>
          </w:rPr>
          <w:t>17</w:t>
        </w:r>
        <w:r>
          <w:rPr>
            <w:webHidden/>
          </w:rPr>
          <w:fldChar w:fldCharType="end"/>
        </w:r>
      </w:hyperlink>
    </w:p>
    <w:p w14:paraId="7AE0637A" w14:textId="77777777" w:rsidR="00976407" w:rsidRDefault="00976407">
      <w:pPr>
        <w:pStyle w:val="TOC2"/>
        <w:rPr>
          <w:rFonts w:asciiTheme="minorHAnsi" w:eastAsiaTheme="minorEastAsia" w:hAnsiTheme="minorHAnsi" w:cstheme="minorBidi"/>
          <w:szCs w:val="22"/>
          <w:lang w:val="de-CH" w:eastAsia="de-CH"/>
        </w:rPr>
      </w:pPr>
      <w:hyperlink w:anchor="_Toc13755316" w:history="1">
        <w:r w:rsidRPr="001E61EC">
          <w:rPr>
            <w:rStyle w:val="Hyperlink"/>
          </w:rPr>
          <w:t>5.5</w:t>
        </w:r>
        <w:r>
          <w:rPr>
            <w:rFonts w:asciiTheme="minorHAnsi" w:eastAsiaTheme="minorEastAsia" w:hAnsiTheme="minorHAnsi" w:cstheme="minorBidi"/>
            <w:szCs w:val="22"/>
            <w:lang w:val="de-CH" w:eastAsia="de-CH"/>
          </w:rPr>
          <w:tab/>
        </w:r>
        <w:r w:rsidRPr="001E61EC">
          <w:rPr>
            <w:rStyle w:val="Hyperlink"/>
          </w:rPr>
          <w:t>ControlCheckReport</w:t>
        </w:r>
        <w:r>
          <w:rPr>
            <w:webHidden/>
          </w:rPr>
          <w:tab/>
        </w:r>
        <w:r>
          <w:rPr>
            <w:webHidden/>
          </w:rPr>
          <w:fldChar w:fldCharType="begin"/>
        </w:r>
        <w:r>
          <w:rPr>
            <w:webHidden/>
          </w:rPr>
          <w:instrText xml:space="preserve"> PAGEREF _Toc13755316 \h </w:instrText>
        </w:r>
        <w:r>
          <w:rPr>
            <w:webHidden/>
          </w:rPr>
        </w:r>
        <w:r>
          <w:rPr>
            <w:webHidden/>
          </w:rPr>
          <w:fldChar w:fldCharType="separate"/>
        </w:r>
        <w:r>
          <w:rPr>
            <w:webHidden/>
          </w:rPr>
          <w:t>17</w:t>
        </w:r>
        <w:r>
          <w:rPr>
            <w:webHidden/>
          </w:rPr>
          <w:fldChar w:fldCharType="end"/>
        </w:r>
      </w:hyperlink>
    </w:p>
    <w:p w14:paraId="0D552800" w14:textId="77777777" w:rsidR="00976407" w:rsidRDefault="00976407">
      <w:pPr>
        <w:pStyle w:val="TOC2"/>
        <w:rPr>
          <w:rFonts w:asciiTheme="minorHAnsi" w:eastAsiaTheme="minorEastAsia" w:hAnsiTheme="minorHAnsi" w:cstheme="minorBidi"/>
          <w:szCs w:val="22"/>
          <w:lang w:val="de-CH" w:eastAsia="de-CH"/>
        </w:rPr>
      </w:pPr>
      <w:hyperlink w:anchor="_Toc13755317" w:history="1">
        <w:r w:rsidRPr="001E61EC">
          <w:rPr>
            <w:rStyle w:val="Hyperlink"/>
          </w:rPr>
          <w:t>5.6</w:t>
        </w:r>
        <w:r>
          <w:rPr>
            <w:rFonts w:asciiTheme="minorHAnsi" w:eastAsiaTheme="minorEastAsia" w:hAnsiTheme="minorHAnsi" w:cstheme="minorBidi"/>
            <w:szCs w:val="22"/>
            <w:lang w:val="de-CH" w:eastAsia="de-CH"/>
          </w:rPr>
          <w:tab/>
        </w:r>
        <w:r w:rsidRPr="001E61EC">
          <w:rPr>
            <w:rStyle w:val="Hyperlink"/>
          </w:rPr>
          <w:t>MaintenanceReport</w:t>
        </w:r>
        <w:r>
          <w:rPr>
            <w:webHidden/>
          </w:rPr>
          <w:tab/>
        </w:r>
        <w:r>
          <w:rPr>
            <w:webHidden/>
          </w:rPr>
          <w:fldChar w:fldCharType="begin"/>
        </w:r>
        <w:r>
          <w:rPr>
            <w:webHidden/>
          </w:rPr>
          <w:instrText xml:space="preserve"> PAGEREF _Toc13755317 \h </w:instrText>
        </w:r>
        <w:r>
          <w:rPr>
            <w:webHidden/>
          </w:rPr>
        </w:r>
        <w:r>
          <w:rPr>
            <w:webHidden/>
          </w:rPr>
          <w:fldChar w:fldCharType="separate"/>
        </w:r>
        <w:r>
          <w:rPr>
            <w:webHidden/>
          </w:rPr>
          <w:t>18</w:t>
        </w:r>
        <w:r>
          <w:rPr>
            <w:webHidden/>
          </w:rPr>
          <w:fldChar w:fldCharType="end"/>
        </w:r>
      </w:hyperlink>
    </w:p>
    <w:p w14:paraId="16EC320A" w14:textId="77777777" w:rsidR="00976407" w:rsidRDefault="00976407">
      <w:pPr>
        <w:pStyle w:val="TOC2"/>
        <w:rPr>
          <w:rFonts w:asciiTheme="minorHAnsi" w:eastAsiaTheme="minorEastAsia" w:hAnsiTheme="minorHAnsi" w:cstheme="minorBidi"/>
          <w:szCs w:val="22"/>
          <w:lang w:val="de-CH" w:eastAsia="de-CH"/>
        </w:rPr>
      </w:pPr>
      <w:hyperlink w:anchor="_Toc13755318" w:history="1">
        <w:r w:rsidRPr="001E61EC">
          <w:rPr>
            <w:rStyle w:val="Hyperlink"/>
          </w:rPr>
          <w:t>5.7</w:t>
        </w:r>
        <w:r>
          <w:rPr>
            <w:rFonts w:asciiTheme="minorHAnsi" w:eastAsiaTheme="minorEastAsia" w:hAnsiTheme="minorHAnsi" w:cstheme="minorBidi"/>
            <w:szCs w:val="22"/>
            <w:lang w:val="de-CH" w:eastAsia="de-CH"/>
          </w:rPr>
          <w:tab/>
        </w:r>
        <w:r w:rsidRPr="001E61EC">
          <w:rPr>
            <w:rStyle w:val="Hyperlink"/>
          </w:rPr>
          <w:t>FacilityLog</w:t>
        </w:r>
        <w:r>
          <w:rPr>
            <w:webHidden/>
          </w:rPr>
          <w:tab/>
        </w:r>
        <w:r>
          <w:rPr>
            <w:webHidden/>
          </w:rPr>
          <w:fldChar w:fldCharType="begin"/>
        </w:r>
        <w:r>
          <w:rPr>
            <w:webHidden/>
          </w:rPr>
          <w:instrText xml:space="preserve"> PAGEREF _Toc13755318 \h </w:instrText>
        </w:r>
        <w:r>
          <w:rPr>
            <w:webHidden/>
          </w:rPr>
        </w:r>
        <w:r>
          <w:rPr>
            <w:webHidden/>
          </w:rPr>
          <w:fldChar w:fldCharType="separate"/>
        </w:r>
        <w:r>
          <w:rPr>
            <w:webHidden/>
          </w:rPr>
          <w:t>18</w:t>
        </w:r>
        <w:r>
          <w:rPr>
            <w:webHidden/>
          </w:rPr>
          <w:fldChar w:fldCharType="end"/>
        </w:r>
      </w:hyperlink>
    </w:p>
    <w:p w14:paraId="7E485949" w14:textId="77777777" w:rsidR="00976407" w:rsidRDefault="00976407">
      <w:pPr>
        <w:pStyle w:val="TOC2"/>
        <w:rPr>
          <w:rFonts w:asciiTheme="minorHAnsi" w:eastAsiaTheme="minorEastAsia" w:hAnsiTheme="minorHAnsi" w:cstheme="minorBidi"/>
          <w:szCs w:val="22"/>
          <w:lang w:val="de-CH" w:eastAsia="de-CH"/>
        </w:rPr>
      </w:pPr>
      <w:hyperlink w:anchor="_Toc13755319" w:history="1">
        <w:r w:rsidRPr="001E61EC">
          <w:rPr>
            <w:rStyle w:val="Hyperlink"/>
          </w:rPr>
          <w:t>5.8</w:t>
        </w:r>
        <w:r>
          <w:rPr>
            <w:rFonts w:asciiTheme="minorHAnsi" w:eastAsiaTheme="minorEastAsia" w:hAnsiTheme="minorHAnsi" w:cstheme="minorBidi"/>
            <w:szCs w:val="22"/>
            <w:lang w:val="de-CH" w:eastAsia="de-CH"/>
          </w:rPr>
          <w:tab/>
        </w:r>
        <w:r w:rsidRPr="001E61EC">
          <w:rPr>
            <w:rStyle w:val="Hyperlink"/>
          </w:rPr>
          <w:t>EventReport</w:t>
        </w:r>
        <w:r>
          <w:rPr>
            <w:webHidden/>
          </w:rPr>
          <w:tab/>
        </w:r>
        <w:r>
          <w:rPr>
            <w:webHidden/>
          </w:rPr>
          <w:fldChar w:fldCharType="begin"/>
        </w:r>
        <w:r>
          <w:rPr>
            <w:webHidden/>
          </w:rPr>
          <w:instrText xml:space="preserve"> PAGEREF _Toc13755319 \h </w:instrText>
        </w:r>
        <w:r>
          <w:rPr>
            <w:webHidden/>
          </w:rPr>
        </w:r>
        <w:r>
          <w:rPr>
            <w:webHidden/>
          </w:rPr>
          <w:fldChar w:fldCharType="separate"/>
        </w:r>
        <w:r>
          <w:rPr>
            <w:webHidden/>
          </w:rPr>
          <w:t>18</w:t>
        </w:r>
        <w:r>
          <w:rPr>
            <w:webHidden/>
          </w:rPr>
          <w:fldChar w:fldCharType="end"/>
        </w:r>
      </w:hyperlink>
    </w:p>
    <w:p w14:paraId="38963371" w14:textId="77777777" w:rsidR="00976407" w:rsidRDefault="00976407">
      <w:pPr>
        <w:pStyle w:val="TOC1"/>
        <w:rPr>
          <w:rFonts w:asciiTheme="minorHAnsi" w:eastAsiaTheme="minorEastAsia" w:hAnsiTheme="minorHAnsi" w:cstheme="minorBidi"/>
          <w:szCs w:val="22"/>
          <w:lang w:val="de-CH" w:eastAsia="de-CH"/>
        </w:rPr>
      </w:pPr>
      <w:hyperlink w:anchor="_Toc13755320" w:history="1">
        <w:r w:rsidRPr="001E61EC">
          <w:rPr>
            <w:rStyle w:val="Hyperlink"/>
          </w:rPr>
          <w:t>6</w:t>
        </w:r>
        <w:r>
          <w:rPr>
            <w:rFonts w:asciiTheme="minorHAnsi" w:eastAsiaTheme="minorEastAsia" w:hAnsiTheme="minorHAnsi" w:cstheme="minorBidi"/>
            <w:szCs w:val="22"/>
            <w:lang w:val="de-CH" w:eastAsia="de-CH"/>
          </w:rPr>
          <w:tab/>
        </w:r>
        <w:r w:rsidRPr="001E61EC">
          <w:rPr>
            <w:rStyle w:val="Hyperlink"/>
          </w:rPr>
          <w:t>MODEL CONCEPTS – OBSERVATIONS</w:t>
        </w:r>
        <w:r>
          <w:rPr>
            <w:webHidden/>
          </w:rPr>
          <w:tab/>
        </w:r>
        <w:r>
          <w:rPr>
            <w:webHidden/>
          </w:rPr>
          <w:fldChar w:fldCharType="begin"/>
        </w:r>
        <w:r>
          <w:rPr>
            <w:webHidden/>
          </w:rPr>
          <w:instrText xml:space="preserve"> PAGEREF _Toc13755320 \h </w:instrText>
        </w:r>
        <w:r>
          <w:rPr>
            <w:webHidden/>
          </w:rPr>
        </w:r>
        <w:r>
          <w:rPr>
            <w:webHidden/>
          </w:rPr>
          <w:fldChar w:fldCharType="separate"/>
        </w:r>
        <w:r>
          <w:rPr>
            <w:webHidden/>
          </w:rPr>
          <w:t>19</w:t>
        </w:r>
        <w:r>
          <w:rPr>
            <w:webHidden/>
          </w:rPr>
          <w:fldChar w:fldCharType="end"/>
        </w:r>
      </w:hyperlink>
    </w:p>
    <w:p w14:paraId="75403B82" w14:textId="77777777" w:rsidR="00976407" w:rsidRDefault="00976407">
      <w:pPr>
        <w:pStyle w:val="TOC2"/>
        <w:rPr>
          <w:rFonts w:asciiTheme="minorHAnsi" w:eastAsiaTheme="minorEastAsia" w:hAnsiTheme="minorHAnsi" w:cstheme="minorBidi"/>
          <w:szCs w:val="22"/>
          <w:lang w:val="de-CH" w:eastAsia="de-CH"/>
        </w:rPr>
      </w:pPr>
      <w:hyperlink w:anchor="_Toc13755321" w:history="1">
        <w:r w:rsidRPr="001E61EC">
          <w:rPr>
            <w:rStyle w:val="Hyperlink"/>
          </w:rPr>
          <w:t>6.1</w:t>
        </w:r>
        <w:r>
          <w:rPr>
            <w:rFonts w:asciiTheme="minorHAnsi" w:eastAsiaTheme="minorEastAsia" w:hAnsiTheme="minorHAnsi" w:cstheme="minorBidi"/>
            <w:szCs w:val="22"/>
            <w:lang w:val="de-CH" w:eastAsia="de-CH"/>
          </w:rPr>
          <w:tab/>
        </w:r>
        <w:r w:rsidRPr="001E61EC">
          <w:rPr>
            <w:rStyle w:val="Hyperlink"/>
          </w:rPr>
          <w:t>Application of ISO 19156 Observations and Measurements to describe Observations</w:t>
        </w:r>
        <w:r>
          <w:rPr>
            <w:webHidden/>
          </w:rPr>
          <w:tab/>
        </w:r>
        <w:r>
          <w:rPr>
            <w:webHidden/>
          </w:rPr>
          <w:fldChar w:fldCharType="begin"/>
        </w:r>
        <w:r>
          <w:rPr>
            <w:webHidden/>
          </w:rPr>
          <w:instrText xml:space="preserve"> PAGEREF _Toc13755321 \h </w:instrText>
        </w:r>
        <w:r>
          <w:rPr>
            <w:webHidden/>
          </w:rPr>
        </w:r>
        <w:r>
          <w:rPr>
            <w:webHidden/>
          </w:rPr>
          <w:fldChar w:fldCharType="separate"/>
        </w:r>
        <w:r>
          <w:rPr>
            <w:webHidden/>
          </w:rPr>
          <w:t>19</w:t>
        </w:r>
        <w:r>
          <w:rPr>
            <w:webHidden/>
          </w:rPr>
          <w:fldChar w:fldCharType="end"/>
        </w:r>
      </w:hyperlink>
    </w:p>
    <w:p w14:paraId="3C37D2AD" w14:textId="77777777" w:rsidR="00976407" w:rsidRDefault="00976407">
      <w:pPr>
        <w:pStyle w:val="TOC2"/>
        <w:rPr>
          <w:rFonts w:asciiTheme="minorHAnsi" w:eastAsiaTheme="minorEastAsia" w:hAnsiTheme="minorHAnsi" w:cstheme="minorBidi"/>
          <w:szCs w:val="22"/>
          <w:lang w:val="de-CH" w:eastAsia="de-CH"/>
        </w:rPr>
      </w:pPr>
      <w:hyperlink w:anchor="_Toc13755322" w:history="1">
        <w:r w:rsidRPr="001E61EC">
          <w:rPr>
            <w:rStyle w:val="Hyperlink"/>
          </w:rPr>
          <w:t>6.2</w:t>
        </w:r>
        <w:r>
          <w:rPr>
            <w:rFonts w:asciiTheme="minorHAnsi" w:eastAsiaTheme="minorEastAsia" w:hAnsiTheme="minorHAnsi" w:cstheme="minorBidi"/>
            <w:szCs w:val="22"/>
            <w:lang w:val="de-CH" w:eastAsia="de-CH"/>
          </w:rPr>
          <w:tab/>
        </w:r>
        <w:r w:rsidRPr="001E61EC">
          <w:rPr>
            <w:rStyle w:val="Hyperlink"/>
          </w:rPr>
          <w:t>OM_Observation</w:t>
        </w:r>
        <w:r>
          <w:rPr>
            <w:webHidden/>
          </w:rPr>
          <w:tab/>
        </w:r>
        <w:r>
          <w:rPr>
            <w:webHidden/>
          </w:rPr>
          <w:fldChar w:fldCharType="begin"/>
        </w:r>
        <w:r>
          <w:rPr>
            <w:webHidden/>
          </w:rPr>
          <w:instrText xml:space="preserve"> PAGEREF _Toc13755322 \h </w:instrText>
        </w:r>
        <w:r>
          <w:rPr>
            <w:webHidden/>
          </w:rPr>
        </w:r>
        <w:r>
          <w:rPr>
            <w:webHidden/>
          </w:rPr>
          <w:fldChar w:fldCharType="separate"/>
        </w:r>
        <w:r>
          <w:rPr>
            <w:webHidden/>
          </w:rPr>
          <w:t>19</w:t>
        </w:r>
        <w:r>
          <w:rPr>
            <w:webHidden/>
          </w:rPr>
          <w:fldChar w:fldCharType="end"/>
        </w:r>
      </w:hyperlink>
    </w:p>
    <w:p w14:paraId="449A18A1" w14:textId="77777777" w:rsidR="00976407" w:rsidRDefault="00976407">
      <w:pPr>
        <w:pStyle w:val="TOC1"/>
        <w:rPr>
          <w:rFonts w:asciiTheme="minorHAnsi" w:eastAsiaTheme="minorEastAsia" w:hAnsiTheme="minorHAnsi" w:cstheme="minorBidi"/>
          <w:szCs w:val="22"/>
          <w:lang w:val="de-CH" w:eastAsia="de-CH"/>
        </w:rPr>
      </w:pPr>
      <w:hyperlink w:anchor="_Toc13755323" w:history="1">
        <w:r w:rsidRPr="001E61EC">
          <w:rPr>
            <w:rStyle w:val="Hyperlink"/>
          </w:rPr>
          <w:t>7</w:t>
        </w:r>
        <w:r>
          <w:rPr>
            <w:rFonts w:asciiTheme="minorHAnsi" w:eastAsiaTheme="minorEastAsia" w:hAnsiTheme="minorHAnsi" w:cstheme="minorBidi"/>
            <w:szCs w:val="22"/>
            <w:lang w:val="de-CH" w:eastAsia="de-CH"/>
          </w:rPr>
          <w:tab/>
        </w:r>
        <w:r w:rsidRPr="001E61EC">
          <w:rPr>
            <w:rStyle w:val="Hyperlink"/>
          </w:rPr>
          <w:t>MODEL CONCEPTS – PROCESS</w:t>
        </w:r>
        <w:r>
          <w:rPr>
            <w:webHidden/>
          </w:rPr>
          <w:tab/>
        </w:r>
        <w:r>
          <w:rPr>
            <w:webHidden/>
          </w:rPr>
          <w:fldChar w:fldCharType="begin"/>
        </w:r>
        <w:r>
          <w:rPr>
            <w:webHidden/>
          </w:rPr>
          <w:instrText xml:space="preserve"> PAGEREF _Toc13755323 \h </w:instrText>
        </w:r>
        <w:r>
          <w:rPr>
            <w:webHidden/>
          </w:rPr>
        </w:r>
        <w:r>
          <w:rPr>
            <w:webHidden/>
          </w:rPr>
          <w:fldChar w:fldCharType="separate"/>
        </w:r>
        <w:r>
          <w:rPr>
            <w:webHidden/>
          </w:rPr>
          <w:t>26</w:t>
        </w:r>
        <w:r>
          <w:rPr>
            <w:webHidden/>
          </w:rPr>
          <w:fldChar w:fldCharType="end"/>
        </w:r>
      </w:hyperlink>
    </w:p>
    <w:p w14:paraId="66AFB3E6" w14:textId="77777777" w:rsidR="00976407" w:rsidRDefault="00976407">
      <w:pPr>
        <w:pStyle w:val="TOC2"/>
        <w:rPr>
          <w:rFonts w:asciiTheme="minorHAnsi" w:eastAsiaTheme="minorEastAsia" w:hAnsiTheme="minorHAnsi" w:cstheme="minorBidi"/>
          <w:szCs w:val="22"/>
          <w:lang w:val="de-CH" w:eastAsia="de-CH"/>
        </w:rPr>
      </w:pPr>
      <w:hyperlink w:anchor="_Toc13755324" w:history="1">
        <w:r w:rsidRPr="001E61EC">
          <w:rPr>
            <w:rStyle w:val="Hyperlink"/>
          </w:rPr>
          <w:t>7.1</w:t>
        </w:r>
        <w:r>
          <w:rPr>
            <w:rFonts w:asciiTheme="minorHAnsi" w:eastAsiaTheme="minorEastAsia" w:hAnsiTheme="minorHAnsi" w:cstheme="minorBidi"/>
            <w:szCs w:val="22"/>
            <w:lang w:val="de-CH" w:eastAsia="de-CH"/>
          </w:rPr>
          <w:tab/>
        </w:r>
        <w:r w:rsidRPr="001E61EC">
          <w:rPr>
            <w:rStyle w:val="Hyperlink"/>
          </w:rPr>
          <w:t>Process</w:t>
        </w:r>
        <w:r>
          <w:rPr>
            <w:webHidden/>
          </w:rPr>
          <w:tab/>
        </w:r>
        <w:r>
          <w:rPr>
            <w:webHidden/>
          </w:rPr>
          <w:fldChar w:fldCharType="begin"/>
        </w:r>
        <w:r>
          <w:rPr>
            <w:webHidden/>
          </w:rPr>
          <w:instrText xml:space="preserve"> PAGEREF _Toc13755324 \h </w:instrText>
        </w:r>
        <w:r>
          <w:rPr>
            <w:webHidden/>
          </w:rPr>
        </w:r>
        <w:r>
          <w:rPr>
            <w:webHidden/>
          </w:rPr>
          <w:fldChar w:fldCharType="separate"/>
        </w:r>
        <w:r>
          <w:rPr>
            <w:webHidden/>
          </w:rPr>
          <w:t>26</w:t>
        </w:r>
        <w:r>
          <w:rPr>
            <w:webHidden/>
          </w:rPr>
          <w:fldChar w:fldCharType="end"/>
        </w:r>
      </w:hyperlink>
    </w:p>
    <w:p w14:paraId="7D956F78" w14:textId="77777777" w:rsidR="00976407" w:rsidRDefault="00976407">
      <w:pPr>
        <w:pStyle w:val="TOC2"/>
        <w:rPr>
          <w:rFonts w:asciiTheme="minorHAnsi" w:eastAsiaTheme="minorEastAsia" w:hAnsiTheme="minorHAnsi" w:cstheme="minorBidi"/>
          <w:szCs w:val="22"/>
          <w:lang w:val="de-CH" w:eastAsia="de-CH"/>
        </w:rPr>
      </w:pPr>
      <w:hyperlink w:anchor="_Toc13755325" w:history="1">
        <w:r w:rsidRPr="001E61EC">
          <w:rPr>
            <w:rStyle w:val="Hyperlink"/>
          </w:rPr>
          <w:t>7.2</w:t>
        </w:r>
        <w:r>
          <w:rPr>
            <w:rFonts w:asciiTheme="minorHAnsi" w:eastAsiaTheme="minorEastAsia" w:hAnsiTheme="minorHAnsi" w:cstheme="minorBidi"/>
            <w:szCs w:val="22"/>
            <w:lang w:val="de-CH" w:eastAsia="de-CH"/>
          </w:rPr>
          <w:tab/>
        </w:r>
        <w:r w:rsidRPr="001E61EC">
          <w:rPr>
            <w:rStyle w:val="Hyperlink"/>
          </w:rPr>
          <w:t>Deployment</w:t>
        </w:r>
        <w:r>
          <w:rPr>
            <w:webHidden/>
          </w:rPr>
          <w:tab/>
        </w:r>
        <w:r>
          <w:rPr>
            <w:webHidden/>
          </w:rPr>
          <w:fldChar w:fldCharType="begin"/>
        </w:r>
        <w:r>
          <w:rPr>
            <w:webHidden/>
          </w:rPr>
          <w:instrText xml:space="preserve"> PAGEREF _Toc13755325 \h </w:instrText>
        </w:r>
        <w:r>
          <w:rPr>
            <w:webHidden/>
          </w:rPr>
        </w:r>
        <w:r>
          <w:rPr>
            <w:webHidden/>
          </w:rPr>
          <w:fldChar w:fldCharType="separate"/>
        </w:r>
        <w:r>
          <w:rPr>
            <w:webHidden/>
          </w:rPr>
          <w:t>27</w:t>
        </w:r>
        <w:r>
          <w:rPr>
            <w:webHidden/>
          </w:rPr>
          <w:fldChar w:fldCharType="end"/>
        </w:r>
      </w:hyperlink>
    </w:p>
    <w:p w14:paraId="68E24487" w14:textId="77777777" w:rsidR="00976407" w:rsidRDefault="00976407">
      <w:pPr>
        <w:pStyle w:val="TOC2"/>
        <w:rPr>
          <w:rFonts w:asciiTheme="minorHAnsi" w:eastAsiaTheme="minorEastAsia" w:hAnsiTheme="minorHAnsi" w:cstheme="minorBidi"/>
          <w:szCs w:val="22"/>
          <w:lang w:val="de-CH" w:eastAsia="de-CH"/>
        </w:rPr>
      </w:pPr>
      <w:hyperlink w:anchor="_Toc13755326" w:history="1">
        <w:r w:rsidRPr="001E61EC">
          <w:rPr>
            <w:rStyle w:val="Hyperlink"/>
          </w:rPr>
          <w:t>7.3</w:t>
        </w:r>
        <w:r>
          <w:rPr>
            <w:rFonts w:asciiTheme="minorHAnsi" w:eastAsiaTheme="minorEastAsia" w:hAnsiTheme="minorHAnsi" w:cstheme="minorBidi"/>
            <w:szCs w:val="22"/>
            <w:lang w:val="de-CH" w:eastAsia="de-CH"/>
          </w:rPr>
          <w:tab/>
        </w:r>
        <w:r w:rsidRPr="001E61EC">
          <w:rPr>
            <w:rStyle w:val="Hyperlink"/>
          </w:rPr>
          <w:t>DataGeneration</w:t>
        </w:r>
        <w:r>
          <w:rPr>
            <w:webHidden/>
          </w:rPr>
          <w:tab/>
        </w:r>
        <w:r>
          <w:rPr>
            <w:webHidden/>
          </w:rPr>
          <w:fldChar w:fldCharType="begin"/>
        </w:r>
        <w:r>
          <w:rPr>
            <w:webHidden/>
          </w:rPr>
          <w:instrText xml:space="preserve"> PAGEREF _Toc13755326 \h </w:instrText>
        </w:r>
        <w:r>
          <w:rPr>
            <w:webHidden/>
          </w:rPr>
        </w:r>
        <w:r>
          <w:rPr>
            <w:webHidden/>
          </w:rPr>
          <w:fldChar w:fldCharType="separate"/>
        </w:r>
        <w:r>
          <w:rPr>
            <w:webHidden/>
          </w:rPr>
          <w:t>28</w:t>
        </w:r>
        <w:r>
          <w:rPr>
            <w:webHidden/>
          </w:rPr>
          <w:fldChar w:fldCharType="end"/>
        </w:r>
      </w:hyperlink>
    </w:p>
    <w:p w14:paraId="4B6BEB80" w14:textId="77777777" w:rsidR="00976407" w:rsidRDefault="00976407">
      <w:pPr>
        <w:pStyle w:val="TOC2"/>
        <w:rPr>
          <w:rFonts w:asciiTheme="minorHAnsi" w:eastAsiaTheme="minorEastAsia" w:hAnsiTheme="minorHAnsi" w:cstheme="minorBidi"/>
          <w:szCs w:val="22"/>
          <w:lang w:val="de-CH" w:eastAsia="de-CH"/>
        </w:rPr>
      </w:pPr>
      <w:hyperlink w:anchor="_Toc13755327" w:history="1">
        <w:r w:rsidRPr="001E61EC">
          <w:rPr>
            <w:rStyle w:val="Hyperlink"/>
          </w:rPr>
          <w:t>7.4</w:t>
        </w:r>
        <w:r>
          <w:rPr>
            <w:rFonts w:asciiTheme="minorHAnsi" w:eastAsiaTheme="minorEastAsia" w:hAnsiTheme="minorHAnsi" w:cstheme="minorBidi"/>
            <w:szCs w:val="22"/>
            <w:lang w:val="de-CH" w:eastAsia="de-CH"/>
          </w:rPr>
          <w:tab/>
        </w:r>
        <w:r w:rsidRPr="001E61EC">
          <w:rPr>
            <w:rStyle w:val="Hyperlink"/>
          </w:rPr>
          <w:t>Schedule</w:t>
        </w:r>
        <w:r>
          <w:rPr>
            <w:webHidden/>
          </w:rPr>
          <w:tab/>
        </w:r>
        <w:r>
          <w:rPr>
            <w:webHidden/>
          </w:rPr>
          <w:fldChar w:fldCharType="begin"/>
        </w:r>
        <w:r>
          <w:rPr>
            <w:webHidden/>
          </w:rPr>
          <w:instrText xml:space="preserve"> PAGEREF _Toc13755327 \h </w:instrText>
        </w:r>
        <w:r>
          <w:rPr>
            <w:webHidden/>
          </w:rPr>
        </w:r>
        <w:r>
          <w:rPr>
            <w:webHidden/>
          </w:rPr>
          <w:fldChar w:fldCharType="separate"/>
        </w:r>
        <w:r>
          <w:rPr>
            <w:webHidden/>
          </w:rPr>
          <w:t>28</w:t>
        </w:r>
        <w:r>
          <w:rPr>
            <w:webHidden/>
          </w:rPr>
          <w:fldChar w:fldCharType="end"/>
        </w:r>
      </w:hyperlink>
    </w:p>
    <w:p w14:paraId="06365C07" w14:textId="77777777" w:rsidR="00976407" w:rsidRDefault="00976407">
      <w:pPr>
        <w:pStyle w:val="TOC2"/>
        <w:rPr>
          <w:rFonts w:asciiTheme="minorHAnsi" w:eastAsiaTheme="minorEastAsia" w:hAnsiTheme="minorHAnsi" w:cstheme="minorBidi"/>
          <w:szCs w:val="22"/>
          <w:lang w:val="de-CH" w:eastAsia="de-CH"/>
        </w:rPr>
      </w:pPr>
      <w:hyperlink w:anchor="_Toc13755328" w:history="1">
        <w:r w:rsidRPr="001E61EC">
          <w:rPr>
            <w:rStyle w:val="Hyperlink"/>
          </w:rPr>
          <w:t>7.5</w:t>
        </w:r>
        <w:r>
          <w:rPr>
            <w:rFonts w:asciiTheme="minorHAnsi" w:eastAsiaTheme="minorEastAsia" w:hAnsiTheme="minorHAnsi" w:cstheme="minorBidi"/>
            <w:szCs w:val="22"/>
            <w:lang w:val="de-CH" w:eastAsia="de-CH"/>
          </w:rPr>
          <w:tab/>
        </w:r>
        <w:r w:rsidRPr="001E61EC">
          <w:rPr>
            <w:rStyle w:val="Hyperlink"/>
          </w:rPr>
          <w:t>Sampling</w:t>
        </w:r>
        <w:r>
          <w:rPr>
            <w:webHidden/>
          </w:rPr>
          <w:tab/>
        </w:r>
        <w:r>
          <w:rPr>
            <w:webHidden/>
          </w:rPr>
          <w:fldChar w:fldCharType="begin"/>
        </w:r>
        <w:r>
          <w:rPr>
            <w:webHidden/>
          </w:rPr>
          <w:instrText xml:space="preserve"> PAGEREF _Toc13755328 \h </w:instrText>
        </w:r>
        <w:r>
          <w:rPr>
            <w:webHidden/>
          </w:rPr>
        </w:r>
        <w:r>
          <w:rPr>
            <w:webHidden/>
          </w:rPr>
          <w:fldChar w:fldCharType="separate"/>
        </w:r>
        <w:r>
          <w:rPr>
            <w:webHidden/>
          </w:rPr>
          <w:t>29</w:t>
        </w:r>
        <w:r>
          <w:rPr>
            <w:webHidden/>
          </w:rPr>
          <w:fldChar w:fldCharType="end"/>
        </w:r>
      </w:hyperlink>
    </w:p>
    <w:p w14:paraId="6E7539CE" w14:textId="77777777" w:rsidR="00976407" w:rsidRDefault="00976407">
      <w:pPr>
        <w:pStyle w:val="TOC2"/>
        <w:rPr>
          <w:rFonts w:asciiTheme="minorHAnsi" w:eastAsiaTheme="minorEastAsia" w:hAnsiTheme="minorHAnsi" w:cstheme="minorBidi"/>
          <w:szCs w:val="22"/>
          <w:lang w:val="de-CH" w:eastAsia="de-CH"/>
        </w:rPr>
      </w:pPr>
      <w:hyperlink w:anchor="_Toc13755329" w:history="1">
        <w:r w:rsidRPr="001E61EC">
          <w:rPr>
            <w:rStyle w:val="Hyperlink"/>
          </w:rPr>
          <w:t>7.6</w:t>
        </w:r>
        <w:r>
          <w:rPr>
            <w:rFonts w:asciiTheme="minorHAnsi" w:eastAsiaTheme="minorEastAsia" w:hAnsiTheme="minorHAnsi" w:cstheme="minorBidi"/>
            <w:szCs w:val="22"/>
            <w:lang w:val="de-CH" w:eastAsia="de-CH"/>
          </w:rPr>
          <w:tab/>
        </w:r>
        <w:r w:rsidRPr="001E61EC">
          <w:rPr>
            <w:rStyle w:val="Hyperlink"/>
          </w:rPr>
          <w:t>Processing</w:t>
        </w:r>
        <w:r>
          <w:rPr>
            <w:webHidden/>
          </w:rPr>
          <w:tab/>
        </w:r>
        <w:r>
          <w:rPr>
            <w:webHidden/>
          </w:rPr>
          <w:fldChar w:fldCharType="begin"/>
        </w:r>
        <w:r>
          <w:rPr>
            <w:webHidden/>
          </w:rPr>
          <w:instrText xml:space="preserve"> PAGEREF _Toc13755329 \h </w:instrText>
        </w:r>
        <w:r>
          <w:rPr>
            <w:webHidden/>
          </w:rPr>
        </w:r>
        <w:r>
          <w:rPr>
            <w:webHidden/>
          </w:rPr>
          <w:fldChar w:fldCharType="separate"/>
        </w:r>
        <w:r>
          <w:rPr>
            <w:webHidden/>
          </w:rPr>
          <w:t>29</w:t>
        </w:r>
        <w:r>
          <w:rPr>
            <w:webHidden/>
          </w:rPr>
          <w:fldChar w:fldCharType="end"/>
        </w:r>
      </w:hyperlink>
    </w:p>
    <w:p w14:paraId="223775B2" w14:textId="77777777" w:rsidR="00976407" w:rsidRDefault="00976407">
      <w:pPr>
        <w:pStyle w:val="TOC2"/>
        <w:rPr>
          <w:rFonts w:asciiTheme="minorHAnsi" w:eastAsiaTheme="minorEastAsia" w:hAnsiTheme="minorHAnsi" w:cstheme="minorBidi"/>
          <w:szCs w:val="22"/>
          <w:lang w:val="de-CH" w:eastAsia="de-CH"/>
        </w:rPr>
      </w:pPr>
      <w:hyperlink w:anchor="_Toc13755330" w:history="1">
        <w:r w:rsidRPr="001E61EC">
          <w:rPr>
            <w:rStyle w:val="Hyperlink"/>
          </w:rPr>
          <w:t>7.7</w:t>
        </w:r>
        <w:r>
          <w:rPr>
            <w:rFonts w:asciiTheme="minorHAnsi" w:eastAsiaTheme="minorEastAsia" w:hAnsiTheme="minorHAnsi" w:cstheme="minorBidi"/>
            <w:szCs w:val="22"/>
            <w:lang w:val="de-CH" w:eastAsia="de-CH"/>
          </w:rPr>
          <w:tab/>
        </w:r>
        <w:r w:rsidRPr="001E61EC">
          <w:rPr>
            <w:rStyle w:val="Hyperlink"/>
          </w:rPr>
          <w:t>Reporting</w:t>
        </w:r>
        <w:r>
          <w:rPr>
            <w:webHidden/>
          </w:rPr>
          <w:tab/>
        </w:r>
        <w:r>
          <w:rPr>
            <w:webHidden/>
          </w:rPr>
          <w:fldChar w:fldCharType="begin"/>
        </w:r>
        <w:r>
          <w:rPr>
            <w:webHidden/>
          </w:rPr>
          <w:instrText xml:space="preserve"> PAGEREF _Toc13755330 \h </w:instrText>
        </w:r>
        <w:r>
          <w:rPr>
            <w:webHidden/>
          </w:rPr>
        </w:r>
        <w:r>
          <w:rPr>
            <w:webHidden/>
          </w:rPr>
          <w:fldChar w:fldCharType="separate"/>
        </w:r>
        <w:r>
          <w:rPr>
            <w:webHidden/>
          </w:rPr>
          <w:t>30</w:t>
        </w:r>
        <w:r>
          <w:rPr>
            <w:webHidden/>
          </w:rPr>
          <w:fldChar w:fldCharType="end"/>
        </w:r>
      </w:hyperlink>
    </w:p>
    <w:p w14:paraId="44AAE9AF" w14:textId="77777777" w:rsidR="00976407" w:rsidRDefault="00976407">
      <w:pPr>
        <w:pStyle w:val="TOC2"/>
        <w:rPr>
          <w:rFonts w:asciiTheme="minorHAnsi" w:eastAsiaTheme="minorEastAsia" w:hAnsiTheme="minorHAnsi" w:cstheme="minorBidi"/>
          <w:szCs w:val="22"/>
          <w:lang w:val="de-CH" w:eastAsia="de-CH"/>
        </w:rPr>
      </w:pPr>
      <w:hyperlink w:anchor="_Toc13755331" w:history="1">
        <w:r w:rsidRPr="001E61EC">
          <w:rPr>
            <w:rStyle w:val="Hyperlink"/>
          </w:rPr>
          <w:t>7.8</w:t>
        </w:r>
        <w:r>
          <w:rPr>
            <w:rFonts w:asciiTheme="minorHAnsi" w:eastAsiaTheme="minorEastAsia" w:hAnsiTheme="minorHAnsi" w:cstheme="minorBidi"/>
            <w:szCs w:val="22"/>
            <w:lang w:val="de-CH" w:eastAsia="de-CH"/>
          </w:rPr>
          <w:tab/>
        </w:r>
        <w:r w:rsidRPr="001E61EC">
          <w:rPr>
            <w:rStyle w:val="Hyperlink"/>
          </w:rPr>
          <w:t>ResultSet</w:t>
        </w:r>
        <w:r>
          <w:rPr>
            <w:webHidden/>
          </w:rPr>
          <w:tab/>
        </w:r>
        <w:r>
          <w:rPr>
            <w:webHidden/>
          </w:rPr>
          <w:fldChar w:fldCharType="begin"/>
        </w:r>
        <w:r>
          <w:rPr>
            <w:webHidden/>
          </w:rPr>
          <w:instrText xml:space="preserve"> PAGEREF _Toc13755331 \h </w:instrText>
        </w:r>
        <w:r>
          <w:rPr>
            <w:webHidden/>
          </w:rPr>
        </w:r>
        <w:r>
          <w:rPr>
            <w:webHidden/>
          </w:rPr>
          <w:fldChar w:fldCharType="separate"/>
        </w:r>
        <w:r>
          <w:rPr>
            <w:webHidden/>
          </w:rPr>
          <w:t>31</w:t>
        </w:r>
        <w:r>
          <w:rPr>
            <w:webHidden/>
          </w:rPr>
          <w:fldChar w:fldCharType="end"/>
        </w:r>
      </w:hyperlink>
    </w:p>
    <w:p w14:paraId="6BD3A501" w14:textId="77777777" w:rsidR="00976407" w:rsidRDefault="00976407">
      <w:pPr>
        <w:pStyle w:val="TOC1"/>
        <w:rPr>
          <w:rFonts w:asciiTheme="minorHAnsi" w:eastAsiaTheme="minorEastAsia" w:hAnsiTheme="minorHAnsi" w:cstheme="minorBidi"/>
          <w:szCs w:val="22"/>
          <w:lang w:val="de-CH" w:eastAsia="de-CH"/>
        </w:rPr>
      </w:pPr>
      <w:hyperlink w:anchor="_Toc13755332" w:history="1">
        <w:r w:rsidRPr="001E61EC">
          <w:rPr>
            <w:rStyle w:val="Hyperlink"/>
          </w:rPr>
          <w:t>8</w:t>
        </w:r>
        <w:r>
          <w:rPr>
            <w:rFonts w:asciiTheme="minorHAnsi" w:eastAsiaTheme="minorEastAsia" w:hAnsiTheme="minorHAnsi" w:cstheme="minorBidi"/>
            <w:szCs w:val="22"/>
            <w:lang w:val="de-CH" w:eastAsia="de-CH"/>
          </w:rPr>
          <w:tab/>
        </w:r>
        <w:r w:rsidRPr="001E61EC">
          <w:rPr>
            <w:rStyle w:val="Hyperlink"/>
          </w:rPr>
          <w:t>WMDR XML SCHEMA IMPLEMENTATION</w:t>
        </w:r>
        <w:r>
          <w:rPr>
            <w:webHidden/>
          </w:rPr>
          <w:tab/>
        </w:r>
        <w:r>
          <w:rPr>
            <w:webHidden/>
          </w:rPr>
          <w:fldChar w:fldCharType="begin"/>
        </w:r>
        <w:r>
          <w:rPr>
            <w:webHidden/>
          </w:rPr>
          <w:instrText xml:space="preserve"> PAGEREF _Toc13755332 \h </w:instrText>
        </w:r>
        <w:r>
          <w:rPr>
            <w:webHidden/>
          </w:rPr>
        </w:r>
        <w:r>
          <w:rPr>
            <w:webHidden/>
          </w:rPr>
          <w:fldChar w:fldCharType="separate"/>
        </w:r>
        <w:r>
          <w:rPr>
            <w:webHidden/>
          </w:rPr>
          <w:t>32</w:t>
        </w:r>
        <w:r>
          <w:rPr>
            <w:webHidden/>
          </w:rPr>
          <w:fldChar w:fldCharType="end"/>
        </w:r>
      </w:hyperlink>
    </w:p>
    <w:p w14:paraId="316E0DAD" w14:textId="77777777" w:rsidR="00976407" w:rsidRDefault="00976407">
      <w:pPr>
        <w:pStyle w:val="TOC2"/>
        <w:rPr>
          <w:rFonts w:asciiTheme="minorHAnsi" w:eastAsiaTheme="minorEastAsia" w:hAnsiTheme="minorHAnsi" w:cstheme="minorBidi"/>
          <w:szCs w:val="22"/>
          <w:lang w:val="de-CH" w:eastAsia="de-CH"/>
        </w:rPr>
      </w:pPr>
      <w:hyperlink w:anchor="_Toc13755333" w:history="1">
        <w:r w:rsidRPr="001E61EC">
          <w:rPr>
            <w:rStyle w:val="Hyperlink"/>
          </w:rPr>
          <w:t>8.1</w:t>
        </w:r>
        <w:r>
          <w:rPr>
            <w:rFonts w:asciiTheme="minorHAnsi" w:eastAsiaTheme="minorEastAsia" w:hAnsiTheme="minorHAnsi" w:cstheme="minorBidi"/>
            <w:szCs w:val="22"/>
            <w:lang w:val="de-CH" w:eastAsia="de-CH"/>
          </w:rPr>
          <w:tab/>
        </w:r>
        <w:r w:rsidRPr="001E61EC">
          <w:rPr>
            <w:rStyle w:val="Hyperlink"/>
          </w:rPr>
          <w:t>Schema location</w:t>
        </w:r>
        <w:r>
          <w:rPr>
            <w:webHidden/>
          </w:rPr>
          <w:tab/>
        </w:r>
        <w:r>
          <w:rPr>
            <w:webHidden/>
          </w:rPr>
          <w:fldChar w:fldCharType="begin"/>
        </w:r>
        <w:r>
          <w:rPr>
            <w:webHidden/>
          </w:rPr>
          <w:instrText xml:space="preserve"> PAGEREF _Toc13755333 \h </w:instrText>
        </w:r>
        <w:r>
          <w:rPr>
            <w:webHidden/>
          </w:rPr>
        </w:r>
        <w:r>
          <w:rPr>
            <w:webHidden/>
          </w:rPr>
          <w:fldChar w:fldCharType="separate"/>
        </w:r>
        <w:r>
          <w:rPr>
            <w:webHidden/>
          </w:rPr>
          <w:t>32</w:t>
        </w:r>
        <w:r>
          <w:rPr>
            <w:webHidden/>
          </w:rPr>
          <w:fldChar w:fldCharType="end"/>
        </w:r>
      </w:hyperlink>
    </w:p>
    <w:p w14:paraId="660F787E" w14:textId="77777777" w:rsidR="00976407" w:rsidRDefault="00976407">
      <w:pPr>
        <w:pStyle w:val="TOC2"/>
        <w:rPr>
          <w:rFonts w:asciiTheme="minorHAnsi" w:eastAsiaTheme="minorEastAsia" w:hAnsiTheme="minorHAnsi" w:cstheme="minorBidi"/>
          <w:szCs w:val="22"/>
          <w:lang w:val="de-CH" w:eastAsia="de-CH"/>
        </w:rPr>
      </w:pPr>
      <w:hyperlink w:anchor="_Toc13755334" w:history="1">
        <w:r w:rsidRPr="001E61EC">
          <w:rPr>
            <w:rStyle w:val="Hyperlink"/>
          </w:rPr>
          <w:t>8.2</w:t>
        </w:r>
        <w:r>
          <w:rPr>
            <w:rFonts w:asciiTheme="minorHAnsi" w:eastAsiaTheme="minorEastAsia" w:hAnsiTheme="minorHAnsi" w:cstheme="minorBidi"/>
            <w:szCs w:val="22"/>
            <w:lang w:val="de-CH" w:eastAsia="de-CH"/>
          </w:rPr>
          <w:tab/>
        </w:r>
        <w:r w:rsidRPr="001E61EC">
          <w:rPr>
            <w:rStyle w:val="Hyperlink"/>
          </w:rPr>
          <w:t>Validation of XML instance documents against the schema.</w:t>
        </w:r>
        <w:r>
          <w:rPr>
            <w:webHidden/>
          </w:rPr>
          <w:tab/>
        </w:r>
        <w:r>
          <w:rPr>
            <w:webHidden/>
          </w:rPr>
          <w:fldChar w:fldCharType="begin"/>
        </w:r>
        <w:r>
          <w:rPr>
            <w:webHidden/>
          </w:rPr>
          <w:instrText xml:space="preserve"> PAGEREF _Toc13755334 \h </w:instrText>
        </w:r>
        <w:r>
          <w:rPr>
            <w:webHidden/>
          </w:rPr>
        </w:r>
        <w:r>
          <w:rPr>
            <w:webHidden/>
          </w:rPr>
          <w:fldChar w:fldCharType="separate"/>
        </w:r>
        <w:r>
          <w:rPr>
            <w:webHidden/>
          </w:rPr>
          <w:t>32</w:t>
        </w:r>
        <w:r>
          <w:rPr>
            <w:webHidden/>
          </w:rPr>
          <w:fldChar w:fldCharType="end"/>
        </w:r>
      </w:hyperlink>
    </w:p>
    <w:p w14:paraId="7A8E6105" w14:textId="77777777" w:rsidR="00976407" w:rsidRDefault="00976407">
      <w:pPr>
        <w:pStyle w:val="TOC2"/>
        <w:rPr>
          <w:rFonts w:asciiTheme="minorHAnsi" w:eastAsiaTheme="minorEastAsia" w:hAnsiTheme="minorHAnsi" w:cstheme="minorBidi"/>
          <w:szCs w:val="22"/>
          <w:lang w:val="de-CH" w:eastAsia="de-CH"/>
        </w:rPr>
      </w:pPr>
      <w:hyperlink w:anchor="_Toc13755335" w:history="1">
        <w:r w:rsidRPr="001E61EC">
          <w:rPr>
            <w:rStyle w:val="Hyperlink"/>
          </w:rPr>
          <w:t>8.3</w:t>
        </w:r>
        <w:r>
          <w:rPr>
            <w:rFonts w:asciiTheme="minorHAnsi" w:eastAsiaTheme="minorEastAsia" w:hAnsiTheme="minorHAnsi" w:cstheme="minorBidi"/>
            <w:szCs w:val="22"/>
            <w:lang w:val="de-CH" w:eastAsia="de-CH"/>
          </w:rPr>
          <w:tab/>
        </w:r>
        <w:r w:rsidRPr="001E61EC">
          <w:rPr>
            <w:rStyle w:val="Hyperlink"/>
          </w:rPr>
          <w:t>Further Validation of Instance Documents Using OSCAR/Surface</w:t>
        </w:r>
        <w:r>
          <w:rPr>
            <w:webHidden/>
          </w:rPr>
          <w:tab/>
        </w:r>
        <w:r>
          <w:rPr>
            <w:webHidden/>
          </w:rPr>
          <w:fldChar w:fldCharType="begin"/>
        </w:r>
        <w:r>
          <w:rPr>
            <w:webHidden/>
          </w:rPr>
          <w:instrText xml:space="preserve"> PAGEREF _Toc13755335 \h </w:instrText>
        </w:r>
        <w:r>
          <w:rPr>
            <w:webHidden/>
          </w:rPr>
        </w:r>
        <w:r>
          <w:rPr>
            <w:webHidden/>
          </w:rPr>
          <w:fldChar w:fldCharType="separate"/>
        </w:r>
        <w:r>
          <w:rPr>
            <w:webHidden/>
          </w:rPr>
          <w:t>33</w:t>
        </w:r>
        <w:r>
          <w:rPr>
            <w:webHidden/>
          </w:rPr>
          <w:fldChar w:fldCharType="end"/>
        </w:r>
      </w:hyperlink>
    </w:p>
    <w:p w14:paraId="432D088F" w14:textId="77777777" w:rsidR="00976407" w:rsidRDefault="00976407">
      <w:pPr>
        <w:pStyle w:val="TOC2"/>
        <w:rPr>
          <w:rFonts w:asciiTheme="minorHAnsi" w:eastAsiaTheme="minorEastAsia" w:hAnsiTheme="minorHAnsi" w:cstheme="minorBidi"/>
          <w:szCs w:val="22"/>
          <w:lang w:val="de-CH" w:eastAsia="de-CH"/>
        </w:rPr>
      </w:pPr>
      <w:hyperlink w:anchor="_Toc13755336" w:history="1">
        <w:r w:rsidRPr="001E61EC">
          <w:rPr>
            <w:rStyle w:val="Hyperlink"/>
          </w:rPr>
          <w:t>8.4</w:t>
        </w:r>
        <w:r>
          <w:rPr>
            <w:rFonts w:asciiTheme="minorHAnsi" w:eastAsiaTheme="minorEastAsia" w:hAnsiTheme="minorHAnsi" w:cstheme="minorBidi"/>
            <w:szCs w:val="22"/>
            <w:lang w:val="de-CH" w:eastAsia="de-CH"/>
          </w:rPr>
          <w:tab/>
        </w:r>
        <w:r w:rsidRPr="001E61EC">
          <w:rPr>
            <w:rStyle w:val="Hyperlink"/>
          </w:rPr>
          <w:t>Structure of Instance Documents</w:t>
        </w:r>
        <w:r>
          <w:rPr>
            <w:webHidden/>
          </w:rPr>
          <w:tab/>
        </w:r>
        <w:r>
          <w:rPr>
            <w:webHidden/>
          </w:rPr>
          <w:fldChar w:fldCharType="begin"/>
        </w:r>
        <w:r>
          <w:rPr>
            <w:webHidden/>
          </w:rPr>
          <w:instrText xml:space="preserve"> PAGEREF _Toc13755336 \h </w:instrText>
        </w:r>
        <w:r>
          <w:rPr>
            <w:webHidden/>
          </w:rPr>
        </w:r>
        <w:r>
          <w:rPr>
            <w:webHidden/>
          </w:rPr>
          <w:fldChar w:fldCharType="separate"/>
        </w:r>
        <w:r>
          <w:rPr>
            <w:webHidden/>
          </w:rPr>
          <w:t>33</w:t>
        </w:r>
        <w:r>
          <w:rPr>
            <w:webHidden/>
          </w:rPr>
          <w:fldChar w:fldCharType="end"/>
        </w:r>
      </w:hyperlink>
    </w:p>
    <w:p w14:paraId="31AE26A6" w14:textId="77777777" w:rsidR="00976407" w:rsidRDefault="00976407">
      <w:pPr>
        <w:pStyle w:val="TOC2"/>
        <w:rPr>
          <w:rFonts w:asciiTheme="minorHAnsi" w:eastAsiaTheme="minorEastAsia" w:hAnsiTheme="minorHAnsi" w:cstheme="minorBidi"/>
          <w:szCs w:val="22"/>
          <w:lang w:val="de-CH" w:eastAsia="de-CH"/>
        </w:rPr>
      </w:pPr>
      <w:hyperlink w:anchor="_Toc13755337" w:history="1">
        <w:r w:rsidRPr="001E61EC">
          <w:rPr>
            <w:rStyle w:val="Hyperlink"/>
          </w:rPr>
          <w:t>8.5</w:t>
        </w:r>
        <w:r>
          <w:rPr>
            <w:rFonts w:asciiTheme="minorHAnsi" w:eastAsiaTheme="minorEastAsia" w:hAnsiTheme="minorHAnsi" w:cstheme="minorBidi"/>
            <w:szCs w:val="22"/>
            <w:lang w:val="de-CH" w:eastAsia="de-CH"/>
          </w:rPr>
          <w:tab/>
        </w:r>
        <w:r w:rsidRPr="001E61EC">
          <w:rPr>
            <w:rStyle w:val="Hyperlink"/>
          </w:rPr>
          <w:t>GML properties</w:t>
        </w:r>
        <w:r>
          <w:rPr>
            <w:webHidden/>
          </w:rPr>
          <w:tab/>
        </w:r>
        <w:r>
          <w:rPr>
            <w:webHidden/>
          </w:rPr>
          <w:fldChar w:fldCharType="begin"/>
        </w:r>
        <w:r>
          <w:rPr>
            <w:webHidden/>
          </w:rPr>
          <w:instrText xml:space="preserve"> PAGEREF _Toc13755337 \h </w:instrText>
        </w:r>
        <w:r>
          <w:rPr>
            <w:webHidden/>
          </w:rPr>
        </w:r>
        <w:r>
          <w:rPr>
            <w:webHidden/>
          </w:rPr>
          <w:fldChar w:fldCharType="separate"/>
        </w:r>
        <w:r>
          <w:rPr>
            <w:webHidden/>
          </w:rPr>
          <w:t>35</w:t>
        </w:r>
        <w:r>
          <w:rPr>
            <w:webHidden/>
          </w:rPr>
          <w:fldChar w:fldCharType="end"/>
        </w:r>
      </w:hyperlink>
    </w:p>
    <w:p w14:paraId="010D79D6" w14:textId="77777777" w:rsidR="00976407" w:rsidRDefault="00976407">
      <w:pPr>
        <w:pStyle w:val="TOC2"/>
        <w:rPr>
          <w:rFonts w:asciiTheme="minorHAnsi" w:eastAsiaTheme="minorEastAsia" w:hAnsiTheme="minorHAnsi" w:cstheme="minorBidi"/>
          <w:szCs w:val="22"/>
          <w:lang w:val="de-CH" w:eastAsia="de-CH"/>
        </w:rPr>
      </w:pPr>
      <w:hyperlink w:anchor="_Toc13755338" w:history="1">
        <w:r w:rsidRPr="001E61EC">
          <w:rPr>
            <w:rStyle w:val="Hyperlink"/>
          </w:rPr>
          <w:t>8.6</w:t>
        </w:r>
        <w:r>
          <w:rPr>
            <w:rFonts w:asciiTheme="minorHAnsi" w:eastAsiaTheme="minorEastAsia" w:hAnsiTheme="minorHAnsi" w:cstheme="minorBidi"/>
            <w:szCs w:val="22"/>
            <w:lang w:val="de-CH" w:eastAsia="de-CH"/>
          </w:rPr>
          <w:tab/>
        </w:r>
        <w:r w:rsidRPr="001E61EC">
          <w:rPr>
            <w:rStyle w:val="Hyperlink"/>
          </w:rPr>
          <w:t>Use of Identifiers</w:t>
        </w:r>
        <w:r>
          <w:rPr>
            <w:webHidden/>
          </w:rPr>
          <w:tab/>
        </w:r>
        <w:r>
          <w:rPr>
            <w:webHidden/>
          </w:rPr>
          <w:fldChar w:fldCharType="begin"/>
        </w:r>
        <w:r>
          <w:rPr>
            <w:webHidden/>
          </w:rPr>
          <w:instrText xml:space="preserve"> PAGEREF _Toc13755338 \h </w:instrText>
        </w:r>
        <w:r>
          <w:rPr>
            <w:webHidden/>
          </w:rPr>
        </w:r>
        <w:r>
          <w:rPr>
            <w:webHidden/>
          </w:rPr>
          <w:fldChar w:fldCharType="separate"/>
        </w:r>
        <w:r>
          <w:rPr>
            <w:webHidden/>
          </w:rPr>
          <w:t>36</w:t>
        </w:r>
        <w:r>
          <w:rPr>
            <w:webHidden/>
          </w:rPr>
          <w:fldChar w:fldCharType="end"/>
        </w:r>
      </w:hyperlink>
    </w:p>
    <w:p w14:paraId="7D07BDD0" w14:textId="77777777" w:rsidR="00976407" w:rsidRDefault="00976407">
      <w:pPr>
        <w:pStyle w:val="TOC2"/>
        <w:rPr>
          <w:rFonts w:asciiTheme="minorHAnsi" w:eastAsiaTheme="minorEastAsia" w:hAnsiTheme="minorHAnsi" w:cstheme="minorBidi"/>
          <w:szCs w:val="22"/>
          <w:lang w:val="de-CH" w:eastAsia="de-CH"/>
        </w:rPr>
      </w:pPr>
      <w:hyperlink w:anchor="_Toc13755339" w:history="1">
        <w:r w:rsidRPr="001E61EC">
          <w:rPr>
            <w:rStyle w:val="Hyperlink"/>
          </w:rPr>
          <w:t>8.7</w:t>
        </w:r>
        <w:r>
          <w:rPr>
            <w:rFonts w:asciiTheme="minorHAnsi" w:eastAsiaTheme="minorEastAsia" w:hAnsiTheme="minorHAnsi" w:cstheme="minorBidi"/>
            <w:szCs w:val="22"/>
            <w:lang w:val="de-CH" w:eastAsia="de-CH"/>
          </w:rPr>
          <w:tab/>
        </w:r>
        <w:r w:rsidRPr="001E61EC">
          <w:rPr>
            <w:rStyle w:val="Hyperlink"/>
          </w:rPr>
          <w:t>Format</w:t>
        </w:r>
        <w:r w:rsidRPr="001E61EC">
          <w:rPr>
            <w:rStyle w:val="Hyperlink"/>
          </w:rPr>
          <w:t xml:space="preserve"> </w:t>
        </w:r>
        <w:r w:rsidRPr="001E61EC">
          <w:rPr>
            <w:rStyle w:val="Hyperlink"/>
          </w:rPr>
          <w:t>of dates and times</w:t>
        </w:r>
        <w:r>
          <w:rPr>
            <w:webHidden/>
          </w:rPr>
          <w:tab/>
        </w:r>
        <w:r>
          <w:rPr>
            <w:webHidden/>
          </w:rPr>
          <w:fldChar w:fldCharType="begin"/>
        </w:r>
        <w:r>
          <w:rPr>
            <w:webHidden/>
          </w:rPr>
          <w:instrText xml:space="preserve"> PAGEREF _Toc13755339 \h </w:instrText>
        </w:r>
        <w:r>
          <w:rPr>
            <w:webHidden/>
          </w:rPr>
        </w:r>
        <w:r>
          <w:rPr>
            <w:webHidden/>
          </w:rPr>
          <w:fldChar w:fldCharType="separate"/>
        </w:r>
        <w:r>
          <w:rPr>
            <w:webHidden/>
          </w:rPr>
          <w:t>37</w:t>
        </w:r>
        <w:r>
          <w:rPr>
            <w:webHidden/>
          </w:rPr>
          <w:fldChar w:fldCharType="end"/>
        </w:r>
      </w:hyperlink>
    </w:p>
    <w:p w14:paraId="2D09C1D0" w14:textId="77777777" w:rsidR="00976407" w:rsidRDefault="00976407">
      <w:pPr>
        <w:pStyle w:val="TOC1"/>
        <w:rPr>
          <w:rFonts w:asciiTheme="minorHAnsi" w:eastAsiaTheme="minorEastAsia" w:hAnsiTheme="minorHAnsi" w:cstheme="minorBidi"/>
          <w:szCs w:val="22"/>
          <w:lang w:val="de-CH" w:eastAsia="de-CH"/>
        </w:rPr>
      </w:pPr>
      <w:hyperlink w:anchor="_Toc13755340" w:history="1">
        <w:r w:rsidRPr="001E61EC">
          <w:rPr>
            <w:rStyle w:val="Hyperlink"/>
          </w:rPr>
          <w:t>9</w:t>
        </w:r>
        <w:r>
          <w:rPr>
            <w:rFonts w:asciiTheme="minorHAnsi" w:eastAsiaTheme="minorEastAsia" w:hAnsiTheme="minorHAnsi" w:cstheme="minorBidi"/>
            <w:szCs w:val="22"/>
            <w:lang w:val="de-CH" w:eastAsia="de-CH"/>
          </w:rPr>
          <w:tab/>
        </w:r>
        <w:r w:rsidRPr="001E61EC">
          <w:rPr>
            <w:rStyle w:val="Hyperlink"/>
          </w:rPr>
          <w:t>Code Lists</w:t>
        </w:r>
        <w:r>
          <w:rPr>
            <w:webHidden/>
          </w:rPr>
          <w:tab/>
        </w:r>
        <w:r>
          <w:rPr>
            <w:webHidden/>
          </w:rPr>
          <w:fldChar w:fldCharType="begin"/>
        </w:r>
        <w:r>
          <w:rPr>
            <w:webHidden/>
          </w:rPr>
          <w:instrText xml:space="preserve"> PAGEREF _Toc13755340 \h </w:instrText>
        </w:r>
        <w:r>
          <w:rPr>
            <w:webHidden/>
          </w:rPr>
        </w:r>
        <w:r>
          <w:rPr>
            <w:webHidden/>
          </w:rPr>
          <w:fldChar w:fldCharType="separate"/>
        </w:r>
        <w:r>
          <w:rPr>
            <w:webHidden/>
          </w:rPr>
          <w:t>39</w:t>
        </w:r>
        <w:r>
          <w:rPr>
            <w:webHidden/>
          </w:rPr>
          <w:fldChar w:fldCharType="end"/>
        </w:r>
      </w:hyperlink>
    </w:p>
    <w:p w14:paraId="16DEFAFD" w14:textId="17C11B45" w:rsidR="00233D2D" w:rsidRPr="00A15B15" w:rsidRDefault="007B75F1" w:rsidP="005841C6">
      <w:pPr>
        <w:pStyle w:val="Heading10"/>
      </w:pPr>
      <w:r>
        <w:lastRenderedPageBreak/>
        <w:fldChar w:fldCharType="end"/>
      </w:r>
      <w:bookmarkStart w:id="25" w:name="_Toc13755297"/>
      <w:r w:rsidR="005550D2">
        <w:t>OVERVIEW</w:t>
      </w:r>
      <w:bookmarkEnd w:id="25"/>
    </w:p>
    <w:p w14:paraId="514C45A4" w14:textId="408A8D44" w:rsidR="00233D2D" w:rsidRPr="00A15B15" w:rsidRDefault="00233D2D" w:rsidP="005841C6">
      <w:pPr>
        <w:pStyle w:val="Heading2"/>
      </w:pPr>
      <w:bookmarkStart w:id="26" w:name="_Toc13755298"/>
      <w:r w:rsidRPr="00A15B15">
        <w:t>Scope</w:t>
      </w:r>
      <w:bookmarkEnd w:id="26"/>
    </w:p>
    <w:p w14:paraId="454FD6AB" w14:textId="663FD532" w:rsidR="00233D2D" w:rsidRDefault="00233D2D" w:rsidP="005841C6">
      <w:pPr>
        <w:pStyle w:val="Heading3"/>
      </w:pPr>
      <w:r w:rsidRPr="00233D2D">
        <w:t>This document provides guidance on how to use the WIGOS Metadata Data Representation (WMDR) XML Schema to create WIGOS metadata.  The XML schema is generated from a UML model which builds on ISO T</w:t>
      </w:r>
      <w:r>
        <w:t>C211 conceptual models. Section</w:t>
      </w:r>
      <w:r w:rsidR="00AD06F5">
        <w:t xml:space="preserve">s </w:t>
      </w:r>
      <w:r w:rsidR="00AD06F5">
        <w:fldChar w:fldCharType="begin"/>
      </w:r>
      <w:r w:rsidR="00AD06F5">
        <w:instrText xml:space="preserve"> REF _Ref478716877 \r \h </w:instrText>
      </w:r>
      <w:r w:rsidR="00AD06F5">
        <w:fldChar w:fldCharType="separate"/>
      </w:r>
      <w:r w:rsidR="00CA502A">
        <w:t>2</w:t>
      </w:r>
      <w:r w:rsidR="00AD06F5">
        <w:fldChar w:fldCharType="end"/>
      </w:r>
      <w:r w:rsidR="00AD06F5">
        <w:t>-</w:t>
      </w:r>
      <w:r w:rsidR="00AD06F5">
        <w:fldChar w:fldCharType="begin"/>
      </w:r>
      <w:r w:rsidR="00AD06F5">
        <w:instrText xml:space="preserve"> REF _Ref478716933 \r \h </w:instrText>
      </w:r>
      <w:r w:rsidR="00AD06F5">
        <w:fldChar w:fldCharType="separate"/>
      </w:r>
      <w:r w:rsidR="00CA502A">
        <w:t>7</w:t>
      </w:r>
      <w:r w:rsidR="00AD06F5">
        <w:fldChar w:fldCharType="end"/>
      </w:r>
      <w:r w:rsidRPr="00233D2D">
        <w:t xml:space="preserve"> of this document give an overview of the core concepts in the model. </w:t>
      </w:r>
      <w:r>
        <w:t xml:space="preserve">Section </w:t>
      </w:r>
      <w:r w:rsidR="00AD06F5">
        <w:fldChar w:fldCharType="begin"/>
      </w:r>
      <w:r w:rsidR="00AD06F5">
        <w:instrText xml:space="preserve"> REF _Ref478716914 \r \h </w:instrText>
      </w:r>
      <w:r w:rsidR="00AD06F5">
        <w:fldChar w:fldCharType="separate"/>
      </w:r>
      <w:r w:rsidR="00CA502A">
        <w:t>8</w:t>
      </w:r>
      <w:r w:rsidR="00AD06F5">
        <w:fldChar w:fldCharType="end"/>
      </w:r>
      <w:r w:rsidR="00AD06F5">
        <w:t xml:space="preserve"> </w:t>
      </w:r>
      <w:r w:rsidRPr="00233D2D">
        <w:t xml:space="preserve">gives an overview of the XML schema which is derived from the model. </w:t>
      </w:r>
    </w:p>
    <w:p w14:paraId="158456C5" w14:textId="60850EDC" w:rsidR="008566F6" w:rsidRDefault="008566F6" w:rsidP="003C5503">
      <w:pPr>
        <w:pStyle w:val="Heading3"/>
      </w:pPr>
      <w:r>
        <w:t xml:space="preserve">WMDR implements concepts in the </w:t>
      </w:r>
      <w:hyperlink r:id="rId9" w:history="1">
        <w:r w:rsidRPr="004B2C41">
          <w:rPr>
            <w:rStyle w:val="Hyperlink"/>
          </w:rPr>
          <w:t>WIGOS Metadata Standard</w:t>
        </w:r>
        <w:r w:rsidR="00C36F90" w:rsidRPr="004B2C41">
          <w:rPr>
            <w:rStyle w:val="Hyperlink"/>
          </w:rPr>
          <w:t xml:space="preserve"> </w:t>
        </w:r>
        <w:r w:rsidR="003C5503" w:rsidRPr="00D97193">
          <w:rPr>
            <w:rStyle w:val="Hyperlink"/>
          </w:rPr>
          <w:t>(WMO-No.</w:t>
        </w:r>
        <w:r w:rsidR="003C5503" w:rsidRPr="003C5503">
          <w:rPr>
            <w:rStyle w:val="Hyperlink"/>
          </w:rPr>
          <w:t xml:space="preserve"> 1192)</w:t>
        </w:r>
      </w:hyperlink>
      <w:r w:rsidR="00C36F90">
        <w:t>.</w:t>
      </w:r>
      <w:r>
        <w:t xml:space="preserve"> Since WMDR re-uses defined types from existing ISO and OGC schemas there are some terminology differences between the WIGOS Metadata Standard and the WMDR.</w:t>
      </w:r>
    </w:p>
    <w:p w14:paraId="75AC54F6" w14:textId="0D015484" w:rsidR="00D06069" w:rsidRPr="00A15B15" w:rsidRDefault="00233D2D" w:rsidP="003564AD">
      <w:pPr>
        <w:pStyle w:val="Heading3"/>
      </w:pPr>
      <w:r w:rsidRPr="00A15B15">
        <w:t xml:space="preserve">For implementation purposes this document should be used in conjunction with the XML Schema </w:t>
      </w:r>
      <w:r w:rsidR="00125954" w:rsidRPr="00A15B15">
        <w:t xml:space="preserve">at </w:t>
      </w:r>
      <w:r w:rsidR="00743BEB">
        <w:fldChar w:fldCharType="begin"/>
      </w:r>
      <w:r w:rsidR="00743BEB">
        <w:instrText xml:space="preserve"> HYPERLINK "http://schemas.wmo.int/wmdr/1.0RC9/wmdr.xsd" </w:instrText>
      </w:r>
      <w:r w:rsidR="00743BEB">
        <w:fldChar w:fldCharType="separate"/>
      </w:r>
      <w:r w:rsidR="00FC24E9" w:rsidRPr="00A15B15">
        <w:rPr>
          <w:rStyle w:val="Hyperlink"/>
        </w:rPr>
        <w:t>http://schemas.wmo.int/wmdr/</w:t>
      </w:r>
      <w:r w:rsidR="004A0F76" w:rsidRPr="00A15B15">
        <w:rPr>
          <w:rStyle w:val="Hyperlink"/>
        </w:rPr>
        <w:fldChar w:fldCharType="begin"/>
      </w:r>
      <w:r w:rsidR="004A0F76" w:rsidRPr="00A15B15">
        <w:rPr>
          <w:rStyle w:val="Hyperlink"/>
        </w:rPr>
        <w:instrText xml:space="preserve"> KEYWORDS  \* Upper  \* MERGEFORMAT </w:instrText>
      </w:r>
      <w:r w:rsidR="004A0F76" w:rsidRPr="00A15B15">
        <w:rPr>
          <w:rStyle w:val="Hyperlink"/>
        </w:rPr>
        <w:fldChar w:fldCharType="separate"/>
      </w:r>
      <w:ins w:id="27" w:author="Klausen Jörg" w:date="2019-01-21T09:43:00Z">
        <w:r w:rsidR="00CA502A">
          <w:rPr>
            <w:rStyle w:val="Hyperlink"/>
          </w:rPr>
          <w:t>1.0</w:t>
        </w:r>
      </w:ins>
      <w:del w:id="28" w:author="Klausen Jörg" w:date="2019-01-21T09:43:00Z">
        <w:r w:rsidR="00CF7882" w:rsidDel="00CA502A">
          <w:rPr>
            <w:rStyle w:val="Hyperlink"/>
          </w:rPr>
          <w:delText>1.0</w:delText>
        </w:r>
      </w:del>
      <w:r w:rsidR="004A0F76" w:rsidRPr="00A15B15">
        <w:rPr>
          <w:rStyle w:val="Hyperlink"/>
        </w:rPr>
        <w:fldChar w:fldCharType="end"/>
      </w:r>
      <w:r w:rsidR="00FC24E9" w:rsidRPr="00A15B15">
        <w:rPr>
          <w:rStyle w:val="Hyperlink"/>
        </w:rPr>
        <w:t>/wmdr.xsd</w:t>
      </w:r>
      <w:r w:rsidR="00743BEB">
        <w:rPr>
          <w:rStyle w:val="Hyperlink"/>
        </w:rPr>
        <w:fldChar w:fldCharType="end"/>
      </w:r>
      <w:r w:rsidR="004A0F76">
        <w:rPr>
          <w:rStyle w:val="Hyperlink"/>
        </w:rPr>
        <w:t>,</w:t>
      </w:r>
      <w:r w:rsidR="004A0F76" w:rsidRPr="00A15B15">
        <w:rPr>
          <w:rStyle w:val="Hyperlink"/>
        </w:rPr>
        <w:t xml:space="preserve"> </w:t>
      </w:r>
      <w:r w:rsidRPr="00A15B15">
        <w:t xml:space="preserve">which </w:t>
      </w:r>
      <w:r w:rsidR="00CF7882">
        <w:t>defines</w:t>
      </w:r>
      <w:r w:rsidR="00CF7882" w:rsidRPr="00A15B15">
        <w:t xml:space="preserve"> </w:t>
      </w:r>
      <w:r w:rsidRPr="00A15B15">
        <w:t xml:space="preserve">the implementation of the WMDR. </w:t>
      </w:r>
      <w:r w:rsidR="00CF7882">
        <w:t>I</w:t>
      </w:r>
      <w:r w:rsidRPr="00A15B15">
        <w:t xml:space="preserve">n the event of any discrepancy </w:t>
      </w:r>
      <w:r w:rsidR="00CF7882">
        <w:t xml:space="preserve">between this document and the schema, </w:t>
      </w:r>
      <w:r w:rsidRPr="00A15B15">
        <w:t>the schema should be assumed to be correct.</w:t>
      </w:r>
    </w:p>
    <w:p w14:paraId="3313C399" w14:textId="23694596" w:rsidR="00D06069" w:rsidRDefault="00D06069" w:rsidP="003564AD">
      <w:pPr>
        <w:pStyle w:val="Heading3"/>
      </w:pPr>
      <w:r>
        <w:t xml:space="preserve">An HTML version of the data model </w:t>
      </w:r>
      <w:r w:rsidR="006932D4">
        <w:t xml:space="preserve">in </w:t>
      </w:r>
      <w:r>
        <w:t xml:space="preserve">UML is available at </w:t>
      </w:r>
      <w:r w:rsidR="00743BEB">
        <w:fldChar w:fldCharType="begin"/>
      </w:r>
      <w:r w:rsidR="00743BEB">
        <w:instrText xml:space="preserve"> HYPERLINK "http://schemas.wmo.int/wmdr/1.0RC9/html" </w:instrText>
      </w:r>
      <w:r w:rsidR="00743BEB">
        <w:fldChar w:fldCharType="separate"/>
      </w:r>
      <w:r w:rsidRPr="003564AD">
        <w:rPr>
          <w:rStyle w:val="Hyperlink"/>
        </w:rPr>
        <w:t>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29" w:author="Klausen Jörg" w:date="2019-01-21T09:43:00Z">
        <w:r w:rsidR="00CA502A">
          <w:rPr>
            <w:rStyle w:val="Hyperlink"/>
          </w:rPr>
          <w:t>1.0</w:t>
        </w:r>
      </w:ins>
      <w:del w:id="30" w:author="Klausen Jörg" w:date="2019-01-21T09:43:00Z">
        <w:r w:rsidR="00CF7882" w:rsidDel="00CA502A">
          <w:rPr>
            <w:rStyle w:val="Hyperlink"/>
          </w:rPr>
          <w:delText>1.0</w:delText>
        </w:r>
      </w:del>
      <w:r w:rsidR="004A0F76">
        <w:rPr>
          <w:rStyle w:val="Hyperlink"/>
        </w:rPr>
        <w:fldChar w:fldCharType="end"/>
      </w:r>
      <w:r w:rsidRPr="003564AD">
        <w:rPr>
          <w:rStyle w:val="Hyperlink"/>
        </w:rPr>
        <w:t>/html</w:t>
      </w:r>
      <w:r w:rsidR="00743BEB">
        <w:rPr>
          <w:rStyle w:val="Hyperlink"/>
        </w:rPr>
        <w:fldChar w:fldCharType="end"/>
      </w:r>
      <w:r>
        <w:t>.</w:t>
      </w:r>
    </w:p>
    <w:p w14:paraId="2AAA14E9" w14:textId="697F3D78" w:rsidR="008566F6" w:rsidRDefault="008566F6" w:rsidP="003564AD">
      <w:pPr>
        <w:pStyle w:val="Heading3"/>
      </w:pPr>
      <w:r w:rsidRPr="00F34C53">
        <w:t xml:space="preserve">WMDR describes </w:t>
      </w:r>
      <w:r>
        <w:t xml:space="preserve">observing </w:t>
      </w:r>
      <w:r w:rsidRPr="00F34C53">
        <w:t>fa</w:t>
      </w:r>
      <w:bookmarkStart w:id="31" w:name="_GoBack"/>
      <w:bookmarkEnd w:id="31"/>
      <w:r w:rsidRPr="00F34C53">
        <w:t xml:space="preserve">cilities, </w:t>
      </w:r>
      <w:r>
        <w:t>observing equipment</w:t>
      </w:r>
      <w:r w:rsidRPr="00F34C53">
        <w:t xml:space="preserve"> an</w:t>
      </w:r>
      <w:r>
        <w:t xml:space="preserve">d observations made using these </w:t>
      </w:r>
      <w:r w:rsidRPr="00F34C53">
        <w:t xml:space="preserve">facilities and </w:t>
      </w:r>
      <w:r>
        <w:t>equipment</w:t>
      </w:r>
      <w:r w:rsidRPr="00F34C53">
        <w:t xml:space="preserve">. Observations in the WMDR model are conceptually based around the </w:t>
      </w:r>
      <w:hyperlink r:id="rId10" w:history="1">
        <w:r w:rsidRPr="00717B6E">
          <w:rPr>
            <w:rStyle w:val="Hyperlink"/>
          </w:rPr>
          <w:t>ISO 19156 Observations &amp; Measurements (O&amp;M) standard</w:t>
        </w:r>
        <w:r w:rsidR="000551EE" w:rsidRPr="00717B6E">
          <w:rPr>
            <w:rStyle w:val="Hyperlink"/>
          </w:rPr>
          <w:t xml:space="preserve"> version 2.0</w:t>
        </w:r>
      </w:hyperlink>
      <w:r w:rsidRPr="00F34C53">
        <w:t xml:space="preserve">, while bespoke types are </w:t>
      </w:r>
      <w:r>
        <w:t>used</w:t>
      </w:r>
      <w:r w:rsidRPr="00F34C53">
        <w:t xml:space="preserve"> to describe </w:t>
      </w:r>
      <w:r>
        <w:t xml:space="preserve">observing </w:t>
      </w:r>
      <w:r w:rsidRPr="00F34C53">
        <w:t xml:space="preserve">facilities and </w:t>
      </w:r>
      <w:r>
        <w:t>equipment</w:t>
      </w:r>
      <w:r w:rsidRPr="00F34C53">
        <w:t xml:space="preserve"> with sufficient detail to satisfy the WIGOS metadata standard.</w:t>
      </w:r>
      <w:r>
        <w:t xml:space="preserve"> Bespoke types are also defined to describe the observing process in detail including aspects of deployment configuration, sampling, processing and reporting.</w:t>
      </w:r>
    </w:p>
    <w:p w14:paraId="56DFEB8D" w14:textId="144F0F8F" w:rsidR="006932D4" w:rsidRDefault="006932D4" w:rsidP="003564AD">
      <w:pPr>
        <w:pStyle w:val="Heading2"/>
      </w:pPr>
      <w:bookmarkStart w:id="32" w:name="_Toc13755299"/>
      <w:r>
        <w:t>Normative</w:t>
      </w:r>
      <w:r w:rsidR="00363B53">
        <w:t xml:space="preserve"> Reference</w:t>
      </w:r>
      <w:bookmarkEnd w:id="32"/>
    </w:p>
    <w:p w14:paraId="656A171D" w14:textId="07A8F59F" w:rsidR="006932D4" w:rsidRPr="00C36F90" w:rsidRDefault="00363B53" w:rsidP="003564AD">
      <w:pPr>
        <w:pStyle w:val="Heading3"/>
      </w:pPr>
      <w:r>
        <w:t>In case this document differs from the documentation of the XML schema, the formal schema documentation takes precedence.</w:t>
      </w:r>
    </w:p>
    <w:p w14:paraId="5C40F083" w14:textId="06D8D06B" w:rsidR="008566F6" w:rsidRDefault="008566F6" w:rsidP="005841C6">
      <w:pPr>
        <w:pStyle w:val="Heading10"/>
      </w:pPr>
      <w:bookmarkStart w:id="33" w:name="_Ref478716877"/>
      <w:bookmarkStart w:id="34" w:name="_Toc13755300"/>
      <w:r w:rsidRPr="00674D68">
        <w:lastRenderedPageBreak/>
        <w:t>MODEL</w:t>
      </w:r>
      <w:r>
        <w:t xml:space="preserve"> CONCEPTS – INTRODUCTION</w:t>
      </w:r>
      <w:bookmarkEnd w:id="33"/>
      <w:bookmarkEnd w:id="34"/>
    </w:p>
    <w:p w14:paraId="2239A9EE" w14:textId="2E667BC0" w:rsidR="008566F6" w:rsidRDefault="008566F6" w:rsidP="005841C6">
      <w:pPr>
        <w:pStyle w:val="Heading2"/>
      </w:pPr>
      <w:bookmarkStart w:id="35" w:name="_Toc13755301"/>
      <w:r w:rsidRPr="00A15B15">
        <w:t>Modelling approach</w:t>
      </w:r>
      <w:bookmarkEnd w:id="35"/>
    </w:p>
    <w:p w14:paraId="40F51EB5" w14:textId="3FA6765A" w:rsidR="008566F6" w:rsidRDefault="008566F6" w:rsidP="005841C6">
      <w:pPr>
        <w:pStyle w:val="Heading3"/>
      </w:pPr>
      <w:r w:rsidRPr="00A15B15">
        <w:t>The</w:t>
      </w:r>
      <w:r>
        <w:t xml:space="preserve"> WMDR model has been defined in UML (Unified Modelling Language) and defines ‘classes’ (</w:t>
      </w:r>
      <w:r w:rsidR="004A0F76">
        <w:t>either modeled as ‘FeatureType’ or ‘DataType’</w:t>
      </w:r>
      <w:r>
        <w:t>) for particular concepts in the WIGOS Metadata Standard.</w:t>
      </w:r>
    </w:p>
    <w:p w14:paraId="3B8BA301" w14:textId="27C39613" w:rsidR="008566F6" w:rsidRDefault="008566F6" w:rsidP="005841C6">
      <w:pPr>
        <w:pStyle w:val="Heading3"/>
      </w:pPr>
      <w:r>
        <w:t>A class-based approach is used to compartmentalise metadata about different aspects of</w:t>
      </w:r>
      <w:r w:rsidR="00E6425D">
        <w:t xml:space="preserve"> the WIGOS Metadata Standard. For example,</w:t>
      </w:r>
      <w:r>
        <w:t xml:space="preserve"> an observing facility is defined as a separate class to an observation from that facility. </w:t>
      </w:r>
    </w:p>
    <w:p w14:paraId="749671A9" w14:textId="2DCEE930" w:rsidR="008566F6" w:rsidRDefault="008566F6" w:rsidP="005841C6">
      <w:pPr>
        <w:pStyle w:val="Heading3"/>
      </w:pPr>
      <w:r>
        <w:t xml:space="preserve">The model is defined according to </w:t>
      </w:r>
      <w:hyperlink r:id="rId11" w:history="1">
        <w:r w:rsidRPr="003C5503">
          <w:rPr>
            <w:rStyle w:val="Hyperlink"/>
          </w:rPr>
          <w:t>ISO 19109 R</w:t>
        </w:r>
        <w:r w:rsidR="00E6425D" w:rsidRPr="003C5503">
          <w:rPr>
            <w:rStyle w:val="Hyperlink"/>
          </w:rPr>
          <w:t>ules for Application Schema</w:t>
        </w:r>
      </w:hyperlink>
      <w:r w:rsidR="00E6425D">
        <w:t>. The WMO Guide to Data Modelling</w:t>
      </w:r>
      <w:r w:rsidR="005841C6">
        <w:t xml:space="preserve"> (cf. </w:t>
      </w:r>
      <w:hyperlink r:id="rId12" w:history="1">
        <w:r w:rsidR="005841C6" w:rsidRPr="00BD7A00">
          <w:rPr>
            <w:rStyle w:val="Hyperlink"/>
          </w:rPr>
          <w:t>http://wis.wmo.int/metce-uml</w:t>
        </w:r>
      </w:hyperlink>
      <w:r w:rsidR="005841C6">
        <w:t>)</w:t>
      </w:r>
      <w:r w:rsidR="00E6425D">
        <w:t xml:space="preserve"> contains more information on this topic.</w:t>
      </w:r>
    </w:p>
    <w:p w14:paraId="522FAE26" w14:textId="30DFFFF2" w:rsidR="00E6425D" w:rsidRDefault="00E6425D" w:rsidP="005841C6">
      <w:pPr>
        <w:pStyle w:val="Heading3"/>
      </w:pPr>
      <w:r>
        <w:t xml:space="preserve">An XML Schema is auto-generated </w:t>
      </w:r>
      <w:r w:rsidR="004A0F76">
        <w:t xml:space="preserve">as a </w:t>
      </w:r>
      <w:r w:rsidR="00AE4C7D">
        <w:t xml:space="preserve">Geography </w:t>
      </w:r>
      <w:r w:rsidR="00DF2E9D">
        <w:t>Mark-up</w:t>
      </w:r>
      <w:r w:rsidR="00AE4C7D">
        <w:t xml:space="preserve"> Language (</w:t>
      </w:r>
      <w:r w:rsidR="004A0F76">
        <w:t>GML</w:t>
      </w:r>
      <w:r w:rsidR="00AE4C7D">
        <w:t>)</w:t>
      </w:r>
      <w:r w:rsidR="004A0F76">
        <w:t xml:space="preserve"> </w:t>
      </w:r>
      <w:r w:rsidR="00AE4C7D">
        <w:t xml:space="preserve">application </w:t>
      </w:r>
      <w:r w:rsidR="004A0F76">
        <w:t xml:space="preserve">schema </w:t>
      </w:r>
      <w:r>
        <w:t xml:space="preserve">from </w:t>
      </w:r>
      <w:r w:rsidR="004B67D0">
        <w:t>the UML</w:t>
      </w:r>
      <w:r>
        <w:t xml:space="preserve"> model.</w:t>
      </w:r>
      <w:r w:rsidR="004B67D0">
        <w:t xml:space="preserve"> This schema is the basis for implementation and data exchange.</w:t>
      </w:r>
    </w:p>
    <w:p w14:paraId="0CA53F6D" w14:textId="15612641" w:rsidR="00CA7A74" w:rsidRDefault="00CA7A74" w:rsidP="005841C6">
      <w:pPr>
        <w:pStyle w:val="Heading10"/>
      </w:pPr>
      <w:bookmarkStart w:id="36" w:name="_Toc13755302"/>
      <w:r>
        <w:lastRenderedPageBreak/>
        <w:t>MODEL CONCEPTS – WIGOS METADATA RECORD</w:t>
      </w:r>
      <w:bookmarkEnd w:id="36"/>
    </w:p>
    <w:p w14:paraId="5EA7D8A7" w14:textId="77777777" w:rsidR="00E6425D" w:rsidRPr="00A15B15" w:rsidRDefault="00E6425D" w:rsidP="005841C6">
      <w:pPr>
        <w:pStyle w:val="Heading2"/>
      </w:pPr>
      <w:bookmarkStart w:id="37" w:name="_Toc13755303"/>
      <w:r w:rsidRPr="00A15B15">
        <w:t>WIGOSMetadataRecord</w:t>
      </w:r>
      <w:bookmarkEnd w:id="37"/>
    </w:p>
    <w:p w14:paraId="18316E2B" w14:textId="14897AC3" w:rsidR="00CA49C2" w:rsidRDefault="00CA49C2" w:rsidP="00015DDB">
      <w:pPr>
        <w:pStyle w:val="Heading3"/>
        <w:ind w:left="0" w:firstLine="0"/>
      </w:pPr>
      <w:r w:rsidRPr="00E6425D">
        <w:t xml:space="preserve">The </w:t>
      </w:r>
      <w:r w:rsidRPr="00015DDB">
        <w:rPr>
          <w:u w:val="double"/>
          <w:lang w:val="en-AU"/>
        </w:rPr>
        <w:t>WIGOSMetadataRecord</w:t>
      </w:r>
      <w:r w:rsidRPr="00E6425D">
        <w:t xml:space="preserve"> is a container for WIGOS information for the p</w:t>
      </w:r>
      <w:r w:rsidR="00E6425D">
        <w:t>urposes of packaging the informa</w:t>
      </w:r>
      <w:r w:rsidRPr="00E6425D">
        <w:t>tion for delivery to, or transfer between, systems.</w:t>
      </w:r>
    </w:p>
    <w:p w14:paraId="3B5C1939" w14:textId="77777777" w:rsidR="00CA49C2" w:rsidRDefault="00CA49C2" w:rsidP="005841C6">
      <w:pPr>
        <w:pStyle w:val="Heading3"/>
      </w:pPr>
      <w:r w:rsidRPr="00E6425D">
        <w:rPr>
          <w:u w:val="double"/>
          <w:lang w:val="en-AU"/>
        </w:rPr>
        <w:t>WIGOSMetadataRecord</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07"/>
        <w:gridCol w:w="1205"/>
        <w:gridCol w:w="1807"/>
        <w:gridCol w:w="4820"/>
      </w:tblGrid>
      <w:tr w:rsidR="00253D9A" w:rsidRPr="00A15B15" w14:paraId="48CC39D3" w14:textId="77777777" w:rsidTr="00015DDB">
        <w:trPr>
          <w:trHeight w:val="230"/>
        </w:trPr>
        <w:tc>
          <w:tcPr>
            <w:tcW w:w="1807" w:type="dxa"/>
            <w:shd w:val="clear" w:color="auto" w:fill="B8CCE4" w:themeFill="accent1" w:themeFillTint="66"/>
            <w:tcMar>
              <w:top w:w="0" w:type="dxa"/>
              <w:left w:w="60" w:type="dxa"/>
              <w:bottom w:w="0" w:type="dxa"/>
              <w:right w:w="60" w:type="dxa"/>
            </w:tcMar>
          </w:tcPr>
          <w:p w14:paraId="60EDF13C" w14:textId="77777777" w:rsidR="00CA49C2" w:rsidRPr="00A15B15" w:rsidRDefault="00CA49C2" w:rsidP="003564AD">
            <w:pPr>
              <w:pStyle w:val="Tableheader"/>
            </w:pPr>
            <w:bookmarkStart w:id="38" w:name="BKM_035AA695_D86A_4DF5_A646_6E9D4AB27CF8"/>
            <w:bookmarkEnd w:id="38"/>
            <w:r w:rsidRPr="00A15B15">
              <w:t>Property</w:t>
            </w:r>
          </w:p>
        </w:tc>
        <w:tc>
          <w:tcPr>
            <w:tcW w:w="1205" w:type="dxa"/>
            <w:shd w:val="clear" w:color="auto" w:fill="B8CCE4" w:themeFill="accent1" w:themeFillTint="66"/>
            <w:tcMar>
              <w:top w:w="0" w:type="dxa"/>
              <w:left w:w="60" w:type="dxa"/>
              <w:bottom w:w="0" w:type="dxa"/>
              <w:right w:w="60" w:type="dxa"/>
            </w:tcMar>
          </w:tcPr>
          <w:p w14:paraId="234C7605" w14:textId="77777777" w:rsidR="00CA49C2" w:rsidRPr="00A15B15" w:rsidRDefault="00CA49C2" w:rsidP="003564AD">
            <w:pPr>
              <w:pStyle w:val="Tableheader"/>
            </w:pPr>
            <w:r w:rsidRPr="00A15B15">
              <w:t>Cardinality</w:t>
            </w:r>
          </w:p>
        </w:tc>
        <w:tc>
          <w:tcPr>
            <w:tcW w:w="1807" w:type="dxa"/>
            <w:shd w:val="clear" w:color="auto" w:fill="B8CCE4" w:themeFill="accent1" w:themeFillTint="66"/>
            <w:tcMar>
              <w:top w:w="0" w:type="dxa"/>
              <w:left w:w="60" w:type="dxa"/>
              <w:bottom w:w="0" w:type="dxa"/>
              <w:right w:w="60" w:type="dxa"/>
            </w:tcMar>
          </w:tcPr>
          <w:p w14:paraId="475874E2" w14:textId="753783C7" w:rsidR="00CA49C2" w:rsidRPr="00A15B15" w:rsidRDefault="00DC6396" w:rsidP="003564AD">
            <w:pPr>
              <w:pStyle w:val="Tableheader"/>
            </w:pPr>
            <w:r>
              <w:t>Type</w:t>
            </w:r>
            <w:r w:rsidR="00253D9A">
              <w:rPr>
                <w:rStyle w:val="FootnoteReference"/>
              </w:rPr>
              <w:footnoteReference w:id="1"/>
            </w:r>
          </w:p>
        </w:tc>
        <w:tc>
          <w:tcPr>
            <w:tcW w:w="4820" w:type="dxa"/>
            <w:shd w:val="clear" w:color="auto" w:fill="B8CCE4" w:themeFill="accent1" w:themeFillTint="66"/>
            <w:tcMar>
              <w:top w:w="0" w:type="dxa"/>
              <w:left w:w="60" w:type="dxa"/>
              <w:bottom w:w="0" w:type="dxa"/>
              <w:right w:w="60" w:type="dxa"/>
            </w:tcMar>
          </w:tcPr>
          <w:p w14:paraId="2788DE7D" w14:textId="77777777" w:rsidR="00CA49C2" w:rsidRPr="00A15B15" w:rsidRDefault="00CA49C2" w:rsidP="003564AD">
            <w:pPr>
              <w:pStyle w:val="Tableheader"/>
            </w:pPr>
            <w:r w:rsidRPr="00A15B15">
              <w:t>Property Description</w:t>
            </w:r>
          </w:p>
        </w:tc>
      </w:tr>
      <w:tr w:rsidR="004A0F76" w14:paraId="63DAD808" w14:textId="77777777" w:rsidTr="00015DDB">
        <w:tc>
          <w:tcPr>
            <w:tcW w:w="1807" w:type="dxa"/>
            <w:tcMar>
              <w:top w:w="0" w:type="dxa"/>
              <w:left w:w="60" w:type="dxa"/>
              <w:bottom w:w="0" w:type="dxa"/>
              <w:right w:w="60" w:type="dxa"/>
            </w:tcMar>
          </w:tcPr>
          <w:p w14:paraId="5DD33A61" w14:textId="77777777" w:rsidR="00CA49C2" w:rsidRPr="00172BF9" w:rsidRDefault="00CA49C2" w:rsidP="003564AD">
            <w:pPr>
              <w:pStyle w:val="Tablebody"/>
            </w:pPr>
            <w:r w:rsidRPr="00172BF9">
              <w:t>headerInformation</w:t>
            </w:r>
          </w:p>
        </w:tc>
        <w:tc>
          <w:tcPr>
            <w:tcW w:w="1205" w:type="dxa"/>
            <w:tcMar>
              <w:top w:w="0" w:type="dxa"/>
              <w:left w:w="60" w:type="dxa"/>
              <w:bottom w:w="0" w:type="dxa"/>
              <w:right w:w="60" w:type="dxa"/>
            </w:tcMar>
          </w:tcPr>
          <w:p w14:paraId="0B737634" w14:textId="77777777" w:rsidR="00CA49C2" w:rsidRPr="00172BF9" w:rsidRDefault="00CA49C2" w:rsidP="003564AD">
            <w:pPr>
              <w:pStyle w:val="Tablebody"/>
              <w:rPr>
                <w:rFonts w:eastAsia="Arial" w:cs="Arial"/>
              </w:rPr>
            </w:pPr>
            <w:r w:rsidRPr="00172BF9">
              <w:t>1..1</w:t>
            </w:r>
          </w:p>
        </w:tc>
        <w:tc>
          <w:tcPr>
            <w:tcW w:w="1807" w:type="dxa"/>
            <w:tcMar>
              <w:top w:w="0" w:type="dxa"/>
              <w:left w:w="60" w:type="dxa"/>
              <w:bottom w:w="0" w:type="dxa"/>
              <w:right w:w="60" w:type="dxa"/>
            </w:tcMar>
          </w:tcPr>
          <w:p w14:paraId="678A6FFF" w14:textId="77777777" w:rsidR="00CA49C2" w:rsidRPr="00172BF9" w:rsidRDefault="00CA49C2" w:rsidP="003564AD">
            <w:pPr>
              <w:pStyle w:val="Tablebody"/>
              <w:rPr>
                <w:rFonts w:eastAsia="Arial" w:cs="Arial"/>
              </w:rPr>
            </w:pPr>
            <w:r w:rsidRPr="00172BF9">
              <w:t>Header</w:t>
            </w:r>
          </w:p>
        </w:tc>
        <w:tc>
          <w:tcPr>
            <w:tcW w:w="4820" w:type="dxa"/>
            <w:tcMar>
              <w:top w:w="0" w:type="dxa"/>
              <w:left w:w="60" w:type="dxa"/>
              <w:bottom w:w="0" w:type="dxa"/>
              <w:right w:w="60" w:type="dxa"/>
            </w:tcMar>
          </w:tcPr>
          <w:p w14:paraId="44F771F0" w14:textId="77777777" w:rsidR="00CA49C2" w:rsidRPr="00172BF9" w:rsidRDefault="00CA49C2" w:rsidP="003564AD">
            <w:pPr>
              <w:pStyle w:val="Tablebody"/>
              <w:rPr>
                <w:rFonts w:eastAsia="Arial" w:cs="Arial"/>
              </w:rPr>
            </w:pPr>
            <w:r w:rsidRPr="00172BF9">
              <w:t>A header section must be included with every WIGOS MetadataRecord.</w:t>
            </w:r>
          </w:p>
        </w:tc>
      </w:tr>
      <w:tr w:rsidR="00D3785B" w14:paraId="0BD58995" w14:textId="77777777" w:rsidTr="00015DDB">
        <w:tc>
          <w:tcPr>
            <w:tcW w:w="1807" w:type="dxa"/>
            <w:tcMar>
              <w:top w:w="0" w:type="dxa"/>
              <w:left w:w="60" w:type="dxa"/>
              <w:bottom w:w="0" w:type="dxa"/>
              <w:right w:w="60" w:type="dxa"/>
            </w:tcMar>
          </w:tcPr>
          <w:p w14:paraId="38717D96" w14:textId="77777777" w:rsidR="00D3785B" w:rsidRPr="00172BF9" w:rsidRDefault="00D3785B" w:rsidP="000F719B">
            <w:pPr>
              <w:pStyle w:val="Tablebody"/>
            </w:pPr>
            <w:r w:rsidRPr="00172BF9">
              <w:t>facilitySet</w:t>
            </w:r>
          </w:p>
        </w:tc>
        <w:tc>
          <w:tcPr>
            <w:tcW w:w="1205" w:type="dxa"/>
            <w:tcMar>
              <w:top w:w="0" w:type="dxa"/>
              <w:left w:w="60" w:type="dxa"/>
              <w:bottom w:w="0" w:type="dxa"/>
              <w:right w:w="60" w:type="dxa"/>
            </w:tcMar>
          </w:tcPr>
          <w:p w14:paraId="74EBBE9A" w14:textId="77777777" w:rsidR="00D3785B" w:rsidRPr="00172BF9" w:rsidRDefault="00D3785B" w:rsidP="000F719B">
            <w:pPr>
              <w:pStyle w:val="Tablebody"/>
              <w:rPr>
                <w:rFonts w:eastAsia="Arial" w:cs="Arial"/>
              </w:rPr>
            </w:pPr>
            <w:r w:rsidRPr="00172BF9">
              <w:t>0..*</w:t>
            </w:r>
          </w:p>
        </w:tc>
        <w:tc>
          <w:tcPr>
            <w:tcW w:w="1807" w:type="dxa"/>
            <w:tcMar>
              <w:top w:w="0" w:type="dxa"/>
              <w:left w:w="60" w:type="dxa"/>
              <w:bottom w:w="0" w:type="dxa"/>
              <w:right w:w="60" w:type="dxa"/>
            </w:tcMar>
          </w:tcPr>
          <w:p w14:paraId="12FC155B" w14:textId="77777777" w:rsidR="00D3785B" w:rsidRPr="00172BF9" w:rsidRDefault="00D3785B" w:rsidP="000F719B">
            <w:pPr>
              <w:pStyle w:val="Tablebody"/>
              <w:rPr>
                <w:rFonts w:eastAsia="Arial" w:cs="Arial"/>
              </w:rPr>
            </w:pPr>
            <w:r w:rsidRPr="00172BF9">
              <w:t>FacilitySet</w:t>
            </w:r>
          </w:p>
        </w:tc>
        <w:tc>
          <w:tcPr>
            <w:tcW w:w="4820" w:type="dxa"/>
            <w:tcMar>
              <w:top w:w="0" w:type="dxa"/>
              <w:left w:w="60" w:type="dxa"/>
              <w:bottom w:w="0" w:type="dxa"/>
              <w:right w:w="60" w:type="dxa"/>
            </w:tcMar>
          </w:tcPr>
          <w:p w14:paraId="6BCBFDD3" w14:textId="77777777" w:rsidR="00D3785B" w:rsidRPr="00172BF9" w:rsidRDefault="00D3785B" w:rsidP="000F719B">
            <w:pPr>
              <w:pStyle w:val="Tablebody"/>
              <w:rPr>
                <w:rFonts w:eastAsia="Arial" w:cs="Arial"/>
              </w:rPr>
            </w:pPr>
            <w:r w:rsidRPr="00172BF9">
              <w:t>A FacilitySet instance in this metadata record. The FacilitySet will simply consist of links to ObservingFacilities belonging to the set.</w:t>
            </w:r>
          </w:p>
        </w:tc>
      </w:tr>
      <w:tr w:rsidR="00D3785B" w14:paraId="4DAA0F5D" w14:textId="77777777" w:rsidTr="00015DDB">
        <w:tc>
          <w:tcPr>
            <w:tcW w:w="1807" w:type="dxa"/>
            <w:tcMar>
              <w:top w:w="0" w:type="dxa"/>
              <w:left w:w="60" w:type="dxa"/>
              <w:bottom w:w="0" w:type="dxa"/>
              <w:right w:w="60" w:type="dxa"/>
            </w:tcMar>
          </w:tcPr>
          <w:p w14:paraId="1BBEE8FD" w14:textId="77777777" w:rsidR="00D3785B" w:rsidRPr="00172BF9" w:rsidRDefault="00D3785B" w:rsidP="000F719B">
            <w:pPr>
              <w:pStyle w:val="Tablebody"/>
            </w:pPr>
            <w:r w:rsidRPr="00172BF9">
              <w:t>facility</w:t>
            </w:r>
          </w:p>
        </w:tc>
        <w:tc>
          <w:tcPr>
            <w:tcW w:w="1205" w:type="dxa"/>
            <w:tcMar>
              <w:top w:w="0" w:type="dxa"/>
              <w:left w:w="60" w:type="dxa"/>
              <w:bottom w:w="0" w:type="dxa"/>
              <w:right w:w="60" w:type="dxa"/>
            </w:tcMar>
          </w:tcPr>
          <w:p w14:paraId="05FCEB9C" w14:textId="77777777" w:rsidR="00D3785B" w:rsidRPr="00172BF9" w:rsidRDefault="00D3785B" w:rsidP="000F719B">
            <w:pPr>
              <w:pStyle w:val="Tablebody"/>
              <w:rPr>
                <w:rFonts w:eastAsia="Arial" w:cs="Arial"/>
              </w:rPr>
            </w:pPr>
            <w:r w:rsidRPr="00172BF9">
              <w:t>0..*</w:t>
            </w:r>
          </w:p>
        </w:tc>
        <w:tc>
          <w:tcPr>
            <w:tcW w:w="1807" w:type="dxa"/>
            <w:tcMar>
              <w:top w:w="0" w:type="dxa"/>
              <w:left w:w="60" w:type="dxa"/>
              <w:bottom w:w="0" w:type="dxa"/>
              <w:right w:w="60" w:type="dxa"/>
            </w:tcMar>
          </w:tcPr>
          <w:p w14:paraId="52E76DE7" w14:textId="77777777" w:rsidR="00D3785B" w:rsidRPr="00172BF9" w:rsidRDefault="00D3785B" w:rsidP="000F719B">
            <w:pPr>
              <w:pStyle w:val="Tablebody"/>
              <w:rPr>
                <w:rFonts w:eastAsia="Arial" w:cs="Arial"/>
              </w:rPr>
            </w:pPr>
            <w:r w:rsidRPr="00172BF9">
              <w:t>ObservingFacility</w:t>
            </w:r>
          </w:p>
        </w:tc>
        <w:tc>
          <w:tcPr>
            <w:tcW w:w="4820" w:type="dxa"/>
            <w:tcMar>
              <w:top w:w="0" w:type="dxa"/>
              <w:left w:w="60" w:type="dxa"/>
              <w:bottom w:w="0" w:type="dxa"/>
              <w:right w:w="60" w:type="dxa"/>
            </w:tcMar>
          </w:tcPr>
          <w:p w14:paraId="13701388" w14:textId="77777777" w:rsidR="00D3785B" w:rsidRPr="00172BF9" w:rsidRDefault="00D3785B" w:rsidP="000F719B">
            <w:pPr>
              <w:pStyle w:val="Tablebody"/>
              <w:rPr>
                <w:rFonts w:eastAsia="Arial" w:cs="Arial"/>
              </w:rPr>
            </w:pPr>
            <w:r w:rsidRPr="00172BF9">
              <w:t>An ObservingFacility instance in this metadata record.</w:t>
            </w:r>
          </w:p>
        </w:tc>
      </w:tr>
      <w:tr w:rsidR="008D3179" w14:paraId="2C86B438" w14:textId="77777777" w:rsidTr="00015DDB">
        <w:tc>
          <w:tcPr>
            <w:tcW w:w="1807" w:type="dxa"/>
            <w:tcMar>
              <w:top w:w="0" w:type="dxa"/>
              <w:left w:w="60" w:type="dxa"/>
              <w:bottom w:w="0" w:type="dxa"/>
              <w:right w:w="60" w:type="dxa"/>
            </w:tcMar>
          </w:tcPr>
          <w:p w14:paraId="74E444F4" w14:textId="77777777" w:rsidR="008D3179" w:rsidRPr="00172BF9" w:rsidRDefault="008D3179" w:rsidP="000F719B">
            <w:pPr>
              <w:pStyle w:val="Tablebody"/>
            </w:pPr>
            <w:r w:rsidRPr="00172BF9">
              <w:t>observation</w:t>
            </w:r>
          </w:p>
        </w:tc>
        <w:tc>
          <w:tcPr>
            <w:tcW w:w="1205" w:type="dxa"/>
            <w:tcMar>
              <w:top w:w="0" w:type="dxa"/>
              <w:left w:w="60" w:type="dxa"/>
              <w:bottom w:w="0" w:type="dxa"/>
              <w:right w:w="60" w:type="dxa"/>
            </w:tcMar>
          </w:tcPr>
          <w:p w14:paraId="7436358E"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EB17E99" w14:textId="77777777" w:rsidR="008D3179" w:rsidRPr="00172BF9" w:rsidRDefault="008D3179" w:rsidP="000F719B">
            <w:pPr>
              <w:pStyle w:val="Tablebody"/>
              <w:rPr>
                <w:rFonts w:eastAsia="Arial" w:cs="Arial"/>
              </w:rPr>
            </w:pPr>
            <w:r>
              <w:t>ObservingCapability</w:t>
            </w:r>
          </w:p>
        </w:tc>
        <w:tc>
          <w:tcPr>
            <w:tcW w:w="4820" w:type="dxa"/>
            <w:tcMar>
              <w:top w:w="0" w:type="dxa"/>
              <w:left w:w="60" w:type="dxa"/>
              <w:bottom w:w="0" w:type="dxa"/>
              <w:right w:w="60" w:type="dxa"/>
            </w:tcMar>
          </w:tcPr>
          <w:p w14:paraId="5A5290B7" w14:textId="77777777" w:rsidR="008D3179" w:rsidRPr="00172BF9" w:rsidRDefault="008D3179" w:rsidP="000F719B">
            <w:pPr>
              <w:pStyle w:val="Tablebody"/>
              <w:rPr>
                <w:rFonts w:eastAsia="Arial" w:cs="Arial"/>
              </w:rPr>
            </w:pPr>
            <w:r w:rsidRPr="00172BF9">
              <w:t xml:space="preserve">An </w:t>
            </w:r>
            <w:r>
              <w:t>ObservingCapability</w:t>
            </w:r>
            <w:r w:rsidRPr="00172BF9">
              <w:t xml:space="preserve"> instance in this metadata record.</w:t>
            </w:r>
            <w:r>
              <w:t xml:space="preserve"> An ObservingCapability is a container to group instances of OM_Observation.</w:t>
            </w:r>
          </w:p>
        </w:tc>
      </w:tr>
      <w:tr w:rsidR="008D3179" w14:paraId="4BE6AB22" w14:textId="77777777" w:rsidTr="00015DDB">
        <w:tc>
          <w:tcPr>
            <w:tcW w:w="1807" w:type="dxa"/>
            <w:tcMar>
              <w:top w:w="0" w:type="dxa"/>
              <w:left w:w="60" w:type="dxa"/>
              <w:bottom w:w="0" w:type="dxa"/>
              <w:right w:w="60" w:type="dxa"/>
            </w:tcMar>
          </w:tcPr>
          <w:p w14:paraId="5243FB14" w14:textId="77777777" w:rsidR="008D3179" w:rsidRPr="00172BF9" w:rsidRDefault="008D3179" w:rsidP="000F719B">
            <w:pPr>
              <w:pStyle w:val="Tablebody"/>
            </w:pPr>
            <w:r w:rsidRPr="00172BF9">
              <w:t>deployment</w:t>
            </w:r>
          </w:p>
        </w:tc>
        <w:tc>
          <w:tcPr>
            <w:tcW w:w="1205" w:type="dxa"/>
            <w:tcMar>
              <w:top w:w="0" w:type="dxa"/>
              <w:left w:w="60" w:type="dxa"/>
              <w:bottom w:w="0" w:type="dxa"/>
              <w:right w:w="60" w:type="dxa"/>
            </w:tcMar>
          </w:tcPr>
          <w:p w14:paraId="15040DA7"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78C7BE9" w14:textId="77777777" w:rsidR="008D3179" w:rsidRPr="00172BF9" w:rsidRDefault="008D3179" w:rsidP="000F719B">
            <w:pPr>
              <w:pStyle w:val="Tablebody"/>
              <w:rPr>
                <w:rFonts w:eastAsia="Arial" w:cs="Arial"/>
              </w:rPr>
            </w:pPr>
            <w:r w:rsidRPr="00172BF9">
              <w:t>Deployment</w:t>
            </w:r>
          </w:p>
        </w:tc>
        <w:tc>
          <w:tcPr>
            <w:tcW w:w="4820" w:type="dxa"/>
            <w:tcMar>
              <w:top w:w="0" w:type="dxa"/>
              <w:left w:w="60" w:type="dxa"/>
              <w:bottom w:w="0" w:type="dxa"/>
              <w:right w:w="60" w:type="dxa"/>
            </w:tcMar>
          </w:tcPr>
          <w:p w14:paraId="437A74FB" w14:textId="77777777" w:rsidR="008D3179" w:rsidRPr="00172BF9" w:rsidRDefault="008D3179" w:rsidP="000F719B">
            <w:pPr>
              <w:pStyle w:val="Tablebody"/>
              <w:rPr>
                <w:rFonts w:eastAsia="Arial" w:cs="Arial"/>
              </w:rPr>
            </w:pPr>
            <w:r w:rsidRPr="00172BF9">
              <w:t>A Deployment instance in this record. Note that Deployments may also be encoded inline with the OM_Observation (as part of the Process).</w:t>
            </w:r>
          </w:p>
        </w:tc>
      </w:tr>
      <w:tr w:rsidR="008D3179" w14:paraId="1989E83A" w14:textId="77777777" w:rsidTr="00015DDB">
        <w:tc>
          <w:tcPr>
            <w:tcW w:w="1807" w:type="dxa"/>
            <w:tcMar>
              <w:top w:w="0" w:type="dxa"/>
              <w:left w:w="60" w:type="dxa"/>
              <w:bottom w:w="0" w:type="dxa"/>
              <w:right w:w="60" w:type="dxa"/>
            </w:tcMar>
          </w:tcPr>
          <w:p w14:paraId="10C5A08E" w14:textId="77777777" w:rsidR="008D3179" w:rsidRPr="00172BF9" w:rsidRDefault="008D3179" w:rsidP="000F719B">
            <w:pPr>
              <w:pStyle w:val="Tablebody"/>
            </w:pPr>
            <w:r w:rsidRPr="00172BF9">
              <w:t>equipment</w:t>
            </w:r>
          </w:p>
        </w:tc>
        <w:tc>
          <w:tcPr>
            <w:tcW w:w="1205" w:type="dxa"/>
            <w:tcMar>
              <w:top w:w="0" w:type="dxa"/>
              <w:left w:w="60" w:type="dxa"/>
              <w:bottom w:w="0" w:type="dxa"/>
              <w:right w:w="60" w:type="dxa"/>
            </w:tcMar>
          </w:tcPr>
          <w:p w14:paraId="08AD112D"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7278978D" w14:textId="77777777" w:rsidR="008D3179" w:rsidRPr="00172BF9" w:rsidRDefault="008D3179" w:rsidP="000F719B">
            <w:pPr>
              <w:pStyle w:val="Tablebody"/>
              <w:rPr>
                <w:rFonts w:eastAsia="Arial" w:cs="Arial"/>
              </w:rPr>
            </w:pPr>
            <w:r w:rsidRPr="00172BF9">
              <w:t>Equipment</w:t>
            </w:r>
          </w:p>
        </w:tc>
        <w:tc>
          <w:tcPr>
            <w:tcW w:w="4820" w:type="dxa"/>
            <w:tcMar>
              <w:top w:w="0" w:type="dxa"/>
              <w:left w:w="60" w:type="dxa"/>
              <w:bottom w:w="0" w:type="dxa"/>
              <w:right w:w="60" w:type="dxa"/>
            </w:tcMar>
          </w:tcPr>
          <w:p w14:paraId="175B02DF" w14:textId="77777777" w:rsidR="008D3179" w:rsidRPr="00172BF9" w:rsidRDefault="008D3179" w:rsidP="000F719B">
            <w:pPr>
              <w:pStyle w:val="Tablebody"/>
              <w:rPr>
                <w:rFonts w:eastAsia="Arial" w:cs="Arial"/>
              </w:rPr>
            </w:pPr>
            <w:r w:rsidRPr="00172BF9">
              <w:t>An Equipment instance in this metadata record.</w:t>
            </w:r>
          </w:p>
        </w:tc>
      </w:tr>
      <w:tr w:rsidR="008D3179" w:rsidRPr="00A15B15" w14:paraId="5FDB9A44" w14:textId="77777777" w:rsidTr="00015DDB">
        <w:tc>
          <w:tcPr>
            <w:tcW w:w="1807" w:type="dxa"/>
            <w:tcMar>
              <w:top w:w="0" w:type="dxa"/>
              <w:left w:w="60" w:type="dxa"/>
              <w:bottom w:w="0" w:type="dxa"/>
              <w:right w:w="60" w:type="dxa"/>
            </w:tcMar>
          </w:tcPr>
          <w:p w14:paraId="10C98A84" w14:textId="77777777" w:rsidR="008D3179" w:rsidRPr="00A15B15" w:rsidRDefault="008D3179" w:rsidP="000F719B">
            <w:pPr>
              <w:pStyle w:val="Tablebody"/>
            </w:pPr>
            <w:r w:rsidRPr="00A15B15">
              <w:t>facilityLog</w:t>
            </w:r>
          </w:p>
        </w:tc>
        <w:tc>
          <w:tcPr>
            <w:tcW w:w="1205" w:type="dxa"/>
            <w:tcMar>
              <w:top w:w="0" w:type="dxa"/>
              <w:left w:w="60" w:type="dxa"/>
              <w:bottom w:w="0" w:type="dxa"/>
              <w:right w:w="60" w:type="dxa"/>
            </w:tcMar>
          </w:tcPr>
          <w:p w14:paraId="1ED395DD" w14:textId="77777777" w:rsidR="008D3179" w:rsidRPr="00A15B15" w:rsidRDefault="008D3179" w:rsidP="000F719B">
            <w:pPr>
              <w:pStyle w:val="Tablebody"/>
              <w:rPr>
                <w:rFonts w:eastAsia="Arial" w:cs="Arial"/>
              </w:rPr>
            </w:pPr>
            <w:r w:rsidRPr="003564AD">
              <w:t>0..*</w:t>
            </w:r>
          </w:p>
        </w:tc>
        <w:tc>
          <w:tcPr>
            <w:tcW w:w="1807" w:type="dxa"/>
            <w:tcMar>
              <w:top w:w="0" w:type="dxa"/>
              <w:left w:w="60" w:type="dxa"/>
              <w:bottom w:w="0" w:type="dxa"/>
              <w:right w:w="60" w:type="dxa"/>
            </w:tcMar>
          </w:tcPr>
          <w:p w14:paraId="362903B2" w14:textId="77777777" w:rsidR="008D3179" w:rsidRPr="00A15B15" w:rsidRDefault="008D3179" w:rsidP="000F719B">
            <w:pPr>
              <w:pStyle w:val="Tablebody"/>
              <w:rPr>
                <w:rFonts w:eastAsia="Arial" w:cs="Arial"/>
              </w:rPr>
            </w:pPr>
            <w:r w:rsidRPr="00A15B15">
              <w:t>FacilityLog</w:t>
            </w:r>
          </w:p>
        </w:tc>
        <w:tc>
          <w:tcPr>
            <w:tcW w:w="4820" w:type="dxa"/>
            <w:tcMar>
              <w:top w:w="0" w:type="dxa"/>
              <w:left w:w="60" w:type="dxa"/>
              <w:bottom w:w="0" w:type="dxa"/>
              <w:right w:w="60" w:type="dxa"/>
            </w:tcMar>
          </w:tcPr>
          <w:p w14:paraId="5E7F9748" w14:textId="77777777" w:rsidR="008D3179" w:rsidRPr="00A15B15" w:rsidRDefault="008D3179" w:rsidP="000F719B">
            <w:pPr>
              <w:pStyle w:val="Tablebody"/>
              <w:rPr>
                <w:rFonts w:eastAsia="Arial" w:cs="Arial"/>
              </w:rPr>
            </w:pPr>
            <w:r w:rsidRPr="00A15B15">
              <w:t>A FacilityLog instance in this metadata record. Note that an FacilityLog may also be encoded inline with the ObservingFacility instance.</w:t>
            </w:r>
          </w:p>
        </w:tc>
      </w:tr>
      <w:tr w:rsidR="008D3179" w14:paraId="25D38DBB" w14:textId="77777777" w:rsidTr="00015DDB">
        <w:tc>
          <w:tcPr>
            <w:tcW w:w="1807" w:type="dxa"/>
            <w:tcMar>
              <w:top w:w="0" w:type="dxa"/>
              <w:left w:w="60" w:type="dxa"/>
              <w:bottom w:w="0" w:type="dxa"/>
              <w:right w:w="60" w:type="dxa"/>
            </w:tcMar>
          </w:tcPr>
          <w:p w14:paraId="6C94346F" w14:textId="77777777" w:rsidR="008D3179" w:rsidRPr="00172BF9" w:rsidRDefault="008D3179" w:rsidP="000F719B">
            <w:pPr>
              <w:pStyle w:val="Tablebody"/>
            </w:pPr>
            <w:r w:rsidRPr="00172BF9">
              <w:t>equipmentLog</w:t>
            </w:r>
          </w:p>
        </w:tc>
        <w:tc>
          <w:tcPr>
            <w:tcW w:w="1205" w:type="dxa"/>
            <w:tcMar>
              <w:top w:w="0" w:type="dxa"/>
              <w:left w:w="60" w:type="dxa"/>
              <w:bottom w:w="0" w:type="dxa"/>
              <w:right w:w="60" w:type="dxa"/>
            </w:tcMar>
          </w:tcPr>
          <w:p w14:paraId="0CAC7E37" w14:textId="77777777" w:rsidR="008D3179" w:rsidRPr="00172BF9" w:rsidRDefault="008D3179" w:rsidP="000F719B">
            <w:pPr>
              <w:pStyle w:val="Tablebody"/>
              <w:rPr>
                <w:rFonts w:eastAsia="Arial" w:cs="Arial"/>
              </w:rPr>
            </w:pPr>
            <w:r w:rsidRPr="00172BF9">
              <w:t>0..*</w:t>
            </w:r>
          </w:p>
        </w:tc>
        <w:tc>
          <w:tcPr>
            <w:tcW w:w="1807" w:type="dxa"/>
            <w:tcMar>
              <w:top w:w="0" w:type="dxa"/>
              <w:left w:w="60" w:type="dxa"/>
              <w:bottom w:w="0" w:type="dxa"/>
              <w:right w:w="60" w:type="dxa"/>
            </w:tcMar>
          </w:tcPr>
          <w:p w14:paraId="5072A912" w14:textId="77777777" w:rsidR="008D3179" w:rsidRPr="00172BF9" w:rsidRDefault="008D3179" w:rsidP="000F719B">
            <w:pPr>
              <w:pStyle w:val="Tablebody"/>
              <w:rPr>
                <w:rFonts w:eastAsia="Arial" w:cs="Arial"/>
              </w:rPr>
            </w:pPr>
            <w:r w:rsidRPr="00172BF9">
              <w:t>EquipmentLog</w:t>
            </w:r>
          </w:p>
        </w:tc>
        <w:tc>
          <w:tcPr>
            <w:tcW w:w="4820" w:type="dxa"/>
            <w:tcMar>
              <w:top w:w="0" w:type="dxa"/>
              <w:left w:w="60" w:type="dxa"/>
              <w:bottom w:w="0" w:type="dxa"/>
              <w:right w:w="60" w:type="dxa"/>
            </w:tcMar>
          </w:tcPr>
          <w:p w14:paraId="59CCEE01" w14:textId="77777777" w:rsidR="008D3179" w:rsidRPr="00172BF9" w:rsidRDefault="008D3179" w:rsidP="000F719B">
            <w:pPr>
              <w:pStyle w:val="Tablebody"/>
              <w:rPr>
                <w:rFonts w:eastAsia="Arial" w:cs="Arial"/>
              </w:rPr>
            </w:pPr>
            <w:r w:rsidRPr="00172BF9">
              <w:t>An EquipmentLog instance in this metadata record. Note that an EquipmentLog may also be encoded inline with the Equipment instance.</w:t>
            </w:r>
          </w:p>
        </w:tc>
      </w:tr>
      <w:tr w:rsidR="004A0F76" w14:paraId="43028322" w14:textId="77777777" w:rsidTr="00015DDB">
        <w:tc>
          <w:tcPr>
            <w:tcW w:w="1807" w:type="dxa"/>
            <w:tcMar>
              <w:top w:w="0" w:type="dxa"/>
              <w:left w:w="60" w:type="dxa"/>
              <w:bottom w:w="0" w:type="dxa"/>
              <w:right w:w="60" w:type="dxa"/>
            </w:tcMar>
          </w:tcPr>
          <w:p w14:paraId="5D9E8E8F" w14:textId="77777777" w:rsidR="00CA49C2" w:rsidRPr="00172BF9" w:rsidRDefault="00CA49C2" w:rsidP="003564AD">
            <w:pPr>
              <w:pStyle w:val="Tablebody"/>
            </w:pPr>
            <w:bookmarkStart w:id="39" w:name="BKM_A9AEF6C1_11C9_42E5_B3CD_321505425471"/>
            <w:bookmarkEnd w:id="39"/>
            <w:r w:rsidRPr="00172BF9">
              <w:t>extension</w:t>
            </w:r>
          </w:p>
        </w:tc>
        <w:tc>
          <w:tcPr>
            <w:tcW w:w="1205" w:type="dxa"/>
            <w:tcMar>
              <w:top w:w="0" w:type="dxa"/>
              <w:left w:w="60" w:type="dxa"/>
              <w:bottom w:w="0" w:type="dxa"/>
              <w:right w:w="60" w:type="dxa"/>
            </w:tcMar>
          </w:tcPr>
          <w:p w14:paraId="26CFF41E" w14:textId="77777777" w:rsidR="00CA49C2" w:rsidRPr="00172BF9" w:rsidRDefault="00CA49C2" w:rsidP="003564AD">
            <w:pPr>
              <w:pStyle w:val="Tablebody"/>
              <w:rPr>
                <w:rFonts w:eastAsia="Arial" w:cs="Arial"/>
              </w:rPr>
            </w:pPr>
            <w:r w:rsidRPr="00172BF9">
              <w:t>0..*</w:t>
            </w:r>
          </w:p>
        </w:tc>
        <w:tc>
          <w:tcPr>
            <w:tcW w:w="1807" w:type="dxa"/>
            <w:tcMar>
              <w:top w:w="0" w:type="dxa"/>
              <w:left w:w="60" w:type="dxa"/>
              <w:bottom w:w="0" w:type="dxa"/>
              <w:right w:w="60" w:type="dxa"/>
            </w:tcMar>
          </w:tcPr>
          <w:p w14:paraId="12D4F985" w14:textId="77777777" w:rsidR="00CA49C2" w:rsidRPr="00172BF9" w:rsidRDefault="00CA49C2" w:rsidP="003564AD">
            <w:pPr>
              <w:pStyle w:val="Tablebody"/>
              <w:rPr>
                <w:rFonts w:eastAsia="Arial" w:cs="Arial"/>
              </w:rPr>
            </w:pPr>
            <w:r w:rsidRPr="00172BF9">
              <w:t>Any</w:t>
            </w:r>
          </w:p>
        </w:tc>
        <w:tc>
          <w:tcPr>
            <w:tcW w:w="4820" w:type="dxa"/>
            <w:tcMar>
              <w:top w:w="0" w:type="dxa"/>
              <w:left w:w="60" w:type="dxa"/>
              <w:bottom w:w="0" w:type="dxa"/>
              <w:right w:w="60" w:type="dxa"/>
            </w:tcMar>
          </w:tcPr>
          <w:p w14:paraId="0F7515E5" w14:textId="77777777" w:rsidR="00CA49C2" w:rsidRPr="00172BF9" w:rsidRDefault="00CA49C2" w:rsidP="003564AD">
            <w:pPr>
              <w:pStyle w:val="Tablebody"/>
              <w:rPr>
                <w:rFonts w:eastAsia="Arial" w:cs="Arial"/>
              </w:rPr>
            </w:pPr>
            <w:r w:rsidRPr="00172BF9">
              <w:t>This extension point is to facilitate the encoding of any other information for complimentary or local purposes such as complying with legislative frameworks.</w:t>
            </w:r>
          </w:p>
          <w:p w14:paraId="37BF5A93" w14:textId="48234AE4" w:rsidR="00CA49C2" w:rsidRPr="00172BF9" w:rsidRDefault="00CA49C2" w:rsidP="003564AD">
            <w:pPr>
              <w:pStyle w:val="Tablebody"/>
              <w:rPr>
                <w:rFonts w:eastAsia="Arial" w:cs="Arial"/>
              </w:rPr>
            </w:pPr>
            <w:r w:rsidRPr="00172BF9">
              <w:t>However</w:t>
            </w:r>
            <w:r w:rsidR="00AA202C">
              <w:t>,</w:t>
            </w:r>
            <w:r w:rsidRPr="00172BF9">
              <w:t xml:space="preserve"> it should not be expected that any extension information will be appropriately processed, stored or made retrievable from any WIGOS systems or services. </w:t>
            </w:r>
          </w:p>
        </w:tc>
      </w:tr>
    </w:tbl>
    <w:p w14:paraId="383C3233" w14:textId="3D259575" w:rsidR="00CA49C2" w:rsidRDefault="00CA49C2" w:rsidP="00CA49C2">
      <w:pPr>
        <w:pStyle w:val="Caption"/>
      </w:pPr>
      <w:bookmarkStart w:id="40" w:name="BKM_A815AE12_F3F6_4499_A2E4_AE3CB51F6413"/>
      <w:bookmarkStart w:id="41" w:name="BKM_242DBF95_CB3A_4BF5_872A_8328E2C53DD7"/>
      <w:bookmarkStart w:id="42" w:name="BKM_C997836F_EFEE_4B44_A1D7_B09284129764"/>
      <w:bookmarkStart w:id="43" w:name="BKM_788BC2D5_A80C_42E6_B5AC_18C39FB0AB23"/>
      <w:bookmarkStart w:id="44" w:name="BKM_C0D75AF7_30C3_4786_9282_1164B200F390"/>
      <w:bookmarkStart w:id="45" w:name="BKM_18811F3F_9ED6_44FB_8A4F_D4C339702B6A"/>
      <w:bookmarkStart w:id="46" w:name="BKM_636B8053_D17B_429E_97B0_A029DD04BA63"/>
      <w:bookmarkEnd w:id="40"/>
      <w:bookmarkEnd w:id="41"/>
      <w:bookmarkEnd w:id="42"/>
      <w:bookmarkEnd w:id="43"/>
      <w:bookmarkEnd w:id="44"/>
      <w:bookmarkEnd w:id="45"/>
      <w:bookmarkEnd w:id="46"/>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1</w:t>
      </w:r>
      <w:r w:rsidR="00CE7E79">
        <w:rPr>
          <w:noProof/>
        </w:rPr>
        <w:fldChar w:fldCharType="end"/>
      </w:r>
      <w:r w:rsidRPr="00823430">
        <w:t xml:space="preserve"> Properties of </w:t>
      </w:r>
      <w:r>
        <w:t>WIGOSMetadataRecord</w:t>
      </w:r>
    </w:p>
    <w:p w14:paraId="30E49306" w14:textId="77777777" w:rsidR="00CA7A74" w:rsidRPr="00A15B15" w:rsidRDefault="00CA7A74" w:rsidP="003564AD">
      <w:pPr>
        <w:pStyle w:val="Heading2"/>
      </w:pPr>
      <w:bookmarkStart w:id="47" w:name="BKM_E6FD500F_BF91_484D_A2D0_3DC431974E71"/>
      <w:bookmarkStart w:id="48" w:name="_Toc13755304"/>
      <w:bookmarkEnd w:id="47"/>
      <w:r w:rsidRPr="003564AD">
        <w:lastRenderedPageBreak/>
        <w:t>Header</w:t>
      </w:r>
      <w:bookmarkEnd w:id="48"/>
    </w:p>
    <w:p w14:paraId="4B3454DC" w14:textId="027F2B07" w:rsidR="00CA7A74" w:rsidRDefault="00CA7A74" w:rsidP="003564AD">
      <w:pPr>
        <w:pStyle w:val="Heading3"/>
      </w:pPr>
      <w:r>
        <w:t xml:space="preserve">Header contains </w:t>
      </w:r>
      <w:r w:rsidR="00A672E3">
        <w:t>meta</w:t>
      </w:r>
      <w:r>
        <w:t xml:space="preserve"> informat</w:t>
      </w:r>
      <w:r w:rsidR="00A672E3">
        <w:t xml:space="preserve">ion about a </w:t>
      </w:r>
      <w:r w:rsidR="00A672E3" w:rsidRPr="00015DDB">
        <w:rPr>
          <w:u w:val="double"/>
          <w:lang w:val="en-AU"/>
        </w:rPr>
        <w:t>WIGOSMetadataRecord</w:t>
      </w:r>
      <w:r w:rsidR="00A672E3">
        <w:t>.</w:t>
      </w:r>
      <w:r>
        <w:t xml:space="preserve"> This is metadata about the record used to facilitate transport or ingest</w:t>
      </w:r>
      <w:r w:rsidR="00A672E3">
        <w:t>ion into a system such as OSCAR. The header does not contain any metadata about observations, only about the XML record.</w:t>
      </w:r>
    </w:p>
    <w:p w14:paraId="31A8485A" w14:textId="5FE1D3F1" w:rsidR="00CA7A74" w:rsidRPr="00A672E3" w:rsidRDefault="00CA7A74" w:rsidP="003564AD">
      <w:pPr>
        <w:pStyle w:val="Heading3"/>
      </w:pPr>
      <w:r w:rsidRPr="00A672E3">
        <w:rPr>
          <w:u w:val="double"/>
          <w:lang w:val="en-AU"/>
        </w:rPr>
        <w:t>Header</w:t>
      </w:r>
      <w:r w:rsidRPr="00A672E3">
        <w:t xml:space="preserve"> </w:t>
      </w:r>
      <w:r w:rsidR="00A672E3">
        <w:t>ha</w:t>
      </w:r>
      <w:r w:rsidRPr="00A672E3">
        <w:t>s the following properties: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687"/>
        <w:gridCol w:w="1125"/>
        <w:gridCol w:w="1687"/>
        <w:gridCol w:w="5059"/>
      </w:tblGrid>
      <w:tr w:rsidR="00CA7A74" w14:paraId="2DBE7CA4"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4A91CF8D" w14:textId="77777777" w:rsidR="00CA7A74" w:rsidRPr="0083573F" w:rsidRDefault="00CA7A74" w:rsidP="003564AD">
            <w:pPr>
              <w:pStyle w:val="Tableheader"/>
            </w:pPr>
            <w:bookmarkStart w:id="49" w:name="BKM_D22D9656_0BCF_43DC_AD83_2CC7AAA33AEC"/>
            <w:bookmarkEnd w:id="49"/>
            <w:r w:rsidRPr="0083573F">
              <w:t>Property</w:t>
            </w:r>
          </w:p>
        </w:tc>
        <w:tc>
          <w:tcPr>
            <w:tcW w:w="1134" w:type="dxa"/>
            <w:shd w:val="clear" w:color="auto" w:fill="B8CCE4" w:themeFill="accent1" w:themeFillTint="66"/>
            <w:tcMar>
              <w:top w:w="0" w:type="dxa"/>
              <w:left w:w="60" w:type="dxa"/>
              <w:bottom w:w="0" w:type="dxa"/>
              <w:right w:w="60" w:type="dxa"/>
            </w:tcMar>
          </w:tcPr>
          <w:p w14:paraId="56D42C1D" w14:textId="77777777" w:rsidR="00CA7A74" w:rsidRPr="0083573F" w:rsidRDefault="00CA7A74"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24AD30D9" w14:textId="4297E8BD" w:rsidR="00CA7A74" w:rsidRPr="0083573F"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2337C648" w14:textId="77777777" w:rsidR="00CA7A74" w:rsidRPr="0083573F" w:rsidRDefault="00CA7A74" w:rsidP="003564AD">
            <w:pPr>
              <w:pStyle w:val="Tableheader"/>
            </w:pPr>
            <w:r w:rsidRPr="0083573F">
              <w:t>Property Description</w:t>
            </w:r>
          </w:p>
        </w:tc>
      </w:tr>
      <w:tr w:rsidR="00CA7A74" w14:paraId="0A79E5BF" w14:textId="77777777" w:rsidTr="00015DDB">
        <w:tc>
          <w:tcPr>
            <w:tcW w:w="1701" w:type="dxa"/>
            <w:tcMar>
              <w:top w:w="0" w:type="dxa"/>
              <w:left w:w="60" w:type="dxa"/>
              <w:bottom w:w="0" w:type="dxa"/>
              <w:right w:w="60" w:type="dxa"/>
            </w:tcMar>
          </w:tcPr>
          <w:p w14:paraId="7FC07A2A" w14:textId="77777777" w:rsidR="00CA7A74" w:rsidRPr="0083573F" w:rsidRDefault="00CA7A74" w:rsidP="003564AD">
            <w:pPr>
              <w:pStyle w:val="Tablebody"/>
            </w:pPr>
            <w:r w:rsidRPr="0083573F">
              <w:t>fileDateTime</w:t>
            </w:r>
          </w:p>
        </w:tc>
        <w:tc>
          <w:tcPr>
            <w:tcW w:w="1134" w:type="dxa"/>
            <w:tcMar>
              <w:top w:w="0" w:type="dxa"/>
              <w:left w:w="60" w:type="dxa"/>
              <w:bottom w:w="0" w:type="dxa"/>
              <w:right w:w="60" w:type="dxa"/>
            </w:tcMar>
          </w:tcPr>
          <w:p w14:paraId="161B8E41"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A2D03CB" w14:textId="6093384F" w:rsidR="00CA7A74" w:rsidRPr="0083573F" w:rsidRDefault="00BF3F9D" w:rsidP="00D97193">
            <w:pPr>
              <w:pStyle w:val="Tablebody"/>
              <w:rPr>
                <w:rFonts w:eastAsia="Arial" w:cs="Arial"/>
              </w:rPr>
            </w:pPr>
            <w:r>
              <w:t>xs:d</w:t>
            </w:r>
            <w:r w:rsidR="00CA7A74" w:rsidRPr="0083573F">
              <w:t>ateTime</w:t>
            </w:r>
          </w:p>
        </w:tc>
        <w:tc>
          <w:tcPr>
            <w:tcW w:w="5103" w:type="dxa"/>
            <w:tcMar>
              <w:top w:w="0" w:type="dxa"/>
              <w:left w:w="60" w:type="dxa"/>
              <w:bottom w:w="0" w:type="dxa"/>
              <w:right w:w="60" w:type="dxa"/>
            </w:tcMar>
          </w:tcPr>
          <w:p w14:paraId="6BF754B7" w14:textId="77777777" w:rsidR="00CA7A74" w:rsidRPr="0083573F" w:rsidRDefault="00CA7A74" w:rsidP="003564AD">
            <w:pPr>
              <w:pStyle w:val="Tablebody"/>
              <w:rPr>
                <w:rFonts w:eastAsia="Arial" w:cs="Arial"/>
              </w:rPr>
            </w:pPr>
            <w:r w:rsidRPr="0083573F">
              <w:t>Date and time this file was last updated.</w:t>
            </w:r>
          </w:p>
        </w:tc>
      </w:tr>
      <w:tr w:rsidR="00CA7A74" w14:paraId="60FA363B" w14:textId="77777777" w:rsidTr="00015DDB">
        <w:tc>
          <w:tcPr>
            <w:tcW w:w="1701" w:type="dxa"/>
            <w:tcMar>
              <w:top w:w="0" w:type="dxa"/>
              <w:left w:w="60" w:type="dxa"/>
              <w:bottom w:w="0" w:type="dxa"/>
              <w:right w:w="60" w:type="dxa"/>
            </w:tcMar>
          </w:tcPr>
          <w:p w14:paraId="016F8E35" w14:textId="77777777" w:rsidR="00CA7A74" w:rsidRPr="0083573F" w:rsidRDefault="00CA7A74" w:rsidP="003564AD">
            <w:pPr>
              <w:pStyle w:val="Tablebody"/>
            </w:pPr>
            <w:bookmarkStart w:id="50" w:name="BKM_A36C374D_E4FF_4B4B_9B7D_94320A91CFB9"/>
            <w:bookmarkEnd w:id="50"/>
            <w:r w:rsidRPr="0083573F">
              <w:t>recordOwner</w:t>
            </w:r>
          </w:p>
        </w:tc>
        <w:tc>
          <w:tcPr>
            <w:tcW w:w="1134" w:type="dxa"/>
            <w:tcMar>
              <w:top w:w="0" w:type="dxa"/>
              <w:left w:w="60" w:type="dxa"/>
              <w:bottom w:w="0" w:type="dxa"/>
              <w:right w:w="60" w:type="dxa"/>
            </w:tcMar>
          </w:tcPr>
          <w:p w14:paraId="2FAF351D" w14:textId="77777777" w:rsidR="00CA7A74" w:rsidRPr="0083573F" w:rsidRDefault="00CA7A74"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F95534E" w14:textId="37FF74B2" w:rsidR="00CA7A74" w:rsidRPr="0083573F" w:rsidRDefault="00BF3F9D" w:rsidP="003564AD">
            <w:pPr>
              <w:pStyle w:val="Tablebody"/>
              <w:rPr>
                <w:rFonts w:eastAsia="Arial" w:cs="Arial"/>
              </w:rPr>
            </w:pPr>
            <w:r>
              <w:t>gmd:</w:t>
            </w:r>
            <w:r w:rsidR="00CA7A74" w:rsidRPr="0083573F">
              <w:t>CI_ResponsibleParty</w:t>
            </w:r>
          </w:p>
        </w:tc>
        <w:tc>
          <w:tcPr>
            <w:tcW w:w="5103" w:type="dxa"/>
            <w:tcMar>
              <w:top w:w="0" w:type="dxa"/>
              <w:left w:w="60" w:type="dxa"/>
              <w:bottom w:w="0" w:type="dxa"/>
              <w:right w:w="60" w:type="dxa"/>
            </w:tcMar>
          </w:tcPr>
          <w:p w14:paraId="4EA9BE66" w14:textId="77777777" w:rsidR="00CA7A74" w:rsidRPr="0083573F" w:rsidRDefault="00CA7A74" w:rsidP="003564AD">
            <w:pPr>
              <w:pStyle w:val="Tablebody"/>
              <w:rPr>
                <w:rFonts w:eastAsia="Arial" w:cs="Arial"/>
              </w:rPr>
            </w:pPr>
            <w:r w:rsidRPr="0083573F">
              <w:t>The organisation responsible for the metadata.</w:t>
            </w:r>
          </w:p>
        </w:tc>
      </w:tr>
      <w:tr w:rsidR="008D3179" w14:paraId="7F62B957" w14:textId="77777777" w:rsidTr="00015DDB">
        <w:tc>
          <w:tcPr>
            <w:tcW w:w="1701" w:type="dxa"/>
            <w:tcMar>
              <w:top w:w="0" w:type="dxa"/>
              <w:left w:w="60" w:type="dxa"/>
              <w:bottom w:w="0" w:type="dxa"/>
              <w:right w:w="60" w:type="dxa"/>
            </w:tcMar>
          </w:tcPr>
          <w:p w14:paraId="05B4A3C6" w14:textId="66FF13A3" w:rsidR="008D3179" w:rsidRPr="0083573F" w:rsidRDefault="008D3179" w:rsidP="003564AD">
            <w:pPr>
              <w:pStyle w:val="Tablebody"/>
            </w:pPr>
            <w:r>
              <w:t>version</w:t>
            </w:r>
          </w:p>
        </w:tc>
        <w:tc>
          <w:tcPr>
            <w:tcW w:w="1134" w:type="dxa"/>
            <w:tcMar>
              <w:top w:w="0" w:type="dxa"/>
              <w:left w:w="60" w:type="dxa"/>
              <w:bottom w:w="0" w:type="dxa"/>
              <w:right w:w="60" w:type="dxa"/>
            </w:tcMar>
          </w:tcPr>
          <w:p w14:paraId="7DFB83D2" w14:textId="661480E5" w:rsidR="008D3179" w:rsidRPr="0083573F" w:rsidRDefault="008D3179" w:rsidP="003564AD">
            <w:pPr>
              <w:pStyle w:val="Tablebody"/>
              <w:rPr>
                <w:color w:val="0F0F0F"/>
              </w:rPr>
            </w:pPr>
            <w:r>
              <w:rPr>
                <w:color w:val="0F0F0F"/>
              </w:rPr>
              <w:t>0..1</w:t>
            </w:r>
          </w:p>
        </w:tc>
        <w:tc>
          <w:tcPr>
            <w:tcW w:w="1701" w:type="dxa"/>
            <w:tcMar>
              <w:top w:w="0" w:type="dxa"/>
              <w:left w:w="60" w:type="dxa"/>
              <w:bottom w:w="0" w:type="dxa"/>
              <w:right w:w="60" w:type="dxa"/>
            </w:tcMar>
          </w:tcPr>
          <w:p w14:paraId="34FD0587" w14:textId="3669BE88" w:rsidR="008D3179" w:rsidRPr="0083573F" w:rsidRDefault="008D3179" w:rsidP="003564AD">
            <w:pPr>
              <w:pStyle w:val="Tablebody"/>
            </w:pPr>
            <w:r>
              <w:t>xs:int</w:t>
            </w:r>
          </w:p>
        </w:tc>
        <w:tc>
          <w:tcPr>
            <w:tcW w:w="5103" w:type="dxa"/>
            <w:tcMar>
              <w:top w:w="0" w:type="dxa"/>
              <w:left w:w="60" w:type="dxa"/>
              <w:bottom w:w="0" w:type="dxa"/>
              <w:right w:w="60" w:type="dxa"/>
            </w:tcMar>
          </w:tcPr>
          <w:p w14:paraId="69C9D7A5" w14:textId="62A1328C" w:rsidR="008D3179" w:rsidRPr="0083573F" w:rsidRDefault="008D3179" w:rsidP="003564AD">
            <w:pPr>
              <w:pStyle w:val="Tablebody"/>
            </w:pPr>
            <w:r>
              <w:t>The version of the XSD.</w:t>
            </w:r>
          </w:p>
        </w:tc>
      </w:tr>
    </w:tbl>
    <w:p w14:paraId="79FF53D7" w14:textId="66924B81" w:rsidR="00CA7A74" w:rsidRDefault="00CA7A74" w:rsidP="00CA7A7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w:t>
      </w:r>
      <w:r w:rsidR="00CE7E79">
        <w:rPr>
          <w:noProof/>
        </w:rPr>
        <w:fldChar w:fldCharType="end"/>
      </w:r>
      <w:r w:rsidRPr="000627BB">
        <w:t xml:space="preserve"> Properties of </w:t>
      </w:r>
      <w:r>
        <w:t>Header</w:t>
      </w:r>
    </w:p>
    <w:p w14:paraId="53405A36" w14:textId="2BD7A908" w:rsidR="00CA7A74" w:rsidRDefault="00CA7A74" w:rsidP="00A15B15">
      <w:pPr>
        <w:pStyle w:val="Note"/>
      </w:pPr>
    </w:p>
    <w:p w14:paraId="35958D64" w14:textId="04E97E77" w:rsidR="00233D2D" w:rsidRDefault="00F34C53" w:rsidP="003564AD">
      <w:pPr>
        <w:pStyle w:val="Heading10"/>
      </w:pPr>
      <w:bookmarkStart w:id="51" w:name="BKM_6E1ECAC2_1C18_45B4_A41C_28E7DA1E4124"/>
      <w:bookmarkStart w:id="52" w:name="_Toc13755305"/>
      <w:bookmarkEnd w:id="51"/>
      <w:r>
        <w:lastRenderedPageBreak/>
        <w:t>MODEL CONCEPTS</w:t>
      </w:r>
      <w:r w:rsidR="00015DBD">
        <w:t xml:space="preserve"> – EQUIPMENT AND OBSERVING FACILITIES</w:t>
      </w:r>
      <w:bookmarkEnd w:id="52"/>
    </w:p>
    <w:p w14:paraId="7AEDDDF9" w14:textId="4D6E700F" w:rsidR="00F34C53" w:rsidRPr="00A15B15" w:rsidRDefault="00015DBD" w:rsidP="003564AD">
      <w:pPr>
        <w:pStyle w:val="Heading2"/>
      </w:pPr>
      <w:bookmarkStart w:id="53" w:name="_Toc13755306"/>
      <w:r w:rsidRPr="00A15B15">
        <w:t>Overview</w:t>
      </w:r>
      <w:r w:rsidR="00A672E3" w:rsidRPr="00A15B15">
        <w:t xml:space="preserve"> of Equipment and Observing Facilities</w:t>
      </w:r>
      <w:bookmarkEnd w:id="53"/>
    </w:p>
    <w:p w14:paraId="7F67EF7F" w14:textId="77777777" w:rsidR="00F34C53" w:rsidRDefault="00F34C53" w:rsidP="003564AD">
      <w:pPr>
        <w:pStyle w:val="Heading3"/>
      </w:pPr>
      <w:r>
        <w:t xml:space="preserve">In WMDR the </w:t>
      </w:r>
      <w:r w:rsidRPr="007D7E6E">
        <w:rPr>
          <w:u w:val="double"/>
        </w:rPr>
        <w:t>Equipment</w:t>
      </w:r>
      <w:r>
        <w:t xml:space="preserve"> class describes any piece of equipment used for making observations – common terms for this are instrument, sensor, measuring device etc. WMDR uses Equipment as a generic name.</w:t>
      </w:r>
    </w:p>
    <w:p w14:paraId="515BE321" w14:textId="3C4484DB" w:rsidR="00F34C53" w:rsidRPr="00CD4606" w:rsidRDefault="00F34C53" w:rsidP="003564AD">
      <w:pPr>
        <w:pStyle w:val="Heading3"/>
      </w:pPr>
      <w:r>
        <w:t xml:space="preserve">An </w:t>
      </w:r>
      <w:r w:rsidRPr="007D7E6E">
        <w:rPr>
          <w:u w:val="double"/>
        </w:rPr>
        <w:t>ObservingFacility</w:t>
      </w:r>
      <w:r>
        <w:t xml:space="preserve"> is a platform or station at (or from) which </w:t>
      </w:r>
      <w:r w:rsidR="00A672E3">
        <w:t>Equipment</w:t>
      </w:r>
      <w:r>
        <w:t xml:space="preserve"> may be used or deployed. This may be a mobile or fixed platform.</w:t>
      </w:r>
    </w:p>
    <w:p w14:paraId="4D255CE7" w14:textId="77777777" w:rsidR="00F34C53" w:rsidRDefault="00F34C53" w:rsidP="003564AD">
      <w:pPr>
        <w:pStyle w:val="Heading3"/>
      </w:pPr>
      <w:r>
        <w:t xml:space="preserve">It is important to note that </w:t>
      </w:r>
      <w:r w:rsidRPr="007D7E6E">
        <w:rPr>
          <w:u w:val="double"/>
        </w:rPr>
        <w:t>Equipment</w:t>
      </w:r>
      <w:r>
        <w:t xml:space="preserve"> and </w:t>
      </w:r>
      <w:r w:rsidRPr="007D7E6E">
        <w:rPr>
          <w:u w:val="double"/>
        </w:rPr>
        <w:t>ObservingFacility</w:t>
      </w:r>
      <w:r>
        <w:t xml:space="preserve"> are specified in WMDR independently of any observations that may be made using these things. </w:t>
      </w:r>
    </w:p>
    <w:p w14:paraId="2D69E3AF" w14:textId="7A640870" w:rsidR="00F34C53" w:rsidRDefault="00F34C53" w:rsidP="003564AD">
      <w:pPr>
        <w:pStyle w:val="Heading3"/>
      </w:pPr>
      <w:r>
        <w:t xml:space="preserve">In WMDR the </w:t>
      </w:r>
      <w:r w:rsidRPr="007D7E6E">
        <w:rPr>
          <w:u w:val="double"/>
        </w:rPr>
        <w:t>Equipment</w:t>
      </w:r>
      <w:r>
        <w:t xml:space="preserve"> and </w:t>
      </w:r>
      <w:r w:rsidRPr="007D7E6E">
        <w:rPr>
          <w:u w:val="double"/>
        </w:rPr>
        <w:t>ObservingFacility</w:t>
      </w:r>
      <w:r>
        <w:t xml:space="preserve"> classes are both derived from the </w:t>
      </w:r>
      <w:r w:rsidR="00A672E3">
        <w:t>super</w:t>
      </w:r>
      <w:r>
        <w:t>class ‘</w:t>
      </w:r>
      <w:r w:rsidRPr="007D7E6E">
        <w:rPr>
          <w:u w:val="double"/>
        </w:rPr>
        <w:t>AbstractEnvironmentalMonitoringFacility’</w:t>
      </w:r>
      <w:r>
        <w:t xml:space="preserve">. </w:t>
      </w:r>
    </w:p>
    <w:p w14:paraId="52507B47" w14:textId="7FBCFB22" w:rsidR="00F34C53" w:rsidRPr="00630864" w:rsidRDefault="00F34C53" w:rsidP="003564AD">
      <w:pPr>
        <w:pStyle w:val="Heading3"/>
      </w:pPr>
      <w:r>
        <w:t xml:space="preserve">Records of activity or events (e.g. </w:t>
      </w:r>
      <w:r w:rsidRPr="000654F3">
        <w:t>maintenance, calibration</w:t>
      </w:r>
      <w:r>
        <w:t xml:space="preserve">, change events etc.) are captured using logs for the </w:t>
      </w:r>
      <w:r w:rsidRPr="007D7E6E">
        <w:rPr>
          <w:u w:val="double"/>
        </w:rPr>
        <w:t>Equipment</w:t>
      </w:r>
      <w:r>
        <w:t xml:space="preserve"> or </w:t>
      </w:r>
      <w:r w:rsidRPr="007D7E6E">
        <w:rPr>
          <w:u w:val="double"/>
        </w:rPr>
        <w:t>ObservingFacil</w:t>
      </w:r>
      <w:r w:rsidR="00DF2E9D">
        <w:rPr>
          <w:u w:val="double"/>
        </w:rPr>
        <w:t>i</w:t>
      </w:r>
      <w:r w:rsidRPr="007D7E6E">
        <w:rPr>
          <w:u w:val="double"/>
        </w:rPr>
        <w:t>ty</w:t>
      </w:r>
      <w:r>
        <w:t>.</w:t>
      </w:r>
      <w:r w:rsidR="000654F3" w:rsidRPr="000654F3">
        <w:rPr>
          <w:noProof/>
          <w:lang w:eastAsia="en-GB"/>
        </w:rPr>
        <w:t xml:space="preserve"> </w:t>
      </w:r>
      <w:r w:rsidR="00A672E3">
        <w:rPr>
          <w:noProof/>
          <w:lang w:eastAsia="en-GB"/>
        </w:rPr>
        <w:t xml:space="preserve">Logs are defined using a separate class. See Section </w:t>
      </w:r>
      <w:r w:rsidR="00DF2E9D">
        <w:rPr>
          <w:noProof/>
          <w:lang w:eastAsia="en-GB"/>
        </w:rPr>
        <w:fldChar w:fldCharType="begin"/>
      </w:r>
      <w:r w:rsidR="00DF2E9D">
        <w:rPr>
          <w:noProof/>
          <w:lang w:eastAsia="en-GB"/>
        </w:rPr>
        <w:instrText xml:space="preserve"> REF _Ref513472250 \r \h </w:instrText>
      </w:r>
      <w:r w:rsidR="00DF2E9D">
        <w:rPr>
          <w:noProof/>
          <w:lang w:eastAsia="en-GB"/>
        </w:rPr>
      </w:r>
      <w:r w:rsidR="00DF2E9D">
        <w:rPr>
          <w:noProof/>
          <w:lang w:eastAsia="en-GB"/>
        </w:rPr>
        <w:fldChar w:fldCharType="separate"/>
      </w:r>
      <w:r w:rsidR="00CA502A">
        <w:rPr>
          <w:noProof/>
          <w:lang w:eastAsia="en-GB"/>
        </w:rPr>
        <w:t>5.2</w:t>
      </w:r>
      <w:r w:rsidR="00DF2E9D">
        <w:rPr>
          <w:noProof/>
          <w:lang w:eastAsia="en-GB"/>
        </w:rPr>
        <w:fldChar w:fldCharType="end"/>
      </w:r>
      <w:r w:rsidR="00A672E3">
        <w:rPr>
          <w:noProof/>
          <w:lang w:eastAsia="en-GB"/>
        </w:rPr>
        <w:t xml:space="preserve"> on logs and log entries.</w:t>
      </w:r>
    </w:p>
    <w:p w14:paraId="5AF3AC7E" w14:textId="59CF54F2" w:rsidR="005C1B75" w:rsidRDefault="007B50AE" w:rsidP="003564AD">
      <w:pPr>
        <w:pStyle w:val="Heading3"/>
      </w:pPr>
      <w:r>
        <w:t>The</w:t>
      </w:r>
      <w:r w:rsidR="000654F3">
        <w:t xml:space="preserve"> </w:t>
      </w:r>
      <w:r w:rsidR="0096596A">
        <w:t xml:space="preserve">diagram </w:t>
      </w:r>
      <w:r w:rsidR="008D3179">
        <w:t xml:space="preserve">in </w:t>
      </w:r>
      <w:r w:rsidR="008D3179">
        <w:fldChar w:fldCharType="begin"/>
      </w:r>
      <w:r w:rsidR="008D3179">
        <w:instrText xml:space="preserve"> REF _Ref527624048 \h </w:instrText>
      </w:r>
      <w:r w:rsidR="008D3179">
        <w:fldChar w:fldCharType="separate"/>
      </w:r>
      <w:r w:rsidR="00CA502A">
        <w:t xml:space="preserve">Figure </w:t>
      </w:r>
      <w:r w:rsidR="00CA502A">
        <w:rPr>
          <w:noProof/>
        </w:rPr>
        <w:t>1</w:t>
      </w:r>
      <w:r w:rsidR="008D3179">
        <w:fldChar w:fldCharType="end"/>
      </w:r>
      <w:r w:rsidR="008D3179">
        <w:t xml:space="preserve"> </w:t>
      </w:r>
      <w:r w:rsidR="0096596A">
        <w:t xml:space="preserve">shows the </w:t>
      </w:r>
      <w:r w:rsidR="0096596A" w:rsidRPr="007D7E6E">
        <w:rPr>
          <w:u w:val="double"/>
        </w:rPr>
        <w:t>ObservingFacility</w:t>
      </w:r>
      <w:r w:rsidR="0096596A">
        <w:t xml:space="preserve"> and </w:t>
      </w:r>
      <w:r w:rsidR="0096596A" w:rsidRPr="007D7E6E">
        <w:rPr>
          <w:u w:val="double"/>
        </w:rPr>
        <w:t>Equipment</w:t>
      </w:r>
      <w:r w:rsidR="00F34C53">
        <w:t xml:space="preserve"> classes and the relationships between them.</w:t>
      </w:r>
      <w:r w:rsidR="000654F3" w:rsidRPr="000654F3">
        <w:rPr>
          <w:noProof/>
          <w:lang w:eastAsia="en-GB"/>
        </w:rPr>
        <w:t xml:space="preserve"> </w:t>
      </w:r>
      <w:r w:rsidR="0096596A">
        <w:rPr>
          <w:noProof/>
          <w:lang w:eastAsia="en-GB"/>
        </w:rPr>
        <w:t xml:space="preserve">It can be seen that both classes inherit from the same base class </w:t>
      </w:r>
      <w:r w:rsidR="0096596A" w:rsidRPr="007D7E6E">
        <w:rPr>
          <w:noProof/>
          <w:u w:val="double"/>
          <w:lang w:eastAsia="en-GB"/>
        </w:rPr>
        <w:t>AbstractEnvironmentalMonitoringFacility</w:t>
      </w:r>
      <w:r w:rsidR="0096596A">
        <w:rPr>
          <w:noProof/>
          <w:lang w:eastAsia="en-GB"/>
        </w:rPr>
        <w:t xml:space="preserve"> and thus inherit all the </w:t>
      </w:r>
      <w:r w:rsidR="005C1B75">
        <w:rPr>
          <w:noProof/>
          <w:lang w:eastAsia="en-GB"/>
        </w:rPr>
        <w:t xml:space="preserve">properties of </w:t>
      </w:r>
      <w:r w:rsidR="005C1B75" w:rsidRPr="00321D40">
        <w:rPr>
          <w:noProof/>
          <w:u w:val="double"/>
          <w:lang w:eastAsia="en-GB"/>
        </w:rPr>
        <w:t>AbstractEnvironmentalMonitoringFacility</w:t>
      </w:r>
      <w:r w:rsidR="005C1B75">
        <w:rPr>
          <w:noProof/>
          <w:lang w:eastAsia="en-GB"/>
        </w:rPr>
        <w:t>.</w:t>
      </w:r>
    </w:p>
    <w:p w14:paraId="3E082C23" w14:textId="110AC127" w:rsidR="00D06069" w:rsidRDefault="00272356" w:rsidP="00C643C5">
      <w:pPr>
        <w:spacing w:after="0"/>
      </w:pPr>
      <w:r>
        <w:rPr>
          <w:noProof/>
          <w:lang w:val="de-CH" w:eastAsia="de-CH"/>
        </w:rPr>
        <w:lastRenderedPageBreak/>
        <w:drawing>
          <wp:inline distT="0" distB="0" distL="0" distR="0" wp14:anchorId="3093C582" wp14:editId="4E82F1AB">
            <wp:extent cx="6151880" cy="416592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1880" cy="4165920"/>
                    </a:xfrm>
                    <a:prstGeom prst="rect">
                      <a:avLst/>
                    </a:prstGeom>
                    <a:noFill/>
                    <a:ln>
                      <a:noFill/>
                    </a:ln>
                  </pic:spPr>
                </pic:pic>
              </a:graphicData>
            </a:graphic>
          </wp:inline>
        </w:drawing>
      </w:r>
    </w:p>
    <w:p w14:paraId="0CD21DBB" w14:textId="57130A19" w:rsidR="00D06069" w:rsidRDefault="00D06069" w:rsidP="00D06069">
      <w:pPr>
        <w:pStyle w:val="Caption"/>
      </w:pPr>
      <w:bookmarkStart w:id="54" w:name="_Ref527624048"/>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CA502A">
        <w:rPr>
          <w:noProof/>
        </w:rPr>
        <w:t>1</w:t>
      </w:r>
      <w:r w:rsidR="00CE7E79">
        <w:rPr>
          <w:noProof/>
        </w:rPr>
        <w:fldChar w:fldCharType="end"/>
      </w:r>
      <w:bookmarkEnd w:id="54"/>
      <w:r>
        <w:t xml:space="preserve"> ObservingFacility and Equipment</w:t>
      </w:r>
    </w:p>
    <w:p w14:paraId="30BC77CD" w14:textId="77777777" w:rsidR="00CE7CBD" w:rsidRPr="00A15B15" w:rsidRDefault="00CE7CBD" w:rsidP="003564AD">
      <w:pPr>
        <w:pStyle w:val="Heading2"/>
      </w:pPr>
      <w:bookmarkStart w:id="55" w:name="_Toc13755307"/>
      <w:r w:rsidRPr="003564AD">
        <w:t>AbstractEnvironmentalMonitoringFacility</w:t>
      </w:r>
      <w:bookmarkEnd w:id="55"/>
    </w:p>
    <w:p w14:paraId="494CCF7C" w14:textId="77777777" w:rsidR="00CE7CBD" w:rsidRDefault="00CE7CBD" w:rsidP="003564AD">
      <w:pPr>
        <w:pStyle w:val="Heading3"/>
      </w:pPr>
      <w:r w:rsidRPr="009B4A9E">
        <w:t xml:space="preserve">An abstract class for environmental monitoring facilities. An environmental monitoring facility may be a station, a platform (moving or stationary), or it may be a sensor or an instrument. WIGOS defines two concrete specialisations: </w:t>
      </w:r>
      <w:r w:rsidRPr="00015DDB">
        <w:rPr>
          <w:u w:val="double"/>
        </w:rPr>
        <w:t>ObservingFacility</w:t>
      </w:r>
      <w:r w:rsidRPr="009B4A9E">
        <w:t xml:space="preserve"> (to represent stations/platforms) and </w:t>
      </w:r>
      <w:r w:rsidRPr="00015DDB">
        <w:rPr>
          <w:u w:val="double"/>
        </w:rPr>
        <w:t>Equipment</w:t>
      </w:r>
      <w:r w:rsidRPr="009B4A9E">
        <w:t xml:space="preserve"> (to represent sensors/instruments). NOTE: The WIGOS specialisations of </w:t>
      </w:r>
      <w:r w:rsidRPr="00015DDB">
        <w:rPr>
          <w:u w:val="double"/>
        </w:rPr>
        <w:t>AbstractEnvironmentalMonitoringFacility</w:t>
      </w:r>
      <w:r w:rsidRPr="009B4A9E">
        <w:t xml:space="preserve"> (</w:t>
      </w:r>
      <w:r w:rsidRPr="00015DDB">
        <w:rPr>
          <w:u w:val="double"/>
        </w:rPr>
        <w:t>ObservingFacility</w:t>
      </w:r>
      <w:r w:rsidRPr="009B4A9E">
        <w:t xml:space="preserve">, </w:t>
      </w:r>
      <w:r w:rsidRPr="00015DDB">
        <w:rPr>
          <w:u w:val="double"/>
        </w:rPr>
        <w:t>Equipment</w:t>
      </w:r>
      <w:r w:rsidRPr="009B4A9E">
        <w:t xml:space="preserve">) can both be mapped conceptually to the INSPIRE EF </w:t>
      </w:r>
      <w:r>
        <w:t>EnvironmentalMonitoringFacility</w:t>
      </w:r>
    </w:p>
    <w:p w14:paraId="22C0A3FC" w14:textId="77777777" w:rsidR="00CE7CBD" w:rsidRDefault="00CE7CBD" w:rsidP="003564AD">
      <w:pPr>
        <w:pStyle w:val="Heading3"/>
      </w:pPr>
      <w:r w:rsidRPr="00015DDB">
        <w:rPr>
          <w:u w:val="double"/>
          <w:lang w:val="en-AU"/>
        </w:rPr>
        <w:t>AbstractEnvironmentalMonitoringFacility</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E7CBD" w:rsidRPr="00A15B15" w14:paraId="09622B9D"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1DA8D40C" w14:textId="77777777" w:rsidR="00CE7CBD" w:rsidRPr="00A15B15" w:rsidRDefault="00CE7CBD" w:rsidP="003564AD">
            <w:pPr>
              <w:pStyle w:val="Tableheader"/>
            </w:pPr>
            <w:bookmarkStart w:id="56" w:name="BKM_6490F972_66BC_489B_883C_9CF9AAC19198"/>
            <w:bookmarkEnd w:id="56"/>
            <w:r w:rsidRPr="00A15B15">
              <w:t>Property</w:t>
            </w:r>
          </w:p>
        </w:tc>
        <w:tc>
          <w:tcPr>
            <w:tcW w:w="1134" w:type="dxa"/>
            <w:shd w:val="clear" w:color="auto" w:fill="B8CCE4" w:themeFill="accent1" w:themeFillTint="66"/>
            <w:tcMar>
              <w:top w:w="0" w:type="dxa"/>
              <w:left w:w="60" w:type="dxa"/>
              <w:bottom w:w="0" w:type="dxa"/>
              <w:right w:w="60" w:type="dxa"/>
            </w:tcMar>
          </w:tcPr>
          <w:p w14:paraId="70DB82B5" w14:textId="77777777" w:rsidR="00CE7CBD" w:rsidRPr="00A15B15" w:rsidRDefault="00CE7CBD" w:rsidP="003564AD">
            <w:pPr>
              <w:pStyle w:val="Tableheader"/>
            </w:pPr>
            <w:r w:rsidRPr="00A15B15">
              <w:t>Cardinality</w:t>
            </w:r>
          </w:p>
        </w:tc>
        <w:tc>
          <w:tcPr>
            <w:tcW w:w="1701" w:type="dxa"/>
            <w:shd w:val="clear" w:color="auto" w:fill="B8CCE4" w:themeFill="accent1" w:themeFillTint="66"/>
            <w:tcMar>
              <w:top w:w="0" w:type="dxa"/>
              <w:left w:w="60" w:type="dxa"/>
              <w:bottom w:w="0" w:type="dxa"/>
              <w:right w:w="60" w:type="dxa"/>
            </w:tcMar>
          </w:tcPr>
          <w:p w14:paraId="30325C5B" w14:textId="0B7C720C" w:rsidR="00CE7CBD" w:rsidRPr="00A15B15" w:rsidRDefault="00DC6396" w:rsidP="003564AD">
            <w:pPr>
              <w:pStyle w:val="Tableheader"/>
            </w:pPr>
            <w:r w:rsidRPr="00A15B15">
              <w:t>Type</w:t>
            </w:r>
          </w:p>
        </w:tc>
        <w:tc>
          <w:tcPr>
            <w:tcW w:w="5103" w:type="dxa"/>
            <w:shd w:val="clear" w:color="auto" w:fill="B8CCE4" w:themeFill="accent1" w:themeFillTint="66"/>
            <w:tcMar>
              <w:top w:w="0" w:type="dxa"/>
              <w:left w:w="60" w:type="dxa"/>
              <w:bottom w:w="0" w:type="dxa"/>
              <w:right w:w="60" w:type="dxa"/>
            </w:tcMar>
          </w:tcPr>
          <w:p w14:paraId="170DD99D" w14:textId="77777777" w:rsidR="00CE7CBD" w:rsidRPr="00A15B15" w:rsidRDefault="00CE7CBD" w:rsidP="003564AD">
            <w:pPr>
              <w:pStyle w:val="Tableheader"/>
            </w:pPr>
            <w:r w:rsidRPr="00A15B15">
              <w:t>Property Description</w:t>
            </w:r>
          </w:p>
        </w:tc>
      </w:tr>
      <w:tr w:rsidR="004B2C41" w:rsidRPr="00640857" w14:paraId="27FF7C77" w14:textId="77777777" w:rsidTr="00015DDB">
        <w:tc>
          <w:tcPr>
            <w:tcW w:w="1701" w:type="dxa"/>
            <w:tcMar>
              <w:top w:w="0" w:type="dxa"/>
              <w:left w:w="60" w:type="dxa"/>
              <w:bottom w:w="0" w:type="dxa"/>
              <w:right w:w="60" w:type="dxa"/>
            </w:tcMar>
          </w:tcPr>
          <w:p w14:paraId="71936825" w14:textId="77777777" w:rsidR="004B2C41" w:rsidRPr="00640857" w:rsidRDefault="004B2C41" w:rsidP="000F719B">
            <w:pPr>
              <w:pStyle w:val="Tablebody"/>
            </w:pPr>
            <w:r w:rsidRPr="00640857">
              <w:t>responsibleParty</w:t>
            </w:r>
          </w:p>
        </w:tc>
        <w:tc>
          <w:tcPr>
            <w:tcW w:w="1134" w:type="dxa"/>
            <w:tcMar>
              <w:top w:w="0" w:type="dxa"/>
              <w:left w:w="60" w:type="dxa"/>
              <w:bottom w:w="0" w:type="dxa"/>
              <w:right w:w="60" w:type="dxa"/>
            </w:tcMar>
          </w:tcPr>
          <w:p w14:paraId="3F0F5571" w14:textId="00E26A05" w:rsidR="004B2C41" w:rsidRPr="00640857" w:rsidRDefault="00914F15" w:rsidP="00D97193">
            <w:pPr>
              <w:pStyle w:val="Tablebody"/>
              <w:rPr>
                <w:rFonts w:eastAsia="Arial" w:cs="Arial"/>
              </w:rPr>
            </w:pPr>
            <w:r>
              <w:rPr>
                <w:color w:val="0F0F0F"/>
              </w:rPr>
              <w:t>0</w:t>
            </w:r>
            <w:r w:rsidR="004B2C41" w:rsidRPr="00640857">
              <w:rPr>
                <w:color w:val="0F0F0F"/>
              </w:rPr>
              <w:t>..</w:t>
            </w:r>
            <w:r w:rsidR="004B2C41">
              <w:rPr>
                <w:color w:val="0F0F0F"/>
              </w:rPr>
              <w:t>*</w:t>
            </w:r>
          </w:p>
        </w:tc>
        <w:tc>
          <w:tcPr>
            <w:tcW w:w="1701" w:type="dxa"/>
            <w:tcMar>
              <w:top w:w="0" w:type="dxa"/>
              <w:left w:w="60" w:type="dxa"/>
              <w:bottom w:w="0" w:type="dxa"/>
              <w:right w:w="60" w:type="dxa"/>
            </w:tcMar>
          </w:tcPr>
          <w:p w14:paraId="4A4DAF96" w14:textId="77777777" w:rsidR="004B2C41" w:rsidRPr="00640857" w:rsidRDefault="004B2C41" w:rsidP="000F719B">
            <w:pPr>
              <w:pStyle w:val="Tablebody"/>
              <w:rPr>
                <w:rFonts w:eastAsia="Arial" w:cs="Arial"/>
              </w:rPr>
            </w:pPr>
            <w:r w:rsidRPr="00640857">
              <w:t>ResponsibleParty</w:t>
            </w:r>
          </w:p>
        </w:tc>
        <w:tc>
          <w:tcPr>
            <w:tcW w:w="5103" w:type="dxa"/>
            <w:tcMar>
              <w:top w:w="0" w:type="dxa"/>
              <w:left w:w="60" w:type="dxa"/>
              <w:bottom w:w="0" w:type="dxa"/>
              <w:right w:w="60" w:type="dxa"/>
            </w:tcMar>
          </w:tcPr>
          <w:p w14:paraId="2155D7AC" w14:textId="44374006" w:rsidR="004B2C41" w:rsidRDefault="004B2C41" w:rsidP="000F719B">
            <w:pPr>
              <w:pStyle w:val="Tablebody"/>
            </w:pPr>
            <w:r>
              <w:t xml:space="preserve">9-01 </w:t>
            </w:r>
            <w:r w:rsidRPr="004B2C41">
              <w:t>Name of organization who owns the observation</w:t>
            </w:r>
            <w:r>
              <w:t xml:space="preserve">. [Phase 2] </w:t>
            </w:r>
          </w:p>
          <w:p w14:paraId="753FB494" w14:textId="2F5C9475" w:rsidR="004B2C41" w:rsidRPr="00640857" w:rsidRDefault="004B2C41" w:rsidP="001750E3">
            <w:pPr>
              <w:pStyle w:val="Tablebody"/>
              <w:rPr>
                <w:rFonts w:eastAsia="Arial" w:cs="Arial"/>
              </w:rPr>
            </w:pPr>
            <w:r>
              <w:rPr>
                <w:rFonts w:eastAsia="Arial" w:cs="Arial"/>
              </w:rPr>
              <w:t xml:space="preserve">Cf. </w:t>
            </w:r>
            <w:r w:rsidR="000D41FD">
              <w:rPr>
                <w:rFonts w:eastAsia="Arial" w:cs="Arial"/>
              </w:rPr>
              <w:fldChar w:fldCharType="begin"/>
            </w:r>
            <w:r w:rsidR="000D41FD">
              <w:rPr>
                <w:rFonts w:eastAsia="Arial" w:cs="Arial"/>
              </w:rPr>
              <w:instrText xml:space="preserve"> REF _Ref527632949 \r \h </w:instrText>
            </w:r>
            <w:r w:rsidR="000D41FD">
              <w:rPr>
                <w:rFonts w:eastAsia="Arial" w:cs="Arial"/>
              </w:rPr>
            </w:r>
            <w:r w:rsidR="000D41FD">
              <w:rPr>
                <w:rFonts w:eastAsia="Arial" w:cs="Arial"/>
              </w:rPr>
              <w:fldChar w:fldCharType="separate"/>
            </w:r>
            <w:r w:rsidR="00CA502A">
              <w:rPr>
                <w:rFonts w:eastAsia="Arial" w:cs="Arial"/>
              </w:rPr>
              <w:t>4.2.3.1</w:t>
            </w:r>
            <w:r w:rsidR="000D41FD">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_Ref527632949 \h </w:instrText>
            </w:r>
            <w:r w:rsidR="000D41FD">
              <w:rPr>
                <w:rFonts w:eastAsia="Arial" w:cs="Arial"/>
              </w:rPr>
            </w:r>
            <w:r w:rsidR="000D41FD">
              <w:rPr>
                <w:rFonts w:eastAsia="Arial" w:cs="Arial"/>
              </w:rPr>
              <w:fldChar w:fldCharType="separate"/>
            </w:r>
            <w:r w:rsidR="00CA502A">
              <w:t>&lt;DataType&gt; ResponsibleParty</w:t>
            </w:r>
            <w:r w:rsidR="000D41FD">
              <w:rPr>
                <w:rFonts w:eastAsia="Arial" w:cs="Arial"/>
              </w:rPr>
              <w:fldChar w:fldCharType="end"/>
            </w:r>
            <w:r>
              <w:rPr>
                <w:rFonts w:eastAsia="Arial" w:cs="Arial"/>
              </w:rPr>
              <w:t xml:space="preserve"> </w:t>
            </w:r>
          </w:p>
        </w:tc>
      </w:tr>
      <w:tr w:rsidR="004B2C41" w:rsidRPr="00640857" w14:paraId="5501E516" w14:textId="77777777" w:rsidTr="00015DDB">
        <w:tc>
          <w:tcPr>
            <w:tcW w:w="1701" w:type="dxa"/>
            <w:tcMar>
              <w:top w:w="0" w:type="dxa"/>
              <w:left w:w="60" w:type="dxa"/>
              <w:bottom w:w="0" w:type="dxa"/>
              <w:right w:w="60" w:type="dxa"/>
            </w:tcMar>
          </w:tcPr>
          <w:p w14:paraId="12E3366B" w14:textId="77777777" w:rsidR="004B2C41" w:rsidRPr="00640857" w:rsidRDefault="004B2C41" w:rsidP="000F719B">
            <w:pPr>
              <w:pStyle w:val="Tablebody"/>
            </w:pPr>
            <w:r w:rsidRPr="00640857">
              <w:t>geospatialLocation</w:t>
            </w:r>
          </w:p>
        </w:tc>
        <w:tc>
          <w:tcPr>
            <w:tcW w:w="1134" w:type="dxa"/>
            <w:tcMar>
              <w:top w:w="0" w:type="dxa"/>
              <w:left w:w="60" w:type="dxa"/>
              <w:bottom w:w="0" w:type="dxa"/>
              <w:right w:w="60" w:type="dxa"/>
            </w:tcMar>
          </w:tcPr>
          <w:p w14:paraId="31AB6716" w14:textId="77777777" w:rsidR="004B2C41" w:rsidRPr="00640857" w:rsidRDefault="004B2C41" w:rsidP="000F719B">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179E8405" w14:textId="77777777" w:rsidR="004B2C41" w:rsidRPr="00640857" w:rsidRDefault="004B2C41" w:rsidP="000F719B">
            <w:pPr>
              <w:pStyle w:val="Tablebody"/>
              <w:rPr>
                <w:rFonts w:eastAsia="Arial" w:cs="Arial"/>
              </w:rPr>
            </w:pPr>
            <w:r>
              <w:t>Geospatial</w:t>
            </w:r>
            <w:r w:rsidRPr="00640857">
              <w:t>Location</w:t>
            </w:r>
          </w:p>
        </w:tc>
        <w:tc>
          <w:tcPr>
            <w:tcW w:w="5103" w:type="dxa"/>
            <w:tcMar>
              <w:top w:w="0" w:type="dxa"/>
              <w:left w:w="60" w:type="dxa"/>
              <w:bottom w:w="0" w:type="dxa"/>
              <w:right w:w="60" w:type="dxa"/>
            </w:tcMar>
          </w:tcPr>
          <w:p w14:paraId="373B832B" w14:textId="77777777" w:rsidR="004B2C41" w:rsidRPr="00640857" w:rsidRDefault="004B2C41" w:rsidP="000F719B">
            <w:pPr>
              <w:pStyle w:val="Tablebody"/>
              <w:rPr>
                <w:rFonts w:eastAsia="Arial" w:cs="Arial"/>
              </w:rPr>
            </w:pPr>
            <w:r w:rsidRPr="00640857">
              <w:t>3-07 Position in space defining the location of the environmental monitoring station/platform at the time of observation. [Phase 1]</w:t>
            </w:r>
          </w:p>
          <w:p w14:paraId="1893C6EE" w14:textId="77777777" w:rsidR="004B2C41" w:rsidRDefault="004B2C41" w:rsidP="000F719B">
            <w:pPr>
              <w:pStyle w:val="Tablebody"/>
            </w:pPr>
            <w:r w:rsidRPr="00640857">
              <w:t>5-12 Geospatial location of instrument/sensor [Phase 2]</w:t>
            </w:r>
            <w:r>
              <w:t xml:space="preserve"> </w:t>
            </w:r>
          </w:p>
          <w:p w14:paraId="0123C9D0" w14:textId="6828E33D" w:rsidR="000F719B" w:rsidRPr="008B5DD0" w:rsidRDefault="000F719B" w:rsidP="00D97193">
            <w:pPr>
              <w:pStyle w:val="Tablebody"/>
            </w:pPr>
            <w:r>
              <w:rPr>
                <w:rFonts w:eastAsia="Arial" w:cs="Arial"/>
              </w:rPr>
              <w:t xml:space="preserve">Cf. </w:t>
            </w:r>
            <w:r w:rsidR="008B7504">
              <w:rPr>
                <w:rFonts w:eastAsia="Arial" w:cs="Arial"/>
              </w:rPr>
              <w:fldChar w:fldCharType="begin"/>
            </w:r>
            <w:r w:rsidR="008B7504">
              <w:rPr>
                <w:rFonts w:eastAsia="Arial" w:cs="Arial"/>
              </w:rPr>
              <w:instrText xml:space="preserve"> REF _Ref527626048 \r \h </w:instrText>
            </w:r>
            <w:r w:rsidR="008B7504">
              <w:rPr>
                <w:rFonts w:eastAsia="Arial" w:cs="Arial"/>
              </w:rPr>
            </w:r>
            <w:r w:rsidR="008B7504">
              <w:rPr>
                <w:rFonts w:eastAsia="Arial" w:cs="Arial"/>
              </w:rPr>
              <w:fldChar w:fldCharType="separate"/>
            </w:r>
            <w:r w:rsidR="00CA502A">
              <w:rPr>
                <w:rFonts w:eastAsia="Arial" w:cs="Arial"/>
              </w:rPr>
              <w:t>4.2.3.2</w:t>
            </w:r>
            <w:r w:rsidR="008B7504">
              <w:rPr>
                <w:rFonts w:eastAsia="Arial" w:cs="Arial"/>
              </w:rPr>
              <w:fldChar w:fldCharType="end"/>
            </w:r>
            <w:r w:rsidR="000D41FD">
              <w:rPr>
                <w:rFonts w:eastAsia="Arial" w:cs="Arial"/>
              </w:rPr>
              <w:t xml:space="preserve"> </w:t>
            </w:r>
            <w:r w:rsidR="000D41FD">
              <w:rPr>
                <w:rFonts w:eastAsia="Arial" w:cs="Arial"/>
              </w:rPr>
              <w:fldChar w:fldCharType="begin"/>
            </w:r>
            <w:r w:rsidR="000D41FD">
              <w:rPr>
                <w:rFonts w:eastAsia="Arial" w:cs="Arial"/>
              </w:rPr>
              <w:instrText xml:space="preserve"> REF _Ref527626048 \h </w:instrText>
            </w:r>
            <w:r w:rsidR="000D41FD">
              <w:rPr>
                <w:rFonts w:eastAsia="Arial" w:cs="Arial"/>
              </w:rPr>
            </w:r>
            <w:r w:rsidR="000D41FD">
              <w:rPr>
                <w:rFonts w:eastAsia="Arial" w:cs="Arial"/>
              </w:rPr>
              <w:fldChar w:fldCharType="separate"/>
            </w:r>
            <w:ins w:id="57" w:author="Klausen Jörg" w:date="2019-01-21T09:43:00Z">
              <w:r w:rsidR="00CA502A">
                <w:t>&lt;DataType&gt; Geospatial</w:t>
              </w:r>
              <w:r w:rsidR="00CA502A" w:rsidRPr="003564AD">
                <w:t>Location</w:t>
              </w:r>
            </w:ins>
            <w:del w:id="58" w:author="Klausen Jörg" w:date="2019-01-21T09:43:00Z">
              <w:r w:rsidR="00C643C5" w:rsidDel="00CA502A">
                <w:delText>&lt;DataType&gt; Geospatial</w:delText>
              </w:r>
              <w:r w:rsidR="00C643C5" w:rsidRPr="003564AD" w:rsidDel="00CA502A">
                <w:delText>Location</w:delText>
              </w:r>
            </w:del>
            <w:r w:rsidR="000D41FD">
              <w:rPr>
                <w:rFonts w:eastAsia="Arial" w:cs="Arial"/>
              </w:rPr>
              <w:fldChar w:fldCharType="end"/>
            </w:r>
            <w:r w:rsidR="008B7504">
              <w:rPr>
                <w:rFonts w:eastAsia="Arial" w:cs="Arial"/>
              </w:rPr>
              <w:t xml:space="preserve"> </w:t>
            </w:r>
          </w:p>
        </w:tc>
      </w:tr>
      <w:tr w:rsidR="004B2C41" w:rsidRPr="00640857" w14:paraId="56581083" w14:textId="77777777" w:rsidTr="00015DDB">
        <w:tc>
          <w:tcPr>
            <w:tcW w:w="1701" w:type="dxa"/>
            <w:tcMar>
              <w:top w:w="0" w:type="dxa"/>
              <w:left w:w="60" w:type="dxa"/>
              <w:bottom w:w="0" w:type="dxa"/>
              <w:right w:w="60" w:type="dxa"/>
            </w:tcMar>
          </w:tcPr>
          <w:p w14:paraId="22F2703D" w14:textId="77777777" w:rsidR="004B2C41" w:rsidRPr="00640857" w:rsidRDefault="004B2C41" w:rsidP="000F719B">
            <w:pPr>
              <w:pStyle w:val="Tablebody"/>
            </w:pPr>
            <w:r w:rsidRPr="00640857">
              <w:t>onlineResource</w:t>
            </w:r>
          </w:p>
        </w:tc>
        <w:tc>
          <w:tcPr>
            <w:tcW w:w="1134" w:type="dxa"/>
            <w:tcMar>
              <w:top w:w="0" w:type="dxa"/>
              <w:left w:w="60" w:type="dxa"/>
              <w:bottom w:w="0" w:type="dxa"/>
              <w:right w:w="60" w:type="dxa"/>
            </w:tcMar>
          </w:tcPr>
          <w:p w14:paraId="49C895F2" w14:textId="77777777" w:rsidR="004B2C41" w:rsidRPr="00640857" w:rsidRDefault="004B2C41" w:rsidP="000F719B">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2F2D5130" w14:textId="7DDF9562" w:rsidR="004B2C41" w:rsidRPr="00640857" w:rsidRDefault="00BF3F9D" w:rsidP="000F719B">
            <w:pPr>
              <w:pStyle w:val="Tablebody"/>
              <w:rPr>
                <w:rFonts w:eastAsia="Arial" w:cs="Arial"/>
              </w:rPr>
            </w:pPr>
            <w:r>
              <w:t>gmd:</w:t>
            </w:r>
            <w:r w:rsidR="004B2C41" w:rsidRPr="00640857">
              <w:t>CI_OnlineResource</w:t>
            </w:r>
          </w:p>
        </w:tc>
        <w:tc>
          <w:tcPr>
            <w:tcW w:w="5103" w:type="dxa"/>
            <w:tcMar>
              <w:top w:w="0" w:type="dxa"/>
              <w:left w:w="60" w:type="dxa"/>
              <w:bottom w:w="0" w:type="dxa"/>
              <w:right w:w="60" w:type="dxa"/>
            </w:tcMar>
          </w:tcPr>
          <w:p w14:paraId="789063F8" w14:textId="77777777" w:rsidR="004B2C41" w:rsidRPr="00640857" w:rsidRDefault="004B2C41" w:rsidP="000F719B">
            <w:pPr>
              <w:pStyle w:val="Tablebody"/>
              <w:rPr>
                <w:rFonts w:eastAsia="Arial" w:cs="Arial"/>
              </w:rPr>
            </w:pPr>
            <w:r w:rsidRPr="00640857">
              <w:t>An online resource containing additional information about the facility or equipment</w:t>
            </w:r>
            <w:r>
              <w:t>.</w:t>
            </w:r>
          </w:p>
        </w:tc>
      </w:tr>
      <w:tr w:rsidR="00CE7CBD" w:rsidRPr="00640857" w14:paraId="32EB0350" w14:textId="77777777" w:rsidTr="00015DDB">
        <w:tc>
          <w:tcPr>
            <w:tcW w:w="1701" w:type="dxa"/>
            <w:tcBorders>
              <w:bottom w:val="single" w:sz="4" w:space="0" w:color="auto"/>
            </w:tcBorders>
            <w:tcMar>
              <w:top w:w="0" w:type="dxa"/>
              <w:left w:w="60" w:type="dxa"/>
              <w:bottom w:w="0" w:type="dxa"/>
              <w:right w:w="60" w:type="dxa"/>
            </w:tcMar>
          </w:tcPr>
          <w:p w14:paraId="71B5F5C2" w14:textId="0F51BA6B" w:rsidR="00CE7CBD" w:rsidRPr="00640857" w:rsidRDefault="00FF31F2" w:rsidP="00FB33D5">
            <w:pPr>
              <w:pStyle w:val="Tablebody"/>
            </w:pPr>
            <w:bookmarkStart w:id="59" w:name="BKM_8AA5A467_7E73_43A3_9A62_BB2F4E37D6FD"/>
            <w:bookmarkEnd w:id="59"/>
            <w:r>
              <w:t>d</w:t>
            </w:r>
            <w:r w:rsidRPr="00640857">
              <w:t>escription</w:t>
            </w:r>
          </w:p>
        </w:tc>
        <w:tc>
          <w:tcPr>
            <w:tcW w:w="1134" w:type="dxa"/>
            <w:tcBorders>
              <w:bottom w:val="single" w:sz="4" w:space="0" w:color="auto"/>
            </w:tcBorders>
            <w:tcMar>
              <w:top w:w="0" w:type="dxa"/>
              <w:left w:w="60" w:type="dxa"/>
              <w:bottom w:w="0" w:type="dxa"/>
              <w:right w:w="60" w:type="dxa"/>
            </w:tcMar>
          </w:tcPr>
          <w:p w14:paraId="6CA1FB83" w14:textId="77777777" w:rsidR="00CE7CBD" w:rsidRPr="00640857" w:rsidRDefault="00CE7CBD" w:rsidP="003564AD">
            <w:pPr>
              <w:pStyle w:val="Tablebody"/>
              <w:rPr>
                <w:rFonts w:eastAsia="Arial" w:cs="Arial"/>
              </w:rPr>
            </w:pPr>
            <w:r w:rsidRPr="00640857">
              <w:rPr>
                <w:color w:val="0F0F0F"/>
              </w:rPr>
              <w:t>0..1</w:t>
            </w:r>
          </w:p>
        </w:tc>
        <w:tc>
          <w:tcPr>
            <w:tcW w:w="1701" w:type="dxa"/>
            <w:tcBorders>
              <w:bottom w:val="single" w:sz="4" w:space="0" w:color="auto"/>
            </w:tcBorders>
            <w:tcMar>
              <w:top w:w="0" w:type="dxa"/>
              <w:left w:w="60" w:type="dxa"/>
              <w:bottom w:w="0" w:type="dxa"/>
              <w:right w:w="60" w:type="dxa"/>
            </w:tcMar>
          </w:tcPr>
          <w:p w14:paraId="1D3AC5B5" w14:textId="4D695850" w:rsidR="00CE7CBD" w:rsidRPr="00640857" w:rsidRDefault="00FB33D5" w:rsidP="003564AD">
            <w:pPr>
              <w:pStyle w:val="Tablebody"/>
              <w:rPr>
                <w:rFonts w:eastAsia="Arial" w:cs="Arial"/>
              </w:rPr>
            </w:pPr>
            <w:r>
              <w:t>Description</w:t>
            </w:r>
          </w:p>
        </w:tc>
        <w:tc>
          <w:tcPr>
            <w:tcW w:w="5103" w:type="dxa"/>
            <w:tcBorders>
              <w:bottom w:val="single" w:sz="4" w:space="0" w:color="auto"/>
            </w:tcBorders>
            <w:tcMar>
              <w:top w:w="0" w:type="dxa"/>
              <w:left w:w="60" w:type="dxa"/>
              <w:bottom w:w="0" w:type="dxa"/>
              <w:right w:w="60" w:type="dxa"/>
            </w:tcMar>
          </w:tcPr>
          <w:p w14:paraId="6F292A72" w14:textId="5D6DCCCD" w:rsidR="008B7504" w:rsidRDefault="006F6C11">
            <w:pPr>
              <w:pStyle w:val="Tablebody"/>
            </w:pPr>
            <w:r w:rsidRPr="00640857">
              <w:t>Further descriptive information [Phase 1]</w:t>
            </w:r>
            <w:r>
              <w:t>.</w:t>
            </w:r>
          </w:p>
          <w:p w14:paraId="72BF60A1" w14:textId="1A58FD87" w:rsidR="00FB33D5" w:rsidRPr="00640857" w:rsidRDefault="008B7504" w:rsidP="00D97193">
            <w:pPr>
              <w:pStyle w:val="Tablebody"/>
              <w:rPr>
                <w:rFonts w:eastAsia="Arial" w:cs="Arial"/>
              </w:rPr>
            </w:pPr>
            <w:r>
              <w:lastRenderedPageBreak/>
              <w:t xml:space="preserve">Cf. </w:t>
            </w:r>
            <w:r>
              <w:fldChar w:fldCharType="begin"/>
            </w:r>
            <w:r>
              <w:instrText xml:space="preserve"> REF _Ref527626118 \r \h </w:instrText>
            </w:r>
            <w:r>
              <w:fldChar w:fldCharType="separate"/>
            </w:r>
            <w:r w:rsidR="00CA502A">
              <w:t>4.2.3.3</w:t>
            </w:r>
            <w:r>
              <w:fldChar w:fldCharType="end"/>
            </w:r>
            <w:r>
              <w:t xml:space="preserve"> </w:t>
            </w:r>
            <w:r>
              <w:fldChar w:fldCharType="begin"/>
            </w:r>
            <w:r>
              <w:instrText xml:space="preserve"> REF _Ref527626118 \h </w:instrText>
            </w:r>
            <w:r>
              <w:fldChar w:fldCharType="separate"/>
            </w:r>
            <w:r w:rsidR="00CA502A">
              <w:t>&lt;DataType&gt; Description</w:t>
            </w:r>
            <w:r>
              <w:fldChar w:fldCharType="end"/>
            </w:r>
          </w:p>
        </w:tc>
      </w:tr>
      <w:tr w:rsidR="00B85176" w:rsidRPr="00640857" w14:paraId="15A3FF6D" w14:textId="77777777" w:rsidTr="00015DDB">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3E8343A2" w14:textId="6302F351" w:rsidR="00B85176" w:rsidRPr="00640857" w:rsidRDefault="002A40D0" w:rsidP="00F06ADB">
            <w:pPr>
              <w:pStyle w:val="Tablebody"/>
            </w:pPr>
            <w:r>
              <w:lastRenderedPageBreak/>
              <w:t>e</w:t>
            </w:r>
            <w:r w:rsidR="00B85176" w:rsidRPr="00640857">
              <w:t>xtension</w:t>
            </w:r>
          </w:p>
        </w:tc>
        <w:tc>
          <w:tcPr>
            <w:tcW w:w="1134"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4CC6609D" w14:textId="77777777" w:rsidR="00B85176" w:rsidRPr="00640857" w:rsidRDefault="00B85176" w:rsidP="00F06ADB">
            <w:pPr>
              <w:pStyle w:val="Tablebody"/>
              <w:rPr>
                <w:rFonts w:eastAsia="Arial" w:cs="Arial"/>
              </w:rPr>
            </w:pPr>
            <w:r w:rsidRPr="00640857">
              <w:rPr>
                <w:color w:val="0F0F0F"/>
              </w:rPr>
              <w:t>0..*</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71753ACD" w14:textId="77777777" w:rsidR="00B85176" w:rsidRPr="00640857" w:rsidRDefault="00B85176" w:rsidP="00F06ADB">
            <w:pPr>
              <w:pStyle w:val="Tablebody"/>
              <w:rPr>
                <w:rFonts w:eastAsia="Arial" w:cs="Arial"/>
              </w:rPr>
            </w:pPr>
            <w:r w:rsidRPr="00640857">
              <w:t>Any</w:t>
            </w:r>
          </w:p>
        </w:tc>
        <w:tc>
          <w:tcPr>
            <w:tcW w:w="5103"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tcPr>
          <w:p w14:paraId="395DCD86" w14:textId="77777777" w:rsidR="00B85176" w:rsidRPr="00640857" w:rsidRDefault="00B85176" w:rsidP="00F06ADB">
            <w:pPr>
              <w:pStyle w:val="Tablebody"/>
              <w:rPr>
                <w:rFonts w:eastAsia="Arial" w:cs="Arial"/>
              </w:rPr>
            </w:pPr>
            <w:r w:rsidRPr="00640857">
              <w:t>This extension point is to facilitate the encoding of any other information for complimentary or local purposes such as complying with legislative frameworks.</w:t>
            </w:r>
          </w:p>
          <w:p w14:paraId="5EA25BAE" w14:textId="77777777" w:rsidR="00B85176" w:rsidRPr="00640857" w:rsidRDefault="00B85176" w:rsidP="00F06ADB">
            <w:pPr>
              <w:pStyle w:val="Tablebody"/>
              <w:rPr>
                <w:rFonts w:eastAsia="Arial" w:cs="Arial"/>
              </w:rPr>
            </w:pPr>
            <w:r w:rsidRPr="00640857">
              <w:t>However it should not be expected that any extension information will be appropriately processed, stored or made retrievable from any WIGOS systems or services.  [Phase 1]</w:t>
            </w:r>
          </w:p>
        </w:tc>
      </w:tr>
    </w:tbl>
    <w:p w14:paraId="59AEEF97" w14:textId="23D2946E" w:rsidR="00CE7CBD" w:rsidRPr="000F719B" w:rsidRDefault="00CE7CBD" w:rsidP="003564AD">
      <w:pPr>
        <w:pStyle w:val="Caption"/>
      </w:pPr>
      <w:bookmarkStart w:id="60" w:name="BKM_1AF4703B_A4E0_462B_B6AE_E518619E08B4"/>
      <w:bookmarkStart w:id="61" w:name="BKM_C168B129_FF29_4B24_ACBF_24EB1960C91E"/>
      <w:bookmarkStart w:id="62" w:name="BKM_ADA183B9_981F_4383_AD55_5ED84E2FD0C4"/>
      <w:bookmarkStart w:id="63" w:name="BKM_7AFB674B_E0A9_46CF_A7F2_A03B4310D721"/>
      <w:bookmarkEnd w:id="60"/>
      <w:bookmarkEnd w:id="61"/>
      <w:bookmarkEnd w:id="62"/>
      <w:bookmarkEnd w:id="63"/>
      <w:r w:rsidRPr="00D97193">
        <w:t xml:space="preserve">Table </w:t>
      </w:r>
      <w:r w:rsidR="000551EE" w:rsidRPr="00C33320">
        <w:fldChar w:fldCharType="begin"/>
      </w:r>
      <w:r w:rsidR="000551EE" w:rsidRPr="00015DDB">
        <w:rPr>
          <w:bCs w:val="0"/>
        </w:rPr>
        <w:instrText xml:space="preserve"> SEQ Table \* ARABIC </w:instrText>
      </w:r>
      <w:r w:rsidR="000551EE" w:rsidRPr="00C33320">
        <w:fldChar w:fldCharType="separate"/>
      </w:r>
      <w:r w:rsidR="00CA502A">
        <w:rPr>
          <w:bCs w:val="0"/>
          <w:noProof/>
        </w:rPr>
        <w:t>3</w:t>
      </w:r>
      <w:r w:rsidR="000551EE" w:rsidRPr="00C33320">
        <w:rPr>
          <w:noProof/>
        </w:rPr>
        <w:fldChar w:fldCharType="end"/>
      </w:r>
      <w:r w:rsidRPr="000F719B">
        <w:t xml:space="preserve"> Properties of AbstractEnvironmentalMonitoringFacility</w:t>
      </w:r>
    </w:p>
    <w:p w14:paraId="1CCBE0A5" w14:textId="6094FA2E" w:rsidR="00A150F3" w:rsidRDefault="008B7504" w:rsidP="00015DDB">
      <w:pPr>
        <w:pStyle w:val="Heading3"/>
      </w:pPr>
      <w:bookmarkStart w:id="64" w:name="BKM_3E728DDE_5937_4BFD_A231_F0FD36D86CBD"/>
      <w:bookmarkEnd w:id="64"/>
      <w:r>
        <w:t xml:space="preserve">The properties of </w:t>
      </w:r>
      <w:r w:rsidR="00A150F3">
        <w:rPr>
          <w:u w:val="double"/>
        </w:rPr>
        <w:t>AbstractEnvironmentalMonitoringFacility</w:t>
      </w:r>
      <w:r w:rsidR="00A150F3" w:rsidRPr="00015DDB">
        <w:t xml:space="preserve"> use</w:t>
      </w:r>
      <w:r w:rsidR="00A150F3">
        <w:t xml:space="preserve"> the following DataTypes:</w:t>
      </w:r>
    </w:p>
    <w:p w14:paraId="147069E8" w14:textId="77777777" w:rsidR="000F719B" w:rsidRPr="00156254" w:rsidRDefault="000F719B" w:rsidP="000F719B">
      <w:pPr>
        <w:pStyle w:val="Heading4"/>
      </w:pPr>
      <w:bookmarkStart w:id="65" w:name="_Ref527632949"/>
      <w:bookmarkStart w:id="66" w:name="_Ref515148193"/>
      <w:r>
        <w:t>&lt;DataType&gt; ResponsibleParty</w:t>
      </w:r>
      <w:bookmarkEnd w:id="65"/>
      <w:r w:rsidRPr="00071C84">
        <w:t xml:space="preserve"> </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F719B" w14:paraId="442EE8E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79B93FE" w14:textId="77777777" w:rsidR="000F719B" w:rsidRPr="00632C16" w:rsidRDefault="000F719B" w:rsidP="000F719B">
            <w:pPr>
              <w:pStyle w:val="Tableheader"/>
            </w:pPr>
            <w:r>
              <w:t>Property</w:t>
            </w:r>
          </w:p>
        </w:tc>
        <w:tc>
          <w:tcPr>
            <w:tcW w:w="1134" w:type="dxa"/>
            <w:shd w:val="clear" w:color="auto" w:fill="B8CCE4" w:themeFill="accent1" w:themeFillTint="66"/>
            <w:tcMar>
              <w:top w:w="0" w:type="dxa"/>
              <w:left w:w="60" w:type="dxa"/>
              <w:bottom w:w="0" w:type="dxa"/>
              <w:right w:w="60" w:type="dxa"/>
            </w:tcMar>
          </w:tcPr>
          <w:p w14:paraId="66893F47" w14:textId="77777777" w:rsidR="000F719B" w:rsidRPr="00632C16" w:rsidRDefault="000F719B" w:rsidP="000F719B">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3A4D75FD" w14:textId="77777777" w:rsidR="000F719B" w:rsidRPr="00632C16" w:rsidRDefault="000F719B" w:rsidP="000F719B">
            <w:pPr>
              <w:pStyle w:val="Tableheader"/>
            </w:pPr>
            <w:r>
              <w:t>Type</w:t>
            </w:r>
          </w:p>
        </w:tc>
        <w:tc>
          <w:tcPr>
            <w:tcW w:w="5103" w:type="dxa"/>
            <w:shd w:val="clear" w:color="auto" w:fill="B8CCE4" w:themeFill="accent1" w:themeFillTint="66"/>
            <w:tcMar>
              <w:top w:w="0" w:type="dxa"/>
              <w:left w:w="60" w:type="dxa"/>
              <w:bottom w:w="0" w:type="dxa"/>
              <w:right w:w="60" w:type="dxa"/>
            </w:tcMar>
          </w:tcPr>
          <w:p w14:paraId="48B433AA" w14:textId="77777777" w:rsidR="000F719B" w:rsidRPr="00632C16" w:rsidRDefault="000F719B" w:rsidP="000F719B">
            <w:pPr>
              <w:pStyle w:val="Tableheader"/>
            </w:pPr>
            <w:r w:rsidRPr="00632C16">
              <w:t>Property Description</w:t>
            </w:r>
          </w:p>
        </w:tc>
      </w:tr>
      <w:tr w:rsidR="000F719B" w14:paraId="568E9BC7" w14:textId="77777777" w:rsidTr="00015DDB">
        <w:tc>
          <w:tcPr>
            <w:tcW w:w="1701" w:type="dxa"/>
            <w:tcMar>
              <w:top w:w="0" w:type="dxa"/>
              <w:left w:w="60" w:type="dxa"/>
              <w:bottom w:w="0" w:type="dxa"/>
              <w:right w:w="60" w:type="dxa"/>
            </w:tcMar>
          </w:tcPr>
          <w:p w14:paraId="56A9F88D" w14:textId="77777777" w:rsidR="000F719B" w:rsidRPr="00632C16" w:rsidRDefault="000F719B" w:rsidP="000F719B">
            <w:pPr>
              <w:pStyle w:val="Tablebody"/>
            </w:pPr>
            <w:r>
              <w:t>responsibleParty</w:t>
            </w:r>
          </w:p>
        </w:tc>
        <w:tc>
          <w:tcPr>
            <w:tcW w:w="1134" w:type="dxa"/>
            <w:tcMar>
              <w:top w:w="0" w:type="dxa"/>
              <w:left w:w="60" w:type="dxa"/>
              <w:bottom w:w="0" w:type="dxa"/>
              <w:right w:w="60" w:type="dxa"/>
            </w:tcMar>
          </w:tcPr>
          <w:p w14:paraId="51B1251E" w14:textId="399CF9AB" w:rsidR="000F719B" w:rsidRPr="00632C16" w:rsidRDefault="000F719B" w:rsidP="000F719B">
            <w:pPr>
              <w:pStyle w:val="Tablebody"/>
              <w:rPr>
                <w:color w:val="0F0F0F"/>
              </w:rPr>
            </w:pPr>
            <w:r>
              <w:rPr>
                <w:color w:val="0F0F0F"/>
              </w:rPr>
              <w:t>1..1</w:t>
            </w:r>
          </w:p>
        </w:tc>
        <w:tc>
          <w:tcPr>
            <w:tcW w:w="1701" w:type="dxa"/>
            <w:tcMar>
              <w:top w:w="0" w:type="dxa"/>
              <w:left w:w="60" w:type="dxa"/>
              <w:bottom w:w="0" w:type="dxa"/>
              <w:right w:w="60" w:type="dxa"/>
            </w:tcMar>
          </w:tcPr>
          <w:p w14:paraId="13E9DF52" w14:textId="37FAD7A5" w:rsidR="000F719B" w:rsidRPr="00632C16" w:rsidRDefault="008B7504" w:rsidP="000F719B">
            <w:pPr>
              <w:pStyle w:val="Tablebody"/>
            </w:pPr>
            <w:r>
              <w:t>gmd:</w:t>
            </w:r>
            <w:r w:rsidR="000F719B">
              <w:t>CI_ResponsibleParty</w:t>
            </w:r>
          </w:p>
        </w:tc>
        <w:tc>
          <w:tcPr>
            <w:tcW w:w="5103" w:type="dxa"/>
            <w:tcMar>
              <w:top w:w="0" w:type="dxa"/>
              <w:left w:w="60" w:type="dxa"/>
              <w:bottom w:w="0" w:type="dxa"/>
              <w:right w:w="60" w:type="dxa"/>
            </w:tcMar>
          </w:tcPr>
          <w:p w14:paraId="38276C6F" w14:textId="77777777" w:rsidR="00A53D3C" w:rsidRDefault="00365132" w:rsidP="00A53D3C">
            <w:pPr>
              <w:pStyle w:val="Tablebody"/>
            </w:pPr>
            <w:r>
              <w:t>9-01</w:t>
            </w:r>
            <w:r w:rsidR="00692501">
              <w:t xml:space="preserve"> Supervising Organization</w:t>
            </w:r>
            <w:r w:rsidR="0057368D">
              <w:t xml:space="preserve">. </w:t>
            </w:r>
          </w:p>
          <w:p w14:paraId="0A0CEF67" w14:textId="63C33BB7" w:rsidR="00385ACD" w:rsidRDefault="0057368D" w:rsidP="00A53D3C">
            <w:pPr>
              <w:pStyle w:val="Tablebody"/>
            </w:pPr>
            <w:r>
              <w:t xml:space="preserve">NB: In the current implementation of the OSCAR/Surface API, the element </w:t>
            </w:r>
            <w:r w:rsidR="00626AB2">
              <w:t>CI_ResponsibleParty</w:t>
            </w:r>
            <w:r>
              <w:t xml:space="preserve"> </w:t>
            </w:r>
            <w:r w:rsidR="00626AB2">
              <w:t xml:space="preserve">is used to </w:t>
            </w:r>
            <w:r w:rsidR="00385ACD">
              <w:t>speci</w:t>
            </w:r>
            <w:r w:rsidR="00626AB2">
              <w:t xml:space="preserve">fy </w:t>
            </w:r>
            <w:r w:rsidR="00385ACD">
              <w:t xml:space="preserve">both, </w:t>
            </w:r>
            <w:r w:rsidR="00626AB2">
              <w:t>the</w:t>
            </w:r>
            <w:r w:rsidR="00BE7490">
              <w:t xml:space="preserve"> Supervising Organization </w:t>
            </w:r>
            <w:r w:rsidR="00385ACD">
              <w:t>and any station contacts.</w:t>
            </w:r>
          </w:p>
          <w:p w14:paraId="1890CF93" w14:textId="17EB2308" w:rsidR="00A53D3C" w:rsidRDefault="00385ACD" w:rsidP="00A53D3C">
            <w:pPr>
              <w:pStyle w:val="Tablebody"/>
            </w:pPr>
            <w:r>
              <w:t>I</w:t>
            </w:r>
            <w:r w:rsidR="00BE7490">
              <w:t xml:space="preserve">f the corresponding role code </w:t>
            </w:r>
            <w:r>
              <w:t xml:space="preserve">of a CI_ResponsibleParty </w:t>
            </w:r>
            <w:r w:rsidR="00BE7490">
              <w:t>is “owner”</w:t>
            </w:r>
            <w:r>
              <w:t>, only the element CI_ResponsibleParty/organisationName will be considered and will be used to identify the Supervising Organization</w:t>
            </w:r>
            <w:r w:rsidR="0057368D">
              <w:t xml:space="preserve">. </w:t>
            </w:r>
            <w:r w:rsidR="00BE7490">
              <w:t xml:space="preserve">Several instances can exist if the validPeriod is specified and if validPeriods are not overlapping, otherwise only the first occurrence will be used. </w:t>
            </w:r>
          </w:p>
          <w:p w14:paraId="77470992" w14:textId="432C90D2" w:rsidR="007762E4" w:rsidRDefault="00385ACD" w:rsidP="00A53D3C">
            <w:pPr>
              <w:pStyle w:val="Tablebody"/>
            </w:pPr>
            <w:r>
              <w:t xml:space="preserve">If the corresponding role code of a CI_ResponsibleParty is </w:t>
            </w:r>
            <w:r w:rsidR="00BE7490">
              <w:t>“principalInvestigator”</w:t>
            </w:r>
            <w:r>
              <w:t>, all elements of CI_ResponsibleParty will be evaluated</w:t>
            </w:r>
            <w:r w:rsidR="008C7AC4">
              <w:t xml:space="preserve"> an</w:t>
            </w:r>
            <w:r w:rsidR="002878C5">
              <w:t xml:space="preserve">d used to identify and register or </w:t>
            </w:r>
            <w:r w:rsidR="008C7AC4">
              <w:t>update a station contact as “Station Manager”</w:t>
            </w:r>
            <w:r w:rsidR="00BE7490">
              <w:t xml:space="preserve">. </w:t>
            </w:r>
            <w:r w:rsidR="002878C5">
              <w:t>If more than one instance exist</w:t>
            </w:r>
            <w:r w:rsidR="00291C70">
              <w:t>s</w:t>
            </w:r>
            <w:r w:rsidR="002878C5">
              <w:t xml:space="preserve"> with this role code, they will all be </w:t>
            </w:r>
            <w:del w:id="67" w:author="Klausen Jörg" w:date="2019-01-21T09:42:00Z">
              <w:r w:rsidR="002878C5" w:rsidDel="00041F2E">
                <w:delText>rejected</w:delText>
              </w:r>
            </w:del>
            <w:ins w:id="68" w:author="Klausen Jörg" w:date="2019-01-21T09:42:00Z">
              <w:r w:rsidR="00041F2E">
                <w:t>listed</w:t>
              </w:r>
            </w:ins>
            <w:r w:rsidR="00BE7490">
              <w:t xml:space="preserve">. </w:t>
            </w:r>
          </w:p>
          <w:p w14:paraId="459FFAE2" w14:textId="1048E30C" w:rsidR="008C7AC4" w:rsidRDefault="008C7AC4" w:rsidP="008C7AC4">
            <w:pPr>
              <w:pStyle w:val="Tablebody"/>
            </w:pPr>
            <w:r>
              <w:t>If the corresponding role code of a CI_ResponsibleParty is “pointOfContact” or is not specified at all, all elements of CI_ResponsibleParty will be evaluated an</w:t>
            </w:r>
            <w:r w:rsidR="002878C5">
              <w:t xml:space="preserve">d used to identify and register or </w:t>
            </w:r>
            <w:r>
              <w:t xml:space="preserve">update a station contact without a specific station function. If such a station contact should be labeled as “Measurement Leader” for a specific observation, this function must be specified under om:metadata/MD_Metadata/contact (cf. </w:t>
            </w:r>
            <w:r>
              <w:fldChar w:fldCharType="begin"/>
            </w:r>
            <w:r>
              <w:instrText xml:space="preserve"> REF _Ref528217214 \r \h </w:instrText>
            </w:r>
            <w:r>
              <w:fldChar w:fldCharType="separate"/>
            </w:r>
            <w:r w:rsidR="00CA502A">
              <w:t>6.2.6</w:t>
            </w:r>
            <w:r>
              <w:fldChar w:fldCharType="end"/>
            </w:r>
            <w:r>
              <w:t>).</w:t>
            </w:r>
          </w:p>
          <w:p w14:paraId="0E290417" w14:textId="37D299F9" w:rsidR="000F719B" w:rsidRPr="00632C16" w:rsidRDefault="007762E4" w:rsidP="008C7AC4">
            <w:pPr>
              <w:pStyle w:val="Tablebody"/>
            </w:pPr>
            <w:r>
              <w:t xml:space="preserve">The element CI_ResponsibleParty/name must be specified as a comma-separated </w:t>
            </w:r>
            <w:r w:rsidR="008C7AC4">
              <w:t xml:space="preserve">character </w:t>
            </w:r>
            <w:r>
              <w:t>string of [familyname], [firstname]</w:t>
            </w:r>
            <w:r w:rsidR="008C7AC4">
              <w:t xml:space="preserve"> [title], where at least [familyname] is required</w:t>
            </w:r>
            <w:r>
              <w:t>.</w:t>
            </w:r>
          </w:p>
        </w:tc>
      </w:tr>
      <w:tr w:rsidR="000F719B" w:rsidRPr="00640857" w14:paraId="368196C4" w14:textId="77777777" w:rsidTr="00015DDB">
        <w:tc>
          <w:tcPr>
            <w:tcW w:w="1701" w:type="dxa"/>
            <w:tcMar>
              <w:top w:w="0" w:type="dxa"/>
              <w:left w:w="60" w:type="dxa"/>
              <w:bottom w:w="0" w:type="dxa"/>
              <w:right w:w="60" w:type="dxa"/>
            </w:tcMar>
          </w:tcPr>
          <w:p w14:paraId="37FB0EB0" w14:textId="2D48FA9E" w:rsidR="000F719B" w:rsidRPr="00640857" w:rsidRDefault="000F719B" w:rsidP="000F719B">
            <w:pPr>
              <w:pStyle w:val="Tablebody"/>
            </w:pPr>
            <w:r>
              <w:t>validPeriod</w:t>
            </w:r>
          </w:p>
        </w:tc>
        <w:tc>
          <w:tcPr>
            <w:tcW w:w="1134" w:type="dxa"/>
            <w:tcMar>
              <w:top w:w="0" w:type="dxa"/>
              <w:left w:w="60" w:type="dxa"/>
              <w:bottom w:w="0" w:type="dxa"/>
              <w:right w:w="60" w:type="dxa"/>
            </w:tcMar>
          </w:tcPr>
          <w:p w14:paraId="356F5745" w14:textId="77777777" w:rsidR="000F719B" w:rsidRPr="00640857" w:rsidRDefault="000F719B" w:rsidP="000F719B">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0B73CA09" w14:textId="2569AF0A" w:rsidR="000F719B" w:rsidRPr="00640857" w:rsidRDefault="00D97193" w:rsidP="000F719B">
            <w:pPr>
              <w:pStyle w:val="Tablebody"/>
              <w:rPr>
                <w:rFonts w:eastAsia="Arial" w:cs="Arial"/>
              </w:rPr>
            </w:pPr>
            <w:r>
              <w:t>gml:</w:t>
            </w:r>
            <w:r w:rsidR="000F719B">
              <w:t>TimePeriod</w:t>
            </w:r>
          </w:p>
        </w:tc>
        <w:tc>
          <w:tcPr>
            <w:tcW w:w="5103" w:type="dxa"/>
            <w:tcMar>
              <w:top w:w="0" w:type="dxa"/>
              <w:left w:w="60" w:type="dxa"/>
              <w:bottom w:w="0" w:type="dxa"/>
              <w:right w:w="60" w:type="dxa"/>
            </w:tcMar>
          </w:tcPr>
          <w:p w14:paraId="741A782F" w14:textId="77777777" w:rsidR="000F719B" w:rsidRPr="00640857" w:rsidRDefault="000F719B" w:rsidP="000F719B">
            <w:pPr>
              <w:pStyle w:val="Tablebody"/>
              <w:rPr>
                <w:rFonts w:eastAsia="Arial" w:cs="Arial"/>
              </w:rPr>
            </w:pPr>
            <w:r>
              <w:t>Specifies at least the begin date of the indicated responsibleParty. If omitted, the dateEstablished of the facility will be assumed.</w:t>
            </w:r>
          </w:p>
        </w:tc>
      </w:tr>
    </w:tbl>
    <w:p w14:paraId="2481A210" w14:textId="626CD458" w:rsidR="000F719B" w:rsidRDefault="000F719B" w:rsidP="000F719B">
      <w:pPr>
        <w:pStyle w:val="Caption"/>
      </w:pPr>
      <w:r>
        <w:t xml:space="preserve">Table </w:t>
      </w:r>
      <w:fldSimple w:instr=" SEQ Table \* ARABIC ">
        <w:r w:rsidR="00CA502A">
          <w:rPr>
            <w:noProof/>
          </w:rPr>
          <w:t>4</w:t>
        </w:r>
      </w:fldSimple>
      <w:r>
        <w:t>. Properties of Description</w:t>
      </w:r>
    </w:p>
    <w:p w14:paraId="6F7084E0" w14:textId="77777777" w:rsidR="00BF3F9D" w:rsidRPr="00A15B15" w:rsidRDefault="00BF3F9D" w:rsidP="00BF3F9D">
      <w:pPr>
        <w:pStyle w:val="Heading4"/>
      </w:pPr>
      <w:bookmarkStart w:id="69" w:name="_Ref527626048"/>
      <w:r>
        <w:lastRenderedPageBreak/>
        <w:t>&lt;DataType&gt; Geospatial</w:t>
      </w:r>
      <w:r w:rsidRPr="003564AD">
        <w:t>Location</w:t>
      </w:r>
      <w:bookmarkEnd w:id="69"/>
    </w:p>
    <w:p w14:paraId="4AA67072" w14:textId="77777777" w:rsidR="00BF3F9D" w:rsidRDefault="00BF3F9D" w:rsidP="00BF3F9D">
      <w:pPr>
        <w:pStyle w:val="Heading5"/>
      </w:pPr>
      <w:r>
        <w:t xml:space="preserve">A </w:t>
      </w:r>
      <w:r>
        <w:rPr>
          <w:u w:val="double"/>
        </w:rPr>
        <w:t>Geospatial</w:t>
      </w:r>
      <w:r w:rsidRPr="00D06069">
        <w:rPr>
          <w:u w:val="double"/>
        </w:rPr>
        <w:t>Location</w:t>
      </w:r>
      <w:r>
        <w:t xml:space="preserve"> is a geospatial location accompanied by a timestamp and a geopositioningMethod indicating the time from which that location is considered to be valid. If known, an end time may also be provided. In WIGOS, an </w:t>
      </w:r>
      <w:r w:rsidRPr="00D06069">
        <w:rPr>
          <w:u w:val="double"/>
        </w:rPr>
        <w:t>ObservingFacility</w:t>
      </w:r>
      <w:r>
        <w:t xml:space="preserve"> or </w:t>
      </w:r>
      <w:r w:rsidRPr="00D06069">
        <w:rPr>
          <w:u w:val="double"/>
        </w:rPr>
        <w:t>Equipment</w:t>
      </w:r>
      <w:r>
        <w:t xml:space="preserve"> may carry multiple locations which are valid over different periods of time.</w:t>
      </w:r>
    </w:p>
    <w:p w14:paraId="770FECC7" w14:textId="77777777" w:rsidR="00BF3F9D" w:rsidRPr="00D06069" w:rsidRDefault="00BF3F9D" w:rsidP="00BF3F9D">
      <w:pPr>
        <w:pStyle w:val="Heading5"/>
      </w:pPr>
      <w:r>
        <w:rPr>
          <w:u w:val="double"/>
          <w:lang w:val="en-AU"/>
        </w:rPr>
        <w:t>Geospatial</w:t>
      </w:r>
      <w:r w:rsidRPr="00D06069">
        <w:rPr>
          <w:u w:val="double"/>
          <w:lang w:val="en-AU"/>
        </w:rPr>
        <w:t>Location</w:t>
      </w:r>
      <w:r w:rsidRPr="00D06069">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BF3F9D" w14:paraId="29EE6297"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8FB8834" w14:textId="77777777" w:rsidR="00BF3F9D" w:rsidRPr="00172BF9" w:rsidRDefault="00BF3F9D" w:rsidP="003B2615">
            <w:pPr>
              <w:pStyle w:val="Tableheader"/>
            </w:pPr>
            <w:r w:rsidRPr="00172BF9">
              <w:t>Property</w:t>
            </w:r>
          </w:p>
        </w:tc>
        <w:tc>
          <w:tcPr>
            <w:tcW w:w="1134" w:type="dxa"/>
            <w:shd w:val="clear" w:color="auto" w:fill="B8CCE4" w:themeFill="accent1" w:themeFillTint="66"/>
            <w:tcMar>
              <w:top w:w="0" w:type="dxa"/>
              <w:left w:w="60" w:type="dxa"/>
              <w:bottom w:w="0" w:type="dxa"/>
              <w:right w:w="60" w:type="dxa"/>
            </w:tcMar>
          </w:tcPr>
          <w:p w14:paraId="24A4FAC0" w14:textId="77777777" w:rsidR="00BF3F9D" w:rsidRPr="00172BF9" w:rsidRDefault="00BF3F9D" w:rsidP="003B2615">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683452A4" w14:textId="77777777" w:rsidR="00BF3F9D" w:rsidRPr="00172BF9" w:rsidRDefault="00BF3F9D"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3A5354F1" w14:textId="77777777" w:rsidR="00BF3F9D" w:rsidRPr="00172BF9" w:rsidRDefault="00BF3F9D" w:rsidP="003B2615">
            <w:pPr>
              <w:pStyle w:val="Tableheader"/>
            </w:pPr>
            <w:r w:rsidRPr="00172BF9">
              <w:t>Property Description</w:t>
            </w:r>
          </w:p>
        </w:tc>
      </w:tr>
      <w:tr w:rsidR="002A40D0" w14:paraId="38799B34" w14:textId="77777777" w:rsidTr="00543F82">
        <w:tc>
          <w:tcPr>
            <w:tcW w:w="1701" w:type="dxa"/>
            <w:tcMar>
              <w:top w:w="0" w:type="dxa"/>
              <w:left w:w="60" w:type="dxa"/>
              <w:bottom w:w="0" w:type="dxa"/>
              <w:right w:w="60" w:type="dxa"/>
            </w:tcMar>
          </w:tcPr>
          <w:p w14:paraId="01CAB9F9" w14:textId="2C43F60E" w:rsidR="002A40D0" w:rsidRDefault="002A40D0" w:rsidP="003B2615">
            <w:pPr>
              <w:pStyle w:val="Tablebody"/>
            </w:pPr>
            <w:r>
              <w:t>coordinateReferenceSystem</w:t>
            </w:r>
          </w:p>
        </w:tc>
        <w:tc>
          <w:tcPr>
            <w:tcW w:w="1134" w:type="dxa"/>
            <w:tcMar>
              <w:top w:w="0" w:type="dxa"/>
              <w:left w:w="60" w:type="dxa"/>
              <w:bottom w:w="0" w:type="dxa"/>
              <w:right w:w="60" w:type="dxa"/>
            </w:tcMar>
          </w:tcPr>
          <w:p w14:paraId="594D39E8" w14:textId="46433A99" w:rsidR="002A40D0" w:rsidRPr="00172BF9" w:rsidRDefault="002A40D0" w:rsidP="003B2615">
            <w:pPr>
              <w:pStyle w:val="Tablebody"/>
              <w:rPr>
                <w:color w:val="0F0F0F"/>
              </w:rPr>
            </w:pPr>
            <w:r>
              <w:rPr>
                <w:color w:val="0F0F0F"/>
              </w:rPr>
              <w:t>0..1</w:t>
            </w:r>
          </w:p>
        </w:tc>
        <w:tc>
          <w:tcPr>
            <w:tcW w:w="1701" w:type="dxa"/>
            <w:tcMar>
              <w:top w:w="0" w:type="dxa"/>
              <w:left w:w="60" w:type="dxa"/>
              <w:bottom w:w="0" w:type="dxa"/>
              <w:right w:w="60" w:type="dxa"/>
            </w:tcMar>
          </w:tcPr>
          <w:p w14:paraId="02B358D2" w14:textId="1C2BCC50" w:rsidR="002A40D0" w:rsidRPr="00172BF9" w:rsidRDefault="002A40D0" w:rsidP="003B2615">
            <w:pPr>
              <w:pStyle w:val="Tablebody"/>
            </w:pPr>
            <w:r>
              <w:t>CoordinateReferenceSystemType</w:t>
            </w:r>
          </w:p>
        </w:tc>
        <w:tc>
          <w:tcPr>
            <w:tcW w:w="5103" w:type="dxa"/>
            <w:tcMar>
              <w:top w:w="0" w:type="dxa"/>
              <w:left w:w="60" w:type="dxa"/>
              <w:bottom w:w="0" w:type="dxa"/>
              <w:right w:w="60" w:type="dxa"/>
            </w:tcMar>
          </w:tcPr>
          <w:p w14:paraId="35632B1C" w14:textId="27BE073A" w:rsidR="002A40D0" w:rsidRPr="00172BF9" w:rsidRDefault="002A40D0" w:rsidP="003B2615">
            <w:pPr>
              <w:pStyle w:val="Tablebody"/>
            </w:pPr>
            <w:r>
              <w:t>11-02 The WMDS support only one entry here at present, namely WSG84 EGM96 (2004)</w:t>
            </w:r>
          </w:p>
        </w:tc>
      </w:tr>
      <w:tr w:rsidR="00BF3F9D" w14:paraId="2F7DE1E3" w14:textId="77777777" w:rsidTr="00015DDB">
        <w:tc>
          <w:tcPr>
            <w:tcW w:w="1701" w:type="dxa"/>
            <w:tcMar>
              <w:top w:w="0" w:type="dxa"/>
              <w:left w:w="60" w:type="dxa"/>
              <w:bottom w:w="0" w:type="dxa"/>
              <w:right w:w="60" w:type="dxa"/>
            </w:tcMar>
          </w:tcPr>
          <w:p w14:paraId="394907CF" w14:textId="77777777" w:rsidR="00BF3F9D" w:rsidRPr="00172BF9" w:rsidRDefault="00BF3F9D" w:rsidP="003B2615">
            <w:pPr>
              <w:pStyle w:val="Tablebody"/>
            </w:pPr>
            <w:r>
              <w:t>geoL</w:t>
            </w:r>
            <w:r w:rsidRPr="00172BF9">
              <w:t>ocation</w:t>
            </w:r>
          </w:p>
        </w:tc>
        <w:tc>
          <w:tcPr>
            <w:tcW w:w="1134" w:type="dxa"/>
            <w:tcMar>
              <w:top w:w="0" w:type="dxa"/>
              <w:left w:w="60" w:type="dxa"/>
              <w:bottom w:w="0" w:type="dxa"/>
              <w:right w:w="60" w:type="dxa"/>
            </w:tcMar>
          </w:tcPr>
          <w:p w14:paraId="41BD5895" w14:textId="77777777" w:rsidR="00BF3F9D" w:rsidRPr="00172BF9" w:rsidRDefault="00BF3F9D" w:rsidP="003B2615">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17FC1171" w14:textId="77777777" w:rsidR="00BF3F9D" w:rsidRPr="00172BF9" w:rsidRDefault="00BF3F9D" w:rsidP="003B2615">
            <w:pPr>
              <w:pStyle w:val="Tablebody"/>
              <w:rPr>
                <w:rFonts w:eastAsia="Arial" w:cs="Arial"/>
              </w:rPr>
            </w:pPr>
            <w:r w:rsidRPr="00172BF9">
              <w:t>GM_Object</w:t>
            </w:r>
          </w:p>
        </w:tc>
        <w:tc>
          <w:tcPr>
            <w:tcW w:w="5103" w:type="dxa"/>
            <w:tcMar>
              <w:top w:w="0" w:type="dxa"/>
              <w:left w:w="60" w:type="dxa"/>
              <w:bottom w:w="0" w:type="dxa"/>
              <w:right w:w="60" w:type="dxa"/>
            </w:tcMar>
          </w:tcPr>
          <w:p w14:paraId="3C35D034" w14:textId="66024357" w:rsidR="00BF3F9D" w:rsidRPr="00172BF9" w:rsidRDefault="00BF3F9D" w:rsidP="003B2615">
            <w:pPr>
              <w:pStyle w:val="Tablebody"/>
              <w:rPr>
                <w:rFonts w:eastAsia="Arial" w:cs="Arial"/>
              </w:rPr>
            </w:pPr>
            <w:r w:rsidRPr="00172BF9">
              <w:t>3-07 Representative or conventional geospatial location of observing facility, the reference location. This will always be a point location, but this location</w:t>
            </w:r>
            <w:r w:rsidR="002A40D0">
              <w:t xml:space="preserve"> can change with time.</w:t>
            </w:r>
          </w:p>
          <w:p w14:paraId="77811E8C" w14:textId="25B0650D" w:rsidR="00BF3F9D" w:rsidRPr="00172BF9" w:rsidRDefault="00BF3F9D" w:rsidP="003B2615">
            <w:pPr>
              <w:pStyle w:val="Tablebody"/>
              <w:rPr>
                <w:rFonts w:eastAsia="Arial" w:cs="Arial"/>
              </w:rPr>
            </w:pPr>
            <w:r w:rsidRPr="00172BF9">
              <w:t>5-12 Geospatial location of instrument or observing equipment, typically the location of the sensing element or sample inlet. This w</w:t>
            </w:r>
            <w:r>
              <w:t>ill always be a point location</w:t>
            </w:r>
            <w:r w:rsidRPr="00172BF9">
              <w:t>, but this location can change with time.</w:t>
            </w:r>
          </w:p>
        </w:tc>
      </w:tr>
      <w:tr w:rsidR="00BF3F9D" w14:paraId="6B71F0C9" w14:textId="77777777" w:rsidTr="00015DDB">
        <w:tc>
          <w:tcPr>
            <w:tcW w:w="1701" w:type="dxa"/>
            <w:tcMar>
              <w:top w:w="0" w:type="dxa"/>
              <w:left w:w="60" w:type="dxa"/>
              <w:bottom w:w="0" w:type="dxa"/>
              <w:right w:w="60" w:type="dxa"/>
            </w:tcMar>
          </w:tcPr>
          <w:p w14:paraId="0B4F9311" w14:textId="77777777" w:rsidR="00BF3F9D" w:rsidRDefault="00BF3F9D" w:rsidP="003B2615">
            <w:pPr>
              <w:pStyle w:val="Tablebody"/>
            </w:pPr>
            <w:r>
              <w:t>geopositioningMethod</w:t>
            </w:r>
          </w:p>
        </w:tc>
        <w:tc>
          <w:tcPr>
            <w:tcW w:w="1134" w:type="dxa"/>
            <w:tcMar>
              <w:top w:w="0" w:type="dxa"/>
              <w:left w:w="60" w:type="dxa"/>
              <w:bottom w:w="0" w:type="dxa"/>
              <w:right w:w="60" w:type="dxa"/>
            </w:tcMar>
          </w:tcPr>
          <w:p w14:paraId="06C99F3D" w14:textId="77777777" w:rsidR="00BF3F9D" w:rsidRPr="00172BF9" w:rsidRDefault="00BF3F9D" w:rsidP="003B2615">
            <w:pPr>
              <w:pStyle w:val="Tablebody"/>
              <w:rPr>
                <w:color w:val="0F0F0F"/>
              </w:rPr>
            </w:pPr>
            <w:r>
              <w:rPr>
                <w:color w:val="0F0F0F"/>
              </w:rPr>
              <w:t>0..1</w:t>
            </w:r>
          </w:p>
        </w:tc>
        <w:tc>
          <w:tcPr>
            <w:tcW w:w="1701" w:type="dxa"/>
            <w:tcMar>
              <w:top w:w="0" w:type="dxa"/>
              <w:left w:w="60" w:type="dxa"/>
              <w:bottom w:w="0" w:type="dxa"/>
              <w:right w:w="60" w:type="dxa"/>
            </w:tcMar>
          </w:tcPr>
          <w:p w14:paraId="7FEE9324" w14:textId="77777777" w:rsidR="00BF3F9D" w:rsidRPr="00172BF9" w:rsidRDefault="00BF3F9D" w:rsidP="003B2615">
            <w:pPr>
              <w:pStyle w:val="Tablebody"/>
            </w:pPr>
            <w:r>
              <w:t>GeopositioningMethodType</w:t>
            </w:r>
          </w:p>
        </w:tc>
        <w:tc>
          <w:tcPr>
            <w:tcW w:w="5103" w:type="dxa"/>
            <w:tcMar>
              <w:top w:w="0" w:type="dxa"/>
              <w:left w:w="60" w:type="dxa"/>
              <w:bottom w:w="0" w:type="dxa"/>
              <w:right w:w="60" w:type="dxa"/>
            </w:tcMar>
          </w:tcPr>
          <w:p w14:paraId="7E8FBDD1" w14:textId="6A05B715" w:rsidR="00BF3F9D" w:rsidRPr="00172BF9" w:rsidRDefault="008B7504" w:rsidP="00015DDB">
            <w:pPr>
              <w:pStyle w:val="Tablebody"/>
            </w:pPr>
            <w:r w:rsidRPr="00640857">
              <w:t xml:space="preserve">11-01 </w:t>
            </w:r>
            <w:r w:rsidR="00BF3F9D">
              <w:t>T</w:t>
            </w:r>
            <w:r w:rsidR="00BF3F9D" w:rsidRPr="00640857">
              <w:t xml:space="preserve">he </w:t>
            </w:r>
            <w:r w:rsidR="002A40D0">
              <w:t>method used to establish the specified geoLocation</w:t>
            </w:r>
            <w:r w:rsidR="00BF3F9D" w:rsidRPr="00640857">
              <w:t>.</w:t>
            </w:r>
          </w:p>
        </w:tc>
      </w:tr>
      <w:tr w:rsidR="00BF3F9D" w14:paraId="1E88C50A" w14:textId="77777777" w:rsidTr="00015DDB">
        <w:tc>
          <w:tcPr>
            <w:tcW w:w="1701" w:type="dxa"/>
            <w:tcMar>
              <w:top w:w="0" w:type="dxa"/>
              <w:left w:w="60" w:type="dxa"/>
              <w:bottom w:w="0" w:type="dxa"/>
              <w:right w:w="60" w:type="dxa"/>
            </w:tcMar>
          </w:tcPr>
          <w:p w14:paraId="0D2F4496" w14:textId="4798E19F" w:rsidR="00BF3F9D" w:rsidRPr="00172BF9" w:rsidRDefault="00BF3F9D" w:rsidP="003B2615">
            <w:pPr>
              <w:pStyle w:val="Tablebody"/>
            </w:pPr>
            <w:r>
              <w:t>valid</w:t>
            </w:r>
            <w:r w:rsidRPr="00172BF9">
              <w:t>Period</w:t>
            </w:r>
          </w:p>
        </w:tc>
        <w:tc>
          <w:tcPr>
            <w:tcW w:w="1134" w:type="dxa"/>
            <w:tcMar>
              <w:top w:w="0" w:type="dxa"/>
              <w:left w:w="60" w:type="dxa"/>
              <w:bottom w:w="0" w:type="dxa"/>
              <w:right w:w="60" w:type="dxa"/>
            </w:tcMar>
          </w:tcPr>
          <w:p w14:paraId="6966E1D1" w14:textId="5F8684E2" w:rsidR="00BF3F9D" w:rsidRPr="00172BF9" w:rsidRDefault="00BF3F9D" w:rsidP="003B2615">
            <w:pPr>
              <w:pStyle w:val="Tablebody"/>
              <w:rPr>
                <w:rFonts w:eastAsia="Arial" w:cs="Arial"/>
              </w:rPr>
            </w:pPr>
            <w:r>
              <w:rPr>
                <w:color w:val="0F0F0F"/>
              </w:rPr>
              <w:t>0</w:t>
            </w:r>
            <w:r w:rsidRPr="00172BF9">
              <w:rPr>
                <w:color w:val="0F0F0F"/>
              </w:rPr>
              <w:t>..1</w:t>
            </w:r>
          </w:p>
        </w:tc>
        <w:tc>
          <w:tcPr>
            <w:tcW w:w="1701" w:type="dxa"/>
            <w:tcMar>
              <w:top w:w="0" w:type="dxa"/>
              <w:left w:w="60" w:type="dxa"/>
              <w:bottom w:w="0" w:type="dxa"/>
              <w:right w:w="60" w:type="dxa"/>
            </w:tcMar>
          </w:tcPr>
          <w:p w14:paraId="2AF1F907" w14:textId="0BFD386C" w:rsidR="00BF3F9D" w:rsidRPr="00172BF9" w:rsidRDefault="00D97193" w:rsidP="003B2615">
            <w:pPr>
              <w:pStyle w:val="Tablebody"/>
              <w:rPr>
                <w:rFonts w:eastAsia="Arial" w:cs="Arial"/>
              </w:rPr>
            </w:pPr>
            <w:r>
              <w:t>gml:TimePeriod</w:t>
            </w:r>
          </w:p>
        </w:tc>
        <w:tc>
          <w:tcPr>
            <w:tcW w:w="5103" w:type="dxa"/>
            <w:tcMar>
              <w:top w:w="0" w:type="dxa"/>
              <w:left w:w="60" w:type="dxa"/>
              <w:bottom w:w="0" w:type="dxa"/>
              <w:right w:w="60" w:type="dxa"/>
            </w:tcMar>
          </w:tcPr>
          <w:p w14:paraId="1FEB3CD0" w14:textId="77777777" w:rsidR="00BF3F9D" w:rsidRPr="00172BF9" w:rsidRDefault="00BF3F9D" w:rsidP="003B2615">
            <w:pPr>
              <w:pStyle w:val="Tablebody"/>
              <w:rPr>
                <w:rFonts w:eastAsia="Arial" w:cs="Arial"/>
              </w:rPr>
            </w:pPr>
            <w:r w:rsidRPr="00172BF9">
              <w:t>The time period for which this location is known to be valid. Normally, this will be specified as a "from" date, implying that the validity extends but does not include the next location on record.</w:t>
            </w:r>
          </w:p>
        </w:tc>
      </w:tr>
    </w:tbl>
    <w:p w14:paraId="7FFBE36D" w14:textId="77777777" w:rsidR="00BF3F9D" w:rsidRDefault="00BF3F9D" w:rsidP="00BF3F9D">
      <w:pPr>
        <w:pStyle w:val="Caption"/>
      </w:pPr>
      <w:r>
        <w:t xml:space="preserve">Table </w:t>
      </w:r>
      <w:fldSimple w:instr=" SEQ Table \* ARABIC ">
        <w:r w:rsidR="00CA502A">
          <w:rPr>
            <w:noProof/>
          </w:rPr>
          <w:t>5</w:t>
        </w:r>
      </w:fldSimple>
      <w:r w:rsidRPr="00FE3FF4">
        <w:t xml:space="preserve"> Properties of </w:t>
      </w:r>
      <w:r>
        <w:t>TimeStampedLocation</w:t>
      </w:r>
    </w:p>
    <w:p w14:paraId="1B3AFDE2" w14:textId="73615259" w:rsidR="005C34F7" w:rsidRPr="001F3C81" w:rsidRDefault="006F6C11" w:rsidP="00015DDB">
      <w:pPr>
        <w:pStyle w:val="Heading4"/>
      </w:pPr>
      <w:bookmarkStart w:id="70" w:name="_Ref527626118"/>
      <w:r>
        <w:t xml:space="preserve">&lt;DataType&gt; </w:t>
      </w:r>
      <w:r w:rsidR="005C34F7">
        <w:t>Description</w:t>
      </w:r>
      <w:bookmarkEnd w:id="66"/>
      <w:bookmarkEnd w:id="70"/>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C34F7" w14:paraId="445B4B9D"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DB56E50" w14:textId="7BAF04A2" w:rsidR="005C34F7" w:rsidRPr="00632C16" w:rsidRDefault="005C34F7" w:rsidP="00071C84">
            <w:pPr>
              <w:pStyle w:val="Tableheader"/>
            </w:pPr>
            <w:r>
              <w:t>Property</w:t>
            </w:r>
          </w:p>
        </w:tc>
        <w:tc>
          <w:tcPr>
            <w:tcW w:w="1134" w:type="dxa"/>
            <w:shd w:val="clear" w:color="auto" w:fill="B8CCE4" w:themeFill="accent1" w:themeFillTint="66"/>
            <w:tcMar>
              <w:top w:w="0" w:type="dxa"/>
              <w:left w:w="60" w:type="dxa"/>
              <w:bottom w:w="0" w:type="dxa"/>
              <w:right w:w="60" w:type="dxa"/>
            </w:tcMar>
          </w:tcPr>
          <w:p w14:paraId="2455CFAD" w14:textId="2C8BAFC0" w:rsidR="005C34F7" w:rsidRPr="00632C16" w:rsidRDefault="005C34F7" w:rsidP="00071C8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0B0CE6CF" w14:textId="15DAA2C8" w:rsidR="005C34F7" w:rsidRPr="00632C16" w:rsidRDefault="005C34F7" w:rsidP="00071C84">
            <w:pPr>
              <w:pStyle w:val="Tableheader"/>
            </w:pPr>
            <w:r>
              <w:t>Type</w:t>
            </w:r>
          </w:p>
        </w:tc>
        <w:tc>
          <w:tcPr>
            <w:tcW w:w="5103" w:type="dxa"/>
            <w:shd w:val="clear" w:color="auto" w:fill="B8CCE4" w:themeFill="accent1" w:themeFillTint="66"/>
            <w:tcMar>
              <w:top w:w="0" w:type="dxa"/>
              <w:left w:w="60" w:type="dxa"/>
              <w:bottom w:w="0" w:type="dxa"/>
              <w:right w:w="60" w:type="dxa"/>
            </w:tcMar>
          </w:tcPr>
          <w:p w14:paraId="08FF4734" w14:textId="77777777" w:rsidR="005C34F7" w:rsidRPr="00632C16" w:rsidRDefault="005C34F7" w:rsidP="00071C84">
            <w:pPr>
              <w:pStyle w:val="Tableheader"/>
            </w:pPr>
            <w:r w:rsidRPr="00632C16">
              <w:t>Property Description</w:t>
            </w:r>
          </w:p>
        </w:tc>
      </w:tr>
      <w:tr w:rsidR="005C34F7" w14:paraId="55E62A1C" w14:textId="77777777" w:rsidTr="00015DDB">
        <w:tc>
          <w:tcPr>
            <w:tcW w:w="1701" w:type="dxa"/>
            <w:tcMar>
              <w:top w:w="0" w:type="dxa"/>
              <w:left w:w="60" w:type="dxa"/>
              <w:bottom w:w="0" w:type="dxa"/>
              <w:right w:w="60" w:type="dxa"/>
            </w:tcMar>
          </w:tcPr>
          <w:p w14:paraId="7D70A8F0" w14:textId="42F28EC5" w:rsidR="005C34F7" w:rsidRPr="00632C16" w:rsidRDefault="005C34F7" w:rsidP="00071C84">
            <w:pPr>
              <w:pStyle w:val="Tablebody"/>
            </w:pPr>
            <w:r>
              <w:t>description</w:t>
            </w:r>
          </w:p>
        </w:tc>
        <w:tc>
          <w:tcPr>
            <w:tcW w:w="1134" w:type="dxa"/>
            <w:tcMar>
              <w:top w:w="0" w:type="dxa"/>
              <w:left w:w="60" w:type="dxa"/>
              <w:bottom w:w="0" w:type="dxa"/>
              <w:right w:w="60" w:type="dxa"/>
            </w:tcMar>
          </w:tcPr>
          <w:p w14:paraId="660DF665" w14:textId="2615C9D7" w:rsidR="005C34F7" w:rsidRPr="00632C16" w:rsidRDefault="005C34F7" w:rsidP="00071C84">
            <w:pPr>
              <w:pStyle w:val="Tablebody"/>
              <w:rPr>
                <w:color w:val="0F0F0F"/>
              </w:rPr>
            </w:pPr>
            <w:r>
              <w:rPr>
                <w:color w:val="0F0F0F"/>
              </w:rPr>
              <w:t>1..1</w:t>
            </w:r>
          </w:p>
        </w:tc>
        <w:tc>
          <w:tcPr>
            <w:tcW w:w="1701" w:type="dxa"/>
            <w:tcMar>
              <w:top w:w="0" w:type="dxa"/>
              <w:left w:w="60" w:type="dxa"/>
              <w:bottom w:w="0" w:type="dxa"/>
              <w:right w:w="60" w:type="dxa"/>
            </w:tcMar>
          </w:tcPr>
          <w:p w14:paraId="40B28098" w14:textId="5290638A" w:rsidR="005C34F7" w:rsidRPr="00632C16" w:rsidRDefault="005C34F7" w:rsidP="00071C84">
            <w:pPr>
              <w:pStyle w:val="Tablebody"/>
            </w:pPr>
            <w:r>
              <w:t>CharacterString</w:t>
            </w:r>
          </w:p>
        </w:tc>
        <w:tc>
          <w:tcPr>
            <w:tcW w:w="5103" w:type="dxa"/>
            <w:tcMar>
              <w:top w:w="0" w:type="dxa"/>
              <w:left w:w="60" w:type="dxa"/>
              <w:bottom w:w="0" w:type="dxa"/>
              <w:right w:w="60" w:type="dxa"/>
            </w:tcMar>
          </w:tcPr>
          <w:p w14:paraId="1AFC2362" w14:textId="67342844" w:rsidR="005C34F7" w:rsidRPr="00632C16" w:rsidRDefault="00071C84" w:rsidP="00071C84">
            <w:pPr>
              <w:pStyle w:val="Tablebody"/>
            </w:pPr>
            <w:r>
              <w:t>Defined in ISO19103 Edition 1</w:t>
            </w:r>
          </w:p>
        </w:tc>
      </w:tr>
      <w:tr w:rsidR="005C34F7" w:rsidRPr="00640857" w14:paraId="1725A762" w14:textId="77777777" w:rsidTr="00015DDB">
        <w:tc>
          <w:tcPr>
            <w:tcW w:w="1701" w:type="dxa"/>
            <w:tcMar>
              <w:top w:w="0" w:type="dxa"/>
              <w:left w:w="60" w:type="dxa"/>
              <w:bottom w:w="0" w:type="dxa"/>
              <w:right w:w="60" w:type="dxa"/>
            </w:tcMar>
          </w:tcPr>
          <w:p w14:paraId="5C7D13FE" w14:textId="4147DB18" w:rsidR="005C34F7" w:rsidRPr="00640857" w:rsidRDefault="005C34F7" w:rsidP="00071C84">
            <w:pPr>
              <w:pStyle w:val="Tablebody"/>
            </w:pPr>
            <w:r>
              <w:t>validPeriod</w:t>
            </w:r>
          </w:p>
        </w:tc>
        <w:tc>
          <w:tcPr>
            <w:tcW w:w="1134" w:type="dxa"/>
            <w:tcMar>
              <w:top w:w="0" w:type="dxa"/>
              <w:left w:w="60" w:type="dxa"/>
              <w:bottom w:w="0" w:type="dxa"/>
              <w:right w:w="60" w:type="dxa"/>
            </w:tcMar>
          </w:tcPr>
          <w:p w14:paraId="4574DC47" w14:textId="77777777" w:rsidR="005C34F7" w:rsidRPr="00640857" w:rsidRDefault="005C34F7" w:rsidP="00071C8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2F3363F0" w14:textId="041B1947" w:rsidR="005C34F7" w:rsidRPr="00640857" w:rsidRDefault="00D97193" w:rsidP="00071C84">
            <w:pPr>
              <w:pStyle w:val="Tablebody"/>
              <w:rPr>
                <w:rFonts w:eastAsia="Arial" w:cs="Arial"/>
              </w:rPr>
            </w:pPr>
            <w:r>
              <w:t>gml:TimePeriod</w:t>
            </w:r>
          </w:p>
        </w:tc>
        <w:tc>
          <w:tcPr>
            <w:tcW w:w="5103" w:type="dxa"/>
            <w:tcMar>
              <w:top w:w="0" w:type="dxa"/>
              <w:left w:w="60" w:type="dxa"/>
              <w:bottom w:w="0" w:type="dxa"/>
              <w:right w:w="60" w:type="dxa"/>
            </w:tcMar>
          </w:tcPr>
          <w:p w14:paraId="618DC75A" w14:textId="77777777" w:rsidR="005C34F7" w:rsidRPr="00640857" w:rsidRDefault="005C34F7" w:rsidP="00071C84">
            <w:pPr>
              <w:pStyle w:val="Tablebody"/>
              <w:rPr>
                <w:rFonts w:eastAsia="Arial" w:cs="Arial"/>
              </w:rPr>
            </w:pPr>
            <w:r>
              <w:t>Specifies at least the begin date of the indicated description. If omitted, the dateEstablished of the facility will be assumed.</w:t>
            </w:r>
          </w:p>
        </w:tc>
      </w:tr>
    </w:tbl>
    <w:p w14:paraId="3D902ED3" w14:textId="1EA55C16" w:rsidR="006F6C11" w:rsidRDefault="006F6C11" w:rsidP="00015DDB">
      <w:pPr>
        <w:pStyle w:val="Caption"/>
      </w:pPr>
      <w:r>
        <w:t xml:space="preserve">Table </w:t>
      </w:r>
      <w:fldSimple w:instr=" SEQ Table \* ARABIC ">
        <w:r w:rsidR="00CA502A">
          <w:rPr>
            <w:noProof/>
          </w:rPr>
          <w:t>6</w:t>
        </w:r>
      </w:fldSimple>
      <w:r>
        <w:t>. Properties of Description</w:t>
      </w:r>
    </w:p>
    <w:p w14:paraId="686A3F6F" w14:textId="77777777" w:rsidR="00545325" w:rsidRPr="00A15B15" w:rsidRDefault="00545325" w:rsidP="003564AD">
      <w:pPr>
        <w:pStyle w:val="Heading2"/>
      </w:pPr>
      <w:bookmarkStart w:id="71" w:name="_Toc527640924"/>
      <w:bookmarkStart w:id="72" w:name="_Toc529393512"/>
      <w:bookmarkStart w:id="73" w:name="_Ref527628798"/>
      <w:bookmarkStart w:id="74" w:name="_Ref527628801"/>
      <w:bookmarkStart w:id="75" w:name="_Toc13755308"/>
      <w:bookmarkEnd w:id="71"/>
      <w:bookmarkEnd w:id="72"/>
      <w:r w:rsidRPr="003564AD">
        <w:t>ObservingFacility</w:t>
      </w:r>
      <w:bookmarkEnd w:id="73"/>
      <w:bookmarkEnd w:id="74"/>
      <w:bookmarkEnd w:id="75"/>
    </w:p>
    <w:p w14:paraId="4F10696E" w14:textId="679AA387" w:rsidR="00545325" w:rsidRDefault="00556E71" w:rsidP="003564AD">
      <w:pPr>
        <w:pStyle w:val="Heading3"/>
      </w:pPr>
      <w:r>
        <w:t xml:space="preserve">An </w:t>
      </w:r>
      <w:r w:rsidRPr="00556E71">
        <w:rPr>
          <w:u w:val="double"/>
        </w:rPr>
        <w:t>ObservingFa</w:t>
      </w:r>
      <w:r w:rsidR="00545325" w:rsidRPr="00556E71">
        <w:rPr>
          <w:u w:val="double"/>
        </w:rPr>
        <w:t>cility</w:t>
      </w:r>
      <w:r w:rsidR="00545325">
        <w:t xml:space="preserve"> (station/platform) can be anything that supports making observations, e.g., a fixed station, </w:t>
      </w:r>
      <w:r w:rsidR="00D97193">
        <w:t xml:space="preserve">a </w:t>
      </w:r>
      <w:r w:rsidR="00545325">
        <w:t xml:space="preserve">moving </w:t>
      </w:r>
      <w:r w:rsidR="00D97193">
        <w:t xml:space="preserve">platform </w:t>
      </w:r>
      <w:r w:rsidR="00545325">
        <w:t>or a remote sensing platform.</w:t>
      </w:r>
      <w:r w:rsidR="005758B3">
        <w:t xml:space="preserve"> </w:t>
      </w:r>
      <w:r w:rsidR="00545325">
        <w:t>In abstract terms, an observing facility groups a near colocation of observing equipment managed by a single entity or several entities.</w:t>
      </w:r>
    </w:p>
    <w:p w14:paraId="55F5F1DF" w14:textId="4B7B301F" w:rsidR="00545325" w:rsidRDefault="00545325" w:rsidP="003564AD">
      <w:pPr>
        <w:pStyle w:val="Heading3"/>
      </w:pPr>
      <w:r w:rsidRPr="005758B3">
        <w:rPr>
          <w:u w:val="double"/>
        </w:rPr>
        <w:t>ObservingFacility</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2CF30838"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94F278A" w14:textId="77777777" w:rsidR="00545325" w:rsidRPr="00632C16" w:rsidRDefault="00545325" w:rsidP="003564AD">
            <w:pPr>
              <w:pStyle w:val="Tableheader"/>
            </w:pPr>
            <w:bookmarkStart w:id="76" w:name="BKM_6B6EB447_B5E0_4269_A63E_5D54B69FB20A"/>
            <w:bookmarkEnd w:id="76"/>
            <w:r w:rsidRPr="00632C16">
              <w:t>Property</w:t>
            </w:r>
          </w:p>
        </w:tc>
        <w:tc>
          <w:tcPr>
            <w:tcW w:w="1134" w:type="dxa"/>
            <w:shd w:val="clear" w:color="auto" w:fill="B8CCE4" w:themeFill="accent1" w:themeFillTint="66"/>
            <w:tcMar>
              <w:top w:w="0" w:type="dxa"/>
              <w:left w:w="60" w:type="dxa"/>
              <w:bottom w:w="0" w:type="dxa"/>
              <w:right w:w="60" w:type="dxa"/>
            </w:tcMar>
          </w:tcPr>
          <w:p w14:paraId="2CACB512" w14:textId="77777777" w:rsidR="00545325" w:rsidRPr="00632C16" w:rsidRDefault="00545325" w:rsidP="003564AD">
            <w:pPr>
              <w:pStyle w:val="Tableheader"/>
            </w:pPr>
            <w:r w:rsidRPr="00632C16">
              <w:t>Cardinality</w:t>
            </w:r>
          </w:p>
        </w:tc>
        <w:tc>
          <w:tcPr>
            <w:tcW w:w="1701" w:type="dxa"/>
            <w:shd w:val="clear" w:color="auto" w:fill="B8CCE4" w:themeFill="accent1" w:themeFillTint="66"/>
            <w:tcMar>
              <w:top w:w="0" w:type="dxa"/>
              <w:left w:w="60" w:type="dxa"/>
              <w:bottom w:w="0" w:type="dxa"/>
              <w:right w:w="60" w:type="dxa"/>
            </w:tcMar>
          </w:tcPr>
          <w:p w14:paraId="78AB4881" w14:textId="0A16ED25" w:rsidR="00545325" w:rsidRPr="00632C16"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E097C51" w14:textId="77777777" w:rsidR="00545325" w:rsidRPr="00632C16" w:rsidRDefault="00545325" w:rsidP="003564AD">
            <w:pPr>
              <w:pStyle w:val="Tableheader"/>
            </w:pPr>
            <w:r w:rsidRPr="00632C16">
              <w:t>Property Description</w:t>
            </w:r>
          </w:p>
        </w:tc>
      </w:tr>
      <w:tr w:rsidR="00D97193" w14:paraId="5FC290A7" w14:textId="77777777" w:rsidTr="00015DDB">
        <w:tc>
          <w:tcPr>
            <w:tcW w:w="1701" w:type="dxa"/>
            <w:tcMar>
              <w:top w:w="0" w:type="dxa"/>
              <w:left w:w="60" w:type="dxa"/>
              <w:bottom w:w="0" w:type="dxa"/>
              <w:right w:w="60" w:type="dxa"/>
            </w:tcMar>
          </w:tcPr>
          <w:p w14:paraId="44924003" w14:textId="77777777" w:rsidR="00D97193" w:rsidRPr="00632C16" w:rsidRDefault="00D97193" w:rsidP="003B2615">
            <w:pPr>
              <w:pStyle w:val="Tablebody"/>
            </w:pPr>
            <w:r>
              <w:t>facilitySet</w:t>
            </w:r>
          </w:p>
        </w:tc>
        <w:tc>
          <w:tcPr>
            <w:tcW w:w="1134" w:type="dxa"/>
            <w:tcMar>
              <w:top w:w="0" w:type="dxa"/>
              <w:left w:w="60" w:type="dxa"/>
              <w:bottom w:w="0" w:type="dxa"/>
              <w:right w:w="60" w:type="dxa"/>
            </w:tcMar>
          </w:tcPr>
          <w:p w14:paraId="39AE7CD2" w14:textId="2198CA48" w:rsidR="00D97193" w:rsidRPr="00632C16" w:rsidRDefault="00D97193" w:rsidP="003B2615">
            <w:pPr>
              <w:pStyle w:val="Tablebody"/>
              <w:rPr>
                <w:color w:val="0F0F0F"/>
              </w:rPr>
            </w:pPr>
            <w:r>
              <w:rPr>
                <w:color w:val="0F0F0F"/>
              </w:rPr>
              <w:t>0..*</w:t>
            </w:r>
          </w:p>
        </w:tc>
        <w:tc>
          <w:tcPr>
            <w:tcW w:w="1701" w:type="dxa"/>
            <w:tcMar>
              <w:top w:w="0" w:type="dxa"/>
              <w:left w:w="60" w:type="dxa"/>
              <w:bottom w:w="0" w:type="dxa"/>
              <w:right w:w="60" w:type="dxa"/>
            </w:tcMar>
          </w:tcPr>
          <w:p w14:paraId="75F753EF" w14:textId="26B1A295" w:rsidR="00D97193" w:rsidRPr="00632C16" w:rsidRDefault="00C66E8C" w:rsidP="003B2615">
            <w:pPr>
              <w:pStyle w:val="Tablebody"/>
            </w:pPr>
            <w:r>
              <w:t>gml:ReferenceType</w:t>
            </w:r>
          </w:p>
        </w:tc>
        <w:tc>
          <w:tcPr>
            <w:tcW w:w="5103" w:type="dxa"/>
            <w:tcMar>
              <w:top w:w="0" w:type="dxa"/>
              <w:left w:w="60" w:type="dxa"/>
              <w:bottom w:w="0" w:type="dxa"/>
              <w:right w:w="60" w:type="dxa"/>
            </w:tcMar>
          </w:tcPr>
          <w:p w14:paraId="2A593327" w14:textId="77777777" w:rsidR="00CA502A" w:rsidRDefault="003B2615" w:rsidP="00535418">
            <w:pPr>
              <w:pStyle w:val="Heading4"/>
              <w:rPr>
                <w:ins w:id="77" w:author="Klausen Jörg" w:date="2019-01-21T09:43:00Z"/>
              </w:rPr>
            </w:pPr>
            <w:r>
              <w:t xml:space="preserve">Cf. </w:t>
            </w:r>
            <w:r>
              <w:fldChar w:fldCharType="begin"/>
            </w:r>
            <w:r>
              <w:instrText xml:space="preserve"> REF _Ref527633057 \r \h </w:instrText>
            </w:r>
            <w:r>
              <w:fldChar w:fldCharType="separate"/>
            </w:r>
            <w:r w:rsidR="00CA502A">
              <w:t>4.3.3.8</w:t>
            </w:r>
            <w:r>
              <w:fldChar w:fldCharType="end"/>
            </w:r>
            <w:r>
              <w:t xml:space="preserve"> </w:t>
            </w:r>
            <w:r>
              <w:fldChar w:fldCharType="begin"/>
            </w:r>
            <w:r>
              <w:instrText xml:space="preserve"> REF _Ref527633064 \h </w:instrText>
            </w:r>
            <w:r>
              <w:fldChar w:fldCharType="separate"/>
            </w:r>
            <w:ins w:id="78" w:author="Klausen Jörg" w:date="2019-01-21T09:43:00Z">
              <w:r w:rsidR="00CA502A">
                <w:t>&lt;DataType&gt; TimeZone</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A502A" w14:paraId="478FDA73" w14:textId="77777777" w:rsidTr="00D23539">
              <w:trPr>
                <w:tblHeader/>
                <w:ins w:id="79" w:author="Klausen Jörg" w:date="2019-01-21T09:43:00Z"/>
              </w:trPr>
              <w:tc>
                <w:tcPr>
                  <w:tcW w:w="1701" w:type="dxa"/>
                  <w:shd w:val="clear" w:color="auto" w:fill="B8CCE4" w:themeFill="accent1" w:themeFillTint="66"/>
                  <w:tcMar>
                    <w:top w:w="0" w:type="dxa"/>
                    <w:left w:w="60" w:type="dxa"/>
                    <w:bottom w:w="0" w:type="dxa"/>
                    <w:right w:w="60" w:type="dxa"/>
                  </w:tcMar>
                </w:tcPr>
                <w:p w14:paraId="3B0C1857" w14:textId="77777777" w:rsidR="00CA502A" w:rsidRPr="0083573F" w:rsidRDefault="00CA502A" w:rsidP="00D23539">
                  <w:pPr>
                    <w:pStyle w:val="Tableheader"/>
                    <w:rPr>
                      <w:ins w:id="80" w:author="Klausen Jörg" w:date="2019-01-21T09:43:00Z"/>
                      <w:i/>
                      <w:iCs/>
                    </w:rPr>
                  </w:pPr>
                  <w:ins w:id="81" w:author="Klausen Jörg" w:date="2019-01-21T09:43:00Z">
                    <w:r w:rsidRPr="0083573F">
                      <w:t>Property</w:t>
                    </w:r>
                  </w:ins>
                </w:p>
              </w:tc>
              <w:tc>
                <w:tcPr>
                  <w:tcW w:w="1134" w:type="dxa"/>
                  <w:shd w:val="clear" w:color="auto" w:fill="B8CCE4" w:themeFill="accent1" w:themeFillTint="66"/>
                  <w:tcMar>
                    <w:top w:w="0" w:type="dxa"/>
                    <w:left w:w="60" w:type="dxa"/>
                    <w:bottom w:w="0" w:type="dxa"/>
                    <w:right w:w="60" w:type="dxa"/>
                  </w:tcMar>
                </w:tcPr>
                <w:p w14:paraId="5A0E8BC9" w14:textId="77777777" w:rsidR="00CA502A" w:rsidRPr="0083573F" w:rsidRDefault="00CA502A" w:rsidP="00D23539">
                  <w:pPr>
                    <w:pStyle w:val="Tableheader"/>
                    <w:rPr>
                      <w:ins w:id="82" w:author="Klausen Jörg" w:date="2019-01-21T09:43:00Z"/>
                    </w:rPr>
                  </w:pPr>
                  <w:ins w:id="83" w:author="Klausen Jörg" w:date="2019-01-21T09:43:00Z">
                    <w:r w:rsidRPr="0083573F">
                      <w:t>Cardinality</w:t>
                    </w:r>
                  </w:ins>
                </w:p>
              </w:tc>
              <w:tc>
                <w:tcPr>
                  <w:tcW w:w="1701" w:type="dxa"/>
                  <w:shd w:val="clear" w:color="auto" w:fill="B8CCE4" w:themeFill="accent1" w:themeFillTint="66"/>
                  <w:tcMar>
                    <w:top w:w="0" w:type="dxa"/>
                    <w:left w:w="60" w:type="dxa"/>
                    <w:bottom w:w="0" w:type="dxa"/>
                    <w:right w:w="60" w:type="dxa"/>
                  </w:tcMar>
                </w:tcPr>
                <w:p w14:paraId="7B15711D" w14:textId="77777777" w:rsidR="00CA502A" w:rsidRPr="0083573F" w:rsidRDefault="00CA502A" w:rsidP="00D23539">
                  <w:pPr>
                    <w:pStyle w:val="Tableheader"/>
                    <w:rPr>
                      <w:ins w:id="84" w:author="Klausen Jörg" w:date="2019-01-21T09:43:00Z"/>
                    </w:rPr>
                  </w:pPr>
                  <w:ins w:id="85" w:author="Klausen Jörg" w:date="2019-01-21T09:43:00Z">
                    <w:r>
                      <w:t>Type</w:t>
                    </w:r>
                  </w:ins>
                </w:p>
              </w:tc>
              <w:tc>
                <w:tcPr>
                  <w:tcW w:w="5103" w:type="dxa"/>
                  <w:shd w:val="clear" w:color="auto" w:fill="B8CCE4" w:themeFill="accent1" w:themeFillTint="66"/>
                  <w:tcMar>
                    <w:top w:w="0" w:type="dxa"/>
                    <w:left w:w="60" w:type="dxa"/>
                    <w:bottom w:w="0" w:type="dxa"/>
                    <w:right w:w="60" w:type="dxa"/>
                  </w:tcMar>
                </w:tcPr>
                <w:p w14:paraId="00A1503D" w14:textId="77777777" w:rsidR="00CA502A" w:rsidRPr="0083573F" w:rsidRDefault="00CA502A" w:rsidP="00D23539">
                  <w:pPr>
                    <w:pStyle w:val="Tableheader"/>
                    <w:rPr>
                      <w:ins w:id="86" w:author="Klausen Jörg" w:date="2019-01-21T09:43:00Z"/>
                    </w:rPr>
                  </w:pPr>
                  <w:ins w:id="87" w:author="Klausen Jörg" w:date="2019-01-21T09:43:00Z">
                    <w:r w:rsidRPr="0083573F">
                      <w:t>Property Description</w:t>
                    </w:r>
                  </w:ins>
                </w:p>
              </w:tc>
            </w:tr>
            <w:tr w:rsidR="00CA502A" w14:paraId="51CBEA57" w14:textId="77777777" w:rsidTr="00D23539">
              <w:trPr>
                <w:ins w:id="88" w:author="Klausen Jörg" w:date="2019-01-21T09:43:00Z"/>
              </w:trPr>
              <w:tc>
                <w:tcPr>
                  <w:tcW w:w="1701" w:type="dxa"/>
                  <w:tcMar>
                    <w:top w:w="0" w:type="dxa"/>
                    <w:left w:w="60" w:type="dxa"/>
                    <w:bottom w:w="0" w:type="dxa"/>
                    <w:right w:w="60" w:type="dxa"/>
                  </w:tcMar>
                </w:tcPr>
                <w:p w14:paraId="74BC40A5" w14:textId="77777777" w:rsidR="00CA502A" w:rsidRPr="0083573F" w:rsidRDefault="00CA502A" w:rsidP="00D23539">
                  <w:pPr>
                    <w:pStyle w:val="Tablebody"/>
                    <w:rPr>
                      <w:ins w:id="89" w:author="Klausen Jörg" w:date="2019-01-21T09:43:00Z"/>
                    </w:rPr>
                  </w:pPr>
                  <w:ins w:id="90" w:author="Klausen Jörg" w:date="2019-01-21T09:43:00Z">
                    <w:r>
                      <w:t>timeZone</w:t>
                    </w:r>
                  </w:ins>
                </w:p>
              </w:tc>
              <w:tc>
                <w:tcPr>
                  <w:tcW w:w="1134" w:type="dxa"/>
                  <w:tcMar>
                    <w:top w:w="0" w:type="dxa"/>
                    <w:left w:w="60" w:type="dxa"/>
                    <w:bottom w:w="0" w:type="dxa"/>
                    <w:right w:w="60" w:type="dxa"/>
                  </w:tcMar>
                </w:tcPr>
                <w:p w14:paraId="7509018F" w14:textId="77777777" w:rsidR="00CA502A" w:rsidRPr="0083573F" w:rsidRDefault="00CA502A" w:rsidP="00D23539">
                  <w:pPr>
                    <w:pStyle w:val="Tablebody"/>
                    <w:rPr>
                      <w:ins w:id="91" w:author="Klausen Jörg" w:date="2019-01-21T09:43:00Z"/>
                      <w:rFonts w:eastAsia="Arial" w:cs="Arial"/>
                    </w:rPr>
                  </w:pPr>
                  <w:ins w:id="92" w:author="Klausen Jörg" w:date="2019-01-21T09:43:00Z">
                    <w:r w:rsidRPr="0083573F">
                      <w:t>1..</w:t>
                    </w:r>
                    <w:r>
                      <w:t>1</w:t>
                    </w:r>
                  </w:ins>
                </w:p>
              </w:tc>
              <w:tc>
                <w:tcPr>
                  <w:tcW w:w="1701" w:type="dxa"/>
                  <w:tcMar>
                    <w:top w:w="0" w:type="dxa"/>
                    <w:left w:w="60" w:type="dxa"/>
                    <w:bottom w:w="0" w:type="dxa"/>
                    <w:right w:w="60" w:type="dxa"/>
                  </w:tcMar>
                </w:tcPr>
                <w:p w14:paraId="758DC24F" w14:textId="77777777" w:rsidR="00CA502A" w:rsidRPr="0083573F" w:rsidRDefault="00CA502A" w:rsidP="00D23539">
                  <w:pPr>
                    <w:pStyle w:val="Tablebody"/>
                    <w:rPr>
                      <w:ins w:id="93" w:author="Klausen Jörg" w:date="2019-01-21T09:43:00Z"/>
                      <w:rFonts w:eastAsia="Arial" w:cs="Arial"/>
                    </w:rPr>
                  </w:pPr>
                  <w:ins w:id="94" w:author="Klausen Jörg" w:date="2019-01-21T09:43:00Z">
                    <w:r>
                      <w:t>TimeZoneType</w:t>
                    </w:r>
                  </w:ins>
                </w:p>
              </w:tc>
              <w:tc>
                <w:tcPr>
                  <w:tcW w:w="5103" w:type="dxa"/>
                  <w:tcMar>
                    <w:top w:w="0" w:type="dxa"/>
                    <w:left w:w="60" w:type="dxa"/>
                    <w:bottom w:w="0" w:type="dxa"/>
                    <w:right w:w="60" w:type="dxa"/>
                  </w:tcMar>
                </w:tcPr>
                <w:p w14:paraId="5A64382D" w14:textId="77777777" w:rsidR="00CA502A" w:rsidRPr="00015DDB" w:rsidRDefault="00CA502A" w:rsidP="00535418">
                  <w:pPr>
                    <w:pStyle w:val="Tablebody"/>
                    <w:rPr>
                      <w:ins w:id="95" w:author="Klausen Jörg" w:date="2019-01-21T09:43:00Z"/>
                    </w:rPr>
                  </w:pPr>
                  <w:ins w:id="96" w:author="Klausen Jörg" w:date="2019-01-21T09:43:00Z">
                    <w:r>
                      <w:t xml:space="preserve">Time zone of the ObservingFacility, from the TimeZoneType codelist. </w:t>
                    </w:r>
                  </w:ins>
                </w:p>
              </w:tc>
            </w:tr>
            <w:tr w:rsidR="00CA502A" w:rsidRPr="00640857" w14:paraId="3D042ED1" w14:textId="77777777" w:rsidTr="00D23539">
              <w:trPr>
                <w:ins w:id="97" w:author="Klausen Jörg" w:date="2019-01-21T09:43:00Z"/>
              </w:trPr>
              <w:tc>
                <w:tcPr>
                  <w:tcW w:w="1701" w:type="dxa"/>
                  <w:tcMar>
                    <w:top w:w="0" w:type="dxa"/>
                    <w:left w:w="60" w:type="dxa"/>
                    <w:bottom w:w="0" w:type="dxa"/>
                    <w:right w:w="60" w:type="dxa"/>
                  </w:tcMar>
                </w:tcPr>
                <w:p w14:paraId="16E9FD33" w14:textId="77777777" w:rsidR="00CA502A" w:rsidRPr="00640857" w:rsidRDefault="00CA502A" w:rsidP="00D23539">
                  <w:pPr>
                    <w:pStyle w:val="Tablebody"/>
                    <w:rPr>
                      <w:ins w:id="98" w:author="Klausen Jörg" w:date="2019-01-21T09:43:00Z"/>
                    </w:rPr>
                  </w:pPr>
                  <w:ins w:id="99" w:author="Klausen Jörg" w:date="2019-01-21T09:43:00Z">
                    <w:r>
                      <w:lastRenderedPageBreak/>
                      <w:t>validPeriod</w:t>
                    </w:r>
                  </w:ins>
                </w:p>
              </w:tc>
              <w:tc>
                <w:tcPr>
                  <w:tcW w:w="1134" w:type="dxa"/>
                  <w:tcMar>
                    <w:top w:w="0" w:type="dxa"/>
                    <w:left w:w="60" w:type="dxa"/>
                    <w:bottom w:w="0" w:type="dxa"/>
                    <w:right w:w="60" w:type="dxa"/>
                  </w:tcMar>
                </w:tcPr>
                <w:p w14:paraId="29A34F17" w14:textId="77777777" w:rsidR="00CA502A" w:rsidRPr="00640857" w:rsidRDefault="00CA502A" w:rsidP="00D23539">
                  <w:pPr>
                    <w:pStyle w:val="Tablebody"/>
                    <w:rPr>
                      <w:ins w:id="100" w:author="Klausen Jörg" w:date="2019-01-21T09:43:00Z"/>
                      <w:rFonts w:eastAsia="Arial" w:cs="Arial"/>
                      <w:color w:val="0F0F0F"/>
                    </w:rPr>
                  </w:pPr>
                  <w:ins w:id="101" w:author="Klausen Jörg" w:date="2019-01-21T09:43:00Z">
                    <w:r>
                      <w:rPr>
                        <w:color w:val="0F0F0F"/>
                      </w:rPr>
                      <w:t>0..1</w:t>
                    </w:r>
                  </w:ins>
                </w:p>
              </w:tc>
              <w:tc>
                <w:tcPr>
                  <w:tcW w:w="1701" w:type="dxa"/>
                  <w:tcMar>
                    <w:top w:w="0" w:type="dxa"/>
                    <w:left w:w="60" w:type="dxa"/>
                    <w:bottom w:w="0" w:type="dxa"/>
                    <w:right w:w="60" w:type="dxa"/>
                  </w:tcMar>
                </w:tcPr>
                <w:p w14:paraId="791DFCB8" w14:textId="77777777" w:rsidR="00CA502A" w:rsidRPr="00640857" w:rsidRDefault="00CA502A" w:rsidP="00D23539">
                  <w:pPr>
                    <w:pStyle w:val="Tablebody"/>
                    <w:rPr>
                      <w:ins w:id="102" w:author="Klausen Jörg" w:date="2019-01-21T09:43:00Z"/>
                      <w:rFonts w:eastAsia="Arial" w:cs="Arial"/>
                    </w:rPr>
                  </w:pPr>
                  <w:ins w:id="103" w:author="Klausen Jörg" w:date="2019-01-21T09:43:00Z">
                    <w:r>
                      <w:t>gml:TimePeriod</w:t>
                    </w:r>
                  </w:ins>
                </w:p>
              </w:tc>
              <w:tc>
                <w:tcPr>
                  <w:tcW w:w="5103" w:type="dxa"/>
                  <w:tcMar>
                    <w:top w:w="0" w:type="dxa"/>
                    <w:left w:w="60" w:type="dxa"/>
                    <w:bottom w:w="0" w:type="dxa"/>
                    <w:right w:w="60" w:type="dxa"/>
                  </w:tcMar>
                </w:tcPr>
                <w:p w14:paraId="0E75171B" w14:textId="77777777" w:rsidR="00CA502A" w:rsidRPr="00640857" w:rsidRDefault="00CA502A" w:rsidP="008B7495">
                  <w:pPr>
                    <w:pStyle w:val="Tablebody"/>
                    <w:rPr>
                      <w:ins w:id="104" w:author="Klausen Jörg" w:date="2019-01-21T09:43:00Z"/>
                      <w:rFonts w:eastAsia="Arial" w:cs="Arial"/>
                    </w:rPr>
                  </w:pPr>
                  <w:ins w:id="105" w:author="Klausen Jörg" w:date="2019-01-21T09:43:00Z">
                    <w:r>
                      <w:t>Specifies at least the begin date of the indicated TimeZone. If omitted, the dateEstablished of the facility will be assumed.</w:t>
                    </w:r>
                  </w:ins>
                </w:p>
              </w:tc>
            </w:tr>
          </w:tbl>
          <w:p w14:paraId="6484D0C1" w14:textId="77777777" w:rsidR="00CA502A" w:rsidRDefault="00CA502A" w:rsidP="00535418">
            <w:pPr>
              <w:pStyle w:val="Caption"/>
              <w:rPr>
                <w:ins w:id="106" w:author="Klausen Jörg" w:date="2019-01-21T09:43:00Z"/>
              </w:rPr>
            </w:pPr>
            <w:ins w:id="107" w:author="Klausen Jörg" w:date="2019-01-21T09:43:00Z">
              <w:r>
                <w:t xml:space="preserve">Table </w:t>
              </w:r>
              <w:r>
                <w:rPr>
                  <w:noProof/>
                </w:rPr>
                <w:t>15</w:t>
              </w:r>
              <w:r w:rsidRPr="00814FD8">
                <w:t xml:space="preserve"> Properties of </w:t>
              </w:r>
              <w:r>
                <w:t>TimeZone</w:t>
              </w:r>
            </w:ins>
          </w:p>
          <w:p w14:paraId="56496B3B" w14:textId="77777777" w:rsidR="00CA502A" w:rsidRDefault="00CA502A" w:rsidP="00955E8C">
            <w:pPr>
              <w:pStyle w:val="Heading4"/>
              <w:rPr>
                <w:ins w:id="108" w:author="Klausen Jörg" w:date="2019-01-21T09:43:00Z"/>
              </w:rPr>
            </w:pPr>
            <w:ins w:id="109" w:author="Klausen Jörg" w:date="2019-01-21T09:43:00Z">
              <w:r>
                <w:t>&lt;DataType&gt; Population</w:t>
              </w:r>
            </w:ins>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A502A" w14:paraId="4BA9F153" w14:textId="77777777" w:rsidTr="00D23539">
              <w:trPr>
                <w:tblHeader/>
                <w:ins w:id="110" w:author="Klausen Jörg" w:date="2019-01-21T09:43:00Z"/>
              </w:trPr>
              <w:tc>
                <w:tcPr>
                  <w:tcW w:w="1701" w:type="dxa"/>
                  <w:shd w:val="clear" w:color="auto" w:fill="B8CCE4" w:themeFill="accent1" w:themeFillTint="66"/>
                  <w:tcMar>
                    <w:top w:w="0" w:type="dxa"/>
                    <w:left w:w="60" w:type="dxa"/>
                    <w:bottom w:w="0" w:type="dxa"/>
                    <w:right w:w="60" w:type="dxa"/>
                  </w:tcMar>
                </w:tcPr>
                <w:p w14:paraId="59A39E95" w14:textId="77777777" w:rsidR="00CA502A" w:rsidRPr="0083573F" w:rsidRDefault="00CA502A" w:rsidP="00D23539">
                  <w:pPr>
                    <w:pStyle w:val="Tableheader"/>
                    <w:rPr>
                      <w:ins w:id="111" w:author="Klausen Jörg" w:date="2019-01-21T09:43:00Z"/>
                      <w:i/>
                      <w:iCs/>
                    </w:rPr>
                  </w:pPr>
                  <w:ins w:id="112" w:author="Klausen Jörg" w:date="2019-01-21T09:43:00Z">
                    <w:r w:rsidRPr="0083573F">
                      <w:t>Property</w:t>
                    </w:r>
                  </w:ins>
                </w:p>
              </w:tc>
              <w:tc>
                <w:tcPr>
                  <w:tcW w:w="1134" w:type="dxa"/>
                  <w:shd w:val="clear" w:color="auto" w:fill="B8CCE4" w:themeFill="accent1" w:themeFillTint="66"/>
                  <w:tcMar>
                    <w:top w:w="0" w:type="dxa"/>
                    <w:left w:w="60" w:type="dxa"/>
                    <w:bottom w:w="0" w:type="dxa"/>
                    <w:right w:w="60" w:type="dxa"/>
                  </w:tcMar>
                </w:tcPr>
                <w:p w14:paraId="7507A666" w14:textId="77777777" w:rsidR="00CA502A" w:rsidRPr="0083573F" w:rsidRDefault="00CA502A" w:rsidP="00D23539">
                  <w:pPr>
                    <w:pStyle w:val="Tableheader"/>
                    <w:rPr>
                      <w:ins w:id="113" w:author="Klausen Jörg" w:date="2019-01-21T09:43:00Z"/>
                    </w:rPr>
                  </w:pPr>
                  <w:ins w:id="114" w:author="Klausen Jörg" w:date="2019-01-21T09:43:00Z">
                    <w:r w:rsidRPr="0083573F">
                      <w:t>Cardinality</w:t>
                    </w:r>
                  </w:ins>
                </w:p>
              </w:tc>
              <w:tc>
                <w:tcPr>
                  <w:tcW w:w="1701" w:type="dxa"/>
                  <w:shd w:val="clear" w:color="auto" w:fill="B8CCE4" w:themeFill="accent1" w:themeFillTint="66"/>
                  <w:tcMar>
                    <w:top w:w="0" w:type="dxa"/>
                    <w:left w:w="60" w:type="dxa"/>
                    <w:bottom w:w="0" w:type="dxa"/>
                    <w:right w:w="60" w:type="dxa"/>
                  </w:tcMar>
                </w:tcPr>
                <w:p w14:paraId="418782F4" w14:textId="77777777" w:rsidR="00CA502A" w:rsidRPr="0083573F" w:rsidRDefault="00CA502A" w:rsidP="00D23539">
                  <w:pPr>
                    <w:pStyle w:val="Tableheader"/>
                    <w:rPr>
                      <w:ins w:id="115" w:author="Klausen Jörg" w:date="2019-01-21T09:43:00Z"/>
                    </w:rPr>
                  </w:pPr>
                  <w:ins w:id="116" w:author="Klausen Jörg" w:date="2019-01-21T09:43:00Z">
                    <w:r>
                      <w:t>Type</w:t>
                    </w:r>
                  </w:ins>
                </w:p>
              </w:tc>
              <w:tc>
                <w:tcPr>
                  <w:tcW w:w="5103" w:type="dxa"/>
                  <w:shd w:val="clear" w:color="auto" w:fill="B8CCE4" w:themeFill="accent1" w:themeFillTint="66"/>
                  <w:tcMar>
                    <w:top w:w="0" w:type="dxa"/>
                    <w:left w:w="60" w:type="dxa"/>
                    <w:bottom w:w="0" w:type="dxa"/>
                    <w:right w:w="60" w:type="dxa"/>
                  </w:tcMar>
                </w:tcPr>
                <w:p w14:paraId="06B793B3" w14:textId="77777777" w:rsidR="00CA502A" w:rsidRPr="0083573F" w:rsidRDefault="00CA502A" w:rsidP="00D23539">
                  <w:pPr>
                    <w:pStyle w:val="Tableheader"/>
                    <w:rPr>
                      <w:ins w:id="117" w:author="Klausen Jörg" w:date="2019-01-21T09:43:00Z"/>
                    </w:rPr>
                  </w:pPr>
                  <w:ins w:id="118" w:author="Klausen Jörg" w:date="2019-01-21T09:43:00Z">
                    <w:r w:rsidRPr="0083573F">
                      <w:t>Property Description</w:t>
                    </w:r>
                  </w:ins>
                </w:p>
              </w:tc>
            </w:tr>
            <w:tr w:rsidR="00CA502A" w14:paraId="4F24E5A9" w14:textId="77777777" w:rsidTr="00D23539">
              <w:trPr>
                <w:ins w:id="119" w:author="Klausen Jörg" w:date="2019-01-21T09:43:00Z"/>
              </w:trPr>
              <w:tc>
                <w:tcPr>
                  <w:tcW w:w="1701" w:type="dxa"/>
                  <w:tcMar>
                    <w:top w:w="0" w:type="dxa"/>
                    <w:left w:w="60" w:type="dxa"/>
                    <w:bottom w:w="0" w:type="dxa"/>
                    <w:right w:w="60" w:type="dxa"/>
                  </w:tcMar>
                </w:tcPr>
                <w:p w14:paraId="519BD8F0" w14:textId="77777777" w:rsidR="00CA502A" w:rsidRPr="0083573F" w:rsidRDefault="00CA502A" w:rsidP="00D23539">
                  <w:pPr>
                    <w:pStyle w:val="Tablebody"/>
                    <w:rPr>
                      <w:ins w:id="120" w:author="Klausen Jörg" w:date="2019-01-21T09:43:00Z"/>
                    </w:rPr>
                  </w:pPr>
                  <w:ins w:id="121" w:author="Klausen Jörg" w:date="2019-01-21T09:43:00Z">
                    <w:r>
                      <w:t>population10km</w:t>
                    </w:r>
                  </w:ins>
                </w:p>
              </w:tc>
              <w:tc>
                <w:tcPr>
                  <w:tcW w:w="1134" w:type="dxa"/>
                  <w:tcMar>
                    <w:top w:w="0" w:type="dxa"/>
                    <w:left w:w="60" w:type="dxa"/>
                    <w:bottom w:w="0" w:type="dxa"/>
                    <w:right w:w="60" w:type="dxa"/>
                  </w:tcMar>
                </w:tcPr>
                <w:p w14:paraId="62DE5C95" w14:textId="77777777" w:rsidR="00CA502A" w:rsidRPr="0083573F" w:rsidRDefault="00CA502A" w:rsidP="00D23539">
                  <w:pPr>
                    <w:pStyle w:val="Tablebody"/>
                    <w:rPr>
                      <w:ins w:id="122" w:author="Klausen Jörg" w:date="2019-01-21T09:43:00Z"/>
                      <w:rFonts w:eastAsia="Arial" w:cs="Arial"/>
                    </w:rPr>
                  </w:pPr>
                  <w:ins w:id="123" w:author="Klausen Jörg" w:date="2019-01-21T09:43:00Z">
                    <w:r>
                      <w:t>0</w:t>
                    </w:r>
                    <w:r w:rsidRPr="0083573F">
                      <w:t>..</w:t>
                    </w:r>
                    <w:r>
                      <w:t>1</w:t>
                    </w:r>
                  </w:ins>
                </w:p>
              </w:tc>
              <w:tc>
                <w:tcPr>
                  <w:tcW w:w="1701" w:type="dxa"/>
                  <w:tcMar>
                    <w:top w:w="0" w:type="dxa"/>
                    <w:left w:w="60" w:type="dxa"/>
                    <w:bottom w:w="0" w:type="dxa"/>
                    <w:right w:w="60" w:type="dxa"/>
                  </w:tcMar>
                </w:tcPr>
                <w:p w14:paraId="0792A177" w14:textId="77777777" w:rsidR="00CA502A" w:rsidRPr="0083573F" w:rsidRDefault="00CA502A" w:rsidP="00D23539">
                  <w:pPr>
                    <w:pStyle w:val="Tablebody"/>
                    <w:rPr>
                      <w:ins w:id="124" w:author="Klausen Jörg" w:date="2019-01-21T09:43:00Z"/>
                      <w:rFonts w:eastAsia="Arial" w:cs="Arial"/>
                    </w:rPr>
                  </w:pPr>
                  <w:ins w:id="125" w:author="Klausen Jörg" w:date="2019-01-21T09:43:00Z">
                    <w:r>
                      <w:t>Integer</w:t>
                    </w:r>
                  </w:ins>
                </w:p>
              </w:tc>
              <w:tc>
                <w:tcPr>
                  <w:tcW w:w="5103" w:type="dxa"/>
                  <w:tcMar>
                    <w:top w:w="0" w:type="dxa"/>
                    <w:left w:w="60" w:type="dxa"/>
                    <w:bottom w:w="0" w:type="dxa"/>
                    <w:right w:w="60" w:type="dxa"/>
                  </w:tcMar>
                </w:tcPr>
                <w:p w14:paraId="1F4903D6" w14:textId="77777777" w:rsidR="00CA502A" w:rsidRPr="00015DDB" w:rsidRDefault="00CA502A" w:rsidP="00D23539">
                  <w:pPr>
                    <w:pStyle w:val="Tablebody"/>
                    <w:rPr>
                      <w:ins w:id="126" w:author="Klausen Jörg" w:date="2019-01-21T09:43:00Z"/>
                    </w:rPr>
                  </w:pPr>
                  <w:ins w:id="127" w:author="Klausen Jörg" w:date="2019-01-21T09:43:00Z">
                    <w:r>
                      <w:t xml:space="preserve">Population within a 10 km radius of the ObservingFacility </w:t>
                    </w:r>
                  </w:ins>
                </w:p>
              </w:tc>
            </w:tr>
            <w:tr w:rsidR="00CA502A" w14:paraId="3C99E323" w14:textId="77777777" w:rsidTr="00D23539">
              <w:trPr>
                <w:ins w:id="128" w:author="Klausen Jörg" w:date="2019-01-21T09:43:00Z"/>
              </w:trPr>
              <w:tc>
                <w:tcPr>
                  <w:tcW w:w="1701" w:type="dxa"/>
                  <w:tcMar>
                    <w:top w:w="0" w:type="dxa"/>
                    <w:left w:w="60" w:type="dxa"/>
                    <w:bottom w:w="0" w:type="dxa"/>
                    <w:right w:w="60" w:type="dxa"/>
                  </w:tcMar>
                </w:tcPr>
                <w:p w14:paraId="558B51B8" w14:textId="77777777" w:rsidR="00CA502A" w:rsidRDefault="00CA502A" w:rsidP="00D23539">
                  <w:pPr>
                    <w:pStyle w:val="Tablebody"/>
                    <w:rPr>
                      <w:ins w:id="129" w:author="Klausen Jörg" w:date="2019-01-21T09:43:00Z"/>
                    </w:rPr>
                  </w:pPr>
                  <w:ins w:id="130" w:author="Klausen Jörg" w:date="2019-01-21T09:43:00Z">
                    <w:r>
                      <w:t>population50km</w:t>
                    </w:r>
                  </w:ins>
                </w:p>
              </w:tc>
              <w:tc>
                <w:tcPr>
                  <w:tcW w:w="1134" w:type="dxa"/>
                  <w:tcMar>
                    <w:top w:w="0" w:type="dxa"/>
                    <w:left w:w="60" w:type="dxa"/>
                    <w:bottom w:w="0" w:type="dxa"/>
                    <w:right w:w="60" w:type="dxa"/>
                  </w:tcMar>
                </w:tcPr>
                <w:p w14:paraId="5CCAEB11" w14:textId="77777777" w:rsidR="00CA502A" w:rsidRDefault="00CA502A" w:rsidP="00D23539">
                  <w:pPr>
                    <w:pStyle w:val="Tablebody"/>
                    <w:rPr>
                      <w:ins w:id="131" w:author="Klausen Jörg" w:date="2019-01-21T09:43:00Z"/>
                    </w:rPr>
                  </w:pPr>
                  <w:ins w:id="132" w:author="Klausen Jörg" w:date="2019-01-21T09:43:00Z">
                    <w:r>
                      <w:t>0</w:t>
                    </w:r>
                    <w:r w:rsidRPr="0083573F">
                      <w:t>..</w:t>
                    </w:r>
                    <w:r>
                      <w:t>1</w:t>
                    </w:r>
                  </w:ins>
                </w:p>
              </w:tc>
              <w:tc>
                <w:tcPr>
                  <w:tcW w:w="1701" w:type="dxa"/>
                  <w:tcMar>
                    <w:top w:w="0" w:type="dxa"/>
                    <w:left w:w="60" w:type="dxa"/>
                    <w:bottom w:w="0" w:type="dxa"/>
                    <w:right w:w="60" w:type="dxa"/>
                  </w:tcMar>
                </w:tcPr>
                <w:p w14:paraId="6FA8C23D" w14:textId="77777777" w:rsidR="00CA502A" w:rsidRDefault="00CA502A" w:rsidP="00D23539">
                  <w:pPr>
                    <w:pStyle w:val="Tablebody"/>
                    <w:rPr>
                      <w:ins w:id="133" w:author="Klausen Jörg" w:date="2019-01-21T09:43:00Z"/>
                    </w:rPr>
                  </w:pPr>
                  <w:ins w:id="134" w:author="Klausen Jörg" w:date="2019-01-21T09:43:00Z">
                    <w:r>
                      <w:t>Integer</w:t>
                    </w:r>
                  </w:ins>
                </w:p>
              </w:tc>
              <w:tc>
                <w:tcPr>
                  <w:tcW w:w="5103" w:type="dxa"/>
                  <w:tcMar>
                    <w:top w:w="0" w:type="dxa"/>
                    <w:left w:w="60" w:type="dxa"/>
                    <w:bottom w:w="0" w:type="dxa"/>
                    <w:right w:w="60" w:type="dxa"/>
                  </w:tcMar>
                </w:tcPr>
                <w:p w14:paraId="3830A0E9" w14:textId="77777777" w:rsidR="00CA502A" w:rsidRDefault="00CA502A" w:rsidP="00D23539">
                  <w:pPr>
                    <w:pStyle w:val="Tablebody"/>
                    <w:rPr>
                      <w:ins w:id="135" w:author="Klausen Jörg" w:date="2019-01-21T09:43:00Z"/>
                    </w:rPr>
                  </w:pPr>
                  <w:ins w:id="136" w:author="Klausen Jörg" w:date="2019-01-21T09:43:00Z">
                    <w:r>
                      <w:t xml:space="preserve">Population within a 10 km radius of the ObservingFacility </w:t>
                    </w:r>
                  </w:ins>
                </w:p>
              </w:tc>
            </w:tr>
            <w:tr w:rsidR="00CA502A" w:rsidRPr="00640857" w14:paraId="1AFD4161" w14:textId="77777777" w:rsidTr="00D23539">
              <w:trPr>
                <w:ins w:id="137" w:author="Klausen Jörg" w:date="2019-01-21T09:43:00Z"/>
              </w:trPr>
              <w:tc>
                <w:tcPr>
                  <w:tcW w:w="1701" w:type="dxa"/>
                  <w:tcMar>
                    <w:top w:w="0" w:type="dxa"/>
                    <w:left w:w="60" w:type="dxa"/>
                    <w:bottom w:w="0" w:type="dxa"/>
                    <w:right w:w="60" w:type="dxa"/>
                  </w:tcMar>
                </w:tcPr>
                <w:p w14:paraId="76AB7D0B" w14:textId="77777777" w:rsidR="00CA502A" w:rsidRPr="00640857" w:rsidRDefault="00CA502A" w:rsidP="00D23539">
                  <w:pPr>
                    <w:pStyle w:val="Tablebody"/>
                    <w:rPr>
                      <w:ins w:id="138" w:author="Klausen Jörg" w:date="2019-01-21T09:43:00Z"/>
                    </w:rPr>
                  </w:pPr>
                  <w:ins w:id="139" w:author="Klausen Jörg" w:date="2019-01-21T09:43:00Z">
                    <w:r>
                      <w:t>validPeriod</w:t>
                    </w:r>
                  </w:ins>
                </w:p>
              </w:tc>
              <w:tc>
                <w:tcPr>
                  <w:tcW w:w="1134" w:type="dxa"/>
                  <w:tcMar>
                    <w:top w:w="0" w:type="dxa"/>
                    <w:left w:w="60" w:type="dxa"/>
                    <w:bottom w:w="0" w:type="dxa"/>
                    <w:right w:w="60" w:type="dxa"/>
                  </w:tcMar>
                </w:tcPr>
                <w:p w14:paraId="2BE90C34" w14:textId="77777777" w:rsidR="00CA502A" w:rsidRPr="00640857" w:rsidRDefault="00CA502A" w:rsidP="00D23539">
                  <w:pPr>
                    <w:pStyle w:val="Tablebody"/>
                    <w:rPr>
                      <w:ins w:id="140" w:author="Klausen Jörg" w:date="2019-01-21T09:43:00Z"/>
                      <w:rFonts w:eastAsia="Arial" w:cs="Arial"/>
                      <w:color w:val="0F0F0F"/>
                    </w:rPr>
                  </w:pPr>
                  <w:ins w:id="141" w:author="Klausen Jörg" w:date="2019-01-21T09:43:00Z">
                    <w:r>
                      <w:rPr>
                        <w:color w:val="0F0F0F"/>
                      </w:rPr>
                      <w:t>0..1</w:t>
                    </w:r>
                  </w:ins>
                </w:p>
              </w:tc>
              <w:tc>
                <w:tcPr>
                  <w:tcW w:w="1701" w:type="dxa"/>
                  <w:tcMar>
                    <w:top w:w="0" w:type="dxa"/>
                    <w:left w:w="60" w:type="dxa"/>
                    <w:bottom w:w="0" w:type="dxa"/>
                    <w:right w:w="60" w:type="dxa"/>
                  </w:tcMar>
                </w:tcPr>
                <w:p w14:paraId="2685EE73" w14:textId="77777777" w:rsidR="00CA502A" w:rsidRPr="00640857" w:rsidRDefault="00CA502A" w:rsidP="00D23539">
                  <w:pPr>
                    <w:pStyle w:val="Tablebody"/>
                    <w:rPr>
                      <w:ins w:id="142" w:author="Klausen Jörg" w:date="2019-01-21T09:43:00Z"/>
                      <w:rFonts w:eastAsia="Arial" w:cs="Arial"/>
                    </w:rPr>
                  </w:pPr>
                  <w:ins w:id="143" w:author="Klausen Jörg" w:date="2019-01-21T09:43:00Z">
                    <w:r>
                      <w:t>gml:TimePeriod</w:t>
                    </w:r>
                  </w:ins>
                </w:p>
              </w:tc>
              <w:tc>
                <w:tcPr>
                  <w:tcW w:w="5103" w:type="dxa"/>
                  <w:tcMar>
                    <w:top w:w="0" w:type="dxa"/>
                    <w:left w:w="60" w:type="dxa"/>
                    <w:bottom w:w="0" w:type="dxa"/>
                    <w:right w:w="60" w:type="dxa"/>
                  </w:tcMar>
                </w:tcPr>
                <w:p w14:paraId="7B197728" w14:textId="77777777" w:rsidR="00CA502A" w:rsidRPr="00640857" w:rsidRDefault="00CA502A" w:rsidP="008B7495">
                  <w:pPr>
                    <w:pStyle w:val="Tablebody"/>
                    <w:rPr>
                      <w:ins w:id="144" w:author="Klausen Jörg" w:date="2019-01-21T09:43:00Z"/>
                      <w:rFonts w:eastAsia="Arial" w:cs="Arial"/>
                    </w:rPr>
                  </w:pPr>
                  <w:ins w:id="145" w:author="Klausen Jörg" w:date="2019-01-21T09:43:00Z">
                    <w:r>
                      <w:t>Specifies at least the begin date of the indicated Population. If omitted, the dateEstablished of the facility will be assumed.</w:t>
                    </w:r>
                  </w:ins>
                </w:p>
              </w:tc>
            </w:tr>
          </w:tbl>
          <w:p w14:paraId="00C1E5DB" w14:textId="77777777" w:rsidR="00CA502A" w:rsidRPr="00955E8C" w:rsidRDefault="00CA502A" w:rsidP="00955E8C">
            <w:pPr>
              <w:pStyle w:val="Caption"/>
              <w:rPr>
                <w:ins w:id="146" w:author="Klausen Jörg" w:date="2019-01-21T09:43:00Z"/>
              </w:rPr>
            </w:pPr>
            <w:ins w:id="147" w:author="Klausen Jörg" w:date="2019-01-21T09:43:00Z">
              <w:r>
                <w:t xml:space="preserve">Table </w:t>
              </w:r>
              <w:r>
                <w:rPr>
                  <w:noProof/>
                </w:rPr>
                <w:t>16</w:t>
              </w:r>
              <w:r w:rsidRPr="00814FD8">
                <w:t xml:space="preserve"> Properties of </w:t>
              </w:r>
              <w:r>
                <w:t>Population</w:t>
              </w:r>
            </w:ins>
          </w:p>
          <w:p w14:paraId="71D0B28B" w14:textId="77777777" w:rsidR="00C643C5" w:rsidDel="00CA502A" w:rsidRDefault="00CA502A" w:rsidP="00535418">
            <w:pPr>
              <w:pStyle w:val="Heading4"/>
              <w:rPr>
                <w:del w:id="148" w:author="Klausen Jörg" w:date="2019-01-21T09:43:00Z"/>
              </w:rPr>
            </w:pPr>
            <w:ins w:id="149" w:author="Klausen Jörg" w:date="2019-01-21T09:43:00Z">
              <w:r w:rsidRPr="003564AD">
                <w:t>FacilitySet</w:t>
              </w:r>
            </w:ins>
            <w:del w:id="150" w:author="Klausen Jörg" w:date="2019-01-21T09:43:00Z">
              <w:r w:rsidR="00C643C5" w:rsidDel="00CA502A">
                <w:delText>&lt;DataType&gt; TimeZone</w:delText>
              </w:r>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43C5" w:rsidDel="00CA502A" w14:paraId="496B7A2F" w14:textId="77777777" w:rsidTr="00D23539">
              <w:trPr>
                <w:tblHeader/>
                <w:del w:id="151" w:author="Klausen Jörg" w:date="2019-01-21T09:43:00Z"/>
              </w:trPr>
              <w:tc>
                <w:tcPr>
                  <w:tcW w:w="1701" w:type="dxa"/>
                  <w:shd w:val="clear" w:color="auto" w:fill="B8CCE4" w:themeFill="accent1" w:themeFillTint="66"/>
                  <w:tcMar>
                    <w:top w:w="0" w:type="dxa"/>
                    <w:left w:w="60" w:type="dxa"/>
                    <w:bottom w:w="0" w:type="dxa"/>
                    <w:right w:w="60" w:type="dxa"/>
                  </w:tcMar>
                </w:tcPr>
                <w:p w14:paraId="6E5E84D7" w14:textId="77777777" w:rsidR="00C643C5" w:rsidRPr="0083573F" w:rsidDel="00CA502A" w:rsidRDefault="00C643C5" w:rsidP="00D23539">
                  <w:pPr>
                    <w:pStyle w:val="Tableheader"/>
                    <w:rPr>
                      <w:del w:id="152" w:author="Klausen Jörg" w:date="2019-01-21T09:43:00Z"/>
                      <w:i/>
                      <w:iCs/>
                    </w:rPr>
                  </w:pPr>
                  <w:del w:id="153" w:author="Klausen Jörg" w:date="2019-01-21T09:43:00Z">
                    <w:r w:rsidRPr="0083573F" w:rsidDel="00CA502A">
                      <w:delText>Property</w:delText>
                    </w:r>
                  </w:del>
                </w:p>
              </w:tc>
              <w:tc>
                <w:tcPr>
                  <w:tcW w:w="1134" w:type="dxa"/>
                  <w:shd w:val="clear" w:color="auto" w:fill="B8CCE4" w:themeFill="accent1" w:themeFillTint="66"/>
                  <w:tcMar>
                    <w:top w:w="0" w:type="dxa"/>
                    <w:left w:w="60" w:type="dxa"/>
                    <w:bottom w:w="0" w:type="dxa"/>
                    <w:right w:w="60" w:type="dxa"/>
                  </w:tcMar>
                </w:tcPr>
                <w:p w14:paraId="3B1B202C" w14:textId="77777777" w:rsidR="00C643C5" w:rsidRPr="0083573F" w:rsidDel="00CA502A" w:rsidRDefault="00C643C5" w:rsidP="00D23539">
                  <w:pPr>
                    <w:pStyle w:val="Tableheader"/>
                    <w:rPr>
                      <w:del w:id="154" w:author="Klausen Jörg" w:date="2019-01-21T09:43:00Z"/>
                    </w:rPr>
                  </w:pPr>
                  <w:del w:id="155" w:author="Klausen Jörg" w:date="2019-01-21T09:43:00Z">
                    <w:r w:rsidRPr="0083573F" w:rsidDel="00CA502A">
                      <w:delText>Cardinality</w:delText>
                    </w:r>
                  </w:del>
                </w:p>
              </w:tc>
              <w:tc>
                <w:tcPr>
                  <w:tcW w:w="1701" w:type="dxa"/>
                  <w:shd w:val="clear" w:color="auto" w:fill="B8CCE4" w:themeFill="accent1" w:themeFillTint="66"/>
                  <w:tcMar>
                    <w:top w:w="0" w:type="dxa"/>
                    <w:left w:w="60" w:type="dxa"/>
                    <w:bottom w:w="0" w:type="dxa"/>
                    <w:right w:w="60" w:type="dxa"/>
                  </w:tcMar>
                </w:tcPr>
                <w:p w14:paraId="1AADF966" w14:textId="77777777" w:rsidR="00C643C5" w:rsidRPr="0083573F" w:rsidDel="00CA502A" w:rsidRDefault="00C643C5" w:rsidP="00D23539">
                  <w:pPr>
                    <w:pStyle w:val="Tableheader"/>
                    <w:rPr>
                      <w:del w:id="156" w:author="Klausen Jörg" w:date="2019-01-21T09:43:00Z"/>
                    </w:rPr>
                  </w:pPr>
                  <w:del w:id="157" w:author="Klausen Jörg" w:date="2019-01-21T09:43:00Z">
                    <w:r w:rsidDel="00CA502A">
                      <w:delText>Type</w:delText>
                    </w:r>
                  </w:del>
                </w:p>
              </w:tc>
              <w:tc>
                <w:tcPr>
                  <w:tcW w:w="5103" w:type="dxa"/>
                  <w:shd w:val="clear" w:color="auto" w:fill="B8CCE4" w:themeFill="accent1" w:themeFillTint="66"/>
                  <w:tcMar>
                    <w:top w:w="0" w:type="dxa"/>
                    <w:left w:w="60" w:type="dxa"/>
                    <w:bottom w:w="0" w:type="dxa"/>
                    <w:right w:w="60" w:type="dxa"/>
                  </w:tcMar>
                </w:tcPr>
                <w:p w14:paraId="1F45877D" w14:textId="77777777" w:rsidR="00C643C5" w:rsidRPr="0083573F" w:rsidDel="00CA502A" w:rsidRDefault="00C643C5" w:rsidP="00D23539">
                  <w:pPr>
                    <w:pStyle w:val="Tableheader"/>
                    <w:rPr>
                      <w:del w:id="158" w:author="Klausen Jörg" w:date="2019-01-21T09:43:00Z"/>
                    </w:rPr>
                  </w:pPr>
                  <w:del w:id="159" w:author="Klausen Jörg" w:date="2019-01-21T09:43:00Z">
                    <w:r w:rsidRPr="0083573F" w:rsidDel="00CA502A">
                      <w:delText>Property Description</w:delText>
                    </w:r>
                  </w:del>
                </w:p>
              </w:tc>
            </w:tr>
            <w:tr w:rsidR="00C643C5" w:rsidDel="00CA502A" w14:paraId="60418BC8" w14:textId="77777777" w:rsidTr="00D23539">
              <w:trPr>
                <w:del w:id="160" w:author="Klausen Jörg" w:date="2019-01-21T09:43:00Z"/>
              </w:trPr>
              <w:tc>
                <w:tcPr>
                  <w:tcW w:w="1701" w:type="dxa"/>
                  <w:tcMar>
                    <w:top w:w="0" w:type="dxa"/>
                    <w:left w:w="60" w:type="dxa"/>
                    <w:bottom w:w="0" w:type="dxa"/>
                    <w:right w:w="60" w:type="dxa"/>
                  </w:tcMar>
                </w:tcPr>
                <w:p w14:paraId="3B3B4A9F" w14:textId="77777777" w:rsidR="00C643C5" w:rsidRPr="0083573F" w:rsidDel="00CA502A" w:rsidRDefault="00C643C5" w:rsidP="00D23539">
                  <w:pPr>
                    <w:pStyle w:val="Tablebody"/>
                    <w:rPr>
                      <w:del w:id="161" w:author="Klausen Jörg" w:date="2019-01-21T09:43:00Z"/>
                    </w:rPr>
                  </w:pPr>
                  <w:del w:id="162" w:author="Klausen Jörg" w:date="2019-01-21T09:43:00Z">
                    <w:r w:rsidDel="00CA502A">
                      <w:delText>timeZone</w:delText>
                    </w:r>
                  </w:del>
                </w:p>
              </w:tc>
              <w:tc>
                <w:tcPr>
                  <w:tcW w:w="1134" w:type="dxa"/>
                  <w:tcMar>
                    <w:top w:w="0" w:type="dxa"/>
                    <w:left w:w="60" w:type="dxa"/>
                    <w:bottom w:w="0" w:type="dxa"/>
                    <w:right w:w="60" w:type="dxa"/>
                  </w:tcMar>
                </w:tcPr>
                <w:p w14:paraId="6CAA7EAA" w14:textId="77777777" w:rsidR="00C643C5" w:rsidRPr="0083573F" w:rsidDel="00CA502A" w:rsidRDefault="00C643C5" w:rsidP="00D23539">
                  <w:pPr>
                    <w:pStyle w:val="Tablebody"/>
                    <w:rPr>
                      <w:del w:id="163" w:author="Klausen Jörg" w:date="2019-01-21T09:43:00Z"/>
                      <w:rFonts w:eastAsia="Arial" w:cs="Arial"/>
                    </w:rPr>
                  </w:pPr>
                  <w:del w:id="164" w:author="Klausen Jörg" w:date="2019-01-21T09:43:00Z">
                    <w:r w:rsidRPr="0083573F" w:rsidDel="00CA502A">
                      <w:delText>1..</w:delText>
                    </w:r>
                    <w:r w:rsidDel="00CA502A">
                      <w:delText>1</w:delText>
                    </w:r>
                  </w:del>
                </w:p>
              </w:tc>
              <w:tc>
                <w:tcPr>
                  <w:tcW w:w="1701" w:type="dxa"/>
                  <w:tcMar>
                    <w:top w:w="0" w:type="dxa"/>
                    <w:left w:w="60" w:type="dxa"/>
                    <w:bottom w:w="0" w:type="dxa"/>
                    <w:right w:w="60" w:type="dxa"/>
                  </w:tcMar>
                </w:tcPr>
                <w:p w14:paraId="63CA35D8" w14:textId="77777777" w:rsidR="00C643C5" w:rsidRPr="0083573F" w:rsidDel="00CA502A" w:rsidRDefault="00C643C5" w:rsidP="00D23539">
                  <w:pPr>
                    <w:pStyle w:val="Tablebody"/>
                    <w:rPr>
                      <w:del w:id="165" w:author="Klausen Jörg" w:date="2019-01-21T09:43:00Z"/>
                      <w:rFonts w:eastAsia="Arial" w:cs="Arial"/>
                    </w:rPr>
                  </w:pPr>
                  <w:del w:id="166" w:author="Klausen Jörg" w:date="2019-01-21T09:43:00Z">
                    <w:r w:rsidDel="00CA502A">
                      <w:delText>TimeZoneType</w:delText>
                    </w:r>
                  </w:del>
                </w:p>
              </w:tc>
              <w:tc>
                <w:tcPr>
                  <w:tcW w:w="5103" w:type="dxa"/>
                  <w:tcMar>
                    <w:top w:w="0" w:type="dxa"/>
                    <w:left w:w="60" w:type="dxa"/>
                    <w:bottom w:w="0" w:type="dxa"/>
                    <w:right w:w="60" w:type="dxa"/>
                  </w:tcMar>
                </w:tcPr>
                <w:p w14:paraId="5F80837F" w14:textId="77777777" w:rsidR="00C643C5" w:rsidRPr="00015DDB" w:rsidDel="00CA502A" w:rsidRDefault="00C643C5" w:rsidP="00535418">
                  <w:pPr>
                    <w:pStyle w:val="Tablebody"/>
                    <w:rPr>
                      <w:del w:id="167" w:author="Klausen Jörg" w:date="2019-01-21T09:43:00Z"/>
                    </w:rPr>
                  </w:pPr>
                  <w:del w:id="168" w:author="Klausen Jörg" w:date="2019-01-21T09:43:00Z">
                    <w:r w:rsidDel="00CA502A">
                      <w:delText xml:space="preserve">Time zone of the ObservingFacility, from the TimeZoneType codelist. </w:delText>
                    </w:r>
                  </w:del>
                </w:p>
              </w:tc>
            </w:tr>
            <w:tr w:rsidR="00C643C5" w:rsidRPr="00640857" w:rsidDel="00CA502A" w14:paraId="3F003CF6" w14:textId="77777777" w:rsidTr="00D23539">
              <w:trPr>
                <w:del w:id="169" w:author="Klausen Jörg" w:date="2019-01-21T09:43:00Z"/>
              </w:trPr>
              <w:tc>
                <w:tcPr>
                  <w:tcW w:w="1701" w:type="dxa"/>
                  <w:tcMar>
                    <w:top w:w="0" w:type="dxa"/>
                    <w:left w:w="60" w:type="dxa"/>
                    <w:bottom w:w="0" w:type="dxa"/>
                    <w:right w:w="60" w:type="dxa"/>
                  </w:tcMar>
                </w:tcPr>
                <w:p w14:paraId="4D9C6008" w14:textId="77777777" w:rsidR="00C643C5" w:rsidRPr="00640857" w:rsidDel="00CA502A" w:rsidRDefault="00C643C5" w:rsidP="00D23539">
                  <w:pPr>
                    <w:pStyle w:val="Tablebody"/>
                    <w:rPr>
                      <w:del w:id="170" w:author="Klausen Jörg" w:date="2019-01-21T09:43:00Z"/>
                    </w:rPr>
                  </w:pPr>
                  <w:del w:id="171" w:author="Klausen Jörg" w:date="2019-01-21T09:43:00Z">
                    <w:r w:rsidDel="00CA502A">
                      <w:delText>validPeriod</w:delText>
                    </w:r>
                  </w:del>
                </w:p>
              </w:tc>
              <w:tc>
                <w:tcPr>
                  <w:tcW w:w="1134" w:type="dxa"/>
                  <w:tcMar>
                    <w:top w:w="0" w:type="dxa"/>
                    <w:left w:w="60" w:type="dxa"/>
                    <w:bottom w:w="0" w:type="dxa"/>
                    <w:right w:w="60" w:type="dxa"/>
                  </w:tcMar>
                </w:tcPr>
                <w:p w14:paraId="031CEDB9" w14:textId="77777777" w:rsidR="00C643C5" w:rsidRPr="00640857" w:rsidDel="00CA502A" w:rsidRDefault="00C643C5" w:rsidP="00D23539">
                  <w:pPr>
                    <w:pStyle w:val="Tablebody"/>
                    <w:rPr>
                      <w:del w:id="172" w:author="Klausen Jörg" w:date="2019-01-21T09:43:00Z"/>
                      <w:rFonts w:eastAsia="Arial" w:cs="Arial"/>
                      <w:color w:val="0F0F0F"/>
                    </w:rPr>
                  </w:pPr>
                  <w:del w:id="173" w:author="Klausen Jörg" w:date="2019-01-21T09:43:00Z">
                    <w:r w:rsidDel="00CA502A">
                      <w:rPr>
                        <w:color w:val="0F0F0F"/>
                      </w:rPr>
                      <w:delText>0..1</w:delText>
                    </w:r>
                  </w:del>
                </w:p>
              </w:tc>
              <w:tc>
                <w:tcPr>
                  <w:tcW w:w="1701" w:type="dxa"/>
                  <w:tcMar>
                    <w:top w:w="0" w:type="dxa"/>
                    <w:left w:w="60" w:type="dxa"/>
                    <w:bottom w:w="0" w:type="dxa"/>
                    <w:right w:w="60" w:type="dxa"/>
                  </w:tcMar>
                </w:tcPr>
                <w:p w14:paraId="07D88B62" w14:textId="77777777" w:rsidR="00C643C5" w:rsidRPr="00640857" w:rsidDel="00CA502A" w:rsidRDefault="00C643C5" w:rsidP="00D23539">
                  <w:pPr>
                    <w:pStyle w:val="Tablebody"/>
                    <w:rPr>
                      <w:del w:id="174" w:author="Klausen Jörg" w:date="2019-01-21T09:43:00Z"/>
                      <w:rFonts w:eastAsia="Arial" w:cs="Arial"/>
                    </w:rPr>
                  </w:pPr>
                  <w:del w:id="175" w:author="Klausen Jörg" w:date="2019-01-21T09:43:00Z">
                    <w:r w:rsidDel="00CA502A">
                      <w:delText>gml:TimePeriod</w:delText>
                    </w:r>
                  </w:del>
                </w:p>
              </w:tc>
              <w:tc>
                <w:tcPr>
                  <w:tcW w:w="5103" w:type="dxa"/>
                  <w:tcMar>
                    <w:top w:w="0" w:type="dxa"/>
                    <w:left w:w="60" w:type="dxa"/>
                    <w:bottom w:w="0" w:type="dxa"/>
                    <w:right w:w="60" w:type="dxa"/>
                  </w:tcMar>
                </w:tcPr>
                <w:p w14:paraId="1967D26C" w14:textId="77777777" w:rsidR="00C643C5" w:rsidRPr="00640857" w:rsidDel="00CA502A" w:rsidRDefault="00C643C5" w:rsidP="008B7495">
                  <w:pPr>
                    <w:pStyle w:val="Tablebody"/>
                    <w:rPr>
                      <w:del w:id="176" w:author="Klausen Jörg" w:date="2019-01-21T09:43:00Z"/>
                      <w:rFonts w:eastAsia="Arial" w:cs="Arial"/>
                    </w:rPr>
                  </w:pPr>
                  <w:del w:id="177" w:author="Klausen Jörg" w:date="2019-01-21T09:43:00Z">
                    <w:r w:rsidDel="00CA502A">
                      <w:delText>Specifies at least the begin date of the indicated TimeZone. If omitted, the dateEstablished of the facility will be assumed.</w:delText>
                    </w:r>
                  </w:del>
                </w:p>
              </w:tc>
            </w:tr>
          </w:tbl>
          <w:p w14:paraId="072F7BC1" w14:textId="77777777" w:rsidR="00C643C5" w:rsidDel="00CA502A" w:rsidRDefault="00C643C5" w:rsidP="00535418">
            <w:pPr>
              <w:pStyle w:val="Caption"/>
              <w:rPr>
                <w:del w:id="178" w:author="Klausen Jörg" w:date="2019-01-21T09:43:00Z"/>
              </w:rPr>
            </w:pPr>
            <w:del w:id="179" w:author="Klausen Jörg" w:date="2019-01-21T09:43:00Z">
              <w:r w:rsidDel="00CA502A">
                <w:delText xml:space="preserve">Table </w:delText>
              </w:r>
              <w:r w:rsidDel="00CA502A">
                <w:rPr>
                  <w:noProof/>
                </w:rPr>
                <w:delText>15</w:delText>
              </w:r>
              <w:r w:rsidRPr="00814FD8" w:rsidDel="00CA502A">
                <w:delText xml:space="preserve"> Properties of </w:delText>
              </w:r>
              <w:r w:rsidDel="00CA502A">
                <w:delText>TimeZone</w:delText>
              </w:r>
            </w:del>
          </w:p>
          <w:p w14:paraId="43AB56D5" w14:textId="77777777" w:rsidR="00C643C5" w:rsidDel="00CA502A" w:rsidRDefault="00C643C5" w:rsidP="00955E8C">
            <w:pPr>
              <w:pStyle w:val="Heading4"/>
              <w:rPr>
                <w:del w:id="180" w:author="Klausen Jörg" w:date="2019-01-21T09:43:00Z"/>
              </w:rPr>
            </w:pPr>
            <w:del w:id="181" w:author="Klausen Jörg" w:date="2019-01-21T09:43:00Z">
              <w:r w:rsidDel="00CA502A">
                <w:delText>&lt;DataType&gt; Population</w:delText>
              </w:r>
            </w:del>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43C5" w:rsidDel="00CA502A" w14:paraId="2E3D5A82" w14:textId="77777777" w:rsidTr="00D23539">
              <w:trPr>
                <w:tblHeader/>
                <w:del w:id="182" w:author="Klausen Jörg" w:date="2019-01-21T09:43:00Z"/>
              </w:trPr>
              <w:tc>
                <w:tcPr>
                  <w:tcW w:w="1701" w:type="dxa"/>
                  <w:shd w:val="clear" w:color="auto" w:fill="B8CCE4" w:themeFill="accent1" w:themeFillTint="66"/>
                  <w:tcMar>
                    <w:top w:w="0" w:type="dxa"/>
                    <w:left w:w="60" w:type="dxa"/>
                    <w:bottom w:w="0" w:type="dxa"/>
                    <w:right w:w="60" w:type="dxa"/>
                  </w:tcMar>
                </w:tcPr>
                <w:p w14:paraId="1F2EFA4E" w14:textId="77777777" w:rsidR="00C643C5" w:rsidRPr="0083573F" w:rsidDel="00CA502A" w:rsidRDefault="00C643C5" w:rsidP="00D23539">
                  <w:pPr>
                    <w:pStyle w:val="Tableheader"/>
                    <w:rPr>
                      <w:del w:id="183" w:author="Klausen Jörg" w:date="2019-01-21T09:43:00Z"/>
                      <w:i/>
                      <w:iCs/>
                    </w:rPr>
                  </w:pPr>
                  <w:del w:id="184" w:author="Klausen Jörg" w:date="2019-01-21T09:43:00Z">
                    <w:r w:rsidRPr="0083573F" w:rsidDel="00CA502A">
                      <w:delText>Property</w:delText>
                    </w:r>
                  </w:del>
                </w:p>
              </w:tc>
              <w:tc>
                <w:tcPr>
                  <w:tcW w:w="1134" w:type="dxa"/>
                  <w:shd w:val="clear" w:color="auto" w:fill="B8CCE4" w:themeFill="accent1" w:themeFillTint="66"/>
                  <w:tcMar>
                    <w:top w:w="0" w:type="dxa"/>
                    <w:left w:w="60" w:type="dxa"/>
                    <w:bottom w:w="0" w:type="dxa"/>
                    <w:right w:w="60" w:type="dxa"/>
                  </w:tcMar>
                </w:tcPr>
                <w:p w14:paraId="68453C67" w14:textId="77777777" w:rsidR="00C643C5" w:rsidRPr="0083573F" w:rsidDel="00CA502A" w:rsidRDefault="00C643C5" w:rsidP="00D23539">
                  <w:pPr>
                    <w:pStyle w:val="Tableheader"/>
                    <w:rPr>
                      <w:del w:id="185" w:author="Klausen Jörg" w:date="2019-01-21T09:43:00Z"/>
                    </w:rPr>
                  </w:pPr>
                  <w:del w:id="186" w:author="Klausen Jörg" w:date="2019-01-21T09:43:00Z">
                    <w:r w:rsidRPr="0083573F" w:rsidDel="00CA502A">
                      <w:delText>Cardinality</w:delText>
                    </w:r>
                  </w:del>
                </w:p>
              </w:tc>
              <w:tc>
                <w:tcPr>
                  <w:tcW w:w="1701" w:type="dxa"/>
                  <w:shd w:val="clear" w:color="auto" w:fill="B8CCE4" w:themeFill="accent1" w:themeFillTint="66"/>
                  <w:tcMar>
                    <w:top w:w="0" w:type="dxa"/>
                    <w:left w:w="60" w:type="dxa"/>
                    <w:bottom w:w="0" w:type="dxa"/>
                    <w:right w:w="60" w:type="dxa"/>
                  </w:tcMar>
                </w:tcPr>
                <w:p w14:paraId="432B32DB" w14:textId="77777777" w:rsidR="00C643C5" w:rsidRPr="0083573F" w:rsidDel="00CA502A" w:rsidRDefault="00C643C5" w:rsidP="00D23539">
                  <w:pPr>
                    <w:pStyle w:val="Tableheader"/>
                    <w:rPr>
                      <w:del w:id="187" w:author="Klausen Jörg" w:date="2019-01-21T09:43:00Z"/>
                    </w:rPr>
                  </w:pPr>
                  <w:del w:id="188" w:author="Klausen Jörg" w:date="2019-01-21T09:43:00Z">
                    <w:r w:rsidDel="00CA502A">
                      <w:delText>Type</w:delText>
                    </w:r>
                  </w:del>
                </w:p>
              </w:tc>
              <w:tc>
                <w:tcPr>
                  <w:tcW w:w="5103" w:type="dxa"/>
                  <w:shd w:val="clear" w:color="auto" w:fill="B8CCE4" w:themeFill="accent1" w:themeFillTint="66"/>
                  <w:tcMar>
                    <w:top w:w="0" w:type="dxa"/>
                    <w:left w:w="60" w:type="dxa"/>
                    <w:bottom w:w="0" w:type="dxa"/>
                    <w:right w:w="60" w:type="dxa"/>
                  </w:tcMar>
                </w:tcPr>
                <w:p w14:paraId="6B4AC390" w14:textId="77777777" w:rsidR="00C643C5" w:rsidRPr="0083573F" w:rsidDel="00CA502A" w:rsidRDefault="00C643C5" w:rsidP="00D23539">
                  <w:pPr>
                    <w:pStyle w:val="Tableheader"/>
                    <w:rPr>
                      <w:del w:id="189" w:author="Klausen Jörg" w:date="2019-01-21T09:43:00Z"/>
                    </w:rPr>
                  </w:pPr>
                  <w:del w:id="190" w:author="Klausen Jörg" w:date="2019-01-21T09:43:00Z">
                    <w:r w:rsidRPr="0083573F" w:rsidDel="00CA502A">
                      <w:delText>Property Description</w:delText>
                    </w:r>
                  </w:del>
                </w:p>
              </w:tc>
            </w:tr>
            <w:tr w:rsidR="00C643C5" w:rsidDel="00CA502A" w14:paraId="2FAA92BE" w14:textId="77777777" w:rsidTr="00D23539">
              <w:trPr>
                <w:del w:id="191" w:author="Klausen Jörg" w:date="2019-01-21T09:43:00Z"/>
              </w:trPr>
              <w:tc>
                <w:tcPr>
                  <w:tcW w:w="1701" w:type="dxa"/>
                  <w:tcMar>
                    <w:top w:w="0" w:type="dxa"/>
                    <w:left w:w="60" w:type="dxa"/>
                    <w:bottom w:w="0" w:type="dxa"/>
                    <w:right w:w="60" w:type="dxa"/>
                  </w:tcMar>
                </w:tcPr>
                <w:p w14:paraId="02C5F5FC" w14:textId="77777777" w:rsidR="00C643C5" w:rsidRPr="0083573F" w:rsidDel="00CA502A" w:rsidRDefault="00C643C5" w:rsidP="00D23539">
                  <w:pPr>
                    <w:pStyle w:val="Tablebody"/>
                    <w:rPr>
                      <w:del w:id="192" w:author="Klausen Jörg" w:date="2019-01-21T09:43:00Z"/>
                    </w:rPr>
                  </w:pPr>
                  <w:del w:id="193" w:author="Klausen Jörg" w:date="2019-01-21T09:43:00Z">
                    <w:r w:rsidDel="00CA502A">
                      <w:delText>population10km</w:delText>
                    </w:r>
                  </w:del>
                </w:p>
              </w:tc>
              <w:tc>
                <w:tcPr>
                  <w:tcW w:w="1134" w:type="dxa"/>
                  <w:tcMar>
                    <w:top w:w="0" w:type="dxa"/>
                    <w:left w:w="60" w:type="dxa"/>
                    <w:bottom w:w="0" w:type="dxa"/>
                    <w:right w:w="60" w:type="dxa"/>
                  </w:tcMar>
                </w:tcPr>
                <w:p w14:paraId="7F7A8655" w14:textId="77777777" w:rsidR="00C643C5" w:rsidRPr="0083573F" w:rsidDel="00CA502A" w:rsidRDefault="00C643C5" w:rsidP="00D23539">
                  <w:pPr>
                    <w:pStyle w:val="Tablebody"/>
                    <w:rPr>
                      <w:del w:id="194" w:author="Klausen Jörg" w:date="2019-01-21T09:43:00Z"/>
                      <w:rFonts w:eastAsia="Arial" w:cs="Arial"/>
                    </w:rPr>
                  </w:pPr>
                  <w:del w:id="195" w:author="Klausen Jörg" w:date="2019-01-21T09:43:00Z">
                    <w:r w:rsidDel="00CA502A">
                      <w:delText>0</w:delText>
                    </w:r>
                    <w:r w:rsidRPr="0083573F" w:rsidDel="00CA502A">
                      <w:delText>..</w:delText>
                    </w:r>
                    <w:r w:rsidDel="00CA502A">
                      <w:delText>1</w:delText>
                    </w:r>
                  </w:del>
                </w:p>
              </w:tc>
              <w:tc>
                <w:tcPr>
                  <w:tcW w:w="1701" w:type="dxa"/>
                  <w:tcMar>
                    <w:top w:w="0" w:type="dxa"/>
                    <w:left w:w="60" w:type="dxa"/>
                    <w:bottom w:w="0" w:type="dxa"/>
                    <w:right w:w="60" w:type="dxa"/>
                  </w:tcMar>
                </w:tcPr>
                <w:p w14:paraId="1A805728" w14:textId="77777777" w:rsidR="00C643C5" w:rsidRPr="0083573F" w:rsidDel="00CA502A" w:rsidRDefault="00C643C5" w:rsidP="00D23539">
                  <w:pPr>
                    <w:pStyle w:val="Tablebody"/>
                    <w:rPr>
                      <w:del w:id="196" w:author="Klausen Jörg" w:date="2019-01-21T09:43:00Z"/>
                      <w:rFonts w:eastAsia="Arial" w:cs="Arial"/>
                    </w:rPr>
                  </w:pPr>
                  <w:del w:id="197" w:author="Klausen Jörg" w:date="2019-01-21T09:43:00Z">
                    <w:r w:rsidDel="00CA502A">
                      <w:delText>Integer</w:delText>
                    </w:r>
                  </w:del>
                </w:p>
              </w:tc>
              <w:tc>
                <w:tcPr>
                  <w:tcW w:w="5103" w:type="dxa"/>
                  <w:tcMar>
                    <w:top w:w="0" w:type="dxa"/>
                    <w:left w:w="60" w:type="dxa"/>
                    <w:bottom w:w="0" w:type="dxa"/>
                    <w:right w:w="60" w:type="dxa"/>
                  </w:tcMar>
                </w:tcPr>
                <w:p w14:paraId="489C4FB4" w14:textId="77777777" w:rsidR="00C643C5" w:rsidRPr="00015DDB" w:rsidDel="00CA502A" w:rsidRDefault="00C643C5" w:rsidP="00D23539">
                  <w:pPr>
                    <w:pStyle w:val="Tablebody"/>
                    <w:rPr>
                      <w:del w:id="198" w:author="Klausen Jörg" w:date="2019-01-21T09:43:00Z"/>
                    </w:rPr>
                  </w:pPr>
                  <w:del w:id="199" w:author="Klausen Jörg" w:date="2019-01-21T09:43:00Z">
                    <w:r w:rsidDel="00CA502A">
                      <w:delText xml:space="preserve">Population within a 10 km radius of the ObservingFacility </w:delText>
                    </w:r>
                  </w:del>
                </w:p>
              </w:tc>
            </w:tr>
            <w:tr w:rsidR="00C643C5" w:rsidDel="00CA502A" w14:paraId="2A9D3301" w14:textId="77777777" w:rsidTr="00D23539">
              <w:trPr>
                <w:del w:id="200" w:author="Klausen Jörg" w:date="2019-01-21T09:43:00Z"/>
              </w:trPr>
              <w:tc>
                <w:tcPr>
                  <w:tcW w:w="1701" w:type="dxa"/>
                  <w:tcMar>
                    <w:top w:w="0" w:type="dxa"/>
                    <w:left w:w="60" w:type="dxa"/>
                    <w:bottom w:w="0" w:type="dxa"/>
                    <w:right w:w="60" w:type="dxa"/>
                  </w:tcMar>
                </w:tcPr>
                <w:p w14:paraId="3DCC6182" w14:textId="77777777" w:rsidR="00C643C5" w:rsidDel="00CA502A" w:rsidRDefault="00C643C5" w:rsidP="00D23539">
                  <w:pPr>
                    <w:pStyle w:val="Tablebody"/>
                    <w:rPr>
                      <w:del w:id="201" w:author="Klausen Jörg" w:date="2019-01-21T09:43:00Z"/>
                    </w:rPr>
                  </w:pPr>
                  <w:del w:id="202" w:author="Klausen Jörg" w:date="2019-01-21T09:43:00Z">
                    <w:r w:rsidDel="00CA502A">
                      <w:delText>population50km</w:delText>
                    </w:r>
                  </w:del>
                </w:p>
              </w:tc>
              <w:tc>
                <w:tcPr>
                  <w:tcW w:w="1134" w:type="dxa"/>
                  <w:tcMar>
                    <w:top w:w="0" w:type="dxa"/>
                    <w:left w:w="60" w:type="dxa"/>
                    <w:bottom w:w="0" w:type="dxa"/>
                    <w:right w:w="60" w:type="dxa"/>
                  </w:tcMar>
                </w:tcPr>
                <w:p w14:paraId="64C593F0" w14:textId="77777777" w:rsidR="00C643C5" w:rsidDel="00CA502A" w:rsidRDefault="00C643C5" w:rsidP="00D23539">
                  <w:pPr>
                    <w:pStyle w:val="Tablebody"/>
                    <w:rPr>
                      <w:del w:id="203" w:author="Klausen Jörg" w:date="2019-01-21T09:43:00Z"/>
                    </w:rPr>
                  </w:pPr>
                  <w:del w:id="204" w:author="Klausen Jörg" w:date="2019-01-21T09:43:00Z">
                    <w:r w:rsidDel="00CA502A">
                      <w:delText>0</w:delText>
                    </w:r>
                    <w:r w:rsidRPr="0083573F" w:rsidDel="00CA502A">
                      <w:delText>..</w:delText>
                    </w:r>
                    <w:r w:rsidDel="00CA502A">
                      <w:delText>1</w:delText>
                    </w:r>
                  </w:del>
                </w:p>
              </w:tc>
              <w:tc>
                <w:tcPr>
                  <w:tcW w:w="1701" w:type="dxa"/>
                  <w:tcMar>
                    <w:top w:w="0" w:type="dxa"/>
                    <w:left w:w="60" w:type="dxa"/>
                    <w:bottom w:w="0" w:type="dxa"/>
                    <w:right w:w="60" w:type="dxa"/>
                  </w:tcMar>
                </w:tcPr>
                <w:p w14:paraId="0AC9449E" w14:textId="77777777" w:rsidR="00C643C5" w:rsidDel="00CA502A" w:rsidRDefault="00C643C5" w:rsidP="00D23539">
                  <w:pPr>
                    <w:pStyle w:val="Tablebody"/>
                    <w:rPr>
                      <w:del w:id="205" w:author="Klausen Jörg" w:date="2019-01-21T09:43:00Z"/>
                    </w:rPr>
                  </w:pPr>
                  <w:del w:id="206" w:author="Klausen Jörg" w:date="2019-01-21T09:43:00Z">
                    <w:r w:rsidDel="00CA502A">
                      <w:delText>Integer</w:delText>
                    </w:r>
                  </w:del>
                </w:p>
              </w:tc>
              <w:tc>
                <w:tcPr>
                  <w:tcW w:w="5103" w:type="dxa"/>
                  <w:tcMar>
                    <w:top w:w="0" w:type="dxa"/>
                    <w:left w:w="60" w:type="dxa"/>
                    <w:bottom w:w="0" w:type="dxa"/>
                    <w:right w:w="60" w:type="dxa"/>
                  </w:tcMar>
                </w:tcPr>
                <w:p w14:paraId="665A207C" w14:textId="77777777" w:rsidR="00C643C5" w:rsidDel="00CA502A" w:rsidRDefault="00C643C5" w:rsidP="00D23539">
                  <w:pPr>
                    <w:pStyle w:val="Tablebody"/>
                    <w:rPr>
                      <w:del w:id="207" w:author="Klausen Jörg" w:date="2019-01-21T09:43:00Z"/>
                    </w:rPr>
                  </w:pPr>
                  <w:del w:id="208" w:author="Klausen Jörg" w:date="2019-01-21T09:43:00Z">
                    <w:r w:rsidDel="00CA502A">
                      <w:delText xml:space="preserve">Population within a 10 km radius of the ObservingFacility </w:delText>
                    </w:r>
                  </w:del>
                </w:p>
              </w:tc>
            </w:tr>
            <w:tr w:rsidR="00C643C5" w:rsidRPr="00640857" w:rsidDel="00CA502A" w14:paraId="27CBD3F4" w14:textId="77777777" w:rsidTr="00D23539">
              <w:trPr>
                <w:del w:id="209" w:author="Klausen Jörg" w:date="2019-01-21T09:43:00Z"/>
              </w:trPr>
              <w:tc>
                <w:tcPr>
                  <w:tcW w:w="1701" w:type="dxa"/>
                  <w:tcMar>
                    <w:top w:w="0" w:type="dxa"/>
                    <w:left w:w="60" w:type="dxa"/>
                    <w:bottom w:w="0" w:type="dxa"/>
                    <w:right w:w="60" w:type="dxa"/>
                  </w:tcMar>
                </w:tcPr>
                <w:p w14:paraId="6BBA6DCD" w14:textId="77777777" w:rsidR="00C643C5" w:rsidRPr="00640857" w:rsidDel="00CA502A" w:rsidRDefault="00C643C5" w:rsidP="00D23539">
                  <w:pPr>
                    <w:pStyle w:val="Tablebody"/>
                    <w:rPr>
                      <w:del w:id="210" w:author="Klausen Jörg" w:date="2019-01-21T09:43:00Z"/>
                    </w:rPr>
                  </w:pPr>
                  <w:del w:id="211" w:author="Klausen Jörg" w:date="2019-01-21T09:43:00Z">
                    <w:r w:rsidDel="00CA502A">
                      <w:delText>validPeriod</w:delText>
                    </w:r>
                  </w:del>
                </w:p>
              </w:tc>
              <w:tc>
                <w:tcPr>
                  <w:tcW w:w="1134" w:type="dxa"/>
                  <w:tcMar>
                    <w:top w:w="0" w:type="dxa"/>
                    <w:left w:w="60" w:type="dxa"/>
                    <w:bottom w:w="0" w:type="dxa"/>
                    <w:right w:w="60" w:type="dxa"/>
                  </w:tcMar>
                </w:tcPr>
                <w:p w14:paraId="6A133367" w14:textId="77777777" w:rsidR="00C643C5" w:rsidRPr="00640857" w:rsidDel="00CA502A" w:rsidRDefault="00C643C5" w:rsidP="00D23539">
                  <w:pPr>
                    <w:pStyle w:val="Tablebody"/>
                    <w:rPr>
                      <w:del w:id="212" w:author="Klausen Jörg" w:date="2019-01-21T09:43:00Z"/>
                      <w:rFonts w:eastAsia="Arial" w:cs="Arial"/>
                      <w:color w:val="0F0F0F"/>
                    </w:rPr>
                  </w:pPr>
                  <w:del w:id="213" w:author="Klausen Jörg" w:date="2019-01-21T09:43:00Z">
                    <w:r w:rsidDel="00CA502A">
                      <w:rPr>
                        <w:color w:val="0F0F0F"/>
                      </w:rPr>
                      <w:delText>0..1</w:delText>
                    </w:r>
                  </w:del>
                </w:p>
              </w:tc>
              <w:tc>
                <w:tcPr>
                  <w:tcW w:w="1701" w:type="dxa"/>
                  <w:tcMar>
                    <w:top w:w="0" w:type="dxa"/>
                    <w:left w:w="60" w:type="dxa"/>
                    <w:bottom w:w="0" w:type="dxa"/>
                    <w:right w:w="60" w:type="dxa"/>
                  </w:tcMar>
                </w:tcPr>
                <w:p w14:paraId="7DA7DFD7" w14:textId="77777777" w:rsidR="00C643C5" w:rsidRPr="00640857" w:rsidDel="00CA502A" w:rsidRDefault="00C643C5" w:rsidP="00D23539">
                  <w:pPr>
                    <w:pStyle w:val="Tablebody"/>
                    <w:rPr>
                      <w:del w:id="214" w:author="Klausen Jörg" w:date="2019-01-21T09:43:00Z"/>
                      <w:rFonts w:eastAsia="Arial" w:cs="Arial"/>
                    </w:rPr>
                  </w:pPr>
                  <w:del w:id="215" w:author="Klausen Jörg" w:date="2019-01-21T09:43:00Z">
                    <w:r w:rsidDel="00CA502A">
                      <w:delText>gml:TimePeriod</w:delText>
                    </w:r>
                  </w:del>
                </w:p>
              </w:tc>
              <w:tc>
                <w:tcPr>
                  <w:tcW w:w="5103" w:type="dxa"/>
                  <w:tcMar>
                    <w:top w:w="0" w:type="dxa"/>
                    <w:left w:w="60" w:type="dxa"/>
                    <w:bottom w:w="0" w:type="dxa"/>
                    <w:right w:w="60" w:type="dxa"/>
                  </w:tcMar>
                </w:tcPr>
                <w:p w14:paraId="2C432AC0" w14:textId="77777777" w:rsidR="00C643C5" w:rsidRPr="00640857" w:rsidDel="00CA502A" w:rsidRDefault="00C643C5" w:rsidP="008B7495">
                  <w:pPr>
                    <w:pStyle w:val="Tablebody"/>
                    <w:rPr>
                      <w:del w:id="216" w:author="Klausen Jörg" w:date="2019-01-21T09:43:00Z"/>
                      <w:rFonts w:eastAsia="Arial" w:cs="Arial"/>
                    </w:rPr>
                  </w:pPr>
                  <w:del w:id="217" w:author="Klausen Jörg" w:date="2019-01-21T09:43:00Z">
                    <w:r w:rsidDel="00CA502A">
                      <w:delText>Specifies at least the begin date of the indicated Population. If omitted, the dateEstablished of the facility will be assumed.</w:delText>
                    </w:r>
                  </w:del>
                </w:p>
              </w:tc>
            </w:tr>
          </w:tbl>
          <w:p w14:paraId="518F0710" w14:textId="77777777" w:rsidR="00C643C5" w:rsidRPr="00955E8C" w:rsidDel="00CA502A" w:rsidRDefault="00C643C5" w:rsidP="00955E8C">
            <w:pPr>
              <w:pStyle w:val="Caption"/>
              <w:rPr>
                <w:del w:id="218" w:author="Klausen Jörg" w:date="2019-01-21T09:43:00Z"/>
              </w:rPr>
            </w:pPr>
            <w:del w:id="219" w:author="Klausen Jörg" w:date="2019-01-21T09:43:00Z">
              <w:r w:rsidDel="00CA502A">
                <w:delText xml:space="preserve">Table </w:delText>
              </w:r>
              <w:r w:rsidDel="00CA502A">
                <w:rPr>
                  <w:noProof/>
                </w:rPr>
                <w:delText>16</w:delText>
              </w:r>
              <w:r w:rsidRPr="00814FD8" w:rsidDel="00CA502A">
                <w:delText xml:space="preserve"> Properties of </w:delText>
              </w:r>
              <w:r w:rsidDel="00CA502A">
                <w:delText>Population</w:delText>
              </w:r>
            </w:del>
          </w:p>
          <w:p w14:paraId="2C5BFB40" w14:textId="3D669672" w:rsidR="00D97193" w:rsidRPr="00632C16" w:rsidRDefault="00C643C5" w:rsidP="00D97193">
            <w:pPr>
              <w:pStyle w:val="Tablebody"/>
            </w:pPr>
            <w:del w:id="220" w:author="Klausen Jörg" w:date="2019-01-21T09:43:00Z">
              <w:r w:rsidRPr="003564AD" w:rsidDel="00CA502A">
                <w:delText>FacilitySet</w:delText>
              </w:r>
            </w:del>
            <w:r w:rsidR="003B2615">
              <w:fldChar w:fldCharType="end"/>
            </w:r>
          </w:p>
        </w:tc>
      </w:tr>
      <w:tr w:rsidR="00D97193" w14:paraId="48F3E575" w14:textId="77777777" w:rsidTr="00015DDB">
        <w:tc>
          <w:tcPr>
            <w:tcW w:w="1701" w:type="dxa"/>
            <w:tcMar>
              <w:top w:w="0" w:type="dxa"/>
              <w:left w:w="60" w:type="dxa"/>
              <w:bottom w:w="0" w:type="dxa"/>
              <w:right w:w="60" w:type="dxa"/>
            </w:tcMar>
          </w:tcPr>
          <w:p w14:paraId="5ED135EB" w14:textId="77777777" w:rsidR="00D97193" w:rsidRPr="00632C16" w:rsidRDefault="00D97193" w:rsidP="003B2615">
            <w:pPr>
              <w:pStyle w:val="Tablebody"/>
            </w:pPr>
            <w:r w:rsidRPr="00632C16">
              <w:lastRenderedPageBreak/>
              <w:t>facilityType</w:t>
            </w:r>
          </w:p>
        </w:tc>
        <w:tc>
          <w:tcPr>
            <w:tcW w:w="1134" w:type="dxa"/>
            <w:tcMar>
              <w:top w:w="0" w:type="dxa"/>
              <w:left w:w="60" w:type="dxa"/>
              <w:bottom w:w="0" w:type="dxa"/>
              <w:right w:w="60" w:type="dxa"/>
            </w:tcMar>
          </w:tcPr>
          <w:p w14:paraId="1B0E57AF" w14:textId="32805579" w:rsidR="00D97193" w:rsidRPr="00632C16" w:rsidRDefault="008362EC" w:rsidP="003B2615">
            <w:pPr>
              <w:pStyle w:val="Tablebody"/>
              <w:rPr>
                <w:rFonts w:eastAsia="Arial" w:cs="Arial"/>
              </w:rPr>
            </w:pPr>
            <w:r>
              <w:rPr>
                <w:color w:val="0F0F0F"/>
              </w:rPr>
              <w:t>1</w:t>
            </w:r>
            <w:r w:rsidR="00D97193" w:rsidRPr="00632C16">
              <w:rPr>
                <w:color w:val="0F0F0F"/>
              </w:rPr>
              <w:t>..1</w:t>
            </w:r>
          </w:p>
        </w:tc>
        <w:tc>
          <w:tcPr>
            <w:tcW w:w="1701" w:type="dxa"/>
            <w:tcMar>
              <w:top w:w="0" w:type="dxa"/>
              <w:left w:w="60" w:type="dxa"/>
              <w:bottom w:w="0" w:type="dxa"/>
              <w:right w:w="60" w:type="dxa"/>
            </w:tcMar>
          </w:tcPr>
          <w:p w14:paraId="104689DA" w14:textId="77777777" w:rsidR="00D97193" w:rsidRPr="00632C16" w:rsidRDefault="00D97193" w:rsidP="003B2615">
            <w:pPr>
              <w:pStyle w:val="Tablebody"/>
              <w:rPr>
                <w:rFonts w:eastAsia="Arial" w:cs="Arial"/>
              </w:rPr>
            </w:pPr>
            <w:r w:rsidRPr="00632C16">
              <w:t>ObservingFacilityType</w:t>
            </w:r>
          </w:p>
        </w:tc>
        <w:tc>
          <w:tcPr>
            <w:tcW w:w="5103" w:type="dxa"/>
            <w:tcMar>
              <w:top w:w="0" w:type="dxa"/>
              <w:left w:w="60" w:type="dxa"/>
              <w:bottom w:w="0" w:type="dxa"/>
              <w:right w:w="60" w:type="dxa"/>
            </w:tcMar>
          </w:tcPr>
          <w:p w14:paraId="7D23294A" w14:textId="5F68ED53" w:rsidR="00D97193" w:rsidRPr="00632C16" w:rsidRDefault="00D97193" w:rsidP="001750E3">
            <w:pPr>
              <w:pStyle w:val="Tablebody"/>
              <w:rPr>
                <w:rFonts w:eastAsia="Arial" w:cs="Arial"/>
              </w:rPr>
            </w:pPr>
            <w:r w:rsidRPr="00632C16">
              <w:t xml:space="preserve">3-04 The type of the observing facility from the </w:t>
            </w:r>
            <w:r w:rsidR="00C66E8C">
              <w:t>Observing</w:t>
            </w:r>
            <w:r w:rsidRPr="00632C16">
              <w:t>FacilityType codelist.</w:t>
            </w:r>
          </w:p>
        </w:tc>
      </w:tr>
      <w:tr w:rsidR="00D97193" w14:paraId="74A7E25F" w14:textId="77777777" w:rsidTr="00015DDB">
        <w:tc>
          <w:tcPr>
            <w:tcW w:w="1701" w:type="dxa"/>
            <w:tcMar>
              <w:top w:w="0" w:type="dxa"/>
              <w:left w:w="60" w:type="dxa"/>
              <w:bottom w:w="0" w:type="dxa"/>
              <w:right w:w="60" w:type="dxa"/>
            </w:tcMar>
          </w:tcPr>
          <w:p w14:paraId="341A04B8" w14:textId="77777777" w:rsidR="00D97193" w:rsidRPr="00632C16" w:rsidRDefault="00D97193" w:rsidP="003B2615">
            <w:pPr>
              <w:pStyle w:val="Tablebody"/>
            </w:pPr>
            <w:r>
              <w:t>dateEstablished</w:t>
            </w:r>
          </w:p>
        </w:tc>
        <w:tc>
          <w:tcPr>
            <w:tcW w:w="1134" w:type="dxa"/>
            <w:tcMar>
              <w:top w:w="0" w:type="dxa"/>
              <w:left w:w="60" w:type="dxa"/>
              <w:bottom w:w="0" w:type="dxa"/>
              <w:right w:w="60" w:type="dxa"/>
            </w:tcMar>
          </w:tcPr>
          <w:p w14:paraId="6533E4E0" w14:textId="576560F8" w:rsidR="00D97193" w:rsidRPr="00632C16" w:rsidRDefault="00D97193"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2E06402" w14:textId="2866F215" w:rsidR="00D97193" w:rsidRPr="00632C16" w:rsidRDefault="00D74D47" w:rsidP="003B2615">
            <w:pPr>
              <w:pStyle w:val="Tablebody"/>
              <w:rPr>
                <w:rFonts w:eastAsia="Arial" w:cs="Arial"/>
              </w:rPr>
            </w:pPr>
            <w:ins w:id="221" w:author="Klausen Jörg" w:date="2019-07-11T16:13:00Z">
              <w:r>
                <w:t>xs:</w:t>
              </w:r>
            </w:ins>
            <w:r w:rsidR="00D97193">
              <w:t>Date</w:t>
            </w:r>
          </w:p>
        </w:tc>
        <w:tc>
          <w:tcPr>
            <w:tcW w:w="5103" w:type="dxa"/>
            <w:tcMar>
              <w:top w:w="0" w:type="dxa"/>
              <w:left w:w="60" w:type="dxa"/>
              <w:bottom w:w="0" w:type="dxa"/>
              <w:right w:w="60" w:type="dxa"/>
            </w:tcMar>
          </w:tcPr>
          <w:p w14:paraId="45695327" w14:textId="00C1886E" w:rsidR="00D97193" w:rsidRPr="00632C16" w:rsidRDefault="00D97193" w:rsidP="003B2615">
            <w:pPr>
              <w:pStyle w:val="Tablebody"/>
              <w:rPr>
                <w:rFonts w:eastAsia="Arial" w:cs="Arial"/>
              </w:rPr>
            </w:pPr>
            <w:r>
              <w:t>Date at which the observingFacility was established. Normally considered to be the date the first observations were made, but it can be some other, administrative date.</w:t>
            </w:r>
          </w:p>
        </w:tc>
      </w:tr>
      <w:tr w:rsidR="00D97193" w14:paraId="093BE82D" w14:textId="77777777" w:rsidTr="00015DDB">
        <w:tc>
          <w:tcPr>
            <w:tcW w:w="1701" w:type="dxa"/>
            <w:tcMar>
              <w:top w:w="0" w:type="dxa"/>
              <w:left w:w="60" w:type="dxa"/>
              <w:bottom w:w="0" w:type="dxa"/>
              <w:right w:w="60" w:type="dxa"/>
            </w:tcMar>
          </w:tcPr>
          <w:p w14:paraId="54EE91A6" w14:textId="77777777" w:rsidR="00D97193" w:rsidRPr="00632C16" w:rsidRDefault="00D97193" w:rsidP="003B2615">
            <w:pPr>
              <w:pStyle w:val="Tablebody"/>
            </w:pPr>
            <w:r>
              <w:t>dateClosed</w:t>
            </w:r>
          </w:p>
        </w:tc>
        <w:tc>
          <w:tcPr>
            <w:tcW w:w="1134" w:type="dxa"/>
            <w:tcMar>
              <w:top w:w="0" w:type="dxa"/>
              <w:left w:w="60" w:type="dxa"/>
              <w:bottom w:w="0" w:type="dxa"/>
              <w:right w:w="60" w:type="dxa"/>
            </w:tcMar>
          </w:tcPr>
          <w:p w14:paraId="5F567348" w14:textId="77777777" w:rsidR="00D97193" w:rsidRPr="00632C16" w:rsidRDefault="00D97193" w:rsidP="003B2615">
            <w:pPr>
              <w:pStyle w:val="Tablebody"/>
              <w:rPr>
                <w:color w:val="0F0F0F"/>
              </w:rPr>
            </w:pPr>
            <w:r>
              <w:rPr>
                <w:color w:val="0F0F0F"/>
              </w:rPr>
              <w:t>0..1</w:t>
            </w:r>
          </w:p>
        </w:tc>
        <w:tc>
          <w:tcPr>
            <w:tcW w:w="1701" w:type="dxa"/>
            <w:tcMar>
              <w:top w:w="0" w:type="dxa"/>
              <w:left w:w="60" w:type="dxa"/>
              <w:bottom w:w="0" w:type="dxa"/>
              <w:right w:w="60" w:type="dxa"/>
            </w:tcMar>
          </w:tcPr>
          <w:p w14:paraId="1291732A" w14:textId="2C31D2B6" w:rsidR="00D97193" w:rsidRPr="00632C16" w:rsidRDefault="00D74D47" w:rsidP="003B2615">
            <w:pPr>
              <w:pStyle w:val="Tablebody"/>
            </w:pPr>
            <w:ins w:id="222" w:author="Klausen Jörg" w:date="2019-07-11T16:13:00Z">
              <w:r>
                <w:t>xs:</w:t>
              </w:r>
            </w:ins>
            <w:r w:rsidR="00D97193">
              <w:t>Date</w:t>
            </w:r>
          </w:p>
        </w:tc>
        <w:tc>
          <w:tcPr>
            <w:tcW w:w="5103" w:type="dxa"/>
            <w:tcMar>
              <w:top w:w="0" w:type="dxa"/>
              <w:left w:w="60" w:type="dxa"/>
              <w:bottom w:w="0" w:type="dxa"/>
              <w:right w:w="60" w:type="dxa"/>
            </w:tcMar>
          </w:tcPr>
          <w:p w14:paraId="70FBDC36" w14:textId="77777777" w:rsidR="00D97193" w:rsidRPr="00632C16" w:rsidRDefault="00D97193" w:rsidP="003B2615">
            <w:pPr>
              <w:pStyle w:val="Tablebody"/>
            </w:pPr>
            <w:r>
              <w:t>Declares the date when the ObservingFacility was closed.</w:t>
            </w:r>
          </w:p>
        </w:tc>
      </w:tr>
      <w:tr w:rsidR="00D97193" w14:paraId="3A2F63E7" w14:textId="77777777" w:rsidTr="00015DDB">
        <w:tc>
          <w:tcPr>
            <w:tcW w:w="1701" w:type="dxa"/>
            <w:tcMar>
              <w:top w:w="0" w:type="dxa"/>
              <w:left w:w="60" w:type="dxa"/>
              <w:bottom w:w="0" w:type="dxa"/>
              <w:right w:w="60" w:type="dxa"/>
            </w:tcMar>
          </w:tcPr>
          <w:p w14:paraId="5FF4ADC9" w14:textId="77777777" w:rsidR="00D97193" w:rsidRPr="00632C16" w:rsidRDefault="00D97193" w:rsidP="003B2615">
            <w:pPr>
              <w:pStyle w:val="Tablebody"/>
            </w:pPr>
            <w:r w:rsidRPr="00632C16">
              <w:t>wmoRegion</w:t>
            </w:r>
          </w:p>
        </w:tc>
        <w:tc>
          <w:tcPr>
            <w:tcW w:w="1134" w:type="dxa"/>
            <w:tcMar>
              <w:top w:w="0" w:type="dxa"/>
              <w:left w:w="60" w:type="dxa"/>
              <w:bottom w:w="0" w:type="dxa"/>
              <w:right w:w="60" w:type="dxa"/>
            </w:tcMar>
          </w:tcPr>
          <w:p w14:paraId="48BBD767" w14:textId="1B9B9019" w:rsidR="00D97193" w:rsidRPr="00632C16" w:rsidRDefault="008362EC" w:rsidP="003B2615">
            <w:pPr>
              <w:pStyle w:val="Tablebody"/>
              <w:rPr>
                <w:rFonts w:eastAsia="Arial" w:cs="Arial"/>
              </w:rPr>
            </w:pPr>
            <w:r>
              <w:rPr>
                <w:color w:val="0F0F0F"/>
              </w:rPr>
              <w:t>0</w:t>
            </w:r>
            <w:r w:rsidR="00D97193" w:rsidRPr="00632C16">
              <w:rPr>
                <w:color w:val="0F0F0F"/>
              </w:rPr>
              <w:t>..1</w:t>
            </w:r>
          </w:p>
        </w:tc>
        <w:tc>
          <w:tcPr>
            <w:tcW w:w="1701" w:type="dxa"/>
            <w:tcMar>
              <w:top w:w="0" w:type="dxa"/>
              <w:left w:w="60" w:type="dxa"/>
              <w:bottom w:w="0" w:type="dxa"/>
              <w:right w:w="60" w:type="dxa"/>
            </w:tcMar>
          </w:tcPr>
          <w:p w14:paraId="69436D05" w14:textId="77777777" w:rsidR="00D97193" w:rsidRPr="00632C16" w:rsidRDefault="00D97193" w:rsidP="003B2615">
            <w:pPr>
              <w:pStyle w:val="Tablebody"/>
              <w:rPr>
                <w:rFonts w:eastAsia="Arial" w:cs="Arial"/>
              </w:rPr>
            </w:pPr>
            <w:r w:rsidRPr="00632C16">
              <w:t>WMORegionType</w:t>
            </w:r>
          </w:p>
        </w:tc>
        <w:tc>
          <w:tcPr>
            <w:tcW w:w="5103" w:type="dxa"/>
            <w:tcMar>
              <w:top w:w="0" w:type="dxa"/>
              <w:left w:w="60" w:type="dxa"/>
              <w:bottom w:w="0" w:type="dxa"/>
              <w:right w:w="60" w:type="dxa"/>
            </w:tcMar>
          </w:tcPr>
          <w:p w14:paraId="5ABA5A84" w14:textId="39F3C209" w:rsidR="00D97193" w:rsidRPr="00632C16" w:rsidRDefault="00D97193" w:rsidP="003B2615">
            <w:pPr>
              <w:pStyle w:val="Tablebody"/>
              <w:rPr>
                <w:rFonts w:eastAsia="Arial" w:cs="Arial"/>
              </w:rPr>
            </w:pPr>
            <w:r w:rsidRPr="00632C16">
              <w:t>3-01 The WMO region the observing facility is located in, from the WMORegionType codelist.</w:t>
            </w:r>
          </w:p>
        </w:tc>
      </w:tr>
      <w:tr w:rsidR="005F3F74" w14:paraId="2C6F6EFA" w14:textId="77777777" w:rsidTr="00015DDB">
        <w:tc>
          <w:tcPr>
            <w:tcW w:w="1701" w:type="dxa"/>
            <w:tcMar>
              <w:top w:w="0" w:type="dxa"/>
              <w:left w:w="60" w:type="dxa"/>
              <w:bottom w:w="0" w:type="dxa"/>
              <w:right w:w="60" w:type="dxa"/>
            </w:tcMar>
          </w:tcPr>
          <w:p w14:paraId="38DE7018" w14:textId="4A012ADC" w:rsidR="005F3F74" w:rsidRPr="00632C16" w:rsidRDefault="005F3F74" w:rsidP="003B2615">
            <w:pPr>
              <w:pStyle w:val="Tablebody"/>
            </w:pPr>
            <w:r>
              <w:t>timeZone</w:t>
            </w:r>
          </w:p>
        </w:tc>
        <w:tc>
          <w:tcPr>
            <w:tcW w:w="1134" w:type="dxa"/>
            <w:tcMar>
              <w:top w:w="0" w:type="dxa"/>
              <w:left w:w="60" w:type="dxa"/>
              <w:bottom w:w="0" w:type="dxa"/>
              <w:right w:w="60" w:type="dxa"/>
            </w:tcMar>
          </w:tcPr>
          <w:p w14:paraId="487F2208" w14:textId="29D6230C" w:rsidR="005F3F74" w:rsidRDefault="005F3F74" w:rsidP="003B2615">
            <w:pPr>
              <w:pStyle w:val="Tablebody"/>
              <w:rPr>
                <w:color w:val="0F0F0F"/>
              </w:rPr>
            </w:pPr>
            <w:r>
              <w:rPr>
                <w:color w:val="0F0F0F"/>
              </w:rPr>
              <w:t>0..1</w:t>
            </w:r>
          </w:p>
        </w:tc>
        <w:tc>
          <w:tcPr>
            <w:tcW w:w="1701" w:type="dxa"/>
            <w:tcMar>
              <w:top w:w="0" w:type="dxa"/>
              <w:left w:w="60" w:type="dxa"/>
              <w:bottom w:w="0" w:type="dxa"/>
              <w:right w:w="60" w:type="dxa"/>
            </w:tcMar>
          </w:tcPr>
          <w:p w14:paraId="50497A87" w14:textId="170B5722" w:rsidR="005F3F74" w:rsidRPr="00632C16" w:rsidRDefault="005F3F74" w:rsidP="003B2615">
            <w:pPr>
              <w:pStyle w:val="Tablebody"/>
            </w:pPr>
            <w:r>
              <w:t>TimeZoneType</w:t>
            </w:r>
          </w:p>
        </w:tc>
        <w:tc>
          <w:tcPr>
            <w:tcW w:w="5103" w:type="dxa"/>
            <w:tcMar>
              <w:top w:w="0" w:type="dxa"/>
              <w:left w:w="60" w:type="dxa"/>
              <w:bottom w:w="0" w:type="dxa"/>
              <w:right w:w="60" w:type="dxa"/>
            </w:tcMar>
          </w:tcPr>
          <w:p w14:paraId="2DEE5CEB" w14:textId="6EA11B97" w:rsidR="005F3F74" w:rsidRPr="00632C16" w:rsidRDefault="00535418" w:rsidP="003B2615">
            <w:pPr>
              <w:pStyle w:val="Tablebody"/>
            </w:pPr>
            <w:r>
              <w:t>The tim</w:t>
            </w:r>
            <w:r w:rsidR="005F3F74">
              <w:t>e zone of an ObservingFacility</w:t>
            </w:r>
            <w:r>
              <w:t>, from the TimeZoneType codelist.</w:t>
            </w:r>
          </w:p>
        </w:tc>
      </w:tr>
      <w:tr w:rsidR="00D97193" w14:paraId="631D989D" w14:textId="77777777" w:rsidTr="00015DDB">
        <w:tc>
          <w:tcPr>
            <w:tcW w:w="1701" w:type="dxa"/>
            <w:tcMar>
              <w:top w:w="0" w:type="dxa"/>
              <w:left w:w="60" w:type="dxa"/>
              <w:bottom w:w="0" w:type="dxa"/>
              <w:right w:w="60" w:type="dxa"/>
            </w:tcMar>
          </w:tcPr>
          <w:p w14:paraId="125DB7F5" w14:textId="171D9DF7" w:rsidR="00D97193" w:rsidRPr="00632C16" w:rsidRDefault="00535418" w:rsidP="003B2615">
            <w:pPr>
              <w:pStyle w:val="Tablebody"/>
            </w:pPr>
            <w:r w:rsidRPr="00632C16">
              <w:t>T</w:t>
            </w:r>
            <w:r w:rsidR="00D97193" w:rsidRPr="00632C16">
              <w:t>erritory</w:t>
            </w:r>
          </w:p>
        </w:tc>
        <w:tc>
          <w:tcPr>
            <w:tcW w:w="1134" w:type="dxa"/>
            <w:tcMar>
              <w:top w:w="0" w:type="dxa"/>
              <w:left w:w="60" w:type="dxa"/>
              <w:bottom w:w="0" w:type="dxa"/>
              <w:right w:w="60" w:type="dxa"/>
            </w:tcMar>
          </w:tcPr>
          <w:p w14:paraId="3066FDC2" w14:textId="02A7D580" w:rsidR="00D97193" w:rsidRPr="00632C16" w:rsidRDefault="008362EC" w:rsidP="003B2615">
            <w:pPr>
              <w:pStyle w:val="Tablebody"/>
              <w:rPr>
                <w:rFonts w:eastAsia="Arial" w:cs="Arial"/>
              </w:rPr>
            </w:pPr>
            <w:r>
              <w:rPr>
                <w:color w:val="0F0F0F"/>
              </w:rPr>
              <w:t>0</w:t>
            </w:r>
            <w:r w:rsidR="00D97193" w:rsidRPr="00632C16">
              <w:rPr>
                <w:color w:val="0F0F0F"/>
              </w:rPr>
              <w:t>..</w:t>
            </w:r>
            <w:r w:rsidR="00D97193">
              <w:rPr>
                <w:color w:val="0F0F0F"/>
              </w:rPr>
              <w:t>*</w:t>
            </w:r>
          </w:p>
        </w:tc>
        <w:tc>
          <w:tcPr>
            <w:tcW w:w="1701" w:type="dxa"/>
            <w:tcMar>
              <w:top w:w="0" w:type="dxa"/>
              <w:left w:w="60" w:type="dxa"/>
              <w:bottom w:w="0" w:type="dxa"/>
              <w:right w:w="60" w:type="dxa"/>
            </w:tcMar>
          </w:tcPr>
          <w:p w14:paraId="7A21C773" w14:textId="77777777" w:rsidR="00D97193" w:rsidRPr="00632C16" w:rsidRDefault="00D97193" w:rsidP="003B2615">
            <w:pPr>
              <w:pStyle w:val="Tablebody"/>
              <w:rPr>
                <w:rFonts w:eastAsia="Arial" w:cs="Arial"/>
              </w:rPr>
            </w:pPr>
            <w:r w:rsidRPr="00632C16">
              <w:t>Territory</w:t>
            </w:r>
          </w:p>
        </w:tc>
        <w:tc>
          <w:tcPr>
            <w:tcW w:w="5103" w:type="dxa"/>
            <w:tcMar>
              <w:top w:w="0" w:type="dxa"/>
              <w:left w:w="60" w:type="dxa"/>
              <w:bottom w:w="0" w:type="dxa"/>
              <w:right w:w="60" w:type="dxa"/>
            </w:tcMar>
          </w:tcPr>
          <w:p w14:paraId="7CED8E05" w14:textId="1DADA5F8" w:rsidR="00D97193" w:rsidRDefault="00D97193" w:rsidP="003B2615">
            <w:pPr>
              <w:pStyle w:val="Tablebody"/>
            </w:pPr>
            <w:r w:rsidRPr="00632C16">
              <w:t>3-02 The territory the observing facility is located in, from the T</w:t>
            </w:r>
            <w:r w:rsidR="008362EC">
              <w:t>erritoryType codelist.</w:t>
            </w:r>
          </w:p>
          <w:p w14:paraId="406E50C6" w14:textId="3E59391A" w:rsidR="00D97193" w:rsidRPr="00632C16" w:rsidRDefault="00D97193" w:rsidP="001750E3">
            <w:pPr>
              <w:pStyle w:val="Tablebody"/>
              <w:rPr>
                <w:rFonts w:eastAsia="Arial" w:cs="Arial"/>
              </w:rPr>
            </w:pPr>
            <w:r>
              <w:t xml:space="preserve">Cf. </w:t>
            </w:r>
            <w:r w:rsidR="00C66E8C">
              <w:fldChar w:fldCharType="begin"/>
            </w:r>
            <w:r w:rsidR="00C66E8C">
              <w:instrText xml:space="preserve"> REF _Ref527630885 \r \h </w:instrText>
            </w:r>
            <w:r w:rsidR="00C66E8C">
              <w:fldChar w:fldCharType="separate"/>
            </w:r>
            <w:r w:rsidR="00CA502A">
              <w:t>4.3.3.1</w:t>
            </w:r>
            <w:r w:rsidR="00C66E8C">
              <w:fldChar w:fldCharType="end"/>
            </w:r>
            <w:r>
              <w:t xml:space="preserve"> </w:t>
            </w:r>
          </w:p>
        </w:tc>
      </w:tr>
      <w:tr w:rsidR="00D97193" w14:paraId="0B9A8473" w14:textId="77777777" w:rsidTr="00015DDB">
        <w:tc>
          <w:tcPr>
            <w:tcW w:w="1701" w:type="dxa"/>
            <w:tcMar>
              <w:top w:w="0" w:type="dxa"/>
              <w:left w:w="60" w:type="dxa"/>
              <w:bottom w:w="0" w:type="dxa"/>
              <w:right w:w="60" w:type="dxa"/>
            </w:tcMar>
          </w:tcPr>
          <w:p w14:paraId="353DDB76" w14:textId="77777777" w:rsidR="00D97193" w:rsidRPr="00632C16" w:rsidRDefault="00D97193" w:rsidP="003B2615">
            <w:pPr>
              <w:pStyle w:val="Tablebody"/>
            </w:pPr>
            <w:r w:rsidRPr="00632C16">
              <w:t>programAffiliation</w:t>
            </w:r>
          </w:p>
        </w:tc>
        <w:tc>
          <w:tcPr>
            <w:tcW w:w="1134" w:type="dxa"/>
            <w:tcMar>
              <w:top w:w="0" w:type="dxa"/>
              <w:left w:w="60" w:type="dxa"/>
              <w:bottom w:w="0" w:type="dxa"/>
              <w:right w:w="60" w:type="dxa"/>
            </w:tcMar>
          </w:tcPr>
          <w:p w14:paraId="211914DC" w14:textId="1CC964C1" w:rsidR="00D97193" w:rsidRPr="00632C16" w:rsidRDefault="008362EC" w:rsidP="003B2615">
            <w:pPr>
              <w:pStyle w:val="Tablebody"/>
              <w:rPr>
                <w:rFonts w:eastAsia="Arial" w:cs="Arial"/>
              </w:rPr>
            </w:pPr>
            <w:r>
              <w:rPr>
                <w:color w:val="0F0F0F"/>
              </w:rPr>
              <w:t>0</w:t>
            </w:r>
            <w:r w:rsidR="00D97193" w:rsidRPr="00632C16">
              <w:rPr>
                <w:color w:val="0F0F0F"/>
              </w:rPr>
              <w:t>..*</w:t>
            </w:r>
          </w:p>
        </w:tc>
        <w:tc>
          <w:tcPr>
            <w:tcW w:w="1701" w:type="dxa"/>
            <w:tcMar>
              <w:top w:w="0" w:type="dxa"/>
              <w:left w:w="60" w:type="dxa"/>
              <w:bottom w:w="0" w:type="dxa"/>
              <w:right w:w="60" w:type="dxa"/>
            </w:tcMar>
          </w:tcPr>
          <w:p w14:paraId="5A421157" w14:textId="47FD16EE" w:rsidR="00D97193" w:rsidRPr="00632C16" w:rsidRDefault="00D97193" w:rsidP="003B2615">
            <w:pPr>
              <w:pStyle w:val="Tablebody"/>
              <w:rPr>
                <w:rFonts w:eastAsia="Arial" w:cs="Arial"/>
              </w:rPr>
            </w:pPr>
            <w:r w:rsidRPr="00632C16">
              <w:t>ProgramAffiliation</w:t>
            </w:r>
          </w:p>
        </w:tc>
        <w:tc>
          <w:tcPr>
            <w:tcW w:w="5103" w:type="dxa"/>
            <w:tcMar>
              <w:top w:w="0" w:type="dxa"/>
              <w:left w:w="60" w:type="dxa"/>
              <w:bottom w:w="0" w:type="dxa"/>
              <w:right w:w="60" w:type="dxa"/>
            </w:tcMar>
          </w:tcPr>
          <w:p w14:paraId="33A01325" w14:textId="30059A39" w:rsidR="00D97193" w:rsidRDefault="00D97193" w:rsidP="003B2615">
            <w:pPr>
              <w:pStyle w:val="Tablebody"/>
            </w:pPr>
            <w:r w:rsidRPr="00632C16">
              <w:t>2-02 The global, regional or national program/network(s) that the station/platfo</w:t>
            </w:r>
            <w:r w:rsidR="008362EC">
              <w:t>rm is associated with.</w:t>
            </w:r>
          </w:p>
          <w:p w14:paraId="1F0B326F" w14:textId="0825B6D2" w:rsidR="00D97193" w:rsidRPr="00632C16" w:rsidRDefault="003B2615" w:rsidP="001750E3">
            <w:pPr>
              <w:pStyle w:val="Tablebody"/>
              <w:rPr>
                <w:rFonts w:eastAsia="Arial" w:cs="Arial"/>
              </w:rPr>
            </w:pPr>
            <w:r>
              <w:rPr>
                <w:rFonts w:eastAsia="Arial" w:cs="Arial"/>
              </w:rPr>
              <w:lastRenderedPageBreak/>
              <w:t xml:space="preserve">Cf. </w:t>
            </w:r>
            <w:r w:rsidR="00842C00">
              <w:rPr>
                <w:rFonts w:eastAsia="Arial" w:cs="Arial"/>
              </w:rPr>
              <w:fldChar w:fldCharType="begin"/>
            </w:r>
            <w:r w:rsidR="00842C00">
              <w:rPr>
                <w:rFonts w:eastAsia="Arial" w:cs="Arial"/>
              </w:rPr>
              <w:instrText xml:space="preserve"> REF _Ref527630900 \r \h </w:instrText>
            </w:r>
            <w:r w:rsidR="00842C00">
              <w:rPr>
                <w:rFonts w:eastAsia="Arial" w:cs="Arial"/>
              </w:rPr>
            </w:r>
            <w:r w:rsidR="00842C00">
              <w:rPr>
                <w:rFonts w:eastAsia="Arial" w:cs="Arial"/>
              </w:rPr>
              <w:fldChar w:fldCharType="separate"/>
            </w:r>
            <w:r w:rsidR="00CA502A">
              <w:rPr>
                <w:rFonts w:eastAsia="Arial" w:cs="Arial"/>
              </w:rPr>
              <w:t>4.3.3.2</w:t>
            </w:r>
            <w:r w:rsidR="00842C00">
              <w:rPr>
                <w:rFonts w:eastAsia="Arial" w:cs="Arial"/>
              </w:rPr>
              <w:fldChar w:fldCharType="end"/>
            </w:r>
            <w:r w:rsidR="00842C00">
              <w:rPr>
                <w:rFonts w:eastAsia="Arial" w:cs="Arial"/>
              </w:rPr>
              <w:t xml:space="preserve"> </w:t>
            </w:r>
            <w:r w:rsidR="00842C00">
              <w:rPr>
                <w:rFonts w:eastAsia="Arial" w:cs="Arial"/>
              </w:rPr>
              <w:fldChar w:fldCharType="begin"/>
            </w:r>
            <w:r w:rsidR="00842C00">
              <w:rPr>
                <w:rFonts w:eastAsia="Arial" w:cs="Arial"/>
              </w:rPr>
              <w:instrText xml:space="preserve"> REF _Ref527630900 \h </w:instrText>
            </w:r>
            <w:r w:rsidR="00842C00">
              <w:rPr>
                <w:rFonts w:eastAsia="Arial" w:cs="Arial"/>
              </w:rPr>
            </w:r>
            <w:r w:rsidR="00842C00">
              <w:rPr>
                <w:rFonts w:eastAsia="Arial" w:cs="Arial"/>
              </w:rPr>
              <w:fldChar w:fldCharType="separate"/>
            </w:r>
            <w:r w:rsidR="00CA502A">
              <w:t>&lt;DataType&gt; ProgramAffiliation</w:t>
            </w:r>
            <w:r w:rsidR="00842C00">
              <w:rPr>
                <w:rFonts w:eastAsia="Arial" w:cs="Arial"/>
              </w:rPr>
              <w:fldChar w:fldCharType="end"/>
            </w:r>
          </w:p>
        </w:tc>
      </w:tr>
      <w:tr w:rsidR="00FD6CEF" w14:paraId="6765EA10" w14:textId="77777777" w:rsidTr="00015DDB">
        <w:tc>
          <w:tcPr>
            <w:tcW w:w="1701" w:type="dxa"/>
            <w:tcMar>
              <w:top w:w="0" w:type="dxa"/>
              <w:left w:w="60" w:type="dxa"/>
              <w:bottom w:w="0" w:type="dxa"/>
              <w:right w:w="60" w:type="dxa"/>
            </w:tcMar>
          </w:tcPr>
          <w:p w14:paraId="3C4D8B4A" w14:textId="77777777" w:rsidR="00FD6CEF" w:rsidRPr="00632C16" w:rsidRDefault="00FD6CEF" w:rsidP="001F3C81">
            <w:pPr>
              <w:pStyle w:val="Tablebody"/>
            </w:pPr>
            <w:r w:rsidRPr="00632C16">
              <w:lastRenderedPageBreak/>
              <w:t>climateZone</w:t>
            </w:r>
          </w:p>
        </w:tc>
        <w:tc>
          <w:tcPr>
            <w:tcW w:w="1134" w:type="dxa"/>
            <w:tcMar>
              <w:top w:w="0" w:type="dxa"/>
              <w:left w:w="60" w:type="dxa"/>
              <w:bottom w:w="0" w:type="dxa"/>
              <w:right w:w="60" w:type="dxa"/>
            </w:tcMar>
          </w:tcPr>
          <w:p w14:paraId="05E560E4" w14:textId="77777777" w:rsidR="00FD6CEF" w:rsidRPr="00632C16" w:rsidRDefault="00FD6CEF" w:rsidP="001F3C81">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BC2B77C" w14:textId="53658E4A" w:rsidR="00FD6CEF" w:rsidRPr="00632C16" w:rsidRDefault="00FD6CEF">
            <w:pPr>
              <w:pStyle w:val="Tablebody"/>
              <w:rPr>
                <w:rFonts w:eastAsia="Arial" w:cs="Arial"/>
              </w:rPr>
            </w:pPr>
            <w:r w:rsidRPr="00632C16">
              <w:t>ClimateZone</w:t>
            </w:r>
          </w:p>
        </w:tc>
        <w:tc>
          <w:tcPr>
            <w:tcW w:w="5103" w:type="dxa"/>
            <w:tcMar>
              <w:top w:w="0" w:type="dxa"/>
              <w:left w:w="60" w:type="dxa"/>
              <w:bottom w:w="0" w:type="dxa"/>
              <w:right w:w="60" w:type="dxa"/>
            </w:tcMar>
          </w:tcPr>
          <w:p w14:paraId="4BD160AC" w14:textId="77777777" w:rsidR="00FD6CEF" w:rsidRDefault="00FD6CEF" w:rsidP="001F3C81">
            <w:pPr>
              <w:pStyle w:val="Tablebody"/>
            </w:pPr>
            <w:r w:rsidRPr="00632C16">
              <w:t>4-07 type of climate zone at the facility. From the ClimateZoneType codelist.</w:t>
            </w:r>
          </w:p>
          <w:p w14:paraId="0805F3C8" w14:textId="7A33D0CD" w:rsidR="00FD6CEF" w:rsidRPr="00632C16" w:rsidRDefault="00FD6CEF" w:rsidP="001F3C81">
            <w:pPr>
              <w:pStyle w:val="Tablebody"/>
              <w:rPr>
                <w:rFonts w:eastAsia="Arial" w:cs="Arial"/>
              </w:rPr>
            </w:pPr>
            <w:r>
              <w:t xml:space="preserve">Cf. </w:t>
            </w:r>
            <w:r w:rsidR="003B7CB2">
              <w:fldChar w:fldCharType="begin"/>
            </w:r>
            <w:r w:rsidR="003B7CB2">
              <w:instrText xml:space="preserve"> REF _Ref515151297 \n \h </w:instrText>
            </w:r>
            <w:r w:rsidR="003B7CB2">
              <w:fldChar w:fldCharType="separate"/>
            </w:r>
            <w:r w:rsidR="00CA502A">
              <w:t>4.3.3.3</w:t>
            </w:r>
            <w:r w:rsidR="003B7CB2">
              <w:fldChar w:fldCharType="end"/>
            </w:r>
            <w:r w:rsidR="003B7CB2">
              <w:t xml:space="preserve"> </w:t>
            </w:r>
            <w:r w:rsidR="003B7CB2">
              <w:fldChar w:fldCharType="begin"/>
            </w:r>
            <w:r w:rsidR="003B7CB2">
              <w:instrText xml:space="preserve"> REF _Ref515151297 \h </w:instrText>
            </w:r>
            <w:r w:rsidR="003B7CB2">
              <w:fldChar w:fldCharType="separate"/>
            </w:r>
            <w:r w:rsidR="00CA502A">
              <w:t>&lt;DataType&gt; ClimateZone</w:t>
            </w:r>
            <w:r w:rsidR="003B7CB2">
              <w:fldChar w:fldCharType="end"/>
            </w:r>
          </w:p>
        </w:tc>
      </w:tr>
      <w:tr w:rsidR="00D97193" w14:paraId="6AB810C2" w14:textId="77777777" w:rsidTr="00015DDB">
        <w:tc>
          <w:tcPr>
            <w:tcW w:w="1701" w:type="dxa"/>
            <w:tcMar>
              <w:top w:w="0" w:type="dxa"/>
              <w:left w:w="60" w:type="dxa"/>
              <w:bottom w:w="0" w:type="dxa"/>
              <w:right w:w="60" w:type="dxa"/>
            </w:tcMar>
          </w:tcPr>
          <w:p w14:paraId="238823A7" w14:textId="77777777" w:rsidR="00D97193" w:rsidRPr="00632C16" w:rsidRDefault="00D97193" w:rsidP="003B2615">
            <w:pPr>
              <w:pStyle w:val="Tablebody"/>
            </w:pPr>
            <w:r w:rsidRPr="00632C16">
              <w:t>surfaceCover</w:t>
            </w:r>
          </w:p>
        </w:tc>
        <w:tc>
          <w:tcPr>
            <w:tcW w:w="1134" w:type="dxa"/>
            <w:tcMar>
              <w:top w:w="0" w:type="dxa"/>
              <w:left w:w="60" w:type="dxa"/>
              <w:bottom w:w="0" w:type="dxa"/>
              <w:right w:w="60" w:type="dxa"/>
            </w:tcMar>
          </w:tcPr>
          <w:p w14:paraId="38CC9543" w14:textId="77777777" w:rsidR="00D97193" w:rsidRPr="00632C16" w:rsidRDefault="00D97193" w:rsidP="003B2615">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B86EBC8" w14:textId="7A1080F3" w:rsidR="00D97193" w:rsidRPr="00632C16" w:rsidRDefault="00D97193" w:rsidP="001750E3">
            <w:pPr>
              <w:pStyle w:val="Tablebody"/>
              <w:rPr>
                <w:rFonts w:eastAsia="Arial" w:cs="Arial"/>
              </w:rPr>
            </w:pPr>
            <w:r w:rsidRPr="00632C16">
              <w:t>SurfaceCover</w:t>
            </w:r>
          </w:p>
        </w:tc>
        <w:tc>
          <w:tcPr>
            <w:tcW w:w="5103" w:type="dxa"/>
            <w:tcMar>
              <w:top w:w="0" w:type="dxa"/>
              <w:left w:w="60" w:type="dxa"/>
              <w:bottom w:w="0" w:type="dxa"/>
              <w:right w:w="60" w:type="dxa"/>
            </w:tcMar>
          </w:tcPr>
          <w:p w14:paraId="2210133A" w14:textId="77777777" w:rsidR="00D97193" w:rsidRPr="00632C16" w:rsidRDefault="00D97193" w:rsidP="003B2615">
            <w:pPr>
              <w:pStyle w:val="Tablebody"/>
              <w:rPr>
                <w:rFonts w:eastAsia="Arial" w:cs="Arial"/>
              </w:rPr>
            </w:pPr>
            <w:r w:rsidRPr="00632C16">
              <w:t>4-01 The (bio)physical cover on the earth</w:t>
            </w:r>
            <w:r>
              <w:t>’</w:t>
            </w:r>
            <w:r w:rsidRPr="00632C16">
              <w:t xml:space="preserve">s surface in the vicinity of the observations from the LandCoverType codelist . </w:t>
            </w:r>
          </w:p>
          <w:p w14:paraId="3429B1EB" w14:textId="662FE2D6" w:rsidR="00D97193" w:rsidRDefault="00D97193" w:rsidP="003B2615">
            <w:pPr>
              <w:pStyle w:val="Tablebody"/>
            </w:pPr>
            <w:r w:rsidRPr="00632C16">
              <w:t>NOTE: Only applies for surface-based (fixed) observing facilities.</w:t>
            </w:r>
          </w:p>
          <w:p w14:paraId="5DBE5B0E" w14:textId="6A2DF778" w:rsidR="00C66E8C" w:rsidRPr="00632C16" w:rsidRDefault="00C66E8C" w:rsidP="003B2615">
            <w:pPr>
              <w:pStyle w:val="Tablebody"/>
              <w:rPr>
                <w:rFonts w:eastAsia="Arial" w:cs="Arial"/>
              </w:rPr>
            </w:pPr>
            <w:r>
              <w:t xml:space="preserve">Cf. </w:t>
            </w:r>
            <w:r>
              <w:fldChar w:fldCharType="begin"/>
            </w:r>
            <w:r>
              <w:instrText xml:space="preserve"> REF _Ref527630965 \r \h </w:instrText>
            </w:r>
            <w:r>
              <w:fldChar w:fldCharType="separate"/>
            </w:r>
            <w:r w:rsidR="00CA502A">
              <w:t>4.3.3.4</w:t>
            </w:r>
            <w:r>
              <w:fldChar w:fldCharType="end"/>
            </w:r>
            <w:r>
              <w:t xml:space="preserve"> </w:t>
            </w:r>
            <w:r>
              <w:fldChar w:fldCharType="begin"/>
            </w:r>
            <w:r>
              <w:instrText xml:space="preserve"> REF _Ref527630965 \h </w:instrText>
            </w:r>
            <w:r>
              <w:fldChar w:fldCharType="separate"/>
            </w:r>
            <w:r w:rsidR="00CA502A">
              <w:t>&lt;DataType&gt; SurfaceCover</w:t>
            </w:r>
            <w:r>
              <w:fldChar w:fldCharType="end"/>
            </w:r>
          </w:p>
        </w:tc>
      </w:tr>
      <w:tr w:rsidR="00EF5A31" w14:paraId="373D6F09" w14:textId="77777777" w:rsidTr="00015DDB">
        <w:tc>
          <w:tcPr>
            <w:tcW w:w="1701" w:type="dxa"/>
            <w:tcMar>
              <w:top w:w="0" w:type="dxa"/>
              <w:left w:w="60" w:type="dxa"/>
              <w:bottom w:w="0" w:type="dxa"/>
              <w:right w:w="60" w:type="dxa"/>
            </w:tcMar>
          </w:tcPr>
          <w:p w14:paraId="56E687A1" w14:textId="77777777" w:rsidR="00EF5A31" w:rsidRPr="00632C16" w:rsidRDefault="00EF5A31" w:rsidP="003B2615">
            <w:pPr>
              <w:pStyle w:val="Tablebody"/>
            </w:pPr>
            <w:r w:rsidRPr="00632C16">
              <w:t>surfaceRoughness</w:t>
            </w:r>
          </w:p>
        </w:tc>
        <w:tc>
          <w:tcPr>
            <w:tcW w:w="1134" w:type="dxa"/>
            <w:tcMar>
              <w:top w:w="0" w:type="dxa"/>
              <w:left w:w="60" w:type="dxa"/>
              <w:bottom w:w="0" w:type="dxa"/>
              <w:right w:w="60" w:type="dxa"/>
            </w:tcMar>
          </w:tcPr>
          <w:p w14:paraId="64EE203A" w14:textId="77777777" w:rsidR="00EF5A31" w:rsidRPr="00632C16" w:rsidRDefault="00EF5A31" w:rsidP="003B2615">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E572AC3" w14:textId="561E0F9F" w:rsidR="00EF5A31" w:rsidRPr="00632C16" w:rsidRDefault="00EF5A31" w:rsidP="001750E3">
            <w:pPr>
              <w:pStyle w:val="Tablebody"/>
              <w:rPr>
                <w:rFonts w:eastAsia="Arial" w:cs="Arial"/>
              </w:rPr>
            </w:pPr>
            <w:r w:rsidRPr="00632C16">
              <w:t>SurfaceRoughness</w:t>
            </w:r>
          </w:p>
        </w:tc>
        <w:tc>
          <w:tcPr>
            <w:tcW w:w="5103" w:type="dxa"/>
            <w:tcMar>
              <w:top w:w="0" w:type="dxa"/>
              <w:left w:w="60" w:type="dxa"/>
              <w:bottom w:w="0" w:type="dxa"/>
              <w:right w:w="60" w:type="dxa"/>
            </w:tcMar>
          </w:tcPr>
          <w:p w14:paraId="11103E94" w14:textId="5A4A2578" w:rsidR="00EF5A31" w:rsidRPr="00632C16" w:rsidRDefault="00EF5A31" w:rsidP="003B2615">
            <w:pPr>
              <w:pStyle w:val="Tablebody"/>
              <w:rPr>
                <w:rFonts w:eastAsia="Arial" w:cs="Arial"/>
              </w:rPr>
            </w:pPr>
            <w:r w:rsidRPr="00632C16">
              <w:t>4-06 surface roughness at the facility. From the SurfaceRoughnessType codelist.</w:t>
            </w:r>
          </w:p>
        </w:tc>
      </w:tr>
      <w:tr w:rsidR="00EF5A31" w14:paraId="19B5CBBB" w14:textId="77777777" w:rsidTr="00015DDB">
        <w:tc>
          <w:tcPr>
            <w:tcW w:w="1701" w:type="dxa"/>
            <w:tcMar>
              <w:top w:w="0" w:type="dxa"/>
              <w:left w:w="60" w:type="dxa"/>
              <w:bottom w:w="0" w:type="dxa"/>
              <w:right w:w="60" w:type="dxa"/>
            </w:tcMar>
          </w:tcPr>
          <w:p w14:paraId="485F056A" w14:textId="6E55866B" w:rsidR="00EF5A31" w:rsidRPr="00632C16" w:rsidRDefault="00EF5A31" w:rsidP="003B2615">
            <w:pPr>
              <w:pStyle w:val="Tablebody"/>
            </w:pPr>
            <w:r>
              <w:t>facilityLog</w:t>
            </w:r>
          </w:p>
        </w:tc>
        <w:tc>
          <w:tcPr>
            <w:tcW w:w="1134" w:type="dxa"/>
            <w:tcMar>
              <w:top w:w="0" w:type="dxa"/>
              <w:left w:w="60" w:type="dxa"/>
              <w:bottom w:w="0" w:type="dxa"/>
              <w:right w:w="60" w:type="dxa"/>
            </w:tcMar>
          </w:tcPr>
          <w:p w14:paraId="005F8A0E" w14:textId="6212ADA1" w:rsidR="00EF5A31" w:rsidRPr="00632C16" w:rsidRDefault="00EF5A31" w:rsidP="003B2615">
            <w:pPr>
              <w:pStyle w:val="Tablebody"/>
              <w:rPr>
                <w:color w:val="0F0F0F"/>
              </w:rPr>
            </w:pPr>
            <w:r>
              <w:rPr>
                <w:color w:val="0F0F0F"/>
              </w:rPr>
              <w:t>0..1</w:t>
            </w:r>
          </w:p>
        </w:tc>
        <w:tc>
          <w:tcPr>
            <w:tcW w:w="1701" w:type="dxa"/>
            <w:tcMar>
              <w:top w:w="0" w:type="dxa"/>
              <w:left w:w="60" w:type="dxa"/>
              <w:bottom w:w="0" w:type="dxa"/>
              <w:right w:w="60" w:type="dxa"/>
            </w:tcMar>
          </w:tcPr>
          <w:p w14:paraId="6C3FE6B1" w14:textId="019BF5F3" w:rsidR="00EF5A31" w:rsidRPr="00632C16" w:rsidRDefault="00EF5A31" w:rsidP="003B2615">
            <w:pPr>
              <w:pStyle w:val="Tablebody"/>
            </w:pPr>
            <w:r>
              <w:t>FacilityLog</w:t>
            </w:r>
          </w:p>
        </w:tc>
        <w:tc>
          <w:tcPr>
            <w:tcW w:w="5103" w:type="dxa"/>
            <w:tcMar>
              <w:top w:w="0" w:type="dxa"/>
              <w:left w:w="60" w:type="dxa"/>
              <w:bottom w:w="0" w:type="dxa"/>
              <w:right w:w="60" w:type="dxa"/>
            </w:tcMar>
          </w:tcPr>
          <w:p w14:paraId="6A820990" w14:textId="0353F4D0" w:rsidR="00EF5A31" w:rsidRPr="00632C16" w:rsidRDefault="001E4099" w:rsidP="003B2615">
            <w:pPr>
              <w:pStyle w:val="Tablebody"/>
            </w:pPr>
            <w:r>
              <w:t xml:space="preserve">Cf. </w:t>
            </w:r>
            <w:r>
              <w:fldChar w:fldCharType="begin"/>
            </w:r>
            <w:r>
              <w:instrText xml:space="preserve"> REF _Ref527635496 \r \h </w:instrText>
            </w:r>
            <w:r>
              <w:fldChar w:fldCharType="separate"/>
            </w:r>
            <w:r w:rsidR="00CA502A">
              <w:t>5</w:t>
            </w:r>
            <w:r>
              <w:fldChar w:fldCharType="end"/>
            </w:r>
            <w:r>
              <w:t xml:space="preserve"> </w:t>
            </w:r>
            <w:r>
              <w:fldChar w:fldCharType="begin"/>
            </w:r>
            <w:r>
              <w:instrText xml:space="preserve"> REF _Ref527635503 \h </w:instrText>
            </w:r>
            <w:r>
              <w:fldChar w:fldCharType="separate"/>
            </w:r>
            <w:r w:rsidR="00CA502A">
              <w:t>MODEL CONCEPTS – LOGS AND LOG ENTRIES</w:t>
            </w:r>
            <w:r>
              <w:fldChar w:fldCharType="end"/>
            </w:r>
          </w:p>
        </w:tc>
      </w:tr>
      <w:tr w:rsidR="00EF5A31" w14:paraId="52C282DE" w14:textId="77777777" w:rsidTr="00015DDB">
        <w:tc>
          <w:tcPr>
            <w:tcW w:w="1701" w:type="dxa"/>
            <w:tcMar>
              <w:top w:w="0" w:type="dxa"/>
              <w:left w:w="60" w:type="dxa"/>
              <w:bottom w:w="0" w:type="dxa"/>
              <w:right w:w="60" w:type="dxa"/>
            </w:tcMar>
          </w:tcPr>
          <w:p w14:paraId="518D31B0" w14:textId="0B236E85" w:rsidR="00EF5A31" w:rsidRDefault="00EF5A31" w:rsidP="003B2615">
            <w:pPr>
              <w:pStyle w:val="Tablebody"/>
            </w:pPr>
            <w:r>
              <w:t>topographyBathymetry</w:t>
            </w:r>
          </w:p>
        </w:tc>
        <w:tc>
          <w:tcPr>
            <w:tcW w:w="1134" w:type="dxa"/>
            <w:tcMar>
              <w:top w:w="0" w:type="dxa"/>
              <w:left w:w="60" w:type="dxa"/>
              <w:bottom w:w="0" w:type="dxa"/>
              <w:right w:w="60" w:type="dxa"/>
            </w:tcMar>
          </w:tcPr>
          <w:p w14:paraId="30B80BB9" w14:textId="69539F0F" w:rsidR="00EF5A31" w:rsidRDefault="00EF5A31" w:rsidP="003B2615">
            <w:pPr>
              <w:pStyle w:val="Tablebody"/>
              <w:rPr>
                <w:color w:val="0F0F0F"/>
              </w:rPr>
            </w:pPr>
            <w:r>
              <w:rPr>
                <w:color w:val="0F0F0F"/>
              </w:rPr>
              <w:t>0..*</w:t>
            </w:r>
          </w:p>
        </w:tc>
        <w:tc>
          <w:tcPr>
            <w:tcW w:w="1701" w:type="dxa"/>
            <w:tcMar>
              <w:top w:w="0" w:type="dxa"/>
              <w:left w:w="60" w:type="dxa"/>
              <w:bottom w:w="0" w:type="dxa"/>
              <w:right w:w="60" w:type="dxa"/>
            </w:tcMar>
          </w:tcPr>
          <w:p w14:paraId="1FA6896E" w14:textId="68F1E9DC" w:rsidR="00EF5A31" w:rsidRDefault="00EF5A31" w:rsidP="003B2615">
            <w:pPr>
              <w:pStyle w:val="Tablebody"/>
            </w:pPr>
            <w:r>
              <w:t>TopographyBathymetry</w:t>
            </w:r>
          </w:p>
        </w:tc>
        <w:tc>
          <w:tcPr>
            <w:tcW w:w="5103" w:type="dxa"/>
            <w:tcMar>
              <w:top w:w="0" w:type="dxa"/>
              <w:left w:w="60" w:type="dxa"/>
              <w:bottom w:w="0" w:type="dxa"/>
              <w:right w:w="60" w:type="dxa"/>
            </w:tcMar>
          </w:tcPr>
          <w:p w14:paraId="52F316E7" w14:textId="0BCCEF7D" w:rsidR="00EF5A31" w:rsidRPr="00632C16" w:rsidRDefault="00F82973" w:rsidP="003B2615">
            <w:pPr>
              <w:pStyle w:val="Tablebody"/>
            </w:pPr>
            <w:r>
              <w:t xml:space="preserve">Cf. </w:t>
            </w:r>
            <w:r>
              <w:fldChar w:fldCharType="begin"/>
            </w:r>
            <w:r>
              <w:instrText xml:space="preserve"> REF _Ref527635786 \r \h </w:instrText>
            </w:r>
            <w:r>
              <w:fldChar w:fldCharType="separate"/>
            </w:r>
            <w:r w:rsidR="00CA502A">
              <w:t>4.3.3.6</w:t>
            </w:r>
            <w:r>
              <w:fldChar w:fldCharType="end"/>
            </w:r>
            <w:r>
              <w:t xml:space="preserve"> </w:t>
            </w:r>
            <w:r>
              <w:fldChar w:fldCharType="begin"/>
            </w:r>
            <w:r>
              <w:instrText xml:space="preserve"> REF _Ref527635786 \h </w:instrText>
            </w:r>
            <w:r>
              <w:fldChar w:fldCharType="separate"/>
            </w:r>
            <w:r w:rsidR="00CA502A">
              <w:t>&lt;DataType&gt; TopographyBathymetry</w:t>
            </w:r>
            <w:r>
              <w:fldChar w:fldCharType="end"/>
            </w:r>
          </w:p>
        </w:tc>
      </w:tr>
      <w:tr w:rsidR="00535418" w14:paraId="653A1ED7" w14:textId="77777777" w:rsidTr="00015DDB">
        <w:tc>
          <w:tcPr>
            <w:tcW w:w="1701" w:type="dxa"/>
            <w:tcMar>
              <w:top w:w="0" w:type="dxa"/>
              <w:left w:w="60" w:type="dxa"/>
              <w:bottom w:w="0" w:type="dxa"/>
              <w:right w:w="60" w:type="dxa"/>
            </w:tcMar>
          </w:tcPr>
          <w:p w14:paraId="4E9318DE" w14:textId="6FA31910" w:rsidR="00535418" w:rsidRDefault="00535418" w:rsidP="003B2615">
            <w:pPr>
              <w:pStyle w:val="Tablebody"/>
            </w:pPr>
            <w:r>
              <w:t>population</w:t>
            </w:r>
          </w:p>
        </w:tc>
        <w:tc>
          <w:tcPr>
            <w:tcW w:w="1134" w:type="dxa"/>
            <w:tcMar>
              <w:top w:w="0" w:type="dxa"/>
              <w:left w:w="60" w:type="dxa"/>
              <w:bottom w:w="0" w:type="dxa"/>
              <w:right w:w="60" w:type="dxa"/>
            </w:tcMar>
          </w:tcPr>
          <w:p w14:paraId="7C2DD49C" w14:textId="5F057C83" w:rsidR="00535418" w:rsidRDefault="00535418" w:rsidP="003B2615">
            <w:pPr>
              <w:pStyle w:val="Tablebody"/>
              <w:rPr>
                <w:color w:val="0F0F0F"/>
              </w:rPr>
            </w:pPr>
            <w:r>
              <w:rPr>
                <w:color w:val="0F0F0F"/>
              </w:rPr>
              <w:t>0..*</w:t>
            </w:r>
          </w:p>
        </w:tc>
        <w:tc>
          <w:tcPr>
            <w:tcW w:w="1701" w:type="dxa"/>
            <w:tcMar>
              <w:top w:w="0" w:type="dxa"/>
              <w:left w:w="60" w:type="dxa"/>
              <w:bottom w:w="0" w:type="dxa"/>
              <w:right w:w="60" w:type="dxa"/>
            </w:tcMar>
          </w:tcPr>
          <w:p w14:paraId="05426E52" w14:textId="2B1EB914" w:rsidR="00535418" w:rsidRDefault="00535418" w:rsidP="003B2615">
            <w:pPr>
              <w:pStyle w:val="Tablebody"/>
            </w:pPr>
            <w:r>
              <w:t>Population</w:t>
            </w:r>
          </w:p>
        </w:tc>
        <w:tc>
          <w:tcPr>
            <w:tcW w:w="5103" w:type="dxa"/>
            <w:tcMar>
              <w:top w:w="0" w:type="dxa"/>
              <w:left w:w="60" w:type="dxa"/>
              <w:bottom w:w="0" w:type="dxa"/>
              <w:right w:w="60" w:type="dxa"/>
            </w:tcMar>
          </w:tcPr>
          <w:p w14:paraId="608EE6D3" w14:textId="494BA47A" w:rsidR="00535418" w:rsidRDefault="00535418" w:rsidP="003B2615">
            <w:pPr>
              <w:pStyle w:val="Tablebody"/>
            </w:pPr>
            <w:r>
              <w:t>Population within a radius of 10 km and 50 km around the ObservingFacility</w:t>
            </w:r>
          </w:p>
        </w:tc>
      </w:tr>
      <w:tr w:rsidR="00EF5A31" w14:paraId="483AF231" w14:textId="77777777" w:rsidTr="00015DDB">
        <w:tc>
          <w:tcPr>
            <w:tcW w:w="1701" w:type="dxa"/>
            <w:tcMar>
              <w:top w:w="0" w:type="dxa"/>
              <w:left w:w="60" w:type="dxa"/>
              <w:bottom w:w="0" w:type="dxa"/>
              <w:right w:w="60" w:type="dxa"/>
            </w:tcMar>
          </w:tcPr>
          <w:p w14:paraId="751525DB" w14:textId="698C5D35" w:rsidR="00EF5A31" w:rsidRPr="00632C16" w:rsidRDefault="00EF5A31" w:rsidP="001750E3">
            <w:pPr>
              <w:pStyle w:val="Tablebody"/>
            </w:pPr>
            <w:r>
              <w:t>observation</w:t>
            </w:r>
          </w:p>
        </w:tc>
        <w:tc>
          <w:tcPr>
            <w:tcW w:w="1134" w:type="dxa"/>
            <w:tcMar>
              <w:top w:w="0" w:type="dxa"/>
              <w:left w:w="60" w:type="dxa"/>
              <w:bottom w:w="0" w:type="dxa"/>
              <w:right w:w="60" w:type="dxa"/>
            </w:tcMar>
          </w:tcPr>
          <w:p w14:paraId="475A454F" w14:textId="48E0BAAE" w:rsidR="00EF5A31" w:rsidRPr="00632C16" w:rsidRDefault="00EF5A31" w:rsidP="003B2615">
            <w:pPr>
              <w:pStyle w:val="Tablebody"/>
              <w:rPr>
                <w:rFonts w:eastAsia="Arial" w:cs="Arial"/>
                <w:color w:val="0F0F0F"/>
              </w:rPr>
            </w:pPr>
            <w:r>
              <w:rPr>
                <w:color w:val="0F0F0F"/>
              </w:rPr>
              <w:t>0..*</w:t>
            </w:r>
          </w:p>
        </w:tc>
        <w:tc>
          <w:tcPr>
            <w:tcW w:w="1701" w:type="dxa"/>
            <w:tcMar>
              <w:top w:w="0" w:type="dxa"/>
              <w:left w:w="60" w:type="dxa"/>
              <w:bottom w:w="0" w:type="dxa"/>
              <w:right w:w="60" w:type="dxa"/>
            </w:tcMar>
          </w:tcPr>
          <w:p w14:paraId="6D21C030" w14:textId="77777777" w:rsidR="00EF5A31" w:rsidRPr="00632C16" w:rsidRDefault="00EF5A31" w:rsidP="003B2615">
            <w:pPr>
              <w:pStyle w:val="Tablebody"/>
              <w:rPr>
                <w:rFonts w:eastAsia="Arial" w:cs="Arial"/>
              </w:rPr>
            </w:pPr>
            <w:r>
              <w:t>ObservingCapability</w:t>
            </w:r>
          </w:p>
        </w:tc>
        <w:tc>
          <w:tcPr>
            <w:tcW w:w="5103" w:type="dxa"/>
            <w:tcMar>
              <w:top w:w="0" w:type="dxa"/>
              <w:left w:w="60" w:type="dxa"/>
              <w:bottom w:w="0" w:type="dxa"/>
              <w:right w:w="60" w:type="dxa"/>
            </w:tcMar>
          </w:tcPr>
          <w:p w14:paraId="42D6DF22" w14:textId="290D9169" w:rsidR="00EF5A31" w:rsidRPr="00632C16" w:rsidRDefault="00EF5A31" w:rsidP="003B2615">
            <w:pPr>
              <w:pStyle w:val="Tablebody"/>
              <w:rPr>
                <w:rFonts w:eastAsia="Arial" w:cs="Arial"/>
              </w:rPr>
            </w:pPr>
            <w:r>
              <w:t>Container to group presumably homogenous time series of observations modelled as OM_Observation. Characterized by observingFacility and observedProperty.</w:t>
            </w:r>
          </w:p>
        </w:tc>
      </w:tr>
      <w:tr w:rsidR="00EF5A31" w14:paraId="2D549F56" w14:textId="77777777" w:rsidTr="00015DDB">
        <w:tc>
          <w:tcPr>
            <w:tcW w:w="1701" w:type="dxa"/>
            <w:tcMar>
              <w:top w:w="0" w:type="dxa"/>
              <w:left w:w="60" w:type="dxa"/>
              <w:bottom w:w="0" w:type="dxa"/>
              <w:right w:w="60" w:type="dxa"/>
            </w:tcMar>
          </w:tcPr>
          <w:p w14:paraId="6945176A" w14:textId="0890387F" w:rsidR="00EF5A31" w:rsidRPr="00632C16" w:rsidRDefault="00EF5A31" w:rsidP="003B2615">
            <w:pPr>
              <w:pStyle w:val="Tablebody"/>
            </w:pPr>
            <w:r>
              <w:t>e</w:t>
            </w:r>
            <w:r w:rsidRPr="00632C16">
              <w:t>quipment</w:t>
            </w:r>
          </w:p>
        </w:tc>
        <w:tc>
          <w:tcPr>
            <w:tcW w:w="1134" w:type="dxa"/>
            <w:tcMar>
              <w:top w:w="0" w:type="dxa"/>
              <w:left w:w="60" w:type="dxa"/>
              <w:bottom w:w="0" w:type="dxa"/>
              <w:right w:w="60" w:type="dxa"/>
            </w:tcMar>
          </w:tcPr>
          <w:p w14:paraId="1AA03CBD" w14:textId="77777777" w:rsidR="00EF5A31" w:rsidRPr="00632C16" w:rsidRDefault="00EF5A31" w:rsidP="003B2615">
            <w:pPr>
              <w:pStyle w:val="Tablebody"/>
              <w:rPr>
                <w:rFonts w:eastAsia="Arial" w:cs="Arial"/>
              </w:rPr>
            </w:pPr>
            <w:r w:rsidRPr="00632C16">
              <w:t>0..*</w:t>
            </w:r>
          </w:p>
        </w:tc>
        <w:tc>
          <w:tcPr>
            <w:tcW w:w="1701" w:type="dxa"/>
            <w:tcMar>
              <w:top w:w="0" w:type="dxa"/>
              <w:left w:w="60" w:type="dxa"/>
              <w:bottom w:w="0" w:type="dxa"/>
              <w:right w:w="60" w:type="dxa"/>
            </w:tcMar>
          </w:tcPr>
          <w:p w14:paraId="218FFA7D" w14:textId="6D4B8E22" w:rsidR="00EF5A31" w:rsidRPr="00632C16" w:rsidRDefault="00EF5A31" w:rsidP="003B2615">
            <w:pPr>
              <w:pStyle w:val="Tablebody"/>
            </w:pPr>
            <w:r w:rsidRPr="00632C16">
              <w:t>Equipment</w:t>
            </w:r>
          </w:p>
        </w:tc>
        <w:tc>
          <w:tcPr>
            <w:tcW w:w="5103" w:type="dxa"/>
            <w:tcMar>
              <w:top w:w="0" w:type="dxa"/>
              <w:left w:w="60" w:type="dxa"/>
              <w:bottom w:w="0" w:type="dxa"/>
              <w:right w:w="60" w:type="dxa"/>
            </w:tcMar>
          </w:tcPr>
          <w:p w14:paraId="4F1D2D03" w14:textId="11558E3F" w:rsidR="00EF5A31" w:rsidRPr="00632C16" w:rsidRDefault="00EF5A31" w:rsidP="003B2615">
            <w:pPr>
              <w:pStyle w:val="Tablebody"/>
              <w:rPr>
                <w:rFonts w:eastAsia="Arial" w:cs="Arial"/>
              </w:rPr>
            </w:pPr>
            <w:r>
              <w:t xml:space="preserve">Cf. </w:t>
            </w:r>
            <w:r>
              <w:fldChar w:fldCharType="begin"/>
            </w:r>
            <w:r>
              <w:instrText xml:space="preserve"> REF _Ref527628551 \r \h </w:instrText>
            </w:r>
            <w:r>
              <w:fldChar w:fldCharType="separate"/>
            </w:r>
            <w:r w:rsidR="00CA502A">
              <w:t>4.5</w:t>
            </w:r>
            <w:r>
              <w:fldChar w:fldCharType="end"/>
            </w:r>
            <w:r>
              <w:t xml:space="preserve"> </w:t>
            </w:r>
            <w:r>
              <w:fldChar w:fldCharType="begin"/>
            </w:r>
            <w:r>
              <w:instrText xml:space="preserve"> REF _Ref527628556 \h </w:instrText>
            </w:r>
            <w:r>
              <w:fldChar w:fldCharType="separate"/>
            </w:r>
            <w:r w:rsidR="00CA502A" w:rsidRPr="003564AD">
              <w:t>Equipment</w:t>
            </w:r>
            <w:r>
              <w:fldChar w:fldCharType="end"/>
            </w:r>
          </w:p>
        </w:tc>
      </w:tr>
    </w:tbl>
    <w:p w14:paraId="253B6F38" w14:textId="73F90E06" w:rsidR="00545325" w:rsidRDefault="00545325" w:rsidP="00545325">
      <w:pPr>
        <w:pStyle w:val="Caption"/>
      </w:pPr>
      <w:bookmarkStart w:id="223" w:name="BKM_D879047C_457C_4646_B41F_0DEF44508C62"/>
      <w:bookmarkStart w:id="224" w:name="BKM_2C574A2C_E373_46BC_9B56_B32914F1F0D1"/>
      <w:bookmarkStart w:id="225" w:name="BKM_432CE7FF_B663_4C35_866E_657385268453"/>
      <w:bookmarkStart w:id="226" w:name="BKM_EA4756FA_01D1_4690_8223_E829B5E8DC4A"/>
      <w:bookmarkStart w:id="227" w:name="BKM_861AE185_8079_48B3_84FA_2EAADFFF9EDF"/>
      <w:bookmarkStart w:id="228" w:name="BKM_EA8162ED_28CC_47BE_BE21_46D0B1C7D996"/>
      <w:bookmarkStart w:id="229" w:name="BKM_34A5E761_456A_43A7_9CBC_EB486A863596"/>
      <w:bookmarkStart w:id="230" w:name="BKM_B0962910_ED60_4D6C_A16C_3E7E95A8C773"/>
      <w:bookmarkStart w:id="231" w:name="BKM_48861112_B83D_4F40_B24A_F47CE301A231"/>
      <w:bookmarkStart w:id="232" w:name="BKM_7F96059E_71E9_41BD_9823_9BBA7B056A21"/>
      <w:bookmarkStart w:id="233" w:name="BKM_8CD26E79_921F_4564_BD42_A1C1F606F766"/>
      <w:bookmarkStart w:id="234" w:name="BKM_C2FE256C_E2C3_472A_95EC_9CC10923FD68"/>
      <w:bookmarkStart w:id="235" w:name="BKM_0FAE8CFF_07C3_46E1_95AF_EABBEA3C356B"/>
      <w:bookmarkEnd w:id="223"/>
      <w:bookmarkEnd w:id="224"/>
      <w:bookmarkEnd w:id="225"/>
      <w:bookmarkEnd w:id="226"/>
      <w:bookmarkEnd w:id="227"/>
      <w:bookmarkEnd w:id="228"/>
      <w:bookmarkEnd w:id="229"/>
      <w:bookmarkEnd w:id="230"/>
      <w:bookmarkEnd w:id="231"/>
      <w:bookmarkEnd w:id="232"/>
      <w:bookmarkEnd w:id="233"/>
      <w:bookmarkEnd w:id="234"/>
      <w:bookmarkEnd w:id="235"/>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7</w:t>
      </w:r>
      <w:r w:rsidR="00CE7E79">
        <w:rPr>
          <w:noProof/>
        </w:rPr>
        <w:fldChar w:fldCharType="end"/>
      </w:r>
      <w:r w:rsidRPr="00E97D20">
        <w:t xml:space="preserve"> Properties of </w:t>
      </w:r>
      <w:r>
        <w:t>ObservingFacility</w:t>
      </w:r>
    </w:p>
    <w:p w14:paraId="14CDB2E7" w14:textId="03A4C4B5" w:rsidR="005D2DCC" w:rsidRDefault="005D2DCC" w:rsidP="00015DDB">
      <w:pPr>
        <w:pStyle w:val="Heading3"/>
      </w:pPr>
      <w:bookmarkStart w:id="236" w:name="BKM_022DFC84_44E0_4D06_A623_29CFF12189DD"/>
      <w:bookmarkStart w:id="237" w:name="_Toc500330160"/>
      <w:bookmarkStart w:id="238" w:name="_Toc500330444"/>
      <w:bookmarkStart w:id="239" w:name="_Toc500331057"/>
      <w:bookmarkStart w:id="240" w:name="_Toc500331200"/>
      <w:bookmarkStart w:id="241" w:name="_Toc500331289"/>
      <w:bookmarkStart w:id="242" w:name="_Ref515149915"/>
      <w:bookmarkEnd w:id="236"/>
      <w:bookmarkEnd w:id="237"/>
      <w:bookmarkEnd w:id="238"/>
      <w:bookmarkEnd w:id="239"/>
      <w:bookmarkEnd w:id="240"/>
      <w:bookmarkEnd w:id="241"/>
      <w:r>
        <w:t xml:space="preserve">The properties of </w:t>
      </w:r>
      <w:r w:rsidRPr="00015DDB">
        <w:rPr>
          <w:u w:val="double"/>
        </w:rPr>
        <w:t>ObservingFacility</w:t>
      </w:r>
      <w:r>
        <w:t xml:space="preserve"> use the following </w:t>
      </w:r>
      <w:r w:rsidR="00C66E8C">
        <w:t xml:space="preserve">complex </w:t>
      </w:r>
      <w:r>
        <w:t>DataTypes:</w:t>
      </w:r>
    </w:p>
    <w:p w14:paraId="75580916" w14:textId="77777777" w:rsidR="00C66E8C" w:rsidRPr="00156254" w:rsidRDefault="00C66E8C" w:rsidP="00C66E8C">
      <w:pPr>
        <w:pStyle w:val="Heading4"/>
      </w:pPr>
      <w:bookmarkStart w:id="243" w:name="_Ref527630885"/>
      <w:r>
        <w:t>&lt;DataType&gt; Territory</w:t>
      </w:r>
      <w:bookmarkEnd w:id="243"/>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66E8C" w14:paraId="7B96F287"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D61929E" w14:textId="77777777" w:rsidR="00C66E8C" w:rsidRPr="00632C16" w:rsidRDefault="00C66E8C" w:rsidP="003B2615">
            <w:pPr>
              <w:pStyle w:val="Tableheader"/>
            </w:pPr>
            <w:r>
              <w:t>Property</w:t>
            </w:r>
          </w:p>
        </w:tc>
        <w:tc>
          <w:tcPr>
            <w:tcW w:w="1134" w:type="dxa"/>
            <w:shd w:val="clear" w:color="auto" w:fill="B8CCE4" w:themeFill="accent1" w:themeFillTint="66"/>
            <w:tcMar>
              <w:top w:w="0" w:type="dxa"/>
              <w:left w:w="60" w:type="dxa"/>
              <w:bottom w:w="0" w:type="dxa"/>
              <w:right w:w="60" w:type="dxa"/>
            </w:tcMar>
          </w:tcPr>
          <w:p w14:paraId="33429A61" w14:textId="77777777" w:rsidR="00C66E8C" w:rsidRPr="00632C16" w:rsidRDefault="00C66E8C" w:rsidP="003B2615">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1D29530F" w14:textId="77777777" w:rsidR="00C66E8C" w:rsidRPr="00632C16" w:rsidRDefault="00C66E8C"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5564156E" w14:textId="77777777" w:rsidR="00C66E8C" w:rsidRPr="00632C16" w:rsidRDefault="00C66E8C" w:rsidP="003B2615">
            <w:pPr>
              <w:pStyle w:val="Tableheader"/>
            </w:pPr>
            <w:r w:rsidRPr="00632C16">
              <w:t>Property Description</w:t>
            </w:r>
          </w:p>
        </w:tc>
      </w:tr>
      <w:tr w:rsidR="00C66E8C" w14:paraId="563A6766" w14:textId="77777777" w:rsidTr="00015DDB">
        <w:tc>
          <w:tcPr>
            <w:tcW w:w="1701" w:type="dxa"/>
            <w:tcMar>
              <w:top w:w="0" w:type="dxa"/>
              <w:left w:w="60" w:type="dxa"/>
              <w:bottom w:w="0" w:type="dxa"/>
              <w:right w:w="60" w:type="dxa"/>
            </w:tcMar>
          </w:tcPr>
          <w:p w14:paraId="68E30F84" w14:textId="77777777" w:rsidR="00C66E8C" w:rsidRPr="00632C16" w:rsidRDefault="00C66E8C" w:rsidP="003B2615">
            <w:pPr>
              <w:pStyle w:val="Tablebody"/>
            </w:pPr>
            <w:r>
              <w:t>territoryName</w:t>
            </w:r>
          </w:p>
        </w:tc>
        <w:tc>
          <w:tcPr>
            <w:tcW w:w="1134" w:type="dxa"/>
            <w:tcMar>
              <w:top w:w="0" w:type="dxa"/>
              <w:left w:w="60" w:type="dxa"/>
              <w:bottom w:w="0" w:type="dxa"/>
              <w:right w:w="60" w:type="dxa"/>
            </w:tcMar>
          </w:tcPr>
          <w:p w14:paraId="69D71923" w14:textId="77777777" w:rsidR="00C66E8C" w:rsidRPr="00632C16" w:rsidRDefault="00C66E8C" w:rsidP="003B2615">
            <w:pPr>
              <w:pStyle w:val="Tablebody"/>
              <w:rPr>
                <w:color w:val="0F0F0F"/>
              </w:rPr>
            </w:pPr>
            <w:r>
              <w:rPr>
                <w:color w:val="0F0F0F"/>
              </w:rPr>
              <w:t>1..1</w:t>
            </w:r>
          </w:p>
        </w:tc>
        <w:tc>
          <w:tcPr>
            <w:tcW w:w="1701" w:type="dxa"/>
            <w:tcMar>
              <w:top w:w="0" w:type="dxa"/>
              <w:left w:w="60" w:type="dxa"/>
              <w:bottom w:w="0" w:type="dxa"/>
              <w:right w:w="60" w:type="dxa"/>
            </w:tcMar>
          </w:tcPr>
          <w:p w14:paraId="7BEC39EA" w14:textId="77777777" w:rsidR="00C66E8C" w:rsidRPr="00632C16" w:rsidRDefault="00C66E8C" w:rsidP="003B2615">
            <w:pPr>
              <w:pStyle w:val="Tablebody"/>
            </w:pPr>
            <w:r>
              <w:t>TerritoryType</w:t>
            </w:r>
          </w:p>
        </w:tc>
        <w:tc>
          <w:tcPr>
            <w:tcW w:w="5103" w:type="dxa"/>
            <w:tcMar>
              <w:top w:w="0" w:type="dxa"/>
              <w:left w:w="60" w:type="dxa"/>
              <w:bottom w:w="0" w:type="dxa"/>
              <w:right w:w="60" w:type="dxa"/>
            </w:tcMar>
          </w:tcPr>
          <w:p w14:paraId="3076BCEC" w14:textId="5CE64BE1" w:rsidR="00C66E8C" w:rsidRPr="00632C16" w:rsidRDefault="00C66E8C" w:rsidP="003B2615">
            <w:pPr>
              <w:pStyle w:val="Tablebody"/>
            </w:pPr>
            <w:r w:rsidRPr="00632C16">
              <w:t>3-02 The territory the observing facility is located in, from the TerritoryType codelist.</w:t>
            </w:r>
          </w:p>
        </w:tc>
      </w:tr>
      <w:tr w:rsidR="00C66E8C" w:rsidRPr="00640857" w14:paraId="14DF7347" w14:textId="77777777" w:rsidTr="00015DDB">
        <w:tc>
          <w:tcPr>
            <w:tcW w:w="1701" w:type="dxa"/>
            <w:tcMar>
              <w:top w:w="0" w:type="dxa"/>
              <w:left w:w="60" w:type="dxa"/>
              <w:bottom w:w="0" w:type="dxa"/>
              <w:right w:w="60" w:type="dxa"/>
            </w:tcMar>
          </w:tcPr>
          <w:p w14:paraId="199DA0B4" w14:textId="77777777" w:rsidR="00C66E8C" w:rsidRPr="00640857" w:rsidRDefault="00C66E8C" w:rsidP="003B2615">
            <w:pPr>
              <w:pStyle w:val="Tablebody"/>
            </w:pPr>
            <w:r>
              <w:t>validPeriod</w:t>
            </w:r>
          </w:p>
        </w:tc>
        <w:tc>
          <w:tcPr>
            <w:tcW w:w="1134" w:type="dxa"/>
            <w:tcMar>
              <w:top w:w="0" w:type="dxa"/>
              <w:left w:w="60" w:type="dxa"/>
              <w:bottom w:w="0" w:type="dxa"/>
              <w:right w:w="60" w:type="dxa"/>
            </w:tcMar>
          </w:tcPr>
          <w:p w14:paraId="4F2ADB67" w14:textId="77777777" w:rsidR="00C66E8C" w:rsidRPr="00640857" w:rsidRDefault="00C66E8C"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3A2FD93B" w14:textId="77777777" w:rsidR="00C66E8C" w:rsidRPr="00640857" w:rsidRDefault="00C66E8C" w:rsidP="003B2615">
            <w:pPr>
              <w:pStyle w:val="Tablebody"/>
              <w:rPr>
                <w:rFonts w:eastAsia="Arial" w:cs="Arial"/>
              </w:rPr>
            </w:pPr>
            <w:r>
              <w:t>gml:TimePeriod</w:t>
            </w:r>
          </w:p>
        </w:tc>
        <w:tc>
          <w:tcPr>
            <w:tcW w:w="5103" w:type="dxa"/>
            <w:tcMar>
              <w:top w:w="0" w:type="dxa"/>
              <w:left w:w="60" w:type="dxa"/>
              <w:bottom w:w="0" w:type="dxa"/>
              <w:right w:w="60" w:type="dxa"/>
            </w:tcMar>
          </w:tcPr>
          <w:p w14:paraId="58AD8BF7" w14:textId="77777777" w:rsidR="00C66E8C" w:rsidRPr="00640857" w:rsidRDefault="00C66E8C" w:rsidP="003B2615">
            <w:pPr>
              <w:pStyle w:val="Tablebody"/>
              <w:rPr>
                <w:rFonts w:eastAsia="Arial" w:cs="Arial"/>
              </w:rPr>
            </w:pPr>
            <w:r>
              <w:t>Specifies at least the begin date of the indicated territory. If omitted, the dateEstablished of the facility will be assumed.</w:t>
            </w:r>
          </w:p>
        </w:tc>
      </w:tr>
    </w:tbl>
    <w:p w14:paraId="5B561786" w14:textId="47B57F47" w:rsidR="00C66E8C" w:rsidRPr="00410388" w:rsidRDefault="00C66E8C" w:rsidP="00C66E8C">
      <w:pPr>
        <w:pStyle w:val="Caption"/>
      </w:pPr>
      <w:r>
        <w:t xml:space="preserve">Table </w:t>
      </w:r>
      <w:fldSimple w:instr=" SEQ Table \* ARABIC ">
        <w:r w:rsidR="00CA502A">
          <w:rPr>
            <w:noProof/>
          </w:rPr>
          <w:t>8</w:t>
        </w:r>
      </w:fldSimple>
      <w:r w:rsidRPr="00E97D20">
        <w:t xml:space="preserve"> Properties of </w:t>
      </w:r>
      <w:r w:rsidR="00751059">
        <w:t>Territory</w:t>
      </w:r>
    </w:p>
    <w:p w14:paraId="37B5CB29" w14:textId="14CB72B3" w:rsidR="00906CC5" w:rsidRPr="00156254" w:rsidRDefault="00906CC5" w:rsidP="00906CC5">
      <w:pPr>
        <w:pStyle w:val="Heading4"/>
      </w:pPr>
      <w:bookmarkStart w:id="244" w:name="_Ref527630900"/>
      <w:r>
        <w:t>&lt;DataType&gt; ProgramAffiliation</w:t>
      </w:r>
      <w:bookmarkEnd w:id="242"/>
      <w:bookmarkEnd w:id="244"/>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06CC5" w14:paraId="1B6FCCF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543FBD48" w14:textId="77777777" w:rsidR="00906CC5" w:rsidRPr="00632C16" w:rsidRDefault="00906CC5"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2C4D67BF" w14:textId="77777777" w:rsidR="00906CC5" w:rsidRPr="00632C16" w:rsidRDefault="00906CC5"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3091D624" w14:textId="77777777" w:rsidR="00906CC5" w:rsidRPr="00632C16" w:rsidRDefault="00906CC5"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65D0EF0E" w14:textId="77777777" w:rsidR="00906CC5" w:rsidRPr="00632C16" w:rsidRDefault="00906CC5" w:rsidP="001F3C81">
            <w:pPr>
              <w:pStyle w:val="Tableheader"/>
            </w:pPr>
            <w:r w:rsidRPr="00632C16">
              <w:t>Property Description</w:t>
            </w:r>
          </w:p>
        </w:tc>
      </w:tr>
      <w:tr w:rsidR="00906CC5" w14:paraId="22D2CE9F" w14:textId="77777777" w:rsidTr="00015DDB">
        <w:tc>
          <w:tcPr>
            <w:tcW w:w="1701" w:type="dxa"/>
            <w:tcMar>
              <w:top w:w="0" w:type="dxa"/>
              <w:left w:w="60" w:type="dxa"/>
              <w:bottom w:w="0" w:type="dxa"/>
              <w:right w:w="60" w:type="dxa"/>
            </w:tcMar>
          </w:tcPr>
          <w:p w14:paraId="2B171A9D" w14:textId="122431EB" w:rsidR="00906CC5" w:rsidRPr="00632C16" w:rsidRDefault="009930FD" w:rsidP="001F3C81">
            <w:pPr>
              <w:pStyle w:val="Tablebody"/>
            </w:pPr>
            <w:r>
              <w:t>programAffiliation</w:t>
            </w:r>
          </w:p>
        </w:tc>
        <w:tc>
          <w:tcPr>
            <w:tcW w:w="1134" w:type="dxa"/>
            <w:tcMar>
              <w:top w:w="0" w:type="dxa"/>
              <w:left w:w="60" w:type="dxa"/>
              <w:bottom w:w="0" w:type="dxa"/>
              <w:right w:w="60" w:type="dxa"/>
            </w:tcMar>
          </w:tcPr>
          <w:p w14:paraId="3064CEAE" w14:textId="77777777" w:rsidR="00906CC5" w:rsidRPr="00632C16" w:rsidRDefault="00906CC5" w:rsidP="001F3C81">
            <w:pPr>
              <w:pStyle w:val="Tablebody"/>
              <w:rPr>
                <w:color w:val="0F0F0F"/>
              </w:rPr>
            </w:pPr>
            <w:r>
              <w:rPr>
                <w:color w:val="0F0F0F"/>
              </w:rPr>
              <w:t>1..1</w:t>
            </w:r>
          </w:p>
        </w:tc>
        <w:tc>
          <w:tcPr>
            <w:tcW w:w="1701" w:type="dxa"/>
            <w:tcMar>
              <w:top w:w="0" w:type="dxa"/>
              <w:left w:w="60" w:type="dxa"/>
              <w:bottom w:w="0" w:type="dxa"/>
              <w:right w:w="60" w:type="dxa"/>
            </w:tcMar>
          </w:tcPr>
          <w:p w14:paraId="2659B44A" w14:textId="0194F0B5" w:rsidR="00906CC5" w:rsidRPr="00632C16" w:rsidRDefault="009930FD" w:rsidP="001F3C81">
            <w:pPr>
              <w:pStyle w:val="Tablebody"/>
            </w:pPr>
            <w:r>
              <w:t>ProgramAffiliation</w:t>
            </w:r>
            <w:r w:rsidR="00134A23">
              <w:t>Type</w:t>
            </w:r>
          </w:p>
        </w:tc>
        <w:tc>
          <w:tcPr>
            <w:tcW w:w="5103" w:type="dxa"/>
            <w:tcMar>
              <w:top w:w="0" w:type="dxa"/>
              <w:left w:w="60" w:type="dxa"/>
              <w:bottom w:w="0" w:type="dxa"/>
              <w:right w:w="60" w:type="dxa"/>
            </w:tcMar>
          </w:tcPr>
          <w:p w14:paraId="5A6654DF" w14:textId="130C14FF" w:rsidR="00906CC5" w:rsidRPr="00632C16" w:rsidRDefault="00047A8C" w:rsidP="00015DDB">
            <w:pPr>
              <w:pStyle w:val="Tablebody"/>
            </w:pPr>
            <w:r w:rsidRPr="00632C16">
              <w:t>2-02 The global, regional or national program/network(s) that the station/platform is associated with.</w:t>
            </w:r>
          </w:p>
        </w:tc>
      </w:tr>
      <w:tr w:rsidR="00134A23" w14:paraId="09BE9F1A" w14:textId="77777777" w:rsidTr="00015DDB">
        <w:tc>
          <w:tcPr>
            <w:tcW w:w="1701" w:type="dxa"/>
            <w:tcMar>
              <w:top w:w="0" w:type="dxa"/>
              <w:left w:w="60" w:type="dxa"/>
              <w:bottom w:w="0" w:type="dxa"/>
              <w:right w:w="60" w:type="dxa"/>
            </w:tcMar>
          </w:tcPr>
          <w:p w14:paraId="41BF29BC" w14:textId="70EA6AFB" w:rsidR="00134A23" w:rsidRDefault="00134A23" w:rsidP="001F3C81">
            <w:pPr>
              <w:pStyle w:val="Tablebody"/>
            </w:pPr>
            <w:r>
              <w:t>programSpecificFacilityID</w:t>
            </w:r>
          </w:p>
        </w:tc>
        <w:tc>
          <w:tcPr>
            <w:tcW w:w="1134" w:type="dxa"/>
            <w:tcMar>
              <w:top w:w="0" w:type="dxa"/>
              <w:left w:w="60" w:type="dxa"/>
              <w:bottom w:w="0" w:type="dxa"/>
              <w:right w:w="60" w:type="dxa"/>
            </w:tcMar>
          </w:tcPr>
          <w:p w14:paraId="5DB0E0B8" w14:textId="6C170469" w:rsidR="00134A23" w:rsidRDefault="00134A23" w:rsidP="001F3C81">
            <w:pPr>
              <w:pStyle w:val="Tablebody"/>
              <w:rPr>
                <w:color w:val="0F0F0F"/>
              </w:rPr>
            </w:pPr>
            <w:r>
              <w:rPr>
                <w:color w:val="0F0F0F"/>
              </w:rPr>
              <w:t>0..1</w:t>
            </w:r>
          </w:p>
        </w:tc>
        <w:tc>
          <w:tcPr>
            <w:tcW w:w="1701" w:type="dxa"/>
            <w:tcMar>
              <w:top w:w="0" w:type="dxa"/>
              <w:left w:w="60" w:type="dxa"/>
              <w:bottom w:w="0" w:type="dxa"/>
              <w:right w:w="60" w:type="dxa"/>
            </w:tcMar>
          </w:tcPr>
          <w:p w14:paraId="65A9E15C" w14:textId="4A111945" w:rsidR="00134A23" w:rsidRDefault="00134A23" w:rsidP="001F3C81">
            <w:pPr>
              <w:pStyle w:val="Tablebody"/>
            </w:pPr>
            <w:r>
              <w:t>CharacterString</w:t>
            </w:r>
          </w:p>
        </w:tc>
        <w:tc>
          <w:tcPr>
            <w:tcW w:w="5103" w:type="dxa"/>
            <w:tcMar>
              <w:top w:w="0" w:type="dxa"/>
              <w:left w:w="60" w:type="dxa"/>
              <w:bottom w:w="0" w:type="dxa"/>
              <w:right w:w="60" w:type="dxa"/>
            </w:tcMar>
          </w:tcPr>
          <w:p w14:paraId="4137838D" w14:textId="705F598A" w:rsidR="00134A23" w:rsidRPr="00632C16" w:rsidRDefault="00F82973" w:rsidP="001F3C81">
            <w:pPr>
              <w:pStyle w:val="Tablebody"/>
            </w:pPr>
            <w:r>
              <w:t>The identifier of the observing facility as used by the program/network.</w:t>
            </w:r>
          </w:p>
        </w:tc>
      </w:tr>
      <w:tr w:rsidR="00906CC5" w:rsidRPr="00640857" w14:paraId="0AEE1EA0" w14:textId="77777777" w:rsidTr="00015DDB">
        <w:tc>
          <w:tcPr>
            <w:tcW w:w="1701" w:type="dxa"/>
            <w:tcMar>
              <w:top w:w="0" w:type="dxa"/>
              <w:left w:w="60" w:type="dxa"/>
              <w:bottom w:w="0" w:type="dxa"/>
              <w:right w:w="60" w:type="dxa"/>
            </w:tcMar>
          </w:tcPr>
          <w:p w14:paraId="0C4D7AEA" w14:textId="518E2D10" w:rsidR="00906CC5" w:rsidRPr="00640857" w:rsidRDefault="00134A23" w:rsidP="001F3C81">
            <w:pPr>
              <w:pStyle w:val="Tablebody"/>
            </w:pPr>
            <w:r>
              <w:t>reportingStatus</w:t>
            </w:r>
          </w:p>
        </w:tc>
        <w:tc>
          <w:tcPr>
            <w:tcW w:w="1134" w:type="dxa"/>
            <w:tcMar>
              <w:top w:w="0" w:type="dxa"/>
              <w:left w:w="60" w:type="dxa"/>
              <w:bottom w:w="0" w:type="dxa"/>
              <w:right w:w="60" w:type="dxa"/>
            </w:tcMar>
          </w:tcPr>
          <w:p w14:paraId="13710B9F" w14:textId="5663A204" w:rsidR="00906CC5" w:rsidRPr="00640857" w:rsidRDefault="00906CC5" w:rsidP="001F3C81">
            <w:pPr>
              <w:pStyle w:val="Tablebody"/>
              <w:rPr>
                <w:rFonts w:eastAsia="Arial" w:cs="Arial"/>
                <w:color w:val="0F0F0F"/>
              </w:rPr>
            </w:pPr>
            <w:r>
              <w:rPr>
                <w:color w:val="0F0F0F"/>
              </w:rPr>
              <w:t>0..</w:t>
            </w:r>
            <w:r w:rsidR="00134A23">
              <w:rPr>
                <w:color w:val="0F0F0F"/>
              </w:rPr>
              <w:t>*</w:t>
            </w:r>
          </w:p>
        </w:tc>
        <w:tc>
          <w:tcPr>
            <w:tcW w:w="1701" w:type="dxa"/>
            <w:tcMar>
              <w:top w:w="0" w:type="dxa"/>
              <w:left w:w="60" w:type="dxa"/>
              <w:bottom w:w="0" w:type="dxa"/>
              <w:right w:w="60" w:type="dxa"/>
            </w:tcMar>
          </w:tcPr>
          <w:p w14:paraId="72D79778" w14:textId="474B602D" w:rsidR="00906CC5" w:rsidRPr="00640857" w:rsidRDefault="00134A23" w:rsidP="001F3C81">
            <w:pPr>
              <w:pStyle w:val="Tablebody"/>
              <w:rPr>
                <w:rFonts w:eastAsia="Arial" w:cs="Arial"/>
              </w:rPr>
            </w:pPr>
            <w:r>
              <w:t>ReportingStatus</w:t>
            </w:r>
          </w:p>
        </w:tc>
        <w:tc>
          <w:tcPr>
            <w:tcW w:w="5103" w:type="dxa"/>
            <w:tcMar>
              <w:top w:w="0" w:type="dxa"/>
              <w:left w:w="60" w:type="dxa"/>
              <w:bottom w:w="0" w:type="dxa"/>
              <w:right w:w="60" w:type="dxa"/>
            </w:tcMar>
          </w:tcPr>
          <w:p w14:paraId="53DAC616" w14:textId="06F8492A" w:rsidR="00906CC5" w:rsidRPr="00640857" w:rsidRDefault="00134A23" w:rsidP="001750E3">
            <w:pPr>
              <w:pStyle w:val="Tablebody"/>
              <w:rPr>
                <w:rFonts w:eastAsia="Arial" w:cs="Arial"/>
              </w:rPr>
            </w:pPr>
            <w:r>
              <w:t xml:space="preserve">Cf. </w:t>
            </w:r>
            <w:r w:rsidR="00501166">
              <w:fldChar w:fldCharType="begin"/>
            </w:r>
            <w:r w:rsidR="00501166">
              <w:instrText xml:space="preserve"> REF _Ref527631728 \r \h </w:instrText>
            </w:r>
            <w:r w:rsidR="00501166">
              <w:fldChar w:fldCharType="separate"/>
            </w:r>
            <w:r w:rsidR="00CA502A">
              <w:t>4.3.3.7</w:t>
            </w:r>
            <w:r w:rsidR="00501166">
              <w:fldChar w:fldCharType="end"/>
            </w:r>
            <w:r w:rsidR="00501166">
              <w:t xml:space="preserve"> </w:t>
            </w:r>
            <w:r w:rsidR="00F82973">
              <w:fldChar w:fldCharType="begin"/>
            </w:r>
            <w:r w:rsidR="00F82973">
              <w:instrText xml:space="preserve"> REF _Ref527631728 \h </w:instrText>
            </w:r>
            <w:r w:rsidR="00F82973">
              <w:fldChar w:fldCharType="separate"/>
            </w:r>
            <w:r w:rsidR="00CA502A">
              <w:t>ReportingStatus</w:t>
            </w:r>
            <w:r w:rsidR="00F82973">
              <w:fldChar w:fldCharType="end"/>
            </w:r>
          </w:p>
        </w:tc>
      </w:tr>
    </w:tbl>
    <w:p w14:paraId="6BD4BA1F" w14:textId="4BF51305" w:rsidR="009930FD" w:rsidRDefault="009930FD" w:rsidP="009930FD">
      <w:pPr>
        <w:pStyle w:val="Caption"/>
      </w:pPr>
      <w:r>
        <w:t xml:space="preserve">Table </w:t>
      </w:r>
      <w:fldSimple w:instr=" SEQ Table \* ARABIC ">
        <w:r w:rsidR="00CA502A">
          <w:rPr>
            <w:noProof/>
          </w:rPr>
          <w:t>9</w:t>
        </w:r>
      </w:fldSimple>
      <w:r w:rsidRPr="00E97D20">
        <w:t xml:space="preserve"> Properties of </w:t>
      </w:r>
      <w:r>
        <w:t>ProgramAffiliation</w:t>
      </w:r>
    </w:p>
    <w:p w14:paraId="316676DB" w14:textId="46ED46D6" w:rsidR="00047A8C" w:rsidRPr="00156254" w:rsidRDefault="00047A8C" w:rsidP="00047A8C">
      <w:pPr>
        <w:pStyle w:val="Heading4"/>
      </w:pPr>
      <w:bookmarkStart w:id="245" w:name="_Ref515151297"/>
      <w:r>
        <w:t xml:space="preserve">&lt;DataType&gt; </w:t>
      </w:r>
      <w:r w:rsidR="00FD6CEF">
        <w:t>ClimateZone</w:t>
      </w:r>
      <w:bookmarkEnd w:id="245"/>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7A8C" w14:paraId="28E9170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2EA855A" w14:textId="77777777" w:rsidR="00047A8C" w:rsidRPr="00632C16" w:rsidRDefault="00047A8C"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3A0AA6B6" w14:textId="77777777" w:rsidR="00047A8C" w:rsidRPr="00632C16" w:rsidRDefault="00047A8C"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45AA65DD" w14:textId="77777777" w:rsidR="00047A8C" w:rsidRPr="00632C16" w:rsidRDefault="00047A8C"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3512AFA5" w14:textId="77777777" w:rsidR="00047A8C" w:rsidRPr="00632C16" w:rsidRDefault="00047A8C" w:rsidP="001F3C81">
            <w:pPr>
              <w:pStyle w:val="Tableheader"/>
            </w:pPr>
            <w:r w:rsidRPr="00632C16">
              <w:t>Property Description</w:t>
            </w:r>
          </w:p>
        </w:tc>
      </w:tr>
      <w:tr w:rsidR="00047A8C" w14:paraId="35BCD9E2" w14:textId="77777777" w:rsidTr="00015DDB">
        <w:tc>
          <w:tcPr>
            <w:tcW w:w="1701" w:type="dxa"/>
            <w:tcMar>
              <w:top w:w="0" w:type="dxa"/>
              <w:left w:w="60" w:type="dxa"/>
              <w:bottom w:w="0" w:type="dxa"/>
              <w:right w:w="60" w:type="dxa"/>
            </w:tcMar>
          </w:tcPr>
          <w:p w14:paraId="1125F37D" w14:textId="5D4952E1" w:rsidR="00047A8C" w:rsidRPr="00632C16" w:rsidRDefault="00FD6CEF" w:rsidP="001F3C81">
            <w:pPr>
              <w:pStyle w:val="Tablebody"/>
            </w:pPr>
            <w:r>
              <w:t>climateZone</w:t>
            </w:r>
          </w:p>
        </w:tc>
        <w:tc>
          <w:tcPr>
            <w:tcW w:w="1134" w:type="dxa"/>
            <w:tcMar>
              <w:top w:w="0" w:type="dxa"/>
              <w:left w:w="60" w:type="dxa"/>
              <w:bottom w:w="0" w:type="dxa"/>
              <w:right w:w="60" w:type="dxa"/>
            </w:tcMar>
          </w:tcPr>
          <w:p w14:paraId="77FACADD" w14:textId="60FD5701" w:rsidR="00047A8C" w:rsidRPr="00632C16" w:rsidRDefault="00FD6CEF" w:rsidP="001F3C81">
            <w:pPr>
              <w:pStyle w:val="Tablebody"/>
              <w:rPr>
                <w:color w:val="0F0F0F"/>
              </w:rPr>
            </w:pPr>
            <w:r>
              <w:rPr>
                <w:color w:val="0F0F0F"/>
              </w:rPr>
              <w:t>0..1</w:t>
            </w:r>
          </w:p>
        </w:tc>
        <w:tc>
          <w:tcPr>
            <w:tcW w:w="1701" w:type="dxa"/>
            <w:tcMar>
              <w:top w:w="0" w:type="dxa"/>
              <w:left w:w="60" w:type="dxa"/>
              <w:bottom w:w="0" w:type="dxa"/>
              <w:right w:w="60" w:type="dxa"/>
            </w:tcMar>
          </w:tcPr>
          <w:p w14:paraId="6B4572EC" w14:textId="71FFB653" w:rsidR="00047A8C" w:rsidRPr="00632C16" w:rsidRDefault="00FD6CEF" w:rsidP="001F3C81">
            <w:pPr>
              <w:pStyle w:val="Tablebody"/>
            </w:pPr>
            <w:r>
              <w:t>ClimateZoneType</w:t>
            </w:r>
          </w:p>
        </w:tc>
        <w:tc>
          <w:tcPr>
            <w:tcW w:w="5103" w:type="dxa"/>
            <w:tcMar>
              <w:top w:w="0" w:type="dxa"/>
              <w:left w:w="60" w:type="dxa"/>
              <w:bottom w:w="0" w:type="dxa"/>
              <w:right w:w="60" w:type="dxa"/>
            </w:tcMar>
          </w:tcPr>
          <w:p w14:paraId="6256C47D" w14:textId="5004A561" w:rsidR="00047A8C" w:rsidRPr="00632C16" w:rsidRDefault="00FD6CEF" w:rsidP="001F3C81">
            <w:pPr>
              <w:pStyle w:val="Tablebody"/>
            </w:pPr>
            <w:r w:rsidRPr="00632C16">
              <w:t>4-07 type of climate zone at the facility. From the ClimateZoneType codelist.</w:t>
            </w:r>
          </w:p>
        </w:tc>
      </w:tr>
      <w:tr w:rsidR="00047A8C" w:rsidRPr="00640857" w14:paraId="131B4A7D" w14:textId="77777777" w:rsidTr="00015DDB">
        <w:tc>
          <w:tcPr>
            <w:tcW w:w="1701" w:type="dxa"/>
            <w:tcMar>
              <w:top w:w="0" w:type="dxa"/>
              <w:left w:w="60" w:type="dxa"/>
              <w:bottom w:w="0" w:type="dxa"/>
              <w:right w:w="60" w:type="dxa"/>
            </w:tcMar>
          </w:tcPr>
          <w:p w14:paraId="28FF9137" w14:textId="77777777" w:rsidR="00047A8C" w:rsidRPr="00640857" w:rsidRDefault="00047A8C" w:rsidP="001F3C81">
            <w:pPr>
              <w:pStyle w:val="Tablebody"/>
            </w:pPr>
            <w:r>
              <w:lastRenderedPageBreak/>
              <w:t>validPeriod</w:t>
            </w:r>
          </w:p>
        </w:tc>
        <w:tc>
          <w:tcPr>
            <w:tcW w:w="1134" w:type="dxa"/>
            <w:tcMar>
              <w:top w:w="0" w:type="dxa"/>
              <w:left w:w="60" w:type="dxa"/>
              <w:bottom w:w="0" w:type="dxa"/>
              <w:right w:w="60" w:type="dxa"/>
            </w:tcMar>
          </w:tcPr>
          <w:p w14:paraId="6F72A3D9" w14:textId="77777777" w:rsidR="00047A8C" w:rsidRPr="00640857" w:rsidRDefault="00047A8C" w:rsidP="001F3C81">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C04B6DE" w14:textId="7D9DE22C" w:rsidR="00047A8C" w:rsidRPr="00640857" w:rsidRDefault="00C66E8C" w:rsidP="001F3C81">
            <w:pPr>
              <w:pStyle w:val="Tablebody"/>
              <w:rPr>
                <w:rFonts w:eastAsia="Arial" w:cs="Arial"/>
              </w:rPr>
            </w:pPr>
            <w:r>
              <w:t>gml:TimePeriod</w:t>
            </w:r>
          </w:p>
        </w:tc>
        <w:tc>
          <w:tcPr>
            <w:tcW w:w="5103" w:type="dxa"/>
            <w:tcMar>
              <w:top w:w="0" w:type="dxa"/>
              <w:left w:w="60" w:type="dxa"/>
              <w:bottom w:w="0" w:type="dxa"/>
              <w:right w:w="60" w:type="dxa"/>
            </w:tcMar>
          </w:tcPr>
          <w:p w14:paraId="7BE81FDD" w14:textId="6E26200A" w:rsidR="00047A8C" w:rsidRPr="00640857" w:rsidRDefault="00047A8C">
            <w:pPr>
              <w:pStyle w:val="Tablebody"/>
              <w:rPr>
                <w:rFonts w:eastAsia="Arial" w:cs="Arial"/>
              </w:rPr>
            </w:pPr>
            <w:r>
              <w:t xml:space="preserve">Specifies at least the begin date of the indicated </w:t>
            </w:r>
            <w:r w:rsidR="00FD6CEF">
              <w:t>climateZone</w:t>
            </w:r>
            <w:r>
              <w:t>. If omitted, the dateEstablished of the facility will be assumed.</w:t>
            </w:r>
          </w:p>
        </w:tc>
      </w:tr>
    </w:tbl>
    <w:p w14:paraId="190551CA" w14:textId="27CC5609" w:rsidR="00047A8C" w:rsidRPr="00410388" w:rsidRDefault="00047A8C" w:rsidP="00047A8C">
      <w:pPr>
        <w:pStyle w:val="Caption"/>
      </w:pPr>
      <w:r>
        <w:t xml:space="preserve">Table </w:t>
      </w:r>
      <w:fldSimple w:instr=" SEQ Table \* ARABIC ">
        <w:r w:rsidR="00CA502A">
          <w:rPr>
            <w:noProof/>
          </w:rPr>
          <w:t>10</w:t>
        </w:r>
      </w:fldSimple>
      <w:r w:rsidRPr="00E97D20">
        <w:t xml:space="preserve"> Properties of </w:t>
      </w:r>
      <w:r w:rsidR="00751059">
        <w:t>ClimateZone</w:t>
      </w:r>
    </w:p>
    <w:p w14:paraId="7C1F6495" w14:textId="650D5A1B" w:rsidR="00047A8C" w:rsidRPr="00156254" w:rsidRDefault="00047A8C" w:rsidP="00047A8C">
      <w:pPr>
        <w:pStyle w:val="Heading4"/>
      </w:pPr>
      <w:bookmarkStart w:id="246" w:name="_Ref527630965"/>
      <w:r>
        <w:t xml:space="preserve">&lt;DataType&gt; </w:t>
      </w:r>
      <w:r w:rsidR="00D31118">
        <w:t>SurfaceCover</w:t>
      </w:r>
      <w:bookmarkEnd w:id="246"/>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7A8C" w14:paraId="2144B079"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5B629CCA" w14:textId="77777777" w:rsidR="00047A8C" w:rsidRPr="00632C16" w:rsidRDefault="00047A8C" w:rsidP="001F3C81">
            <w:pPr>
              <w:pStyle w:val="Tableheader"/>
            </w:pPr>
            <w:r>
              <w:t>Property</w:t>
            </w:r>
          </w:p>
        </w:tc>
        <w:tc>
          <w:tcPr>
            <w:tcW w:w="1134" w:type="dxa"/>
            <w:shd w:val="clear" w:color="auto" w:fill="B8CCE4" w:themeFill="accent1" w:themeFillTint="66"/>
            <w:tcMar>
              <w:top w:w="0" w:type="dxa"/>
              <w:left w:w="60" w:type="dxa"/>
              <w:bottom w:w="0" w:type="dxa"/>
              <w:right w:w="60" w:type="dxa"/>
            </w:tcMar>
          </w:tcPr>
          <w:p w14:paraId="7125EA8A" w14:textId="77777777" w:rsidR="00047A8C" w:rsidRPr="00632C16" w:rsidRDefault="00047A8C" w:rsidP="001F3C81">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56A3A552" w14:textId="77777777" w:rsidR="00047A8C" w:rsidRPr="00632C16" w:rsidRDefault="00047A8C" w:rsidP="001F3C81">
            <w:pPr>
              <w:pStyle w:val="Tableheader"/>
            </w:pPr>
            <w:r>
              <w:t>Type</w:t>
            </w:r>
          </w:p>
        </w:tc>
        <w:tc>
          <w:tcPr>
            <w:tcW w:w="5103" w:type="dxa"/>
            <w:shd w:val="clear" w:color="auto" w:fill="B8CCE4" w:themeFill="accent1" w:themeFillTint="66"/>
            <w:tcMar>
              <w:top w:w="0" w:type="dxa"/>
              <w:left w:w="60" w:type="dxa"/>
              <w:bottom w:w="0" w:type="dxa"/>
              <w:right w:w="60" w:type="dxa"/>
            </w:tcMar>
          </w:tcPr>
          <w:p w14:paraId="5F0A17EC" w14:textId="77777777" w:rsidR="00047A8C" w:rsidRPr="00632C16" w:rsidRDefault="00047A8C" w:rsidP="001F3C81">
            <w:pPr>
              <w:pStyle w:val="Tableheader"/>
            </w:pPr>
            <w:r w:rsidRPr="00632C16">
              <w:t>Property Description</w:t>
            </w:r>
          </w:p>
        </w:tc>
      </w:tr>
      <w:tr w:rsidR="00047A8C" w14:paraId="4FC7E2C4" w14:textId="77777777" w:rsidTr="00015DDB">
        <w:tc>
          <w:tcPr>
            <w:tcW w:w="1701" w:type="dxa"/>
            <w:tcMar>
              <w:top w:w="0" w:type="dxa"/>
              <w:left w:w="60" w:type="dxa"/>
              <w:bottom w:w="0" w:type="dxa"/>
              <w:right w:w="60" w:type="dxa"/>
            </w:tcMar>
          </w:tcPr>
          <w:p w14:paraId="6332CF79" w14:textId="4C46988C" w:rsidR="00047A8C" w:rsidRPr="00632C16" w:rsidRDefault="00D31118" w:rsidP="001F3C81">
            <w:pPr>
              <w:pStyle w:val="Tablebody"/>
            </w:pPr>
            <w:r>
              <w:t>surfaceCover</w:t>
            </w:r>
          </w:p>
        </w:tc>
        <w:tc>
          <w:tcPr>
            <w:tcW w:w="1134" w:type="dxa"/>
            <w:tcMar>
              <w:top w:w="0" w:type="dxa"/>
              <w:left w:w="60" w:type="dxa"/>
              <w:bottom w:w="0" w:type="dxa"/>
              <w:right w:w="60" w:type="dxa"/>
            </w:tcMar>
          </w:tcPr>
          <w:p w14:paraId="2F4E33AB" w14:textId="77777777" w:rsidR="00047A8C" w:rsidRPr="00632C16" w:rsidRDefault="00047A8C" w:rsidP="001F3C81">
            <w:pPr>
              <w:pStyle w:val="Tablebody"/>
              <w:rPr>
                <w:color w:val="0F0F0F"/>
              </w:rPr>
            </w:pPr>
            <w:r>
              <w:rPr>
                <w:color w:val="0F0F0F"/>
              </w:rPr>
              <w:t>1..1</w:t>
            </w:r>
          </w:p>
        </w:tc>
        <w:tc>
          <w:tcPr>
            <w:tcW w:w="1701" w:type="dxa"/>
            <w:tcMar>
              <w:top w:w="0" w:type="dxa"/>
              <w:left w:w="60" w:type="dxa"/>
              <w:bottom w:w="0" w:type="dxa"/>
              <w:right w:w="60" w:type="dxa"/>
            </w:tcMar>
          </w:tcPr>
          <w:p w14:paraId="6620F15F" w14:textId="4B570B6D" w:rsidR="00047A8C" w:rsidRPr="00632C16" w:rsidRDefault="00D31118" w:rsidP="001F3C81">
            <w:pPr>
              <w:pStyle w:val="Tablebody"/>
            </w:pPr>
            <w:r>
              <w:t>SurfaceCoverType</w:t>
            </w:r>
          </w:p>
        </w:tc>
        <w:tc>
          <w:tcPr>
            <w:tcW w:w="5103" w:type="dxa"/>
            <w:tcMar>
              <w:top w:w="0" w:type="dxa"/>
              <w:left w:w="60" w:type="dxa"/>
              <w:bottom w:w="0" w:type="dxa"/>
              <w:right w:w="60" w:type="dxa"/>
            </w:tcMar>
          </w:tcPr>
          <w:p w14:paraId="18D8C9F1" w14:textId="655E22E5" w:rsidR="00047A8C" w:rsidRPr="00632C16" w:rsidRDefault="000F1095" w:rsidP="001F3C81">
            <w:pPr>
              <w:pStyle w:val="Tablebody"/>
            </w:pPr>
            <w:r>
              <w:t xml:space="preserve">4-01 </w:t>
            </w:r>
            <w:r w:rsidRPr="000F1095">
              <w:t>The observed (bio)physical cover on the Earth’s surface in the vicinity of the observation</w:t>
            </w:r>
            <w:r>
              <w:t>. From the SurfaceCoverType codelist.</w:t>
            </w:r>
          </w:p>
        </w:tc>
      </w:tr>
      <w:tr w:rsidR="00D31118" w14:paraId="4FF8CAAB" w14:textId="77777777" w:rsidTr="00015DDB">
        <w:tc>
          <w:tcPr>
            <w:tcW w:w="1701" w:type="dxa"/>
            <w:tcMar>
              <w:top w:w="0" w:type="dxa"/>
              <w:left w:w="60" w:type="dxa"/>
              <w:bottom w:w="0" w:type="dxa"/>
              <w:right w:w="60" w:type="dxa"/>
            </w:tcMar>
          </w:tcPr>
          <w:p w14:paraId="3337070E" w14:textId="1683D1EC" w:rsidR="00D31118" w:rsidDel="00D31118" w:rsidRDefault="00D31118" w:rsidP="001F3C81">
            <w:pPr>
              <w:pStyle w:val="Tablebody"/>
            </w:pPr>
            <w:r>
              <w:t>surfaceCoverClassification</w:t>
            </w:r>
          </w:p>
        </w:tc>
        <w:tc>
          <w:tcPr>
            <w:tcW w:w="1134" w:type="dxa"/>
            <w:tcMar>
              <w:top w:w="0" w:type="dxa"/>
              <w:left w:w="60" w:type="dxa"/>
              <w:bottom w:w="0" w:type="dxa"/>
              <w:right w:w="60" w:type="dxa"/>
            </w:tcMar>
          </w:tcPr>
          <w:p w14:paraId="6116845E" w14:textId="5A190F5E" w:rsidR="00D31118" w:rsidRDefault="00D31118" w:rsidP="001F3C81">
            <w:pPr>
              <w:pStyle w:val="Tablebody"/>
              <w:rPr>
                <w:color w:val="0F0F0F"/>
              </w:rPr>
            </w:pPr>
            <w:r>
              <w:rPr>
                <w:color w:val="0F0F0F"/>
              </w:rPr>
              <w:t>1..1</w:t>
            </w:r>
          </w:p>
        </w:tc>
        <w:tc>
          <w:tcPr>
            <w:tcW w:w="1701" w:type="dxa"/>
            <w:tcMar>
              <w:top w:w="0" w:type="dxa"/>
              <w:left w:w="60" w:type="dxa"/>
              <w:bottom w:w="0" w:type="dxa"/>
              <w:right w:w="60" w:type="dxa"/>
            </w:tcMar>
          </w:tcPr>
          <w:p w14:paraId="37E0F3A6" w14:textId="1CA43A49" w:rsidR="00D31118" w:rsidRDefault="00D31118" w:rsidP="001F3C81">
            <w:pPr>
              <w:pStyle w:val="Tablebody"/>
            </w:pPr>
            <w:r>
              <w:t>SurfaceCoverClassificationType</w:t>
            </w:r>
          </w:p>
        </w:tc>
        <w:tc>
          <w:tcPr>
            <w:tcW w:w="5103" w:type="dxa"/>
            <w:tcMar>
              <w:top w:w="0" w:type="dxa"/>
              <w:left w:w="60" w:type="dxa"/>
              <w:bottom w:w="0" w:type="dxa"/>
              <w:right w:w="60" w:type="dxa"/>
            </w:tcMar>
          </w:tcPr>
          <w:p w14:paraId="4BEFF78D" w14:textId="478AC68A" w:rsidR="000F1095" w:rsidRPr="00632C16" w:rsidDel="00D31118" w:rsidRDefault="000F1095" w:rsidP="001F3C81">
            <w:pPr>
              <w:pStyle w:val="Tablebody"/>
            </w:pPr>
            <w:r>
              <w:t xml:space="preserve">4-02 </w:t>
            </w:r>
            <w:r w:rsidRPr="000F1095">
              <w:t>Name and reference or link to document describing the classification scheme</w:t>
            </w:r>
            <w:r>
              <w:t>. From the SurfaceCoverClassificationType codelist.</w:t>
            </w:r>
          </w:p>
        </w:tc>
      </w:tr>
      <w:tr w:rsidR="00047A8C" w:rsidRPr="00640857" w14:paraId="4E34ABA8" w14:textId="77777777" w:rsidTr="00015DDB">
        <w:tc>
          <w:tcPr>
            <w:tcW w:w="1701" w:type="dxa"/>
            <w:tcMar>
              <w:top w:w="0" w:type="dxa"/>
              <w:left w:w="60" w:type="dxa"/>
              <w:bottom w:w="0" w:type="dxa"/>
              <w:right w:w="60" w:type="dxa"/>
            </w:tcMar>
          </w:tcPr>
          <w:p w14:paraId="4253463B" w14:textId="5157FAFA" w:rsidR="00047A8C" w:rsidRPr="00640857" w:rsidRDefault="00047A8C" w:rsidP="001F3C81">
            <w:pPr>
              <w:pStyle w:val="Tablebody"/>
            </w:pPr>
            <w:r>
              <w:t>validPeriod</w:t>
            </w:r>
          </w:p>
        </w:tc>
        <w:tc>
          <w:tcPr>
            <w:tcW w:w="1134" w:type="dxa"/>
            <w:tcMar>
              <w:top w:w="0" w:type="dxa"/>
              <w:left w:w="60" w:type="dxa"/>
              <w:bottom w:w="0" w:type="dxa"/>
              <w:right w:w="60" w:type="dxa"/>
            </w:tcMar>
          </w:tcPr>
          <w:p w14:paraId="0FBA14C9" w14:textId="77777777" w:rsidR="00047A8C" w:rsidRPr="00640857" w:rsidRDefault="00047A8C" w:rsidP="001F3C81">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70BC2434" w14:textId="676DA446" w:rsidR="00047A8C" w:rsidRPr="00640857" w:rsidRDefault="00501166" w:rsidP="001F3C81">
            <w:pPr>
              <w:pStyle w:val="Tablebody"/>
              <w:rPr>
                <w:rFonts w:eastAsia="Arial" w:cs="Arial"/>
              </w:rPr>
            </w:pPr>
            <w:r>
              <w:t>gml:TimePeriod</w:t>
            </w:r>
          </w:p>
        </w:tc>
        <w:tc>
          <w:tcPr>
            <w:tcW w:w="5103" w:type="dxa"/>
            <w:tcMar>
              <w:top w:w="0" w:type="dxa"/>
              <w:left w:w="60" w:type="dxa"/>
              <w:bottom w:w="0" w:type="dxa"/>
              <w:right w:w="60" w:type="dxa"/>
            </w:tcMar>
          </w:tcPr>
          <w:p w14:paraId="7CC5E023" w14:textId="7443FFA5" w:rsidR="00047A8C" w:rsidRPr="00640857" w:rsidRDefault="00047A8C" w:rsidP="001750E3">
            <w:pPr>
              <w:pStyle w:val="Tablebody"/>
              <w:rPr>
                <w:rFonts w:eastAsia="Arial" w:cs="Arial"/>
              </w:rPr>
            </w:pPr>
            <w:r>
              <w:t xml:space="preserve">Specifies at least the begin date of the indicated </w:t>
            </w:r>
            <w:r w:rsidR="00C66E8C">
              <w:t>surfaceCover</w:t>
            </w:r>
            <w:r>
              <w:t>. If omitted, the dateEstablished of the facility will be assumed.</w:t>
            </w:r>
          </w:p>
        </w:tc>
      </w:tr>
    </w:tbl>
    <w:p w14:paraId="55AA1922" w14:textId="5025B94F" w:rsidR="00047A8C" w:rsidRPr="00410388" w:rsidRDefault="00047A8C" w:rsidP="00047A8C">
      <w:pPr>
        <w:pStyle w:val="Caption"/>
      </w:pPr>
      <w:r>
        <w:t xml:space="preserve">Table </w:t>
      </w:r>
      <w:fldSimple w:instr=" SEQ Table \* ARABIC ">
        <w:r w:rsidR="00CA502A">
          <w:rPr>
            <w:noProof/>
          </w:rPr>
          <w:t>11</w:t>
        </w:r>
      </w:fldSimple>
      <w:r w:rsidRPr="00E97D20">
        <w:t xml:space="preserve"> Properties of </w:t>
      </w:r>
      <w:r w:rsidR="00751059">
        <w:t>SurfaceCover</w:t>
      </w:r>
    </w:p>
    <w:p w14:paraId="4280CAA1" w14:textId="77777777" w:rsidR="005E7599" w:rsidRDefault="005E7599" w:rsidP="005E7599">
      <w:pPr>
        <w:pStyle w:val="Heading4"/>
      </w:pPr>
      <w:bookmarkStart w:id="247" w:name="_Ref527628006"/>
      <w:bookmarkStart w:id="248" w:name="_Ref527628013"/>
      <w:bookmarkStart w:id="249" w:name="_Ref527628032"/>
      <w:r>
        <w:t>&lt;DataType&gt; SurfaceRoughness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E7599" w14:paraId="7F3062A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1EA56B5" w14:textId="77777777" w:rsidR="005E7599" w:rsidRPr="00632C16" w:rsidRDefault="005E7599" w:rsidP="002505E4">
            <w:pPr>
              <w:pStyle w:val="Tableheader"/>
            </w:pPr>
            <w:r>
              <w:t>Property</w:t>
            </w:r>
          </w:p>
        </w:tc>
        <w:tc>
          <w:tcPr>
            <w:tcW w:w="1134" w:type="dxa"/>
            <w:shd w:val="clear" w:color="auto" w:fill="B8CCE4" w:themeFill="accent1" w:themeFillTint="66"/>
            <w:tcMar>
              <w:top w:w="0" w:type="dxa"/>
              <w:left w:w="60" w:type="dxa"/>
              <w:bottom w:w="0" w:type="dxa"/>
              <w:right w:w="60" w:type="dxa"/>
            </w:tcMar>
          </w:tcPr>
          <w:p w14:paraId="760D3DE2" w14:textId="77777777" w:rsidR="005E7599" w:rsidRPr="00632C16" w:rsidRDefault="005E7599" w:rsidP="002505E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750C0906" w14:textId="77777777" w:rsidR="005E7599" w:rsidRPr="00632C16" w:rsidRDefault="005E7599" w:rsidP="002505E4">
            <w:pPr>
              <w:pStyle w:val="Tableheader"/>
            </w:pPr>
            <w:r>
              <w:t>Type</w:t>
            </w:r>
          </w:p>
        </w:tc>
        <w:tc>
          <w:tcPr>
            <w:tcW w:w="5103" w:type="dxa"/>
            <w:shd w:val="clear" w:color="auto" w:fill="B8CCE4" w:themeFill="accent1" w:themeFillTint="66"/>
            <w:tcMar>
              <w:top w:w="0" w:type="dxa"/>
              <w:left w:w="60" w:type="dxa"/>
              <w:bottom w:w="0" w:type="dxa"/>
              <w:right w:w="60" w:type="dxa"/>
            </w:tcMar>
          </w:tcPr>
          <w:p w14:paraId="69C32A08" w14:textId="77777777" w:rsidR="005E7599" w:rsidRPr="00632C16" w:rsidRDefault="005E7599" w:rsidP="002505E4">
            <w:pPr>
              <w:pStyle w:val="Tableheader"/>
            </w:pPr>
            <w:r w:rsidRPr="00632C16">
              <w:t>Property Description</w:t>
            </w:r>
          </w:p>
        </w:tc>
      </w:tr>
      <w:tr w:rsidR="005E7599" w14:paraId="4445EEB4" w14:textId="77777777" w:rsidTr="00015DDB">
        <w:tc>
          <w:tcPr>
            <w:tcW w:w="1701" w:type="dxa"/>
            <w:tcMar>
              <w:top w:w="0" w:type="dxa"/>
              <w:left w:w="60" w:type="dxa"/>
              <w:bottom w:w="0" w:type="dxa"/>
              <w:right w:w="60" w:type="dxa"/>
            </w:tcMar>
          </w:tcPr>
          <w:p w14:paraId="7E4664A8" w14:textId="77777777" w:rsidR="005E7599" w:rsidRPr="00632C16" w:rsidRDefault="005E7599" w:rsidP="002505E4">
            <w:pPr>
              <w:pStyle w:val="Tablebody"/>
            </w:pPr>
            <w:r>
              <w:t>surfaceRoughness</w:t>
            </w:r>
          </w:p>
        </w:tc>
        <w:tc>
          <w:tcPr>
            <w:tcW w:w="1134" w:type="dxa"/>
            <w:tcMar>
              <w:top w:w="0" w:type="dxa"/>
              <w:left w:w="60" w:type="dxa"/>
              <w:bottom w:w="0" w:type="dxa"/>
              <w:right w:w="60" w:type="dxa"/>
            </w:tcMar>
          </w:tcPr>
          <w:p w14:paraId="6D906AC1" w14:textId="77777777" w:rsidR="005E7599" w:rsidRPr="00632C16" w:rsidRDefault="005E7599" w:rsidP="002505E4">
            <w:pPr>
              <w:pStyle w:val="Tablebody"/>
              <w:rPr>
                <w:color w:val="0F0F0F"/>
              </w:rPr>
            </w:pPr>
            <w:r>
              <w:rPr>
                <w:color w:val="0F0F0F"/>
              </w:rPr>
              <w:t>1..1</w:t>
            </w:r>
          </w:p>
        </w:tc>
        <w:tc>
          <w:tcPr>
            <w:tcW w:w="1701" w:type="dxa"/>
            <w:tcMar>
              <w:top w:w="0" w:type="dxa"/>
              <w:left w:w="60" w:type="dxa"/>
              <w:bottom w:w="0" w:type="dxa"/>
              <w:right w:w="60" w:type="dxa"/>
            </w:tcMar>
          </w:tcPr>
          <w:p w14:paraId="585C5357" w14:textId="77777777" w:rsidR="005E7599" w:rsidRPr="00632C16" w:rsidRDefault="005E7599" w:rsidP="002505E4">
            <w:pPr>
              <w:pStyle w:val="Tablebody"/>
            </w:pPr>
            <w:r>
              <w:t>SurfaceRoughnessType</w:t>
            </w:r>
          </w:p>
        </w:tc>
        <w:tc>
          <w:tcPr>
            <w:tcW w:w="5103" w:type="dxa"/>
            <w:tcMar>
              <w:top w:w="0" w:type="dxa"/>
              <w:left w:w="60" w:type="dxa"/>
              <w:bottom w:w="0" w:type="dxa"/>
              <w:right w:w="60" w:type="dxa"/>
            </w:tcMar>
          </w:tcPr>
          <w:p w14:paraId="68F619BA" w14:textId="77777777" w:rsidR="005E7599" w:rsidRPr="00632C16" w:rsidRDefault="005E7599" w:rsidP="002505E4">
            <w:pPr>
              <w:pStyle w:val="Tablebody"/>
            </w:pPr>
            <w:r>
              <w:t>4-06 surface roughness at the facility. From the SurfaceRoughnessType codelist.</w:t>
            </w:r>
          </w:p>
        </w:tc>
      </w:tr>
      <w:tr w:rsidR="005E7599" w:rsidRPr="00640857" w14:paraId="2E19CCE4" w14:textId="77777777" w:rsidTr="00015DDB">
        <w:tc>
          <w:tcPr>
            <w:tcW w:w="1701" w:type="dxa"/>
            <w:tcMar>
              <w:top w:w="0" w:type="dxa"/>
              <w:left w:w="60" w:type="dxa"/>
              <w:bottom w:w="0" w:type="dxa"/>
              <w:right w:w="60" w:type="dxa"/>
            </w:tcMar>
          </w:tcPr>
          <w:p w14:paraId="49E34C14" w14:textId="77777777" w:rsidR="005E7599" w:rsidRPr="00640857" w:rsidRDefault="005E7599" w:rsidP="002505E4">
            <w:pPr>
              <w:pStyle w:val="Tablebody"/>
            </w:pPr>
            <w:r>
              <w:t>validPeriod</w:t>
            </w:r>
          </w:p>
        </w:tc>
        <w:tc>
          <w:tcPr>
            <w:tcW w:w="1134" w:type="dxa"/>
            <w:tcMar>
              <w:top w:w="0" w:type="dxa"/>
              <w:left w:w="60" w:type="dxa"/>
              <w:bottom w:w="0" w:type="dxa"/>
              <w:right w:w="60" w:type="dxa"/>
            </w:tcMar>
          </w:tcPr>
          <w:p w14:paraId="2FEA6931" w14:textId="77777777" w:rsidR="005E7599" w:rsidRPr="00640857" w:rsidRDefault="005E7599" w:rsidP="002505E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4ED2530B" w14:textId="77777777" w:rsidR="005E7599" w:rsidRPr="00640857" w:rsidRDefault="005E7599" w:rsidP="002505E4">
            <w:pPr>
              <w:pStyle w:val="Tablebody"/>
              <w:rPr>
                <w:rFonts w:eastAsia="Arial" w:cs="Arial"/>
              </w:rPr>
            </w:pPr>
            <w:r>
              <w:t>gml:TimePeriod</w:t>
            </w:r>
          </w:p>
        </w:tc>
        <w:tc>
          <w:tcPr>
            <w:tcW w:w="5103" w:type="dxa"/>
            <w:tcMar>
              <w:top w:w="0" w:type="dxa"/>
              <w:left w:w="60" w:type="dxa"/>
              <w:bottom w:w="0" w:type="dxa"/>
              <w:right w:w="60" w:type="dxa"/>
            </w:tcMar>
          </w:tcPr>
          <w:p w14:paraId="75C8A974" w14:textId="77777777" w:rsidR="005E7599" w:rsidRPr="00640857" w:rsidRDefault="005E7599" w:rsidP="002505E4">
            <w:pPr>
              <w:pStyle w:val="Tablebody"/>
              <w:rPr>
                <w:rFonts w:eastAsia="Arial" w:cs="Arial"/>
              </w:rPr>
            </w:pPr>
            <w:r>
              <w:t>Specifies at least the begin date of the indicated surfaceRoughness. If omitted, the dateEstablished of the facility will be assumed.</w:t>
            </w:r>
          </w:p>
        </w:tc>
      </w:tr>
    </w:tbl>
    <w:p w14:paraId="2ED60326" w14:textId="77777777" w:rsidR="005E7599" w:rsidRPr="00410388" w:rsidRDefault="005E7599" w:rsidP="005E7599">
      <w:pPr>
        <w:pStyle w:val="Caption"/>
      </w:pPr>
      <w:r>
        <w:t xml:space="preserve">Table </w:t>
      </w:r>
      <w:fldSimple w:instr=" SEQ Table \* ARABIC ">
        <w:r w:rsidR="00CA502A">
          <w:rPr>
            <w:noProof/>
          </w:rPr>
          <w:t>12</w:t>
        </w:r>
      </w:fldSimple>
      <w:r w:rsidRPr="00E97D20">
        <w:t xml:space="preserve"> Properties of </w:t>
      </w:r>
      <w:r>
        <w:t>SurfaceRoughness</w:t>
      </w:r>
    </w:p>
    <w:p w14:paraId="634384BF" w14:textId="102F0A25" w:rsidR="005E7599" w:rsidRDefault="005E7599" w:rsidP="005E7599">
      <w:pPr>
        <w:pStyle w:val="Heading4"/>
      </w:pPr>
      <w:bookmarkStart w:id="250" w:name="_Ref527635786"/>
      <w:r>
        <w:t>&lt;DataType&gt; TopographyBathymetry</w:t>
      </w:r>
      <w:bookmarkEnd w:id="250"/>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E7599" w14:paraId="082E6C18"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0487937" w14:textId="77777777" w:rsidR="005E7599" w:rsidRPr="00632C16" w:rsidRDefault="005E7599" w:rsidP="002505E4">
            <w:pPr>
              <w:pStyle w:val="Tableheader"/>
            </w:pPr>
            <w:r>
              <w:t>Property</w:t>
            </w:r>
          </w:p>
        </w:tc>
        <w:tc>
          <w:tcPr>
            <w:tcW w:w="1134" w:type="dxa"/>
            <w:shd w:val="clear" w:color="auto" w:fill="B8CCE4" w:themeFill="accent1" w:themeFillTint="66"/>
            <w:tcMar>
              <w:top w:w="0" w:type="dxa"/>
              <w:left w:w="60" w:type="dxa"/>
              <w:bottom w:w="0" w:type="dxa"/>
              <w:right w:w="60" w:type="dxa"/>
            </w:tcMar>
          </w:tcPr>
          <w:p w14:paraId="675F070C" w14:textId="77777777" w:rsidR="005E7599" w:rsidRPr="00632C16" w:rsidRDefault="005E7599" w:rsidP="002505E4">
            <w:pPr>
              <w:pStyle w:val="Tableheader"/>
            </w:pPr>
            <w:r>
              <w:t>Cardinality</w:t>
            </w:r>
          </w:p>
        </w:tc>
        <w:tc>
          <w:tcPr>
            <w:tcW w:w="1701" w:type="dxa"/>
            <w:shd w:val="clear" w:color="auto" w:fill="B8CCE4" w:themeFill="accent1" w:themeFillTint="66"/>
            <w:tcMar>
              <w:top w:w="0" w:type="dxa"/>
              <w:left w:w="60" w:type="dxa"/>
              <w:bottom w:w="0" w:type="dxa"/>
              <w:right w:w="60" w:type="dxa"/>
            </w:tcMar>
          </w:tcPr>
          <w:p w14:paraId="439E4FEB" w14:textId="77777777" w:rsidR="005E7599" w:rsidRPr="00632C16" w:rsidRDefault="005E7599" w:rsidP="002505E4">
            <w:pPr>
              <w:pStyle w:val="Tableheader"/>
            </w:pPr>
            <w:r>
              <w:t>Type</w:t>
            </w:r>
          </w:p>
        </w:tc>
        <w:tc>
          <w:tcPr>
            <w:tcW w:w="5103" w:type="dxa"/>
            <w:shd w:val="clear" w:color="auto" w:fill="B8CCE4" w:themeFill="accent1" w:themeFillTint="66"/>
            <w:tcMar>
              <w:top w:w="0" w:type="dxa"/>
              <w:left w:w="60" w:type="dxa"/>
              <w:bottom w:w="0" w:type="dxa"/>
              <w:right w:w="60" w:type="dxa"/>
            </w:tcMar>
          </w:tcPr>
          <w:p w14:paraId="2B6CCE2D" w14:textId="77777777" w:rsidR="005E7599" w:rsidRPr="00632C16" w:rsidRDefault="005E7599" w:rsidP="002505E4">
            <w:pPr>
              <w:pStyle w:val="Tableheader"/>
            </w:pPr>
            <w:r w:rsidRPr="00632C16">
              <w:t>Property Description</w:t>
            </w:r>
          </w:p>
        </w:tc>
      </w:tr>
      <w:tr w:rsidR="005E7599" w14:paraId="0AB9243B" w14:textId="77777777" w:rsidTr="00015DDB">
        <w:tc>
          <w:tcPr>
            <w:tcW w:w="1701" w:type="dxa"/>
            <w:tcMar>
              <w:top w:w="0" w:type="dxa"/>
              <w:left w:w="60" w:type="dxa"/>
              <w:bottom w:w="0" w:type="dxa"/>
              <w:right w:w="60" w:type="dxa"/>
            </w:tcMar>
          </w:tcPr>
          <w:p w14:paraId="22EC0399" w14:textId="77777777" w:rsidR="005E7599" w:rsidRPr="00632C16" w:rsidRDefault="005E7599" w:rsidP="002505E4">
            <w:pPr>
              <w:pStyle w:val="Tablebody"/>
            </w:pPr>
            <w:r w:rsidRPr="00632C16">
              <w:t>localTopography</w:t>
            </w:r>
          </w:p>
        </w:tc>
        <w:tc>
          <w:tcPr>
            <w:tcW w:w="1134" w:type="dxa"/>
            <w:tcMar>
              <w:top w:w="0" w:type="dxa"/>
              <w:left w:w="60" w:type="dxa"/>
              <w:bottom w:w="0" w:type="dxa"/>
              <w:right w:w="60" w:type="dxa"/>
            </w:tcMar>
          </w:tcPr>
          <w:p w14:paraId="5352C10C"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8C4D99B" w14:textId="77777777" w:rsidR="005E7599" w:rsidRPr="00632C16" w:rsidRDefault="005E7599" w:rsidP="002505E4">
            <w:pPr>
              <w:pStyle w:val="Tablebody"/>
              <w:rPr>
                <w:rFonts w:eastAsia="Arial" w:cs="Arial"/>
              </w:rPr>
            </w:pPr>
            <w:r w:rsidRPr="00632C16">
              <w:t>LocalTopographyType</w:t>
            </w:r>
          </w:p>
        </w:tc>
        <w:tc>
          <w:tcPr>
            <w:tcW w:w="5103" w:type="dxa"/>
            <w:tcMar>
              <w:top w:w="0" w:type="dxa"/>
              <w:left w:w="60" w:type="dxa"/>
              <w:bottom w:w="0" w:type="dxa"/>
              <w:right w:w="60" w:type="dxa"/>
            </w:tcMar>
          </w:tcPr>
          <w:p w14:paraId="22DCC688" w14:textId="714168D1" w:rsidR="005E7599" w:rsidRPr="00632C16" w:rsidRDefault="005E7599" w:rsidP="00015DDB">
            <w:pPr>
              <w:pStyle w:val="Tablebody"/>
              <w:rPr>
                <w:rFonts w:eastAsia="Arial" w:cs="Arial"/>
              </w:rPr>
            </w:pPr>
            <w:r w:rsidRPr="00632C16">
              <w:t>4-03 The local topography from the LocalTopographyType codelist</w:t>
            </w:r>
            <w:r w:rsidR="008362EC">
              <w:t>.</w:t>
            </w:r>
          </w:p>
        </w:tc>
      </w:tr>
      <w:tr w:rsidR="005E7599" w14:paraId="5A1FE599" w14:textId="77777777" w:rsidTr="00015DDB">
        <w:tc>
          <w:tcPr>
            <w:tcW w:w="1701" w:type="dxa"/>
            <w:tcMar>
              <w:top w:w="0" w:type="dxa"/>
              <w:left w:w="60" w:type="dxa"/>
              <w:bottom w:w="0" w:type="dxa"/>
              <w:right w:w="60" w:type="dxa"/>
            </w:tcMar>
          </w:tcPr>
          <w:p w14:paraId="7BAF9038" w14:textId="77777777" w:rsidR="005E7599" w:rsidRPr="00632C16" w:rsidRDefault="005E7599" w:rsidP="002505E4">
            <w:pPr>
              <w:pStyle w:val="Tablebody"/>
            </w:pPr>
            <w:r w:rsidRPr="00632C16">
              <w:t>relativeElevation</w:t>
            </w:r>
          </w:p>
        </w:tc>
        <w:tc>
          <w:tcPr>
            <w:tcW w:w="1134" w:type="dxa"/>
            <w:tcMar>
              <w:top w:w="0" w:type="dxa"/>
              <w:left w:w="60" w:type="dxa"/>
              <w:bottom w:w="0" w:type="dxa"/>
              <w:right w:w="60" w:type="dxa"/>
            </w:tcMar>
          </w:tcPr>
          <w:p w14:paraId="193CBBAB"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9F8443F" w14:textId="77777777" w:rsidR="005E7599" w:rsidRPr="00632C16" w:rsidRDefault="005E7599" w:rsidP="002505E4">
            <w:pPr>
              <w:pStyle w:val="Tablebody"/>
              <w:rPr>
                <w:rFonts w:eastAsia="Arial" w:cs="Arial"/>
              </w:rPr>
            </w:pPr>
            <w:r w:rsidRPr="00632C16">
              <w:t>RelativeElevationType</w:t>
            </w:r>
          </w:p>
        </w:tc>
        <w:tc>
          <w:tcPr>
            <w:tcW w:w="5103" w:type="dxa"/>
            <w:tcMar>
              <w:top w:w="0" w:type="dxa"/>
              <w:left w:w="60" w:type="dxa"/>
              <w:bottom w:w="0" w:type="dxa"/>
              <w:right w:w="60" w:type="dxa"/>
            </w:tcMar>
          </w:tcPr>
          <w:p w14:paraId="545EF668" w14:textId="454A69F4" w:rsidR="005E7599" w:rsidRPr="00632C16" w:rsidRDefault="005E7599" w:rsidP="002505E4">
            <w:pPr>
              <w:pStyle w:val="Tablebody"/>
              <w:rPr>
                <w:rFonts w:eastAsia="Arial" w:cs="Arial"/>
              </w:rPr>
            </w:pPr>
            <w:r w:rsidRPr="00632C16">
              <w:t>4-03 The relative elevation from the RelativeElevationType codelist</w:t>
            </w:r>
            <w:r w:rsidR="008362EC">
              <w:t>.</w:t>
            </w:r>
          </w:p>
        </w:tc>
      </w:tr>
      <w:tr w:rsidR="005E7599" w14:paraId="48B3B757" w14:textId="77777777" w:rsidTr="00015DDB">
        <w:tc>
          <w:tcPr>
            <w:tcW w:w="1701" w:type="dxa"/>
            <w:tcMar>
              <w:top w:w="0" w:type="dxa"/>
              <w:left w:w="60" w:type="dxa"/>
              <w:bottom w:w="0" w:type="dxa"/>
              <w:right w:w="60" w:type="dxa"/>
            </w:tcMar>
          </w:tcPr>
          <w:p w14:paraId="14B7F50D" w14:textId="77777777" w:rsidR="005E7599" w:rsidRPr="00632C16" w:rsidRDefault="005E7599" w:rsidP="002505E4">
            <w:pPr>
              <w:pStyle w:val="Tablebody"/>
            </w:pPr>
            <w:r w:rsidRPr="00632C16">
              <w:t>topographicContext</w:t>
            </w:r>
          </w:p>
        </w:tc>
        <w:tc>
          <w:tcPr>
            <w:tcW w:w="1134" w:type="dxa"/>
            <w:tcMar>
              <w:top w:w="0" w:type="dxa"/>
              <w:left w:w="60" w:type="dxa"/>
              <w:bottom w:w="0" w:type="dxa"/>
              <w:right w:w="60" w:type="dxa"/>
            </w:tcMar>
          </w:tcPr>
          <w:p w14:paraId="7040BEB9"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7EE1B896" w14:textId="77777777" w:rsidR="005E7599" w:rsidRPr="00632C16" w:rsidRDefault="005E7599" w:rsidP="002505E4">
            <w:pPr>
              <w:pStyle w:val="Tablebody"/>
              <w:rPr>
                <w:rFonts w:eastAsia="Arial" w:cs="Arial"/>
              </w:rPr>
            </w:pPr>
            <w:r w:rsidRPr="00632C16">
              <w:t>TopographicContextType</w:t>
            </w:r>
          </w:p>
        </w:tc>
        <w:tc>
          <w:tcPr>
            <w:tcW w:w="5103" w:type="dxa"/>
            <w:tcMar>
              <w:top w:w="0" w:type="dxa"/>
              <w:left w:w="60" w:type="dxa"/>
              <w:bottom w:w="0" w:type="dxa"/>
              <w:right w:w="60" w:type="dxa"/>
            </w:tcMar>
          </w:tcPr>
          <w:p w14:paraId="34735C96" w14:textId="3DE21332" w:rsidR="005E7599" w:rsidRPr="00632C16" w:rsidRDefault="005E7599" w:rsidP="00015DDB">
            <w:pPr>
              <w:pStyle w:val="Tablebody"/>
              <w:rPr>
                <w:rFonts w:eastAsia="Arial" w:cs="Arial"/>
              </w:rPr>
            </w:pPr>
            <w:r w:rsidRPr="00632C16">
              <w:t>4-03 The topographic context from the TopographicContextType codelist</w:t>
            </w:r>
            <w:r w:rsidR="008362EC">
              <w:t>.</w:t>
            </w:r>
          </w:p>
        </w:tc>
      </w:tr>
      <w:tr w:rsidR="005E7599" w14:paraId="0BDA12ED" w14:textId="77777777" w:rsidTr="00015DDB">
        <w:tc>
          <w:tcPr>
            <w:tcW w:w="1701" w:type="dxa"/>
            <w:tcMar>
              <w:top w:w="0" w:type="dxa"/>
              <w:left w:w="60" w:type="dxa"/>
              <w:bottom w:w="0" w:type="dxa"/>
              <w:right w:w="60" w:type="dxa"/>
            </w:tcMar>
          </w:tcPr>
          <w:p w14:paraId="318D5E12" w14:textId="77777777" w:rsidR="005E7599" w:rsidRPr="00632C16" w:rsidRDefault="005E7599" w:rsidP="002505E4">
            <w:pPr>
              <w:pStyle w:val="Tablebody"/>
            </w:pPr>
            <w:r w:rsidRPr="00632C16">
              <w:t>altitudeOrDepth</w:t>
            </w:r>
          </w:p>
        </w:tc>
        <w:tc>
          <w:tcPr>
            <w:tcW w:w="1134" w:type="dxa"/>
            <w:tcMar>
              <w:top w:w="0" w:type="dxa"/>
              <w:left w:w="60" w:type="dxa"/>
              <w:bottom w:w="0" w:type="dxa"/>
              <w:right w:w="60" w:type="dxa"/>
            </w:tcMar>
          </w:tcPr>
          <w:p w14:paraId="175EADBC" w14:textId="77777777" w:rsidR="005E7599" w:rsidRPr="00632C16" w:rsidRDefault="005E7599" w:rsidP="002505E4">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63BCCEE" w14:textId="77777777" w:rsidR="005E7599" w:rsidRPr="00632C16" w:rsidRDefault="005E7599" w:rsidP="002505E4">
            <w:pPr>
              <w:pStyle w:val="Tablebody"/>
              <w:rPr>
                <w:rFonts w:eastAsia="Arial" w:cs="Arial"/>
              </w:rPr>
            </w:pPr>
            <w:r w:rsidRPr="00632C16">
              <w:t>AltitudeOrDepthType</w:t>
            </w:r>
          </w:p>
        </w:tc>
        <w:tc>
          <w:tcPr>
            <w:tcW w:w="5103" w:type="dxa"/>
            <w:tcMar>
              <w:top w:w="0" w:type="dxa"/>
              <w:left w:w="60" w:type="dxa"/>
              <w:bottom w:w="0" w:type="dxa"/>
              <w:right w:w="60" w:type="dxa"/>
            </w:tcMar>
          </w:tcPr>
          <w:p w14:paraId="5F3192D0" w14:textId="08BD9BCE" w:rsidR="005E7599" w:rsidRPr="00632C16" w:rsidRDefault="005E7599" w:rsidP="00015DDB">
            <w:pPr>
              <w:pStyle w:val="Tablebody"/>
              <w:rPr>
                <w:rFonts w:eastAsia="Arial" w:cs="Arial"/>
              </w:rPr>
            </w:pPr>
            <w:r w:rsidRPr="00632C16">
              <w:t>4-03 The altitude/depth with respect to mean sea level from the AltitudeOrDepthTypeCodelist</w:t>
            </w:r>
            <w:r w:rsidR="008362EC">
              <w:t>.</w:t>
            </w:r>
          </w:p>
        </w:tc>
      </w:tr>
      <w:tr w:rsidR="005E7599" w:rsidRPr="00640857" w14:paraId="0837FD5B" w14:textId="77777777" w:rsidTr="00015DDB">
        <w:tc>
          <w:tcPr>
            <w:tcW w:w="1701" w:type="dxa"/>
            <w:tcMar>
              <w:top w:w="0" w:type="dxa"/>
              <w:left w:w="60" w:type="dxa"/>
              <w:bottom w:w="0" w:type="dxa"/>
              <w:right w:w="60" w:type="dxa"/>
            </w:tcMar>
          </w:tcPr>
          <w:p w14:paraId="3DDA16D0" w14:textId="77777777" w:rsidR="005E7599" w:rsidRPr="00640857" w:rsidRDefault="005E7599" w:rsidP="002505E4">
            <w:pPr>
              <w:pStyle w:val="Tablebody"/>
            </w:pPr>
            <w:r>
              <w:t>validPeriod</w:t>
            </w:r>
          </w:p>
        </w:tc>
        <w:tc>
          <w:tcPr>
            <w:tcW w:w="1134" w:type="dxa"/>
            <w:tcMar>
              <w:top w:w="0" w:type="dxa"/>
              <w:left w:w="60" w:type="dxa"/>
              <w:bottom w:w="0" w:type="dxa"/>
              <w:right w:w="60" w:type="dxa"/>
            </w:tcMar>
          </w:tcPr>
          <w:p w14:paraId="72A9F4DD" w14:textId="77777777" w:rsidR="005E7599" w:rsidRPr="00640857" w:rsidRDefault="005E7599" w:rsidP="002505E4">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7D23B12D" w14:textId="77777777" w:rsidR="005E7599" w:rsidRPr="00640857" w:rsidRDefault="005E7599" w:rsidP="002505E4">
            <w:pPr>
              <w:pStyle w:val="Tablebody"/>
              <w:rPr>
                <w:rFonts w:eastAsia="Arial" w:cs="Arial"/>
              </w:rPr>
            </w:pPr>
            <w:r>
              <w:t>gml:TimePeriod</w:t>
            </w:r>
          </w:p>
        </w:tc>
        <w:tc>
          <w:tcPr>
            <w:tcW w:w="5103" w:type="dxa"/>
            <w:tcMar>
              <w:top w:w="0" w:type="dxa"/>
              <w:left w:w="60" w:type="dxa"/>
              <w:bottom w:w="0" w:type="dxa"/>
              <w:right w:w="60" w:type="dxa"/>
            </w:tcMar>
          </w:tcPr>
          <w:p w14:paraId="5D5104F4" w14:textId="77777777" w:rsidR="005E7599" w:rsidRPr="00640857" w:rsidRDefault="005E7599" w:rsidP="002505E4">
            <w:pPr>
              <w:pStyle w:val="Tablebody"/>
              <w:rPr>
                <w:rFonts w:eastAsia="Arial" w:cs="Arial"/>
              </w:rPr>
            </w:pPr>
            <w:r>
              <w:t>Specifies at least the begin date of the indicated surfaceRoughness. If omitted, the dateEstablished of the facility will be assumed.</w:t>
            </w:r>
          </w:p>
        </w:tc>
      </w:tr>
    </w:tbl>
    <w:p w14:paraId="66FF3112" w14:textId="35E70DED" w:rsidR="005E7599" w:rsidRPr="00410388" w:rsidRDefault="005E7599" w:rsidP="005E7599">
      <w:pPr>
        <w:pStyle w:val="Caption"/>
      </w:pPr>
      <w:r>
        <w:t xml:space="preserve">Table </w:t>
      </w:r>
      <w:fldSimple w:instr=" SEQ Table \* ARABIC ">
        <w:r w:rsidR="00CA502A">
          <w:rPr>
            <w:noProof/>
          </w:rPr>
          <w:t>13</w:t>
        </w:r>
      </w:fldSimple>
      <w:r w:rsidRPr="00E97D20">
        <w:t xml:space="preserve"> Properties of </w:t>
      </w:r>
      <w:r w:rsidR="00F82973">
        <w:t>TopographyBathymetry</w:t>
      </w:r>
    </w:p>
    <w:p w14:paraId="37CCB28C" w14:textId="5242F32D" w:rsidR="00751059" w:rsidRDefault="00751059" w:rsidP="00015DDB">
      <w:pPr>
        <w:pStyle w:val="Heading4"/>
      </w:pPr>
      <w:r>
        <w:t xml:space="preserve">&lt;DataType&gt; </w:t>
      </w:r>
      <w:bookmarkStart w:id="251" w:name="_Ref527631728"/>
      <w:r>
        <w:t>ReportingStatus</w:t>
      </w:r>
      <w:bookmarkEnd w:id="251"/>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751059" w14:paraId="10CC87B6" w14:textId="77777777" w:rsidTr="00015DDB">
        <w:trPr>
          <w:tblHeader/>
        </w:trPr>
        <w:tc>
          <w:tcPr>
            <w:tcW w:w="1701" w:type="dxa"/>
            <w:shd w:val="clear" w:color="auto" w:fill="B8CCE4" w:themeFill="accent1" w:themeFillTint="66"/>
            <w:tcMar>
              <w:top w:w="0" w:type="dxa"/>
              <w:left w:w="60" w:type="dxa"/>
              <w:bottom w:w="0" w:type="dxa"/>
              <w:right w:w="60" w:type="dxa"/>
            </w:tcMar>
          </w:tcPr>
          <w:p w14:paraId="712F82A6" w14:textId="77777777" w:rsidR="00751059" w:rsidRPr="0083573F" w:rsidRDefault="00751059" w:rsidP="003B2615">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46B3FC16" w14:textId="77777777" w:rsidR="00751059" w:rsidRPr="0083573F" w:rsidRDefault="00751059" w:rsidP="003B2615">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1DAB37C" w14:textId="77777777" w:rsidR="00751059" w:rsidRPr="0083573F" w:rsidRDefault="00751059" w:rsidP="003B2615">
            <w:pPr>
              <w:pStyle w:val="Tableheader"/>
            </w:pPr>
            <w:r>
              <w:t>Type</w:t>
            </w:r>
          </w:p>
        </w:tc>
        <w:tc>
          <w:tcPr>
            <w:tcW w:w="5103" w:type="dxa"/>
            <w:shd w:val="clear" w:color="auto" w:fill="B8CCE4" w:themeFill="accent1" w:themeFillTint="66"/>
            <w:tcMar>
              <w:top w:w="0" w:type="dxa"/>
              <w:left w:w="60" w:type="dxa"/>
              <w:bottom w:w="0" w:type="dxa"/>
              <w:right w:w="60" w:type="dxa"/>
            </w:tcMar>
          </w:tcPr>
          <w:p w14:paraId="3E244735" w14:textId="77777777" w:rsidR="00751059" w:rsidRPr="0083573F" w:rsidRDefault="00751059" w:rsidP="003B2615">
            <w:pPr>
              <w:pStyle w:val="Tableheader"/>
            </w:pPr>
            <w:r w:rsidRPr="0083573F">
              <w:t>Property Description</w:t>
            </w:r>
          </w:p>
        </w:tc>
      </w:tr>
      <w:tr w:rsidR="00751059" w14:paraId="274B4F36" w14:textId="77777777" w:rsidTr="00015DDB">
        <w:tc>
          <w:tcPr>
            <w:tcW w:w="1701" w:type="dxa"/>
            <w:tcMar>
              <w:top w:w="0" w:type="dxa"/>
              <w:left w:w="60" w:type="dxa"/>
              <w:bottom w:w="0" w:type="dxa"/>
              <w:right w:w="60" w:type="dxa"/>
            </w:tcMar>
          </w:tcPr>
          <w:p w14:paraId="117F183A" w14:textId="37D402EC" w:rsidR="00751059" w:rsidRPr="0083573F" w:rsidRDefault="00E045D3" w:rsidP="003B2615">
            <w:pPr>
              <w:pStyle w:val="Tablebody"/>
            </w:pPr>
            <w:r>
              <w:t>reportingStatus</w:t>
            </w:r>
          </w:p>
        </w:tc>
        <w:tc>
          <w:tcPr>
            <w:tcW w:w="1134" w:type="dxa"/>
            <w:tcMar>
              <w:top w:w="0" w:type="dxa"/>
              <w:left w:w="60" w:type="dxa"/>
              <w:bottom w:w="0" w:type="dxa"/>
              <w:right w:w="60" w:type="dxa"/>
            </w:tcMar>
          </w:tcPr>
          <w:p w14:paraId="53D12B02" w14:textId="79F1C667" w:rsidR="00751059" w:rsidRPr="0083573F" w:rsidRDefault="00751059" w:rsidP="003B2615">
            <w:pPr>
              <w:pStyle w:val="Tablebody"/>
              <w:rPr>
                <w:rFonts w:eastAsia="Arial" w:cs="Arial"/>
              </w:rPr>
            </w:pPr>
            <w:r w:rsidRPr="0083573F">
              <w:t>1..</w:t>
            </w:r>
            <w:r w:rsidR="00E045D3">
              <w:t>1</w:t>
            </w:r>
          </w:p>
        </w:tc>
        <w:tc>
          <w:tcPr>
            <w:tcW w:w="1701" w:type="dxa"/>
            <w:tcMar>
              <w:top w:w="0" w:type="dxa"/>
              <w:left w:w="60" w:type="dxa"/>
              <w:bottom w:w="0" w:type="dxa"/>
              <w:right w:w="60" w:type="dxa"/>
            </w:tcMar>
          </w:tcPr>
          <w:p w14:paraId="1A6BBF93" w14:textId="0476A161" w:rsidR="00751059" w:rsidRPr="0083573F" w:rsidRDefault="00E045D3" w:rsidP="003B2615">
            <w:pPr>
              <w:pStyle w:val="Tablebody"/>
              <w:rPr>
                <w:rFonts w:eastAsia="Arial" w:cs="Arial"/>
              </w:rPr>
            </w:pPr>
            <w:r>
              <w:t>ReportingStatusType</w:t>
            </w:r>
          </w:p>
        </w:tc>
        <w:tc>
          <w:tcPr>
            <w:tcW w:w="5103" w:type="dxa"/>
            <w:tcMar>
              <w:top w:w="0" w:type="dxa"/>
              <w:left w:w="60" w:type="dxa"/>
              <w:bottom w:w="0" w:type="dxa"/>
              <w:right w:w="60" w:type="dxa"/>
            </w:tcMar>
          </w:tcPr>
          <w:p w14:paraId="6B7CA177" w14:textId="75822A5C" w:rsidR="00B96679" w:rsidRPr="00015DDB" w:rsidRDefault="00E045D3" w:rsidP="003B2615">
            <w:pPr>
              <w:pStyle w:val="Tablebody"/>
            </w:pPr>
            <w:r>
              <w:t>3-09 Declared reporting status of an observing facility with respect to a certain program/network affiliation</w:t>
            </w:r>
            <w:r w:rsidR="00B96679">
              <w:t>. From the ReportingStatusType codelist.</w:t>
            </w:r>
            <w:r w:rsidR="00751059">
              <w:t xml:space="preserve"> </w:t>
            </w:r>
          </w:p>
        </w:tc>
      </w:tr>
      <w:tr w:rsidR="00B96679" w:rsidRPr="00640857" w14:paraId="05498940" w14:textId="77777777" w:rsidTr="00015DDB">
        <w:tc>
          <w:tcPr>
            <w:tcW w:w="1701" w:type="dxa"/>
            <w:tcMar>
              <w:top w:w="0" w:type="dxa"/>
              <w:left w:w="60" w:type="dxa"/>
              <w:bottom w:w="0" w:type="dxa"/>
              <w:right w:w="60" w:type="dxa"/>
            </w:tcMar>
          </w:tcPr>
          <w:p w14:paraId="3D8AF100" w14:textId="77777777" w:rsidR="00B96679" w:rsidRPr="00640857" w:rsidRDefault="00B96679" w:rsidP="003B2615">
            <w:pPr>
              <w:pStyle w:val="Tablebody"/>
            </w:pPr>
            <w:r>
              <w:t>validPeriod</w:t>
            </w:r>
          </w:p>
        </w:tc>
        <w:tc>
          <w:tcPr>
            <w:tcW w:w="1134" w:type="dxa"/>
            <w:tcMar>
              <w:top w:w="0" w:type="dxa"/>
              <w:left w:w="60" w:type="dxa"/>
              <w:bottom w:w="0" w:type="dxa"/>
              <w:right w:w="60" w:type="dxa"/>
            </w:tcMar>
          </w:tcPr>
          <w:p w14:paraId="164C681E" w14:textId="77777777" w:rsidR="00B96679" w:rsidRPr="00640857" w:rsidRDefault="00B96679" w:rsidP="003B2615">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0C42F595" w14:textId="77777777" w:rsidR="00B96679" w:rsidRPr="00640857" w:rsidRDefault="00B96679" w:rsidP="003B2615">
            <w:pPr>
              <w:pStyle w:val="Tablebody"/>
              <w:rPr>
                <w:rFonts w:eastAsia="Arial" w:cs="Arial"/>
              </w:rPr>
            </w:pPr>
            <w:r>
              <w:t>gml:TimePeriod</w:t>
            </w:r>
          </w:p>
        </w:tc>
        <w:tc>
          <w:tcPr>
            <w:tcW w:w="5103" w:type="dxa"/>
            <w:tcMar>
              <w:top w:w="0" w:type="dxa"/>
              <w:left w:w="60" w:type="dxa"/>
              <w:bottom w:w="0" w:type="dxa"/>
              <w:right w:w="60" w:type="dxa"/>
            </w:tcMar>
          </w:tcPr>
          <w:p w14:paraId="7FD40ED2" w14:textId="1BC7C1F1" w:rsidR="00B96679" w:rsidRPr="00640857" w:rsidRDefault="00B96679" w:rsidP="001750E3">
            <w:pPr>
              <w:pStyle w:val="Tablebody"/>
              <w:rPr>
                <w:rFonts w:eastAsia="Arial" w:cs="Arial"/>
              </w:rPr>
            </w:pPr>
            <w:r>
              <w:t>Specifies at least the begin date of the indicated ReportingStatus. If omitted, the dateEstablished of the facility will be assumed.</w:t>
            </w:r>
          </w:p>
        </w:tc>
      </w:tr>
    </w:tbl>
    <w:p w14:paraId="0F2AA38F" w14:textId="7ABD9FA3" w:rsidR="00751059" w:rsidRDefault="00751059" w:rsidP="00751059">
      <w:pPr>
        <w:pStyle w:val="Caption"/>
      </w:pPr>
      <w:r>
        <w:t xml:space="preserve">Table </w:t>
      </w:r>
      <w:fldSimple w:instr=" SEQ Table \* ARABIC ">
        <w:r w:rsidR="00CA502A">
          <w:rPr>
            <w:noProof/>
          </w:rPr>
          <w:t>14</w:t>
        </w:r>
      </w:fldSimple>
      <w:r w:rsidRPr="00814FD8">
        <w:t xml:space="preserve"> Properties of </w:t>
      </w:r>
      <w:r w:rsidR="00AF6F1D">
        <w:t>ReportingStatus</w:t>
      </w:r>
    </w:p>
    <w:p w14:paraId="3528F674" w14:textId="75CB203E" w:rsidR="00535418" w:rsidRDefault="00535418" w:rsidP="00535418">
      <w:pPr>
        <w:pStyle w:val="Heading4"/>
      </w:pPr>
      <w:bookmarkStart w:id="252" w:name="_Ref527633057"/>
      <w:bookmarkStart w:id="253" w:name="_Ref527633064"/>
      <w:r>
        <w:lastRenderedPageBreak/>
        <w:t>&lt;DataType&gt; TimeZone</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35418" w14:paraId="56BF7ED1" w14:textId="77777777" w:rsidTr="00D23539">
        <w:trPr>
          <w:tblHeader/>
        </w:trPr>
        <w:tc>
          <w:tcPr>
            <w:tcW w:w="1701" w:type="dxa"/>
            <w:shd w:val="clear" w:color="auto" w:fill="B8CCE4" w:themeFill="accent1" w:themeFillTint="66"/>
            <w:tcMar>
              <w:top w:w="0" w:type="dxa"/>
              <w:left w:w="60" w:type="dxa"/>
              <w:bottom w:w="0" w:type="dxa"/>
              <w:right w:w="60" w:type="dxa"/>
            </w:tcMar>
          </w:tcPr>
          <w:p w14:paraId="7F8399D4" w14:textId="77777777" w:rsidR="00535418" w:rsidRPr="0083573F" w:rsidRDefault="00535418" w:rsidP="00D23539">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76B14F9D" w14:textId="77777777" w:rsidR="00535418" w:rsidRPr="0083573F" w:rsidRDefault="00535418" w:rsidP="00D23539">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B482A5B" w14:textId="77777777" w:rsidR="00535418" w:rsidRPr="0083573F" w:rsidRDefault="00535418" w:rsidP="00D23539">
            <w:pPr>
              <w:pStyle w:val="Tableheader"/>
            </w:pPr>
            <w:r>
              <w:t>Type</w:t>
            </w:r>
          </w:p>
        </w:tc>
        <w:tc>
          <w:tcPr>
            <w:tcW w:w="5103" w:type="dxa"/>
            <w:shd w:val="clear" w:color="auto" w:fill="B8CCE4" w:themeFill="accent1" w:themeFillTint="66"/>
            <w:tcMar>
              <w:top w:w="0" w:type="dxa"/>
              <w:left w:w="60" w:type="dxa"/>
              <w:bottom w:w="0" w:type="dxa"/>
              <w:right w:w="60" w:type="dxa"/>
            </w:tcMar>
          </w:tcPr>
          <w:p w14:paraId="6A8DA352" w14:textId="77777777" w:rsidR="00535418" w:rsidRPr="0083573F" w:rsidRDefault="00535418" w:rsidP="00D23539">
            <w:pPr>
              <w:pStyle w:val="Tableheader"/>
            </w:pPr>
            <w:r w:rsidRPr="0083573F">
              <w:t>Property Description</w:t>
            </w:r>
          </w:p>
        </w:tc>
      </w:tr>
      <w:tr w:rsidR="00535418" w14:paraId="466F53DE" w14:textId="77777777" w:rsidTr="00D23539">
        <w:tc>
          <w:tcPr>
            <w:tcW w:w="1701" w:type="dxa"/>
            <w:tcMar>
              <w:top w:w="0" w:type="dxa"/>
              <w:left w:w="60" w:type="dxa"/>
              <w:bottom w:w="0" w:type="dxa"/>
              <w:right w:w="60" w:type="dxa"/>
            </w:tcMar>
          </w:tcPr>
          <w:p w14:paraId="0B7105B3" w14:textId="116B7500" w:rsidR="00535418" w:rsidRPr="0083573F" w:rsidRDefault="00535418" w:rsidP="00D23539">
            <w:pPr>
              <w:pStyle w:val="Tablebody"/>
            </w:pPr>
            <w:r>
              <w:t>timeZone</w:t>
            </w:r>
          </w:p>
        </w:tc>
        <w:tc>
          <w:tcPr>
            <w:tcW w:w="1134" w:type="dxa"/>
            <w:tcMar>
              <w:top w:w="0" w:type="dxa"/>
              <w:left w:w="60" w:type="dxa"/>
              <w:bottom w:w="0" w:type="dxa"/>
              <w:right w:w="60" w:type="dxa"/>
            </w:tcMar>
          </w:tcPr>
          <w:p w14:paraId="09F45B7A" w14:textId="77777777" w:rsidR="00535418" w:rsidRPr="0083573F" w:rsidRDefault="00535418" w:rsidP="00D23539">
            <w:pPr>
              <w:pStyle w:val="Tablebody"/>
              <w:rPr>
                <w:rFonts w:eastAsia="Arial" w:cs="Arial"/>
              </w:rPr>
            </w:pPr>
            <w:r w:rsidRPr="0083573F">
              <w:t>1..</w:t>
            </w:r>
            <w:r>
              <w:t>1</w:t>
            </w:r>
          </w:p>
        </w:tc>
        <w:tc>
          <w:tcPr>
            <w:tcW w:w="1701" w:type="dxa"/>
            <w:tcMar>
              <w:top w:w="0" w:type="dxa"/>
              <w:left w:w="60" w:type="dxa"/>
              <w:bottom w:w="0" w:type="dxa"/>
              <w:right w:w="60" w:type="dxa"/>
            </w:tcMar>
          </w:tcPr>
          <w:p w14:paraId="7E661AAD" w14:textId="1069333F" w:rsidR="00535418" w:rsidRPr="0083573F" w:rsidRDefault="00535418" w:rsidP="00D23539">
            <w:pPr>
              <w:pStyle w:val="Tablebody"/>
              <w:rPr>
                <w:rFonts w:eastAsia="Arial" w:cs="Arial"/>
              </w:rPr>
            </w:pPr>
            <w:r>
              <w:t>TimeZoneType</w:t>
            </w:r>
          </w:p>
        </w:tc>
        <w:tc>
          <w:tcPr>
            <w:tcW w:w="5103" w:type="dxa"/>
            <w:tcMar>
              <w:top w:w="0" w:type="dxa"/>
              <w:left w:w="60" w:type="dxa"/>
              <w:bottom w:w="0" w:type="dxa"/>
              <w:right w:w="60" w:type="dxa"/>
            </w:tcMar>
          </w:tcPr>
          <w:p w14:paraId="2E1A6A5E" w14:textId="53823152" w:rsidR="00535418" w:rsidRPr="00015DDB" w:rsidRDefault="00535418" w:rsidP="00535418">
            <w:pPr>
              <w:pStyle w:val="Tablebody"/>
            </w:pPr>
            <w:r>
              <w:t xml:space="preserve">Time zone of the ObservingFacility, from the TimeZoneType codelist. </w:t>
            </w:r>
          </w:p>
        </w:tc>
      </w:tr>
      <w:tr w:rsidR="00535418" w:rsidRPr="00640857" w14:paraId="709F37D6" w14:textId="77777777" w:rsidTr="00D23539">
        <w:tc>
          <w:tcPr>
            <w:tcW w:w="1701" w:type="dxa"/>
            <w:tcMar>
              <w:top w:w="0" w:type="dxa"/>
              <w:left w:w="60" w:type="dxa"/>
              <w:bottom w:w="0" w:type="dxa"/>
              <w:right w:w="60" w:type="dxa"/>
            </w:tcMar>
          </w:tcPr>
          <w:p w14:paraId="37F13C92" w14:textId="77777777" w:rsidR="00535418" w:rsidRPr="00640857" w:rsidRDefault="00535418" w:rsidP="00D23539">
            <w:pPr>
              <w:pStyle w:val="Tablebody"/>
            </w:pPr>
            <w:r>
              <w:t>validPeriod</w:t>
            </w:r>
          </w:p>
        </w:tc>
        <w:tc>
          <w:tcPr>
            <w:tcW w:w="1134" w:type="dxa"/>
            <w:tcMar>
              <w:top w:w="0" w:type="dxa"/>
              <w:left w:w="60" w:type="dxa"/>
              <w:bottom w:w="0" w:type="dxa"/>
              <w:right w:w="60" w:type="dxa"/>
            </w:tcMar>
          </w:tcPr>
          <w:p w14:paraId="3CAD8D79" w14:textId="77777777" w:rsidR="00535418" w:rsidRPr="00640857" w:rsidRDefault="00535418" w:rsidP="00D23539">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69192C07" w14:textId="77777777" w:rsidR="00535418" w:rsidRPr="00640857" w:rsidRDefault="00535418" w:rsidP="00D23539">
            <w:pPr>
              <w:pStyle w:val="Tablebody"/>
              <w:rPr>
                <w:rFonts w:eastAsia="Arial" w:cs="Arial"/>
              </w:rPr>
            </w:pPr>
            <w:r>
              <w:t>gml:TimePeriod</w:t>
            </w:r>
          </w:p>
        </w:tc>
        <w:tc>
          <w:tcPr>
            <w:tcW w:w="5103" w:type="dxa"/>
            <w:tcMar>
              <w:top w:w="0" w:type="dxa"/>
              <w:left w:w="60" w:type="dxa"/>
              <w:bottom w:w="0" w:type="dxa"/>
              <w:right w:w="60" w:type="dxa"/>
            </w:tcMar>
          </w:tcPr>
          <w:p w14:paraId="05BAF6EB" w14:textId="0D4F63A1" w:rsidR="00535418" w:rsidRPr="00640857" w:rsidRDefault="00535418" w:rsidP="008B7495">
            <w:pPr>
              <w:pStyle w:val="Tablebody"/>
              <w:rPr>
                <w:rFonts w:eastAsia="Arial" w:cs="Arial"/>
              </w:rPr>
            </w:pPr>
            <w:r>
              <w:t xml:space="preserve">Specifies at least the begin date of the indicated </w:t>
            </w:r>
            <w:r w:rsidR="008B7495">
              <w:t>TimeZone</w:t>
            </w:r>
            <w:r>
              <w:t>. If omitted, the dateEstablished of the facility will be assumed.</w:t>
            </w:r>
          </w:p>
        </w:tc>
      </w:tr>
    </w:tbl>
    <w:p w14:paraId="272DFBDD" w14:textId="15F587FD" w:rsidR="00535418" w:rsidRDefault="00535418" w:rsidP="00535418">
      <w:pPr>
        <w:pStyle w:val="Caption"/>
      </w:pPr>
      <w:r>
        <w:t xml:space="preserve">Table </w:t>
      </w:r>
      <w:fldSimple w:instr=" SEQ Table \* ARABIC ">
        <w:r w:rsidR="00CA502A">
          <w:rPr>
            <w:noProof/>
          </w:rPr>
          <w:t>15</w:t>
        </w:r>
      </w:fldSimple>
      <w:r w:rsidRPr="00814FD8">
        <w:t xml:space="preserve"> Properties of </w:t>
      </w:r>
      <w:r>
        <w:t>TimeZone</w:t>
      </w:r>
    </w:p>
    <w:p w14:paraId="05037F11" w14:textId="18D071F1" w:rsidR="00955E8C" w:rsidRDefault="00955E8C" w:rsidP="00955E8C">
      <w:pPr>
        <w:pStyle w:val="Heading4"/>
      </w:pPr>
      <w:r>
        <w:t xml:space="preserve">&lt;DataType&gt; </w:t>
      </w:r>
      <w:r w:rsidR="008B7495">
        <w:t>Population</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55E8C" w14:paraId="347A123F" w14:textId="77777777" w:rsidTr="00D23539">
        <w:trPr>
          <w:tblHeader/>
        </w:trPr>
        <w:tc>
          <w:tcPr>
            <w:tcW w:w="1701" w:type="dxa"/>
            <w:shd w:val="clear" w:color="auto" w:fill="B8CCE4" w:themeFill="accent1" w:themeFillTint="66"/>
            <w:tcMar>
              <w:top w:w="0" w:type="dxa"/>
              <w:left w:w="60" w:type="dxa"/>
              <w:bottom w:w="0" w:type="dxa"/>
              <w:right w:w="60" w:type="dxa"/>
            </w:tcMar>
          </w:tcPr>
          <w:p w14:paraId="722E5862" w14:textId="77777777" w:rsidR="00955E8C" w:rsidRPr="0083573F" w:rsidRDefault="00955E8C" w:rsidP="00D23539">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7701A40E" w14:textId="77777777" w:rsidR="00955E8C" w:rsidRPr="0083573F" w:rsidRDefault="00955E8C" w:rsidP="00D23539">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14FFA20D" w14:textId="77777777" w:rsidR="00955E8C" w:rsidRPr="0083573F" w:rsidRDefault="00955E8C" w:rsidP="00D23539">
            <w:pPr>
              <w:pStyle w:val="Tableheader"/>
            </w:pPr>
            <w:r>
              <w:t>Type</w:t>
            </w:r>
          </w:p>
        </w:tc>
        <w:tc>
          <w:tcPr>
            <w:tcW w:w="5103" w:type="dxa"/>
            <w:shd w:val="clear" w:color="auto" w:fill="B8CCE4" w:themeFill="accent1" w:themeFillTint="66"/>
            <w:tcMar>
              <w:top w:w="0" w:type="dxa"/>
              <w:left w:w="60" w:type="dxa"/>
              <w:bottom w:w="0" w:type="dxa"/>
              <w:right w:w="60" w:type="dxa"/>
            </w:tcMar>
          </w:tcPr>
          <w:p w14:paraId="2DF89508" w14:textId="77777777" w:rsidR="00955E8C" w:rsidRPr="0083573F" w:rsidRDefault="00955E8C" w:rsidP="00D23539">
            <w:pPr>
              <w:pStyle w:val="Tableheader"/>
            </w:pPr>
            <w:r w:rsidRPr="0083573F">
              <w:t>Property Description</w:t>
            </w:r>
          </w:p>
        </w:tc>
      </w:tr>
      <w:tr w:rsidR="00955E8C" w14:paraId="7848BF2A" w14:textId="77777777" w:rsidTr="00D23539">
        <w:tc>
          <w:tcPr>
            <w:tcW w:w="1701" w:type="dxa"/>
            <w:tcMar>
              <w:top w:w="0" w:type="dxa"/>
              <w:left w:w="60" w:type="dxa"/>
              <w:bottom w:w="0" w:type="dxa"/>
              <w:right w:w="60" w:type="dxa"/>
            </w:tcMar>
          </w:tcPr>
          <w:p w14:paraId="4A1AD985" w14:textId="120FB97A" w:rsidR="00955E8C" w:rsidRPr="0083573F" w:rsidRDefault="00955E8C" w:rsidP="00D23539">
            <w:pPr>
              <w:pStyle w:val="Tablebody"/>
            </w:pPr>
            <w:r>
              <w:t>population10km</w:t>
            </w:r>
          </w:p>
        </w:tc>
        <w:tc>
          <w:tcPr>
            <w:tcW w:w="1134" w:type="dxa"/>
            <w:tcMar>
              <w:top w:w="0" w:type="dxa"/>
              <w:left w:w="60" w:type="dxa"/>
              <w:bottom w:w="0" w:type="dxa"/>
              <w:right w:w="60" w:type="dxa"/>
            </w:tcMar>
          </w:tcPr>
          <w:p w14:paraId="0317ACF8" w14:textId="07FE8021" w:rsidR="00955E8C" w:rsidRPr="0083573F" w:rsidRDefault="00955E8C" w:rsidP="00D23539">
            <w:pPr>
              <w:pStyle w:val="Tablebody"/>
              <w:rPr>
                <w:rFonts w:eastAsia="Arial" w:cs="Arial"/>
              </w:rPr>
            </w:pPr>
            <w:r>
              <w:t>0</w:t>
            </w:r>
            <w:r w:rsidRPr="0083573F">
              <w:t>..</w:t>
            </w:r>
            <w:r>
              <w:t>1</w:t>
            </w:r>
          </w:p>
        </w:tc>
        <w:tc>
          <w:tcPr>
            <w:tcW w:w="1701" w:type="dxa"/>
            <w:tcMar>
              <w:top w:w="0" w:type="dxa"/>
              <w:left w:w="60" w:type="dxa"/>
              <w:bottom w:w="0" w:type="dxa"/>
              <w:right w:w="60" w:type="dxa"/>
            </w:tcMar>
          </w:tcPr>
          <w:p w14:paraId="3E535DEA" w14:textId="2AF09B8E" w:rsidR="00955E8C" w:rsidRPr="0083573F" w:rsidRDefault="00955E8C" w:rsidP="00D23539">
            <w:pPr>
              <w:pStyle w:val="Tablebody"/>
              <w:rPr>
                <w:rFonts w:eastAsia="Arial" w:cs="Arial"/>
              </w:rPr>
            </w:pPr>
            <w:r>
              <w:t>Integer</w:t>
            </w:r>
          </w:p>
        </w:tc>
        <w:tc>
          <w:tcPr>
            <w:tcW w:w="5103" w:type="dxa"/>
            <w:tcMar>
              <w:top w:w="0" w:type="dxa"/>
              <w:left w:w="60" w:type="dxa"/>
              <w:bottom w:w="0" w:type="dxa"/>
              <w:right w:w="60" w:type="dxa"/>
            </w:tcMar>
          </w:tcPr>
          <w:p w14:paraId="1F46C037" w14:textId="0100C492" w:rsidR="00955E8C" w:rsidRPr="00015DDB" w:rsidRDefault="00955E8C" w:rsidP="00D23539">
            <w:pPr>
              <w:pStyle w:val="Tablebody"/>
            </w:pPr>
            <w:r>
              <w:t xml:space="preserve">Population within a 10 km radius of the ObservingFacility </w:t>
            </w:r>
          </w:p>
        </w:tc>
      </w:tr>
      <w:tr w:rsidR="00955E8C" w14:paraId="0FC916C8" w14:textId="77777777" w:rsidTr="00D23539">
        <w:tc>
          <w:tcPr>
            <w:tcW w:w="1701" w:type="dxa"/>
            <w:tcMar>
              <w:top w:w="0" w:type="dxa"/>
              <w:left w:w="60" w:type="dxa"/>
              <w:bottom w:w="0" w:type="dxa"/>
              <w:right w:w="60" w:type="dxa"/>
            </w:tcMar>
          </w:tcPr>
          <w:p w14:paraId="6B7228FD" w14:textId="741EFA5B" w:rsidR="00955E8C" w:rsidRDefault="00955E8C" w:rsidP="00D23539">
            <w:pPr>
              <w:pStyle w:val="Tablebody"/>
            </w:pPr>
            <w:r>
              <w:t>population50km</w:t>
            </w:r>
          </w:p>
        </w:tc>
        <w:tc>
          <w:tcPr>
            <w:tcW w:w="1134" w:type="dxa"/>
            <w:tcMar>
              <w:top w:w="0" w:type="dxa"/>
              <w:left w:w="60" w:type="dxa"/>
              <w:bottom w:w="0" w:type="dxa"/>
              <w:right w:w="60" w:type="dxa"/>
            </w:tcMar>
          </w:tcPr>
          <w:p w14:paraId="159B51D2" w14:textId="217CEA31" w:rsidR="00955E8C" w:rsidRDefault="00955E8C" w:rsidP="00D23539">
            <w:pPr>
              <w:pStyle w:val="Tablebody"/>
            </w:pPr>
            <w:r>
              <w:t>0</w:t>
            </w:r>
            <w:r w:rsidRPr="0083573F">
              <w:t>..</w:t>
            </w:r>
            <w:r>
              <w:t>1</w:t>
            </w:r>
          </w:p>
        </w:tc>
        <w:tc>
          <w:tcPr>
            <w:tcW w:w="1701" w:type="dxa"/>
            <w:tcMar>
              <w:top w:w="0" w:type="dxa"/>
              <w:left w:w="60" w:type="dxa"/>
              <w:bottom w:w="0" w:type="dxa"/>
              <w:right w:w="60" w:type="dxa"/>
            </w:tcMar>
          </w:tcPr>
          <w:p w14:paraId="029EABF3" w14:textId="5031184A" w:rsidR="00955E8C" w:rsidRDefault="00955E8C" w:rsidP="00D23539">
            <w:pPr>
              <w:pStyle w:val="Tablebody"/>
            </w:pPr>
            <w:r>
              <w:t>Integer</w:t>
            </w:r>
          </w:p>
        </w:tc>
        <w:tc>
          <w:tcPr>
            <w:tcW w:w="5103" w:type="dxa"/>
            <w:tcMar>
              <w:top w:w="0" w:type="dxa"/>
              <w:left w:w="60" w:type="dxa"/>
              <w:bottom w:w="0" w:type="dxa"/>
              <w:right w:w="60" w:type="dxa"/>
            </w:tcMar>
          </w:tcPr>
          <w:p w14:paraId="1C3747C5" w14:textId="067DBB75" w:rsidR="00955E8C" w:rsidRDefault="00955E8C" w:rsidP="00D23539">
            <w:pPr>
              <w:pStyle w:val="Tablebody"/>
            </w:pPr>
            <w:r>
              <w:t xml:space="preserve">Population within a 10 km radius of the ObservingFacility </w:t>
            </w:r>
          </w:p>
        </w:tc>
      </w:tr>
      <w:tr w:rsidR="00955E8C" w:rsidRPr="00640857" w14:paraId="31E64E67" w14:textId="77777777" w:rsidTr="00D23539">
        <w:tc>
          <w:tcPr>
            <w:tcW w:w="1701" w:type="dxa"/>
            <w:tcMar>
              <w:top w:w="0" w:type="dxa"/>
              <w:left w:w="60" w:type="dxa"/>
              <w:bottom w:w="0" w:type="dxa"/>
              <w:right w:w="60" w:type="dxa"/>
            </w:tcMar>
          </w:tcPr>
          <w:p w14:paraId="19DAAF83" w14:textId="77777777" w:rsidR="00955E8C" w:rsidRPr="00640857" w:rsidRDefault="00955E8C" w:rsidP="00D23539">
            <w:pPr>
              <w:pStyle w:val="Tablebody"/>
            </w:pPr>
            <w:r>
              <w:t>validPeriod</w:t>
            </w:r>
          </w:p>
        </w:tc>
        <w:tc>
          <w:tcPr>
            <w:tcW w:w="1134" w:type="dxa"/>
            <w:tcMar>
              <w:top w:w="0" w:type="dxa"/>
              <w:left w:w="60" w:type="dxa"/>
              <w:bottom w:w="0" w:type="dxa"/>
              <w:right w:w="60" w:type="dxa"/>
            </w:tcMar>
          </w:tcPr>
          <w:p w14:paraId="758BF4CD" w14:textId="77777777" w:rsidR="00955E8C" w:rsidRPr="00640857" w:rsidRDefault="00955E8C" w:rsidP="00D23539">
            <w:pPr>
              <w:pStyle w:val="Tablebody"/>
              <w:rPr>
                <w:rFonts w:eastAsia="Arial" w:cs="Arial"/>
                <w:color w:val="0F0F0F"/>
              </w:rPr>
            </w:pPr>
            <w:r>
              <w:rPr>
                <w:color w:val="0F0F0F"/>
              </w:rPr>
              <w:t>0..1</w:t>
            </w:r>
          </w:p>
        </w:tc>
        <w:tc>
          <w:tcPr>
            <w:tcW w:w="1701" w:type="dxa"/>
            <w:tcMar>
              <w:top w:w="0" w:type="dxa"/>
              <w:left w:w="60" w:type="dxa"/>
              <w:bottom w:w="0" w:type="dxa"/>
              <w:right w:w="60" w:type="dxa"/>
            </w:tcMar>
          </w:tcPr>
          <w:p w14:paraId="153B4FDD" w14:textId="77777777" w:rsidR="00955E8C" w:rsidRPr="00640857" w:rsidRDefault="00955E8C" w:rsidP="00D23539">
            <w:pPr>
              <w:pStyle w:val="Tablebody"/>
              <w:rPr>
                <w:rFonts w:eastAsia="Arial" w:cs="Arial"/>
              </w:rPr>
            </w:pPr>
            <w:r>
              <w:t>gml:TimePeriod</w:t>
            </w:r>
          </w:p>
        </w:tc>
        <w:tc>
          <w:tcPr>
            <w:tcW w:w="5103" w:type="dxa"/>
            <w:tcMar>
              <w:top w:w="0" w:type="dxa"/>
              <w:left w:w="60" w:type="dxa"/>
              <w:bottom w:w="0" w:type="dxa"/>
              <w:right w:w="60" w:type="dxa"/>
            </w:tcMar>
          </w:tcPr>
          <w:p w14:paraId="1F73A0A3" w14:textId="38AE7DEA" w:rsidR="00955E8C" w:rsidRPr="00640857" w:rsidRDefault="00955E8C" w:rsidP="008B7495">
            <w:pPr>
              <w:pStyle w:val="Tablebody"/>
              <w:rPr>
                <w:rFonts w:eastAsia="Arial" w:cs="Arial"/>
              </w:rPr>
            </w:pPr>
            <w:r>
              <w:t xml:space="preserve">Specifies at least the begin date of the indicated </w:t>
            </w:r>
            <w:r w:rsidR="008B7495">
              <w:t>Population</w:t>
            </w:r>
            <w:r>
              <w:t>. If omitted, the dateEstablished of the facility will be assumed.</w:t>
            </w:r>
          </w:p>
        </w:tc>
      </w:tr>
    </w:tbl>
    <w:p w14:paraId="2F30FA6A" w14:textId="516FA8BF" w:rsidR="00955E8C" w:rsidRPr="00955E8C" w:rsidRDefault="00955E8C" w:rsidP="00955E8C">
      <w:pPr>
        <w:pStyle w:val="Caption"/>
      </w:pPr>
      <w:r>
        <w:t xml:space="preserve">Table </w:t>
      </w:r>
      <w:fldSimple w:instr=" SEQ Table \* ARABIC ">
        <w:r w:rsidR="00CA502A">
          <w:rPr>
            <w:noProof/>
          </w:rPr>
          <w:t>16</w:t>
        </w:r>
      </w:fldSimple>
      <w:r w:rsidRPr="00814FD8">
        <w:t xml:space="preserve"> Properties of </w:t>
      </w:r>
      <w:r>
        <w:t>Population</w:t>
      </w:r>
    </w:p>
    <w:p w14:paraId="20ABEFBA" w14:textId="77777777" w:rsidR="00044F14" w:rsidRPr="00A15B15" w:rsidRDefault="00044F14" w:rsidP="001750E3">
      <w:pPr>
        <w:pStyle w:val="Heading2"/>
      </w:pPr>
      <w:bookmarkStart w:id="254" w:name="_Toc13755309"/>
      <w:r w:rsidRPr="003564AD">
        <w:t>FacilitySet</w:t>
      </w:r>
      <w:bookmarkEnd w:id="247"/>
      <w:bookmarkEnd w:id="248"/>
      <w:bookmarkEnd w:id="249"/>
      <w:bookmarkEnd w:id="252"/>
      <w:bookmarkEnd w:id="253"/>
      <w:bookmarkEnd w:id="254"/>
    </w:p>
    <w:p w14:paraId="7F187B2C" w14:textId="77777777" w:rsidR="00044F14" w:rsidRPr="00884D9A" w:rsidRDefault="00044F14" w:rsidP="001750E3">
      <w:pPr>
        <w:pStyle w:val="Heading3"/>
      </w:pPr>
      <w:r>
        <w:t xml:space="preserve">A set of observing facilities may be defined as a set by using a </w:t>
      </w:r>
      <w:r w:rsidRPr="00884D9A">
        <w:rPr>
          <w:u w:val="double"/>
        </w:rPr>
        <w:t>FacilitySet</w:t>
      </w:r>
      <w:r>
        <w:t xml:space="preserve">. Association (grouping) criteria can vary and maybe program/network specific. Examples: In GAW, some Global stations consist of several distinct observing facilities; The NASA A-Train may be considered a </w:t>
      </w:r>
      <w:r w:rsidRPr="00884D9A">
        <w:rPr>
          <w:u w:val="double"/>
        </w:rPr>
        <w:t>FacilitySet</w:t>
      </w:r>
      <w:r>
        <w:t xml:space="preserve"> comprised of several individual satellites.</w:t>
      </w:r>
    </w:p>
    <w:p w14:paraId="693A478F" w14:textId="77777777" w:rsidR="00044F14" w:rsidRPr="006D6374" w:rsidRDefault="00044F14">
      <w:pPr>
        <w:pStyle w:val="Heading3"/>
      </w:pPr>
      <w:r w:rsidRPr="006D6374">
        <w:rPr>
          <w:u w:val="double"/>
        </w:rPr>
        <w:t>FacilitySet</w:t>
      </w:r>
      <w:r w:rsidRPr="006D6374">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44F14" w14:paraId="11366AFA" w14:textId="77777777" w:rsidTr="00015DDB">
        <w:trPr>
          <w:tblHeader/>
        </w:trPr>
        <w:tc>
          <w:tcPr>
            <w:tcW w:w="1701" w:type="dxa"/>
            <w:shd w:val="clear" w:color="auto" w:fill="B8CCE4" w:themeFill="accent1" w:themeFillTint="66"/>
            <w:tcMar>
              <w:top w:w="0" w:type="dxa"/>
              <w:left w:w="60" w:type="dxa"/>
              <w:bottom w:w="0" w:type="dxa"/>
              <w:right w:w="60" w:type="dxa"/>
            </w:tcMar>
          </w:tcPr>
          <w:p w14:paraId="7BD82D76" w14:textId="77777777" w:rsidR="00044F14" w:rsidRPr="0083573F" w:rsidRDefault="00044F14" w:rsidP="003564AD">
            <w:pPr>
              <w:pStyle w:val="Tableheader"/>
              <w:rPr>
                <w:i/>
                <w:iCs/>
              </w:rPr>
            </w:pPr>
            <w:r w:rsidRPr="0083573F">
              <w:t>Property</w:t>
            </w:r>
          </w:p>
        </w:tc>
        <w:tc>
          <w:tcPr>
            <w:tcW w:w="1134" w:type="dxa"/>
            <w:shd w:val="clear" w:color="auto" w:fill="B8CCE4" w:themeFill="accent1" w:themeFillTint="66"/>
            <w:tcMar>
              <w:top w:w="0" w:type="dxa"/>
              <w:left w:w="60" w:type="dxa"/>
              <w:bottom w:w="0" w:type="dxa"/>
              <w:right w:w="60" w:type="dxa"/>
            </w:tcMar>
          </w:tcPr>
          <w:p w14:paraId="2F54F304" w14:textId="77777777" w:rsidR="00044F14" w:rsidRPr="0083573F" w:rsidRDefault="00044F14"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68FBB08D" w14:textId="1FF35485" w:rsidR="00044F14" w:rsidRPr="0083573F" w:rsidRDefault="00044F14"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AB0F1BC" w14:textId="77777777" w:rsidR="00044F14" w:rsidRPr="0083573F" w:rsidRDefault="00044F14" w:rsidP="003564AD">
            <w:pPr>
              <w:pStyle w:val="Tableheader"/>
            </w:pPr>
            <w:r w:rsidRPr="0083573F">
              <w:t>Property Description</w:t>
            </w:r>
          </w:p>
        </w:tc>
      </w:tr>
      <w:tr w:rsidR="00044F14" w14:paraId="1DE43473" w14:textId="77777777" w:rsidTr="00015DDB">
        <w:tc>
          <w:tcPr>
            <w:tcW w:w="1701" w:type="dxa"/>
            <w:tcMar>
              <w:top w:w="0" w:type="dxa"/>
              <w:left w:w="60" w:type="dxa"/>
              <w:bottom w:w="0" w:type="dxa"/>
              <w:right w:w="60" w:type="dxa"/>
            </w:tcMar>
          </w:tcPr>
          <w:p w14:paraId="6FB2BCB4" w14:textId="77777777" w:rsidR="00044F14" w:rsidRPr="0083573F" w:rsidRDefault="00044F14" w:rsidP="003564AD">
            <w:pPr>
              <w:pStyle w:val="Tablebody"/>
            </w:pPr>
            <w:r w:rsidRPr="0083573F">
              <w:t>facility</w:t>
            </w:r>
          </w:p>
        </w:tc>
        <w:tc>
          <w:tcPr>
            <w:tcW w:w="1134" w:type="dxa"/>
            <w:tcMar>
              <w:top w:w="0" w:type="dxa"/>
              <w:left w:w="60" w:type="dxa"/>
              <w:bottom w:w="0" w:type="dxa"/>
              <w:right w:w="60" w:type="dxa"/>
            </w:tcMar>
          </w:tcPr>
          <w:p w14:paraId="36FE34F6" w14:textId="77777777" w:rsidR="00044F14" w:rsidRPr="0083573F" w:rsidRDefault="00044F14" w:rsidP="003564AD">
            <w:pPr>
              <w:pStyle w:val="Tablebody"/>
              <w:rPr>
                <w:rFonts w:eastAsia="Arial" w:cs="Arial"/>
              </w:rPr>
            </w:pPr>
            <w:r w:rsidRPr="0083573F">
              <w:t>1..*</w:t>
            </w:r>
          </w:p>
        </w:tc>
        <w:tc>
          <w:tcPr>
            <w:tcW w:w="1701" w:type="dxa"/>
            <w:tcMar>
              <w:top w:w="0" w:type="dxa"/>
              <w:left w:w="60" w:type="dxa"/>
              <w:bottom w:w="0" w:type="dxa"/>
              <w:right w:w="60" w:type="dxa"/>
            </w:tcMar>
          </w:tcPr>
          <w:p w14:paraId="514286AD" w14:textId="77777777" w:rsidR="00044F14" w:rsidRPr="0083573F" w:rsidRDefault="00044F14" w:rsidP="003564AD">
            <w:pPr>
              <w:pStyle w:val="Tablebody"/>
              <w:rPr>
                <w:rFonts w:eastAsia="Arial" w:cs="Arial"/>
              </w:rPr>
            </w:pPr>
            <w:r w:rsidRPr="0083573F">
              <w:t>ObservingFacility</w:t>
            </w:r>
          </w:p>
        </w:tc>
        <w:tc>
          <w:tcPr>
            <w:tcW w:w="5103" w:type="dxa"/>
            <w:tcMar>
              <w:top w:w="0" w:type="dxa"/>
              <w:left w:w="60" w:type="dxa"/>
              <w:bottom w:w="0" w:type="dxa"/>
              <w:right w:w="60" w:type="dxa"/>
            </w:tcMar>
          </w:tcPr>
          <w:p w14:paraId="49D3A7E6" w14:textId="77777777" w:rsidR="00044F14" w:rsidRDefault="00044F14" w:rsidP="003564AD">
            <w:pPr>
              <w:pStyle w:val="Tablebody"/>
            </w:pPr>
            <w:r w:rsidRPr="0083573F">
              <w:t>An ObservingFacility that belongs to this set.</w:t>
            </w:r>
          </w:p>
          <w:p w14:paraId="0035755E" w14:textId="134D8B9B" w:rsidR="00EF5A31" w:rsidRPr="0083573F" w:rsidRDefault="00EF5A31" w:rsidP="003564AD">
            <w:pPr>
              <w:pStyle w:val="Tablebody"/>
              <w:rPr>
                <w:rFonts w:eastAsia="Arial" w:cs="Arial"/>
              </w:rPr>
            </w:pPr>
            <w:r>
              <w:t xml:space="preserve">Cf. </w:t>
            </w:r>
            <w:r>
              <w:fldChar w:fldCharType="begin"/>
            </w:r>
            <w:r>
              <w:instrText xml:space="preserve"> REF _Ref527628798 \r \h </w:instrText>
            </w:r>
            <w:r>
              <w:fldChar w:fldCharType="separate"/>
            </w:r>
            <w:r w:rsidR="00CA502A">
              <w:t>4.3</w:t>
            </w:r>
            <w:r>
              <w:fldChar w:fldCharType="end"/>
            </w:r>
            <w:r>
              <w:t xml:space="preserve"> </w:t>
            </w:r>
            <w:r>
              <w:fldChar w:fldCharType="begin"/>
            </w:r>
            <w:r>
              <w:instrText xml:space="preserve"> REF _Ref527628801 \h </w:instrText>
            </w:r>
            <w:r>
              <w:fldChar w:fldCharType="separate"/>
            </w:r>
            <w:r w:rsidR="00CA502A" w:rsidRPr="003564AD">
              <w:t>ObservingFacility</w:t>
            </w:r>
            <w:r>
              <w:fldChar w:fldCharType="end"/>
            </w:r>
            <w:r>
              <w:t xml:space="preserve"> </w:t>
            </w:r>
          </w:p>
        </w:tc>
      </w:tr>
    </w:tbl>
    <w:p w14:paraId="43AABBB4" w14:textId="29D6F054" w:rsidR="00494672" w:rsidRDefault="00494672" w:rsidP="00015DDB">
      <w:pPr>
        <w:pStyle w:val="Caption"/>
      </w:pPr>
      <w:r>
        <w:t xml:space="preserve">Table </w:t>
      </w:r>
      <w:fldSimple w:instr=" SEQ Table \* ARABIC ">
        <w:r w:rsidR="00CA502A">
          <w:rPr>
            <w:noProof/>
          </w:rPr>
          <w:t>17</w:t>
        </w:r>
      </w:fldSimple>
      <w:r w:rsidRPr="00814FD8">
        <w:t xml:space="preserve"> Properties of </w:t>
      </w:r>
      <w:r w:rsidR="002C71B2">
        <w:t>FacilitySet</w:t>
      </w:r>
    </w:p>
    <w:p w14:paraId="34FC6B9C" w14:textId="23447346" w:rsidR="00CE7CBD" w:rsidRPr="00A15B15" w:rsidRDefault="00CE7CBD" w:rsidP="003564AD">
      <w:pPr>
        <w:pStyle w:val="Heading2"/>
      </w:pPr>
      <w:bookmarkStart w:id="255" w:name="_Ref527628551"/>
      <w:bookmarkStart w:id="256" w:name="_Ref527628556"/>
      <w:bookmarkStart w:id="257" w:name="_Toc13755310"/>
      <w:r w:rsidRPr="003564AD">
        <w:t>Equipment</w:t>
      </w:r>
      <w:bookmarkEnd w:id="255"/>
      <w:bookmarkEnd w:id="256"/>
      <w:bookmarkEnd w:id="257"/>
    </w:p>
    <w:p w14:paraId="1E4EB3B8" w14:textId="14FE2B69" w:rsidR="00CE7CBD" w:rsidRDefault="005758B3" w:rsidP="003564AD">
      <w:pPr>
        <w:pStyle w:val="Heading3"/>
      </w:pPr>
      <w:r>
        <w:t xml:space="preserve">The Equipment class describes the equipment </w:t>
      </w:r>
      <w:r w:rsidR="00CE7CBD">
        <w:t>used to make observations.</w:t>
      </w:r>
      <w:r>
        <w:t xml:space="preserve"> Since WIGOS is broad in scope Equipment may be anything from a single sensor to a complex multi-sensor device. Equipment may also have sub-equipment.</w:t>
      </w:r>
    </w:p>
    <w:p w14:paraId="4C515077" w14:textId="77777777" w:rsidR="00CE7CBD" w:rsidRDefault="00CE7CBD" w:rsidP="003564AD">
      <w:pPr>
        <w:pStyle w:val="Heading3"/>
      </w:pPr>
      <w:r w:rsidRPr="003564AD">
        <w:rPr>
          <w:u w:val="double"/>
          <w:lang w:val="en-AU"/>
        </w:rPr>
        <w:t>Equipment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E7CBD" w14:paraId="639A9B9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97B2BAB" w14:textId="77777777" w:rsidR="00CE7CBD" w:rsidRPr="00A31DC0" w:rsidRDefault="00CE7CBD" w:rsidP="003564AD">
            <w:pPr>
              <w:pStyle w:val="Tableheader"/>
            </w:pPr>
            <w:bookmarkStart w:id="258" w:name="BKM_890BA42E_BEBC_4B7A_AA46_71ABC5B021DF"/>
            <w:bookmarkEnd w:id="258"/>
            <w:r w:rsidRPr="00A31DC0">
              <w:t>Property</w:t>
            </w:r>
          </w:p>
        </w:tc>
        <w:tc>
          <w:tcPr>
            <w:tcW w:w="1134" w:type="dxa"/>
            <w:shd w:val="clear" w:color="auto" w:fill="B8CCE4" w:themeFill="accent1" w:themeFillTint="66"/>
            <w:tcMar>
              <w:top w:w="0" w:type="dxa"/>
              <w:left w:w="60" w:type="dxa"/>
              <w:bottom w:w="0" w:type="dxa"/>
              <w:right w:w="60" w:type="dxa"/>
            </w:tcMar>
          </w:tcPr>
          <w:p w14:paraId="7546F6B7" w14:textId="77777777" w:rsidR="00CE7CBD" w:rsidRPr="00A31DC0" w:rsidRDefault="00CE7CBD"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3E73C224" w14:textId="54FE26C4" w:rsidR="00CE7CBD" w:rsidRPr="00A31DC0" w:rsidRDefault="00DC6396"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79EBBC10" w14:textId="77777777" w:rsidR="00CE7CBD" w:rsidRPr="00A31DC0" w:rsidRDefault="00CE7CBD" w:rsidP="003564AD">
            <w:pPr>
              <w:pStyle w:val="Tableheader"/>
            </w:pPr>
            <w:r w:rsidRPr="00A31DC0">
              <w:t>Property Description</w:t>
            </w:r>
          </w:p>
        </w:tc>
      </w:tr>
      <w:tr w:rsidR="000D41FD" w14:paraId="752416D1" w14:textId="77777777" w:rsidTr="00015DDB">
        <w:tc>
          <w:tcPr>
            <w:tcW w:w="1701" w:type="dxa"/>
            <w:tcMar>
              <w:top w:w="0" w:type="dxa"/>
              <w:left w:w="60" w:type="dxa"/>
              <w:bottom w:w="0" w:type="dxa"/>
              <w:right w:w="60" w:type="dxa"/>
            </w:tcMar>
          </w:tcPr>
          <w:p w14:paraId="4EFC738C" w14:textId="77777777" w:rsidR="000D41FD" w:rsidRPr="0083573F" w:rsidRDefault="000D41FD" w:rsidP="003B2615">
            <w:pPr>
              <w:pStyle w:val="Tablebody"/>
            </w:pPr>
            <w:r w:rsidRPr="0083573F">
              <w:t>facility</w:t>
            </w:r>
          </w:p>
        </w:tc>
        <w:tc>
          <w:tcPr>
            <w:tcW w:w="1134" w:type="dxa"/>
            <w:tcMar>
              <w:top w:w="0" w:type="dxa"/>
              <w:left w:w="60" w:type="dxa"/>
              <w:bottom w:w="0" w:type="dxa"/>
              <w:right w:w="60" w:type="dxa"/>
            </w:tcMar>
          </w:tcPr>
          <w:p w14:paraId="45E99DB9" w14:textId="77777777" w:rsidR="000D41FD" w:rsidRPr="0083573F" w:rsidRDefault="000D41FD" w:rsidP="003B2615">
            <w:pPr>
              <w:pStyle w:val="Tablebody"/>
              <w:rPr>
                <w:rFonts w:eastAsia="Arial" w:cs="Arial"/>
              </w:rPr>
            </w:pPr>
            <w:r w:rsidRPr="0083573F">
              <w:t>1..*</w:t>
            </w:r>
          </w:p>
        </w:tc>
        <w:tc>
          <w:tcPr>
            <w:tcW w:w="1701" w:type="dxa"/>
            <w:tcMar>
              <w:top w:w="0" w:type="dxa"/>
              <w:left w:w="60" w:type="dxa"/>
              <w:bottom w:w="0" w:type="dxa"/>
              <w:right w:w="60" w:type="dxa"/>
            </w:tcMar>
          </w:tcPr>
          <w:p w14:paraId="2E549BAC" w14:textId="77777777" w:rsidR="000D41FD" w:rsidRPr="0083573F" w:rsidRDefault="000D41FD" w:rsidP="003B2615">
            <w:pPr>
              <w:pStyle w:val="Tablebody"/>
              <w:rPr>
                <w:rFonts w:eastAsia="Arial" w:cs="Arial"/>
              </w:rPr>
            </w:pPr>
            <w:r w:rsidRPr="0083573F">
              <w:t>ObservingFacility</w:t>
            </w:r>
          </w:p>
        </w:tc>
        <w:tc>
          <w:tcPr>
            <w:tcW w:w="5103" w:type="dxa"/>
            <w:tcMar>
              <w:top w:w="0" w:type="dxa"/>
              <w:left w:w="60" w:type="dxa"/>
              <w:bottom w:w="0" w:type="dxa"/>
              <w:right w:w="60" w:type="dxa"/>
            </w:tcMar>
          </w:tcPr>
          <w:p w14:paraId="7EE4EAAD" w14:textId="0A8B4199" w:rsidR="000D41FD" w:rsidRDefault="008362EC" w:rsidP="003B2615">
            <w:pPr>
              <w:pStyle w:val="Tablebody"/>
            </w:pPr>
            <w:r>
              <w:t>An ObservingFacility to which Equipment belongs</w:t>
            </w:r>
            <w:r w:rsidR="000D41FD" w:rsidRPr="0083573F">
              <w:t>.</w:t>
            </w:r>
          </w:p>
          <w:p w14:paraId="2F0BDCD8" w14:textId="1671ED96" w:rsidR="000D41FD" w:rsidRPr="0083573F" w:rsidRDefault="000D41FD" w:rsidP="003B2615">
            <w:pPr>
              <w:pStyle w:val="Tablebody"/>
              <w:rPr>
                <w:rFonts w:eastAsia="Arial" w:cs="Arial"/>
              </w:rPr>
            </w:pPr>
            <w:r>
              <w:t xml:space="preserve">Cf. </w:t>
            </w:r>
            <w:r>
              <w:fldChar w:fldCharType="begin"/>
            </w:r>
            <w:r>
              <w:instrText xml:space="preserve"> REF _Ref527628798 \r \h  \* MERGEFORMAT </w:instrText>
            </w:r>
            <w:r>
              <w:fldChar w:fldCharType="separate"/>
            </w:r>
            <w:r w:rsidR="00CA502A">
              <w:t>4.3</w:t>
            </w:r>
            <w:r>
              <w:fldChar w:fldCharType="end"/>
            </w:r>
            <w:r>
              <w:t xml:space="preserve"> </w:t>
            </w:r>
            <w:r>
              <w:fldChar w:fldCharType="begin"/>
            </w:r>
            <w:r>
              <w:instrText xml:space="preserve"> REF _Ref527628801 \h  \* MERGEFORMAT </w:instrText>
            </w:r>
            <w:r>
              <w:fldChar w:fldCharType="separate"/>
            </w:r>
            <w:r w:rsidR="00CA502A" w:rsidRPr="003564AD">
              <w:t>ObservingFacility</w:t>
            </w:r>
            <w:r>
              <w:fldChar w:fldCharType="end"/>
            </w:r>
            <w:r>
              <w:t xml:space="preserve"> </w:t>
            </w:r>
          </w:p>
        </w:tc>
      </w:tr>
      <w:tr w:rsidR="00854DA6" w14:paraId="07C4ECB3" w14:textId="77777777" w:rsidTr="00015DDB">
        <w:tc>
          <w:tcPr>
            <w:tcW w:w="1701" w:type="dxa"/>
            <w:tcMar>
              <w:top w:w="0" w:type="dxa"/>
              <w:left w:w="60" w:type="dxa"/>
              <w:bottom w:w="0" w:type="dxa"/>
              <w:right w:w="60" w:type="dxa"/>
            </w:tcMar>
          </w:tcPr>
          <w:p w14:paraId="77031540" w14:textId="77777777" w:rsidR="00854DA6" w:rsidRPr="0083573F" w:rsidRDefault="00854DA6" w:rsidP="002505E4">
            <w:pPr>
              <w:pStyle w:val="Tablebody"/>
            </w:pPr>
            <w:r w:rsidRPr="0083573F">
              <w:t>manufacturer</w:t>
            </w:r>
          </w:p>
        </w:tc>
        <w:tc>
          <w:tcPr>
            <w:tcW w:w="1134" w:type="dxa"/>
            <w:tcMar>
              <w:top w:w="0" w:type="dxa"/>
              <w:left w:w="60" w:type="dxa"/>
              <w:bottom w:w="0" w:type="dxa"/>
              <w:right w:w="60" w:type="dxa"/>
            </w:tcMar>
          </w:tcPr>
          <w:p w14:paraId="4C533169"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2E9B580C"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88D821A" w14:textId="4FE83764" w:rsidR="00854DA6" w:rsidRPr="0083573F" w:rsidRDefault="00854DA6" w:rsidP="00015DDB">
            <w:pPr>
              <w:pStyle w:val="Tablebody"/>
              <w:rPr>
                <w:rFonts w:eastAsia="Arial" w:cs="Arial"/>
              </w:rPr>
            </w:pPr>
            <w:r w:rsidRPr="0083573F">
              <w:t>5-09 Manufacturer of the equipment</w:t>
            </w:r>
          </w:p>
        </w:tc>
      </w:tr>
      <w:tr w:rsidR="00854DA6" w14:paraId="48732F6A" w14:textId="77777777" w:rsidTr="00015DDB">
        <w:tc>
          <w:tcPr>
            <w:tcW w:w="1701" w:type="dxa"/>
            <w:tcMar>
              <w:top w:w="0" w:type="dxa"/>
              <w:left w:w="60" w:type="dxa"/>
              <w:bottom w:w="0" w:type="dxa"/>
              <w:right w:w="60" w:type="dxa"/>
            </w:tcMar>
          </w:tcPr>
          <w:p w14:paraId="114263E5" w14:textId="1AA1C8A1" w:rsidR="00854DA6" w:rsidRPr="0083573F" w:rsidRDefault="00854DA6" w:rsidP="001750E3">
            <w:pPr>
              <w:pStyle w:val="Tablebody"/>
            </w:pPr>
            <w:r w:rsidRPr="0083573F">
              <w:t>model</w:t>
            </w:r>
          </w:p>
        </w:tc>
        <w:tc>
          <w:tcPr>
            <w:tcW w:w="1134" w:type="dxa"/>
            <w:tcMar>
              <w:top w:w="0" w:type="dxa"/>
              <w:left w:w="60" w:type="dxa"/>
              <w:bottom w:w="0" w:type="dxa"/>
              <w:right w:w="60" w:type="dxa"/>
            </w:tcMar>
          </w:tcPr>
          <w:p w14:paraId="3AFF0DF3"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5C7013C"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E875276" w14:textId="01085F1B" w:rsidR="00854DA6" w:rsidRPr="0083573F" w:rsidRDefault="00854DA6" w:rsidP="00015DDB">
            <w:pPr>
              <w:pStyle w:val="Tablebody"/>
              <w:rPr>
                <w:rFonts w:eastAsia="Arial" w:cs="Arial"/>
              </w:rPr>
            </w:pPr>
            <w:r w:rsidRPr="0083573F">
              <w:t>5-09 Model number of the equipment</w:t>
            </w:r>
          </w:p>
        </w:tc>
      </w:tr>
      <w:tr w:rsidR="00854DA6" w14:paraId="7240A6B2" w14:textId="77777777" w:rsidTr="00015DDB">
        <w:tc>
          <w:tcPr>
            <w:tcW w:w="1701" w:type="dxa"/>
            <w:tcMar>
              <w:top w:w="0" w:type="dxa"/>
              <w:left w:w="60" w:type="dxa"/>
              <w:bottom w:w="0" w:type="dxa"/>
              <w:right w:w="60" w:type="dxa"/>
            </w:tcMar>
          </w:tcPr>
          <w:p w14:paraId="40DC41DC" w14:textId="77777777" w:rsidR="00854DA6" w:rsidRPr="0083573F" w:rsidRDefault="00854DA6" w:rsidP="002505E4">
            <w:pPr>
              <w:pStyle w:val="Tablebody"/>
            </w:pPr>
            <w:r w:rsidRPr="0083573F">
              <w:t>firmwareVersion</w:t>
            </w:r>
          </w:p>
        </w:tc>
        <w:tc>
          <w:tcPr>
            <w:tcW w:w="1134" w:type="dxa"/>
            <w:tcMar>
              <w:top w:w="0" w:type="dxa"/>
              <w:left w:w="60" w:type="dxa"/>
              <w:bottom w:w="0" w:type="dxa"/>
              <w:right w:w="60" w:type="dxa"/>
            </w:tcMar>
          </w:tcPr>
          <w:p w14:paraId="5CD7665E"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E7F0EFF"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7B6F2739" w14:textId="48D877BD" w:rsidR="00854DA6" w:rsidRPr="0083573F" w:rsidRDefault="00854DA6" w:rsidP="00015DDB">
            <w:pPr>
              <w:pStyle w:val="Tablebody"/>
              <w:rPr>
                <w:rFonts w:eastAsia="Arial" w:cs="Arial"/>
              </w:rPr>
            </w:pPr>
            <w:r w:rsidRPr="0083573F">
              <w:t>5-09 Firmware version of the equipment</w:t>
            </w:r>
          </w:p>
        </w:tc>
      </w:tr>
      <w:tr w:rsidR="00854DA6" w14:paraId="50A8512B" w14:textId="77777777" w:rsidTr="00015DDB">
        <w:tc>
          <w:tcPr>
            <w:tcW w:w="1701" w:type="dxa"/>
            <w:tcMar>
              <w:top w:w="0" w:type="dxa"/>
              <w:left w:w="60" w:type="dxa"/>
              <w:bottom w:w="0" w:type="dxa"/>
              <w:right w:w="60" w:type="dxa"/>
            </w:tcMar>
          </w:tcPr>
          <w:p w14:paraId="6C4E2935" w14:textId="77777777" w:rsidR="00854DA6" w:rsidRPr="0083573F" w:rsidRDefault="00854DA6" w:rsidP="002505E4">
            <w:pPr>
              <w:pStyle w:val="Tablebody"/>
            </w:pPr>
            <w:r w:rsidRPr="0083573F">
              <w:t>serialNumber</w:t>
            </w:r>
          </w:p>
        </w:tc>
        <w:tc>
          <w:tcPr>
            <w:tcW w:w="1134" w:type="dxa"/>
            <w:tcMar>
              <w:top w:w="0" w:type="dxa"/>
              <w:left w:w="60" w:type="dxa"/>
              <w:bottom w:w="0" w:type="dxa"/>
              <w:right w:w="60" w:type="dxa"/>
            </w:tcMar>
          </w:tcPr>
          <w:p w14:paraId="0D8FC5FA"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FAAB4B3"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32E32FAA" w14:textId="6164A00C" w:rsidR="00854DA6" w:rsidRPr="0083573F" w:rsidRDefault="00854DA6" w:rsidP="00015DDB">
            <w:pPr>
              <w:pStyle w:val="Tablebody"/>
              <w:rPr>
                <w:rFonts w:eastAsia="Arial" w:cs="Arial"/>
              </w:rPr>
            </w:pPr>
            <w:r w:rsidRPr="0083573F">
              <w:t>5-09 Serial number of the equipment</w:t>
            </w:r>
          </w:p>
        </w:tc>
      </w:tr>
      <w:tr w:rsidR="00854DA6" w14:paraId="6C215982" w14:textId="77777777" w:rsidTr="00015DDB">
        <w:tc>
          <w:tcPr>
            <w:tcW w:w="1701" w:type="dxa"/>
            <w:tcMar>
              <w:top w:w="0" w:type="dxa"/>
              <w:left w:w="60" w:type="dxa"/>
              <w:bottom w:w="0" w:type="dxa"/>
              <w:right w:w="60" w:type="dxa"/>
            </w:tcMar>
          </w:tcPr>
          <w:p w14:paraId="775FC360" w14:textId="77777777" w:rsidR="00854DA6" w:rsidRPr="0083573F" w:rsidRDefault="00854DA6" w:rsidP="002505E4">
            <w:pPr>
              <w:pStyle w:val="Tablebody"/>
            </w:pPr>
            <w:r w:rsidRPr="0083573F">
              <w:lastRenderedPageBreak/>
              <w:t>observingMethod</w:t>
            </w:r>
          </w:p>
        </w:tc>
        <w:tc>
          <w:tcPr>
            <w:tcW w:w="1134" w:type="dxa"/>
            <w:tcMar>
              <w:top w:w="0" w:type="dxa"/>
              <w:left w:w="60" w:type="dxa"/>
              <w:bottom w:w="0" w:type="dxa"/>
              <w:right w:w="60" w:type="dxa"/>
            </w:tcMar>
          </w:tcPr>
          <w:p w14:paraId="2FD73283" w14:textId="77777777" w:rsidR="00854DA6" w:rsidRPr="0083573F" w:rsidRDefault="00854DA6" w:rsidP="002505E4">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6DB98FFF" w14:textId="77777777" w:rsidR="00854DA6" w:rsidRPr="0083573F" w:rsidRDefault="00854DA6" w:rsidP="002505E4">
            <w:pPr>
              <w:pStyle w:val="Tablebody"/>
              <w:rPr>
                <w:rFonts w:eastAsia="Arial" w:cs="Arial"/>
              </w:rPr>
            </w:pPr>
            <w:r w:rsidRPr="0083573F">
              <w:t>ObservingMethodType</w:t>
            </w:r>
          </w:p>
        </w:tc>
        <w:tc>
          <w:tcPr>
            <w:tcW w:w="5103" w:type="dxa"/>
            <w:tcMar>
              <w:top w:w="0" w:type="dxa"/>
              <w:left w:w="60" w:type="dxa"/>
              <w:bottom w:w="0" w:type="dxa"/>
              <w:right w:w="60" w:type="dxa"/>
            </w:tcMar>
          </w:tcPr>
          <w:p w14:paraId="02D623A0" w14:textId="427C328A" w:rsidR="00854DA6" w:rsidRPr="0083573F" w:rsidRDefault="00854DA6" w:rsidP="00015DDB">
            <w:pPr>
              <w:pStyle w:val="Tablebody"/>
              <w:rPr>
                <w:rFonts w:eastAsia="Arial" w:cs="Arial"/>
              </w:rPr>
            </w:pPr>
            <w:r w:rsidRPr="0083573F">
              <w:t>5-02 The method of measurement/observation used from the ObservingMethodType codelist.</w:t>
            </w:r>
          </w:p>
        </w:tc>
      </w:tr>
      <w:tr w:rsidR="00854DA6" w14:paraId="1D5BDF1B" w14:textId="77777777" w:rsidTr="00015DDB">
        <w:tc>
          <w:tcPr>
            <w:tcW w:w="1701" w:type="dxa"/>
            <w:tcMar>
              <w:top w:w="0" w:type="dxa"/>
              <w:left w:w="60" w:type="dxa"/>
              <w:bottom w:w="0" w:type="dxa"/>
              <w:right w:w="60" w:type="dxa"/>
            </w:tcMar>
          </w:tcPr>
          <w:p w14:paraId="04737EEE" w14:textId="77777777" w:rsidR="00854DA6" w:rsidRPr="0083573F" w:rsidRDefault="00854DA6" w:rsidP="002505E4">
            <w:pPr>
              <w:pStyle w:val="Tablebody"/>
            </w:pPr>
            <w:r w:rsidRPr="0083573F">
              <w:t>observingMethodDetails</w:t>
            </w:r>
          </w:p>
        </w:tc>
        <w:tc>
          <w:tcPr>
            <w:tcW w:w="1134" w:type="dxa"/>
            <w:tcMar>
              <w:top w:w="0" w:type="dxa"/>
              <w:left w:w="60" w:type="dxa"/>
              <w:bottom w:w="0" w:type="dxa"/>
              <w:right w:w="60" w:type="dxa"/>
            </w:tcMar>
          </w:tcPr>
          <w:p w14:paraId="5DD9121A"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6B985EA3"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4F738255" w14:textId="21564076" w:rsidR="00854DA6" w:rsidRPr="0083573F" w:rsidRDefault="00854DA6" w:rsidP="00015DDB">
            <w:pPr>
              <w:pStyle w:val="Tablebody"/>
              <w:rPr>
                <w:rFonts w:eastAsia="Arial" w:cs="Arial"/>
              </w:rPr>
            </w:pPr>
            <w:r w:rsidRPr="0083573F">
              <w:t>5-02 A description of the method of measurement/observation used from the ObservingMethodType codelist.</w:t>
            </w:r>
          </w:p>
        </w:tc>
      </w:tr>
      <w:tr w:rsidR="00854DA6" w14:paraId="248FD46C" w14:textId="77777777" w:rsidTr="00015DDB">
        <w:tc>
          <w:tcPr>
            <w:tcW w:w="1701" w:type="dxa"/>
            <w:tcMar>
              <w:top w:w="0" w:type="dxa"/>
              <w:left w:w="60" w:type="dxa"/>
              <w:bottom w:w="0" w:type="dxa"/>
              <w:right w:w="60" w:type="dxa"/>
            </w:tcMar>
          </w:tcPr>
          <w:p w14:paraId="1435D2B0" w14:textId="77777777" w:rsidR="00854DA6" w:rsidRPr="0083573F" w:rsidRDefault="00854DA6" w:rsidP="002505E4">
            <w:pPr>
              <w:pStyle w:val="Tablebody"/>
            </w:pPr>
            <w:r w:rsidRPr="0083573F">
              <w:t>observableRange</w:t>
            </w:r>
          </w:p>
        </w:tc>
        <w:tc>
          <w:tcPr>
            <w:tcW w:w="1134" w:type="dxa"/>
            <w:tcMar>
              <w:top w:w="0" w:type="dxa"/>
              <w:left w:w="60" w:type="dxa"/>
              <w:bottom w:w="0" w:type="dxa"/>
              <w:right w:w="60" w:type="dxa"/>
            </w:tcMar>
          </w:tcPr>
          <w:p w14:paraId="6FE05F95"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DBFD96F"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14052602" w14:textId="77777777" w:rsidR="00854DA6" w:rsidRPr="0083573F" w:rsidRDefault="00854DA6" w:rsidP="002505E4">
            <w:pPr>
              <w:pStyle w:val="Tablebody"/>
            </w:pPr>
            <w:r w:rsidRPr="0083573F">
              <w:t>5-03 Intrinsic capability of the measurement/observing method - range</w:t>
            </w:r>
          </w:p>
        </w:tc>
      </w:tr>
      <w:tr w:rsidR="00854DA6" w14:paraId="47629098" w14:textId="77777777" w:rsidTr="00015DDB">
        <w:tc>
          <w:tcPr>
            <w:tcW w:w="1701" w:type="dxa"/>
            <w:tcMar>
              <w:top w:w="0" w:type="dxa"/>
              <w:left w:w="60" w:type="dxa"/>
              <w:bottom w:w="0" w:type="dxa"/>
              <w:right w:w="60" w:type="dxa"/>
            </w:tcMar>
          </w:tcPr>
          <w:p w14:paraId="0EABFED1" w14:textId="77777777" w:rsidR="00854DA6" w:rsidRPr="0083573F" w:rsidRDefault="00854DA6" w:rsidP="002505E4">
            <w:pPr>
              <w:pStyle w:val="Tablebody"/>
            </w:pPr>
            <w:r w:rsidRPr="0083573F">
              <w:t>specifiedAbsoluteUncertainty</w:t>
            </w:r>
          </w:p>
        </w:tc>
        <w:tc>
          <w:tcPr>
            <w:tcW w:w="1134" w:type="dxa"/>
            <w:tcMar>
              <w:top w:w="0" w:type="dxa"/>
              <w:left w:w="60" w:type="dxa"/>
              <w:bottom w:w="0" w:type="dxa"/>
              <w:right w:w="60" w:type="dxa"/>
            </w:tcMar>
          </w:tcPr>
          <w:p w14:paraId="775B5EA8"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74B3EDB"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6CB719B8" w14:textId="77777777" w:rsidR="00854DA6" w:rsidRPr="0083573F" w:rsidRDefault="00854DA6" w:rsidP="002505E4">
            <w:pPr>
              <w:pStyle w:val="Tablebody"/>
            </w:pPr>
            <w:r w:rsidRPr="0083573F">
              <w:t>5-03 Intrinsic capability of the measurement/observing method - specified absolute uncertainty e.g. 0.2 deg C (k=2).</w:t>
            </w:r>
          </w:p>
        </w:tc>
      </w:tr>
      <w:tr w:rsidR="00854DA6" w14:paraId="18E525F8" w14:textId="77777777" w:rsidTr="00015DDB">
        <w:tc>
          <w:tcPr>
            <w:tcW w:w="1701" w:type="dxa"/>
            <w:tcMar>
              <w:top w:w="0" w:type="dxa"/>
              <w:left w:w="60" w:type="dxa"/>
              <w:bottom w:w="0" w:type="dxa"/>
              <w:right w:w="60" w:type="dxa"/>
            </w:tcMar>
          </w:tcPr>
          <w:p w14:paraId="49C7565F" w14:textId="77777777" w:rsidR="00854DA6" w:rsidRPr="0083573F" w:rsidRDefault="00854DA6" w:rsidP="002505E4">
            <w:pPr>
              <w:pStyle w:val="Tablebody"/>
            </w:pPr>
            <w:r w:rsidRPr="0083573F">
              <w:t>specifiedRelativeUncertainty</w:t>
            </w:r>
          </w:p>
        </w:tc>
        <w:tc>
          <w:tcPr>
            <w:tcW w:w="1134" w:type="dxa"/>
            <w:tcMar>
              <w:top w:w="0" w:type="dxa"/>
              <w:left w:w="60" w:type="dxa"/>
              <w:bottom w:w="0" w:type="dxa"/>
              <w:right w:w="60" w:type="dxa"/>
            </w:tcMar>
          </w:tcPr>
          <w:p w14:paraId="7F494450"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8CEAE0B"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6BF7B4EF" w14:textId="77777777" w:rsidR="00854DA6" w:rsidRPr="0083573F" w:rsidRDefault="00854DA6" w:rsidP="002505E4">
            <w:pPr>
              <w:pStyle w:val="Tablebody"/>
              <w:rPr>
                <w:rFonts w:eastAsia="Arial" w:cs="Arial"/>
              </w:rPr>
            </w:pPr>
            <w:r w:rsidRPr="0083573F">
              <w:t>5-03 Intrinsic capability of the measurement/observing method - specified relative uncertainty. Typically a percentage.</w:t>
            </w:r>
          </w:p>
        </w:tc>
      </w:tr>
      <w:tr w:rsidR="000979D7" w14:paraId="752A09F0" w14:textId="77777777" w:rsidTr="00015DDB">
        <w:tc>
          <w:tcPr>
            <w:tcW w:w="1701" w:type="dxa"/>
            <w:tcMar>
              <w:top w:w="0" w:type="dxa"/>
              <w:left w:w="60" w:type="dxa"/>
              <w:bottom w:w="0" w:type="dxa"/>
              <w:right w:w="60" w:type="dxa"/>
            </w:tcMar>
          </w:tcPr>
          <w:p w14:paraId="050CDFE3" w14:textId="38A5AFEE" w:rsidR="000979D7" w:rsidRPr="0083573F" w:rsidRDefault="000979D7" w:rsidP="002505E4">
            <w:pPr>
              <w:pStyle w:val="Tablebody"/>
            </w:pPr>
            <w:r>
              <w:t>uncertaintyEvalProc</w:t>
            </w:r>
          </w:p>
        </w:tc>
        <w:tc>
          <w:tcPr>
            <w:tcW w:w="1134" w:type="dxa"/>
            <w:tcMar>
              <w:top w:w="0" w:type="dxa"/>
              <w:left w:w="60" w:type="dxa"/>
              <w:bottom w:w="0" w:type="dxa"/>
              <w:right w:w="60" w:type="dxa"/>
            </w:tcMar>
          </w:tcPr>
          <w:p w14:paraId="59F5C6A1" w14:textId="475AFD3A" w:rsidR="000979D7" w:rsidRPr="0083573F" w:rsidRDefault="000979D7" w:rsidP="002505E4">
            <w:pPr>
              <w:pStyle w:val="Tablebody"/>
              <w:rPr>
                <w:color w:val="0F0F0F"/>
              </w:rPr>
            </w:pPr>
            <w:r>
              <w:rPr>
                <w:color w:val="0F0F0F"/>
              </w:rPr>
              <w:t>0..1</w:t>
            </w:r>
          </w:p>
        </w:tc>
        <w:tc>
          <w:tcPr>
            <w:tcW w:w="1701" w:type="dxa"/>
            <w:tcMar>
              <w:top w:w="0" w:type="dxa"/>
              <w:left w:w="60" w:type="dxa"/>
              <w:bottom w:w="0" w:type="dxa"/>
              <w:right w:w="60" w:type="dxa"/>
            </w:tcMar>
          </w:tcPr>
          <w:p w14:paraId="44D1ED0C" w14:textId="08B163A7" w:rsidR="000979D7" w:rsidRPr="0083573F" w:rsidRDefault="000979D7" w:rsidP="002505E4">
            <w:pPr>
              <w:pStyle w:val="Tablebody"/>
            </w:pPr>
            <w:r>
              <w:t>UncertaintyEvalProcType</w:t>
            </w:r>
          </w:p>
        </w:tc>
        <w:tc>
          <w:tcPr>
            <w:tcW w:w="5103" w:type="dxa"/>
            <w:tcMar>
              <w:top w:w="0" w:type="dxa"/>
              <w:left w:w="60" w:type="dxa"/>
              <w:bottom w:w="0" w:type="dxa"/>
              <w:right w:w="60" w:type="dxa"/>
            </w:tcMar>
          </w:tcPr>
          <w:p w14:paraId="447FC80A" w14:textId="39E2D18B" w:rsidR="000979D7" w:rsidRPr="0083573F" w:rsidRDefault="000979D7" w:rsidP="002505E4">
            <w:pPr>
              <w:pStyle w:val="Tablebody"/>
            </w:pPr>
            <w:r>
              <w:t>8-02 Procedure used to establish the specified uncertainties.</w:t>
            </w:r>
          </w:p>
        </w:tc>
      </w:tr>
      <w:tr w:rsidR="00854DA6" w14:paraId="7D0C364B" w14:textId="77777777" w:rsidTr="00015DDB">
        <w:tc>
          <w:tcPr>
            <w:tcW w:w="1701" w:type="dxa"/>
            <w:tcMar>
              <w:top w:w="0" w:type="dxa"/>
              <w:left w:w="60" w:type="dxa"/>
              <w:bottom w:w="0" w:type="dxa"/>
              <w:right w:w="60" w:type="dxa"/>
            </w:tcMar>
          </w:tcPr>
          <w:p w14:paraId="66113469" w14:textId="4FEF2DE2" w:rsidR="00854DA6" w:rsidRPr="0083573F" w:rsidRDefault="00854DA6" w:rsidP="002505E4">
            <w:pPr>
              <w:pStyle w:val="Tablebody"/>
            </w:pPr>
            <w:r w:rsidRPr="0083573F">
              <w:t>driftPerUnitTime</w:t>
            </w:r>
          </w:p>
        </w:tc>
        <w:tc>
          <w:tcPr>
            <w:tcW w:w="1134" w:type="dxa"/>
            <w:tcMar>
              <w:top w:w="0" w:type="dxa"/>
              <w:left w:w="60" w:type="dxa"/>
              <w:bottom w:w="0" w:type="dxa"/>
              <w:right w:w="60" w:type="dxa"/>
            </w:tcMar>
          </w:tcPr>
          <w:p w14:paraId="3D148EF7" w14:textId="77777777" w:rsidR="00854DA6" w:rsidRPr="0083573F" w:rsidRDefault="00854DA6" w:rsidP="002505E4">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8BD6602" w14:textId="77777777" w:rsidR="00854DA6" w:rsidRPr="0083573F" w:rsidRDefault="00854DA6" w:rsidP="002505E4">
            <w:pPr>
              <w:pStyle w:val="Tablebody"/>
              <w:rPr>
                <w:rFonts w:eastAsia="Arial" w:cs="Arial"/>
              </w:rPr>
            </w:pPr>
            <w:r w:rsidRPr="0083573F">
              <w:t>CharacterString</w:t>
            </w:r>
          </w:p>
        </w:tc>
        <w:tc>
          <w:tcPr>
            <w:tcW w:w="5103" w:type="dxa"/>
            <w:tcMar>
              <w:top w:w="0" w:type="dxa"/>
              <w:left w:w="60" w:type="dxa"/>
              <w:bottom w:w="0" w:type="dxa"/>
              <w:right w:w="60" w:type="dxa"/>
            </w:tcMar>
          </w:tcPr>
          <w:p w14:paraId="74FF311E" w14:textId="4F3E839E" w:rsidR="00854DA6" w:rsidRPr="0083573F" w:rsidRDefault="00854DA6" w:rsidP="002505E4">
            <w:pPr>
              <w:pStyle w:val="Tablebody"/>
            </w:pPr>
            <w:r w:rsidRPr="0083573F">
              <w:t xml:space="preserve">5-03 Intrinsic capability of the measurement/observing method </w:t>
            </w:r>
            <w:r w:rsidR="000979D7">
              <w:t>–</w:t>
            </w:r>
            <w:r w:rsidRPr="0083573F">
              <w:t xml:space="preserve"> drift per unit time. Typically a percentage per unit time but could be absolute e.g. 1 deg</w:t>
            </w:r>
            <w:r>
              <w:t>ree</w:t>
            </w:r>
            <w:r w:rsidRPr="0083573F">
              <w:t xml:space="preserve"> per year.</w:t>
            </w:r>
          </w:p>
        </w:tc>
      </w:tr>
      <w:tr w:rsidR="005B0411" w14:paraId="7DA05FF0" w14:textId="77777777" w:rsidTr="00015DDB">
        <w:tc>
          <w:tcPr>
            <w:tcW w:w="1701" w:type="dxa"/>
            <w:tcMar>
              <w:top w:w="0" w:type="dxa"/>
              <w:left w:w="60" w:type="dxa"/>
              <w:bottom w:w="0" w:type="dxa"/>
              <w:right w:w="60" w:type="dxa"/>
            </w:tcMar>
          </w:tcPr>
          <w:p w14:paraId="5A65EDE5" w14:textId="77777777" w:rsidR="005B0411" w:rsidRPr="0083573F" w:rsidRDefault="005B0411" w:rsidP="003564AD">
            <w:pPr>
              <w:pStyle w:val="Tablebody"/>
            </w:pPr>
            <w:bookmarkStart w:id="259" w:name="BKM_A86D0EBE_0074_4CAB_96DB_B571D5DABF3F"/>
            <w:bookmarkStart w:id="260" w:name="BKM_6D83BE75_C9A9_4457_8B48_C362814E6000"/>
            <w:bookmarkStart w:id="261" w:name="BKM_83788458_E3F4_44F8_89B3_E8CD0B9E22F9"/>
            <w:bookmarkStart w:id="262" w:name="BKM_36DB41C3_0E3A_4E3B_A9BF_66729562AF31"/>
            <w:bookmarkStart w:id="263" w:name="BKM_9D0E316C_513A_4CC0_BF7C_5BBC5456DB60"/>
            <w:bookmarkStart w:id="264" w:name="BKM_7DD36B33_C8E0_41F7_B621_029BEE253893"/>
            <w:bookmarkEnd w:id="259"/>
            <w:bookmarkEnd w:id="260"/>
            <w:bookmarkEnd w:id="261"/>
            <w:bookmarkEnd w:id="262"/>
            <w:bookmarkEnd w:id="263"/>
            <w:bookmarkEnd w:id="264"/>
            <w:r w:rsidRPr="0083573F">
              <w:t>specificationLink</w:t>
            </w:r>
          </w:p>
        </w:tc>
        <w:tc>
          <w:tcPr>
            <w:tcW w:w="1134" w:type="dxa"/>
            <w:tcMar>
              <w:top w:w="0" w:type="dxa"/>
              <w:left w:w="60" w:type="dxa"/>
              <w:bottom w:w="0" w:type="dxa"/>
              <w:right w:w="60" w:type="dxa"/>
            </w:tcMar>
          </w:tcPr>
          <w:p w14:paraId="13643E30" w14:textId="77777777" w:rsidR="005B0411" w:rsidRPr="0083573F" w:rsidRDefault="005B0411"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7B282AB" w14:textId="77777777" w:rsidR="005B0411" w:rsidRPr="0083573F" w:rsidRDefault="005B0411" w:rsidP="003564AD">
            <w:pPr>
              <w:pStyle w:val="Tablebody"/>
              <w:rPr>
                <w:rFonts w:eastAsia="Arial" w:cs="Arial"/>
              </w:rPr>
            </w:pPr>
            <w:r w:rsidRPr="0083573F">
              <w:t>URI</w:t>
            </w:r>
          </w:p>
        </w:tc>
        <w:tc>
          <w:tcPr>
            <w:tcW w:w="5103" w:type="dxa"/>
            <w:tcMar>
              <w:top w:w="0" w:type="dxa"/>
              <w:left w:w="60" w:type="dxa"/>
              <w:bottom w:w="0" w:type="dxa"/>
              <w:right w:w="60" w:type="dxa"/>
            </w:tcMar>
          </w:tcPr>
          <w:p w14:paraId="664B9BAE" w14:textId="13DB424C" w:rsidR="005B0411" w:rsidRPr="0083573F" w:rsidRDefault="005B0411" w:rsidP="00015DDB">
            <w:pPr>
              <w:pStyle w:val="Tablebody"/>
              <w:rPr>
                <w:rFonts w:eastAsia="Arial" w:cs="Arial"/>
              </w:rPr>
            </w:pPr>
            <w:r w:rsidRPr="0083573F">
              <w:t>5-03 Link to manufacturers (or other) specification describing the equipment.</w:t>
            </w:r>
          </w:p>
        </w:tc>
      </w:tr>
      <w:tr w:rsidR="00854DA6" w14:paraId="22442F87" w14:textId="77777777" w:rsidTr="00015DDB">
        <w:tc>
          <w:tcPr>
            <w:tcW w:w="1701" w:type="dxa"/>
            <w:tcMar>
              <w:top w:w="0" w:type="dxa"/>
              <w:left w:w="60" w:type="dxa"/>
              <w:bottom w:w="0" w:type="dxa"/>
              <w:right w:w="60" w:type="dxa"/>
            </w:tcMar>
          </w:tcPr>
          <w:p w14:paraId="266BBC62" w14:textId="026F9676" w:rsidR="00854DA6" w:rsidRPr="0083573F" w:rsidRDefault="000979D7" w:rsidP="003564AD">
            <w:pPr>
              <w:pStyle w:val="Tablebody"/>
            </w:pPr>
            <w:r>
              <w:t>F</w:t>
            </w:r>
            <w:r w:rsidR="00854DA6">
              <w:t>requency</w:t>
            </w:r>
          </w:p>
        </w:tc>
        <w:tc>
          <w:tcPr>
            <w:tcW w:w="1134" w:type="dxa"/>
            <w:tcMar>
              <w:top w:w="0" w:type="dxa"/>
              <w:left w:w="60" w:type="dxa"/>
              <w:bottom w:w="0" w:type="dxa"/>
              <w:right w:w="60" w:type="dxa"/>
            </w:tcMar>
          </w:tcPr>
          <w:p w14:paraId="0E26B826" w14:textId="2B8C71BE" w:rsidR="00854DA6" w:rsidRPr="0083573F" w:rsidRDefault="00854DA6" w:rsidP="003564AD">
            <w:pPr>
              <w:pStyle w:val="Tablebody"/>
              <w:rPr>
                <w:color w:val="0F0F0F"/>
              </w:rPr>
            </w:pPr>
            <w:r>
              <w:rPr>
                <w:color w:val="0F0F0F"/>
              </w:rPr>
              <w:t>0..*</w:t>
            </w:r>
          </w:p>
        </w:tc>
        <w:tc>
          <w:tcPr>
            <w:tcW w:w="1701" w:type="dxa"/>
            <w:tcMar>
              <w:top w:w="0" w:type="dxa"/>
              <w:left w:w="60" w:type="dxa"/>
              <w:bottom w:w="0" w:type="dxa"/>
              <w:right w:w="60" w:type="dxa"/>
            </w:tcMar>
          </w:tcPr>
          <w:p w14:paraId="7E733449" w14:textId="29D627C9" w:rsidR="00854DA6" w:rsidRPr="0083573F" w:rsidRDefault="00854DA6" w:rsidP="003564AD">
            <w:pPr>
              <w:pStyle w:val="Tablebody"/>
            </w:pPr>
            <w:r>
              <w:t>Frequencies</w:t>
            </w:r>
          </w:p>
        </w:tc>
        <w:tc>
          <w:tcPr>
            <w:tcW w:w="5103" w:type="dxa"/>
            <w:tcMar>
              <w:top w:w="0" w:type="dxa"/>
              <w:left w:w="60" w:type="dxa"/>
              <w:bottom w:w="0" w:type="dxa"/>
              <w:right w:w="60" w:type="dxa"/>
            </w:tcMar>
          </w:tcPr>
          <w:p w14:paraId="24A9D459" w14:textId="42CBA698" w:rsidR="00854DA6" w:rsidRPr="0083573F" w:rsidRDefault="00854DA6" w:rsidP="003564AD">
            <w:pPr>
              <w:pStyle w:val="Tablebody"/>
            </w:pPr>
            <w:r>
              <w:t xml:space="preserve">Cf. </w:t>
            </w:r>
            <w:r>
              <w:fldChar w:fldCharType="begin"/>
            </w:r>
            <w:r>
              <w:instrText xml:space="preserve"> REF _Ref527636084 \r \h </w:instrText>
            </w:r>
            <w:r>
              <w:fldChar w:fldCharType="separate"/>
            </w:r>
            <w:r w:rsidR="00CA502A">
              <w:t>4.6</w:t>
            </w:r>
            <w:r>
              <w:fldChar w:fldCharType="end"/>
            </w:r>
            <w:r>
              <w:t xml:space="preserve"> </w:t>
            </w:r>
            <w:r>
              <w:fldChar w:fldCharType="begin"/>
            </w:r>
            <w:r>
              <w:instrText xml:space="preserve"> REF _Ref527636089 \h </w:instrText>
            </w:r>
            <w:r>
              <w:fldChar w:fldCharType="separate"/>
            </w:r>
            <w:r w:rsidR="00CA502A">
              <w:t>Frequencies</w:t>
            </w:r>
            <w:r>
              <w:fldChar w:fldCharType="end"/>
            </w:r>
          </w:p>
        </w:tc>
      </w:tr>
      <w:tr w:rsidR="00854DA6" w14:paraId="356009EA" w14:textId="77777777" w:rsidTr="00015DDB">
        <w:tc>
          <w:tcPr>
            <w:tcW w:w="1701" w:type="dxa"/>
            <w:tcMar>
              <w:top w:w="0" w:type="dxa"/>
              <w:left w:w="60" w:type="dxa"/>
              <w:bottom w:w="0" w:type="dxa"/>
              <w:right w:w="60" w:type="dxa"/>
            </w:tcMar>
          </w:tcPr>
          <w:p w14:paraId="53446608" w14:textId="406934B8" w:rsidR="00854DA6" w:rsidRDefault="00854DA6" w:rsidP="003564AD">
            <w:pPr>
              <w:pStyle w:val="Tablebody"/>
            </w:pPr>
            <w:r>
              <w:t>equipmentLog</w:t>
            </w:r>
          </w:p>
        </w:tc>
        <w:tc>
          <w:tcPr>
            <w:tcW w:w="1134" w:type="dxa"/>
            <w:tcMar>
              <w:top w:w="0" w:type="dxa"/>
              <w:left w:w="60" w:type="dxa"/>
              <w:bottom w:w="0" w:type="dxa"/>
              <w:right w:w="60" w:type="dxa"/>
            </w:tcMar>
          </w:tcPr>
          <w:p w14:paraId="020B3007" w14:textId="1F18411A" w:rsidR="00854DA6" w:rsidRDefault="00854DA6" w:rsidP="003564AD">
            <w:pPr>
              <w:pStyle w:val="Tablebody"/>
              <w:rPr>
                <w:color w:val="0F0F0F"/>
              </w:rPr>
            </w:pPr>
            <w:r>
              <w:rPr>
                <w:color w:val="0F0F0F"/>
              </w:rPr>
              <w:t>0..*</w:t>
            </w:r>
          </w:p>
        </w:tc>
        <w:tc>
          <w:tcPr>
            <w:tcW w:w="1701" w:type="dxa"/>
            <w:tcMar>
              <w:top w:w="0" w:type="dxa"/>
              <w:left w:w="60" w:type="dxa"/>
              <w:bottom w:w="0" w:type="dxa"/>
              <w:right w:w="60" w:type="dxa"/>
            </w:tcMar>
          </w:tcPr>
          <w:p w14:paraId="023E3E56" w14:textId="00863626" w:rsidR="00854DA6" w:rsidRDefault="00854DA6" w:rsidP="003564AD">
            <w:pPr>
              <w:pStyle w:val="Tablebody"/>
            </w:pPr>
            <w:r>
              <w:t>EquipmentLog</w:t>
            </w:r>
          </w:p>
        </w:tc>
        <w:tc>
          <w:tcPr>
            <w:tcW w:w="5103" w:type="dxa"/>
            <w:tcMar>
              <w:top w:w="0" w:type="dxa"/>
              <w:left w:w="60" w:type="dxa"/>
              <w:bottom w:w="0" w:type="dxa"/>
              <w:right w:w="60" w:type="dxa"/>
            </w:tcMar>
          </w:tcPr>
          <w:p w14:paraId="28EA08CB" w14:textId="428F79C1" w:rsidR="00854DA6" w:rsidRDefault="00854DA6" w:rsidP="003564AD">
            <w:pPr>
              <w:pStyle w:val="Tablebody"/>
            </w:pPr>
            <w:r>
              <w:t xml:space="preserve">Cf. </w:t>
            </w:r>
            <w:r>
              <w:fldChar w:fldCharType="begin"/>
            </w:r>
            <w:r>
              <w:instrText xml:space="preserve"> REF _Ref513472250 \r \h </w:instrText>
            </w:r>
            <w:r>
              <w:fldChar w:fldCharType="separate"/>
            </w:r>
            <w:r w:rsidR="00CA502A">
              <w:t>5.2</w:t>
            </w:r>
            <w:r>
              <w:fldChar w:fldCharType="end"/>
            </w:r>
            <w:r>
              <w:t xml:space="preserve"> </w:t>
            </w:r>
            <w:r>
              <w:fldChar w:fldCharType="begin"/>
            </w:r>
            <w:r>
              <w:instrText xml:space="preserve"> REF _Ref513472250 \h </w:instrText>
            </w:r>
            <w:r>
              <w:fldChar w:fldCharType="separate"/>
            </w:r>
            <w:r w:rsidR="00CA502A" w:rsidRPr="003564AD">
              <w:t>Log</w:t>
            </w:r>
            <w:r>
              <w:fldChar w:fldCharType="end"/>
            </w:r>
          </w:p>
        </w:tc>
      </w:tr>
      <w:tr w:rsidR="000979D7" w14:paraId="0BB1010E" w14:textId="77777777" w:rsidTr="00015DDB">
        <w:tc>
          <w:tcPr>
            <w:tcW w:w="1701" w:type="dxa"/>
            <w:tcMar>
              <w:top w:w="0" w:type="dxa"/>
              <w:left w:w="60" w:type="dxa"/>
              <w:bottom w:w="0" w:type="dxa"/>
              <w:right w:w="60" w:type="dxa"/>
            </w:tcMar>
          </w:tcPr>
          <w:p w14:paraId="787A0234" w14:textId="0DEBDE2C" w:rsidR="000979D7" w:rsidRDefault="000979D7" w:rsidP="003564AD">
            <w:pPr>
              <w:pStyle w:val="Tablebody"/>
            </w:pPr>
            <w:r>
              <w:t>subEquipment</w:t>
            </w:r>
          </w:p>
        </w:tc>
        <w:tc>
          <w:tcPr>
            <w:tcW w:w="1134" w:type="dxa"/>
            <w:tcMar>
              <w:top w:w="0" w:type="dxa"/>
              <w:left w:w="60" w:type="dxa"/>
              <w:bottom w:w="0" w:type="dxa"/>
              <w:right w:w="60" w:type="dxa"/>
            </w:tcMar>
          </w:tcPr>
          <w:p w14:paraId="7BB377D4" w14:textId="60326143" w:rsidR="000979D7" w:rsidRDefault="0091524E" w:rsidP="003564AD">
            <w:pPr>
              <w:pStyle w:val="Tablebody"/>
              <w:rPr>
                <w:color w:val="0F0F0F"/>
              </w:rPr>
            </w:pPr>
            <w:r>
              <w:rPr>
                <w:color w:val="0F0F0F"/>
              </w:rPr>
              <w:t>0..*</w:t>
            </w:r>
          </w:p>
        </w:tc>
        <w:tc>
          <w:tcPr>
            <w:tcW w:w="1701" w:type="dxa"/>
            <w:tcMar>
              <w:top w:w="0" w:type="dxa"/>
              <w:left w:w="60" w:type="dxa"/>
              <w:bottom w:w="0" w:type="dxa"/>
              <w:right w:w="60" w:type="dxa"/>
            </w:tcMar>
          </w:tcPr>
          <w:p w14:paraId="2F08F248" w14:textId="0456C225" w:rsidR="000979D7" w:rsidRDefault="000979D7" w:rsidP="003564AD">
            <w:pPr>
              <w:pStyle w:val="Tablebody"/>
            </w:pPr>
            <w:r>
              <w:t>Equipment</w:t>
            </w:r>
          </w:p>
        </w:tc>
        <w:tc>
          <w:tcPr>
            <w:tcW w:w="5103" w:type="dxa"/>
            <w:tcMar>
              <w:top w:w="0" w:type="dxa"/>
              <w:left w:w="60" w:type="dxa"/>
              <w:bottom w:w="0" w:type="dxa"/>
              <w:right w:w="60" w:type="dxa"/>
            </w:tcMar>
          </w:tcPr>
          <w:p w14:paraId="05438E26" w14:textId="4E04F71E" w:rsidR="000979D7" w:rsidRDefault="00ED4E51" w:rsidP="003564AD">
            <w:pPr>
              <w:pStyle w:val="Tablebody"/>
            </w:pPr>
            <w:r>
              <w:t>Used to describe subEquipment of Equipment, e.g. coupled instruments can be described as subEquipment of the whole.</w:t>
            </w:r>
          </w:p>
        </w:tc>
      </w:tr>
    </w:tbl>
    <w:p w14:paraId="23106865" w14:textId="3AB98F10" w:rsidR="00CE7CBD" w:rsidRDefault="00CE7CBD" w:rsidP="00CE7CBD">
      <w:pPr>
        <w:pStyle w:val="Caption"/>
      </w:pPr>
      <w:bookmarkStart w:id="265" w:name="BKM_6836D7CE_C7FA_44DD_9F71_BC799D25AA75"/>
      <w:bookmarkStart w:id="266" w:name="BKM_3F240C86_190F_470C_864B_24116BB2D209"/>
      <w:bookmarkStart w:id="267" w:name="BKM_FCD4DE17_D0E1_4F09_A96E_99FA11403B06"/>
      <w:bookmarkStart w:id="268" w:name="BKM_6F2B129F_B080_4FE0_B81B_E4B6A3B0BE7F"/>
      <w:bookmarkEnd w:id="265"/>
      <w:bookmarkEnd w:id="266"/>
      <w:bookmarkEnd w:id="267"/>
      <w:bookmarkEnd w:id="268"/>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18</w:t>
      </w:r>
      <w:r w:rsidR="00CE7E79">
        <w:rPr>
          <w:noProof/>
        </w:rPr>
        <w:fldChar w:fldCharType="end"/>
      </w:r>
      <w:r w:rsidRPr="00814FD8">
        <w:t xml:space="preserve"> Properties of </w:t>
      </w:r>
      <w:r>
        <w:t>Equipment</w:t>
      </w:r>
    </w:p>
    <w:p w14:paraId="4EBCBDDF" w14:textId="796BA269" w:rsidR="00044F14" w:rsidRDefault="00044F14" w:rsidP="00044F14">
      <w:pPr>
        <w:pStyle w:val="Heading2"/>
      </w:pPr>
      <w:bookmarkStart w:id="269" w:name="_Toc500330164"/>
      <w:bookmarkStart w:id="270" w:name="_Toc500330448"/>
      <w:bookmarkStart w:id="271" w:name="_Toc500331061"/>
      <w:bookmarkStart w:id="272" w:name="_Toc500331204"/>
      <w:bookmarkStart w:id="273" w:name="_Toc500331293"/>
      <w:bookmarkStart w:id="274" w:name="_Ref527636084"/>
      <w:bookmarkStart w:id="275" w:name="_Ref527636089"/>
      <w:bookmarkStart w:id="276" w:name="_Ref478717708"/>
      <w:bookmarkStart w:id="277" w:name="_Toc13755311"/>
      <w:bookmarkEnd w:id="269"/>
      <w:bookmarkEnd w:id="270"/>
      <w:bookmarkEnd w:id="271"/>
      <w:bookmarkEnd w:id="272"/>
      <w:bookmarkEnd w:id="273"/>
      <w:r>
        <w:t>Frequencies</w:t>
      </w:r>
      <w:bookmarkEnd w:id="274"/>
      <w:bookmarkEnd w:id="275"/>
      <w:bookmarkEnd w:id="277"/>
    </w:p>
    <w:p w14:paraId="5A27C501" w14:textId="0DE5E323" w:rsidR="005E5D27" w:rsidRDefault="00044F14" w:rsidP="007A7809">
      <w:pPr>
        <w:pStyle w:val="Heading3"/>
      </w:pPr>
      <w:r>
        <w:t xml:space="preserve">The </w:t>
      </w:r>
      <w:r w:rsidRPr="004C027C">
        <w:rPr>
          <w:u w:val="double"/>
        </w:rPr>
        <w:t>Frequencies</w:t>
      </w:r>
      <w:r>
        <w:t xml:space="preserve"> class describes the frequencies that may be used by a piece of equipment. </w:t>
      </w:r>
      <w:r w:rsidR="007A7809">
        <w:t xml:space="preserve">It is an optional FeatureType that can be considered to be part of WIGOS Metadata Standard category </w:t>
      </w:r>
      <w:r w:rsidR="007A7809" w:rsidRPr="007A7809">
        <w:t>5-03 Instrument specifications. This is a proxy for several more specific elements</w:t>
      </w:r>
      <w:r w:rsidR="007A7809">
        <w:t xml:space="preserve"> as detailed in the table below</w:t>
      </w:r>
      <w:r w:rsidR="007A7809" w:rsidRPr="007A7809">
        <w:t>.</w:t>
      </w:r>
    </w:p>
    <w:p w14:paraId="2FC02692" w14:textId="5384E0D6" w:rsidR="00044F14" w:rsidRDefault="005E5D27" w:rsidP="00044F14">
      <w:pPr>
        <w:pStyle w:val="Heading3"/>
      </w:pPr>
      <w:r w:rsidRPr="004C027C">
        <w:rPr>
          <w:u w:val="double"/>
        </w:rPr>
        <w:t>Equipment</w:t>
      </w:r>
      <w:r>
        <w:t xml:space="preserve"> may use </w:t>
      </w:r>
      <w:r w:rsidR="004C027C">
        <w:t>frequencies to make observations or to transmit data using an over-the-air link.</w:t>
      </w:r>
      <w:r w:rsidR="00044F14">
        <w:t xml:space="preserve"> </w:t>
      </w:r>
      <w:r w:rsidR="004C027C">
        <w:t>For observations, equipment may use frequencies actively (transmit) or passively (receive)</w:t>
      </w:r>
      <w:r w:rsidR="00044F14">
        <w:t>.</w:t>
      </w:r>
    </w:p>
    <w:p w14:paraId="17405227" w14:textId="5B099492" w:rsidR="004C027C" w:rsidRDefault="004C027C" w:rsidP="004C027C">
      <w:pPr>
        <w:pStyle w:val="Heading3"/>
      </w:pPr>
      <w:r w:rsidRPr="004C027C">
        <w:rPr>
          <w:u w:val="double"/>
        </w:rPr>
        <w:t>Frequencies</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4C027C" w14:paraId="668853F5"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26DF0A4" w14:textId="77777777" w:rsidR="004C027C" w:rsidRPr="00A31DC0" w:rsidRDefault="004C027C"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2EB5A373" w14:textId="77777777" w:rsidR="004C027C" w:rsidRPr="00A31DC0" w:rsidRDefault="004C027C"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094C492C" w14:textId="7CFBA133" w:rsidR="004C027C" w:rsidRPr="00A31DC0" w:rsidRDefault="004C027C"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4E9FE105" w14:textId="77777777" w:rsidR="004C027C" w:rsidRPr="00A31DC0" w:rsidRDefault="004C027C" w:rsidP="003564AD">
            <w:pPr>
              <w:pStyle w:val="Tableheader"/>
            </w:pPr>
            <w:r w:rsidRPr="00A31DC0">
              <w:t>Property Description</w:t>
            </w:r>
          </w:p>
        </w:tc>
      </w:tr>
      <w:tr w:rsidR="004C027C" w14:paraId="06C40D45" w14:textId="77777777" w:rsidTr="00015DDB">
        <w:tc>
          <w:tcPr>
            <w:tcW w:w="1701" w:type="dxa"/>
            <w:tcMar>
              <w:top w:w="0" w:type="dxa"/>
              <w:left w:w="60" w:type="dxa"/>
              <w:bottom w:w="0" w:type="dxa"/>
              <w:right w:w="60" w:type="dxa"/>
            </w:tcMar>
          </w:tcPr>
          <w:p w14:paraId="7B5A4036" w14:textId="5F6888C0" w:rsidR="004C027C" w:rsidRPr="004C027C" w:rsidRDefault="00BC23D0" w:rsidP="00BC23D0">
            <w:pPr>
              <w:pStyle w:val="Tablebody"/>
            </w:pPr>
            <w:r>
              <w:t>frequency</w:t>
            </w:r>
          </w:p>
        </w:tc>
        <w:tc>
          <w:tcPr>
            <w:tcW w:w="1134" w:type="dxa"/>
            <w:tcMar>
              <w:top w:w="0" w:type="dxa"/>
              <w:left w:w="60" w:type="dxa"/>
              <w:bottom w:w="0" w:type="dxa"/>
              <w:right w:w="60" w:type="dxa"/>
            </w:tcMar>
          </w:tcPr>
          <w:p w14:paraId="505E61A2" w14:textId="69FB1438" w:rsidR="004C027C" w:rsidRPr="0083573F" w:rsidRDefault="00BC23D0" w:rsidP="00BC23D0">
            <w:pPr>
              <w:pStyle w:val="Tablebody"/>
              <w:rPr>
                <w:color w:val="0F0F0F"/>
              </w:rPr>
            </w:pPr>
            <w:r>
              <w:rPr>
                <w:color w:val="0F0F0F"/>
              </w:rPr>
              <w:t>1</w:t>
            </w:r>
          </w:p>
        </w:tc>
        <w:tc>
          <w:tcPr>
            <w:tcW w:w="1701" w:type="dxa"/>
            <w:tcMar>
              <w:top w:w="0" w:type="dxa"/>
              <w:left w:w="60" w:type="dxa"/>
              <w:bottom w:w="0" w:type="dxa"/>
              <w:right w:w="60" w:type="dxa"/>
            </w:tcMar>
          </w:tcPr>
          <w:p w14:paraId="4FD47405" w14:textId="7BB224DD" w:rsidR="004C027C" w:rsidRPr="004C027C" w:rsidRDefault="00015DDB" w:rsidP="00BC23D0">
            <w:pPr>
              <w:pStyle w:val="Tablebody"/>
            </w:pPr>
            <w:r>
              <w:t>gml:Measure</w:t>
            </w:r>
          </w:p>
        </w:tc>
        <w:tc>
          <w:tcPr>
            <w:tcW w:w="5103" w:type="dxa"/>
            <w:tcMar>
              <w:top w:w="0" w:type="dxa"/>
              <w:left w:w="60" w:type="dxa"/>
              <w:bottom w:w="0" w:type="dxa"/>
              <w:right w:w="60" w:type="dxa"/>
            </w:tcMar>
          </w:tcPr>
          <w:p w14:paraId="2473BA6F" w14:textId="2D59DF3B" w:rsidR="004C027C" w:rsidRPr="004C027C" w:rsidRDefault="00BC23D0" w:rsidP="00BC23D0">
            <w:pPr>
              <w:pStyle w:val="Tablebody"/>
            </w:pPr>
            <w:r>
              <w:t>The nominal frequency used by equipment.</w:t>
            </w:r>
            <w:r w:rsidR="00015DDB">
              <w:t xml:space="preserve"> The attribute uom is expected to provide one of Hz, kHz, MHz, GHz, THz</w:t>
            </w:r>
          </w:p>
        </w:tc>
      </w:tr>
      <w:tr w:rsidR="00BC23D0" w14:paraId="10FDF771" w14:textId="77777777" w:rsidTr="00015DDB">
        <w:tc>
          <w:tcPr>
            <w:tcW w:w="1701" w:type="dxa"/>
            <w:tcMar>
              <w:top w:w="0" w:type="dxa"/>
              <w:left w:w="60" w:type="dxa"/>
              <w:bottom w:w="0" w:type="dxa"/>
              <w:right w:w="60" w:type="dxa"/>
            </w:tcMar>
          </w:tcPr>
          <w:p w14:paraId="3B24297D" w14:textId="0B859014" w:rsidR="00BC23D0" w:rsidRDefault="00BC23D0" w:rsidP="00BC23D0">
            <w:pPr>
              <w:pStyle w:val="Tablebody"/>
            </w:pPr>
            <w:r>
              <w:t>bandwidth</w:t>
            </w:r>
          </w:p>
        </w:tc>
        <w:tc>
          <w:tcPr>
            <w:tcW w:w="1134" w:type="dxa"/>
            <w:tcMar>
              <w:top w:w="0" w:type="dxa"/>
              <w:left w:w="60" w:type="dxa"/>
              <w:bottom w:w="0" w:type="dxa"/>
              <w:right w:w="60" w:type="dxa"/>
            </w:tcMar>
          </w:tcPr>
          <w:p w14:paraId="75587D78" w14:textId="26BC61DF" w:rsidR="00BC23D0" w:rsidRDefault="00BC23D0" w:rsidP="00BC23D0">
            <w:pPr>
              <w:pStyle w:val="Tablebody"/>
              <w:rPr>
                <w:color w:val="0F0F0F"/>
              </w:rPr>
            </w:pPr>
            <w:r>
              <w:rPr>
                <w:color w:val="0F0F0F"/>
              </w:rPr>
              <w:t>0..1</w:t>
            </w:r>
          </w:p>
        </w:tc>
        <w:tc>
          <w:tcPr>
            <w:tcW w:w="1701" w:type="dxa"/>
            <w:tcMar>
              <w:top w:w="0" w:type="dxa"/>
              <w:left w:w="60" w:type="dxa"/>
              <w:bottom w:w="0" w:type="dxa"/>
              <w:right w:w="60" w:type="dxa"/>
            </w:tcMar>
          </w:tcPr>
          <w:p w14:paraId="5ED2555C" w14:textId="36992206" w:rsidR="00BC23D0" w:rsidRDefault="00BC23D0" w:rsidP="00BC23D0">
            <w:pPr>
              <w:pStyle w:val="Tablebody"/>
            </w:pPr>
            <w:r>
              <w:t>Decimal</w:t>
            </w:r>
          </w:p>
        </w:tc>
        <w:tc>
          <w:tcPr>
            <w:tcW w:w="5103" w:type="dxa"/>
            <w:tcMar>
              <w:top w:w="0" w:type="dxa"/>
              <w:left w:w="60" w:type="dxa"/>
              <w:bottom w:w="0" w:type="dxa"/>
              <w:right w:w="60" w:type="dxa"/>
            </w:tcMar>
          </w:tcPr>
          <w:p w14:paraId="4621927F" w14:textId="749CFE16" w:rsidR="00BC23D0" w:rsidRDefault="00BC23D0" w:rsidP="00BC23D0">
            <w:pPr>
              <w:pStyle w:val="Tablebody"/>
            </w:pPr>
            <w:r>
              <w:t>T</w:t>
            </w:r>
            <w:r w:rsidRPr="00BC23D0">
              <w:t>he difference of the highest and the lowest frequency</w:t>
            </w:r>
            <w:r w:rsidR="007A7809">
              <w:t>, or more specifically, the full-width at half-maximum (FWHM)</w:t>
            </w:r>
            <w:r w:rsidR="00015DDB">
              <w:t>. The attribute uom is expected to provide one of Hz, kHz, MHz, GHz, THz</w:t>
            </w:r>
          </w:p>
        </w:tc>
      </w:tr>
      <w:tr w:rsidR="000A0166" w14:paraId="6AEF1661" w14:textId="77777777" w:rsidTr="00015DDB">
        <w:tc>
          <w:tcPr>
            <w:tcW w:w="1701" w:type="dxa"/>
            <w:tcMar>
              <w:top w:w="0" w:type="dxa"/>
              <w:left w:w="60" w:type="dxa"/>
              <w:bottom w:w="0" w:type="dxa"/>
              <w:right w:w="60" w:type="dxa"/>
            </w:tcMar>
          </w:tcPr>
          <w:p w14:paraId="7402AFEE" w14:textId="77777777" w:rsidR="000A0166" w:rsidRPr="0083573F" w:rsidRDefault="000A0166" w:rsidP="002505E4">
            <w:pPr>
              <w:pStyle w:val="Tablebody"/>
              <w:rPr>
                <w:rFonts w:eastAsia="Arial" w:cs="Arial"/>
              </w:rPr>
            </w:pPr>
            <w:r w:rsidRPr="004C027C">
              <w:t>purposeOfFrequencyUse</w:t>
            </w:r>
          </w:p>
        </w:tc>
        <w:tc>
          <w:tcPr>
            <w:tcW w:w="1134" w:type="dxa"/>
            <w:tcMar>
              <w:top w:w="0" w:type="dxa"/>
              <w:left w:w="60" w:type="dxa"/>
              <w:bottom w:w="0" w:type="dxa"/>
              <w:right w:w="60" w:type="dxa"/>
            </w:tcMar>
          </w:tcPr>
          <w:p w14:paraId="26244250" w14:textId="77777777" w:rsidR="000A0166" w:rsidRPr="0083573F" w:rsidRDefault="000A0166" w:rsidP="002505E4">
            <w:pPr>
              <w:pStyle w:val="Tablebody"/>
              <w:rPr>
                <w:rFonts w:eastAsia="Arial" w:cs="Arial"/>
              </w:rPr>
            </w:pPr>
            <w:r w:rsidRPr="0083573F">
              <w:rPr>
                <w:color w:val="0F0F0F"/>
              </w:rPr>
              <w:t>1</w:t>
            </w:r>
          </w:p>
        </w:tc>
        <w:tc>
          <w:tcPr>
            <w:tcW w:w="1701" w:type="dxa"/>
            <w:tcMar>
              <w:top w:w="0" w:type="dxa"/>
              <w:left w:w="60" w:type="dxa"/>
              <w:bottom w:w="0" w:type="dxa"/>
              <w:right w:w="60" w:type="dxa"/>
            </w:tcMar>
          </w:tcPr>
          <w:p w14:paraId="5810AC7C" w14:textId="77777777" w:rsidR="000A0166" w:rsidRPr="0083573F" w:rsidRDefault="000A0166" w:rsidP="002505E4">
            <w:pPr>
              <w:pStyle w:val="Tablebody"/>
              <w:rPr>
                <w:rFonts w:eastAsia="Arial" w:cs="Arial"/>
              </w:rPr>
            </w:pPr>
            <w:r w:rsidRPr="004C027C">
              <w:t>PurposeOfFrequencyUseType</w:t>
            </w:r>
          </w:p>
        </w:tc>
        <w:tc>
          <w:tcPr>
            <w:tcW w:w="5103" w:type="dxa"/>
            <w:tcMar>
              <w:top w:w="0" w:type="dxa"/>
              <w:left w:w="60" w:type="dxa"/>
              <w:bottom w:w="0" w:type="dxa"/>
              <w:right w:w="60" w:type="dxa"/>
            </w:tcMar>
          </w:tcPr>
          <w:p w14:paraId="12B5FE72" w14:textId="0E39E070" w:rsidR="000A0166" w:rsidRPr="0083573F" w:rsidRDefault="000A0166" w:rsidP="000979D7">
            <w:pPr>
              <w:pStyle w:val="Tablebody"/>
              <w:rPr>
                <w:rFonts w:eastAsia="Arial" w:cs="Arial"/>
              </w:rPr>
            </w:pPr>
            <w:r w:rsidRPr="004C027C">
              <w:t>PurposeOfFrequencyUseType uses values (</w:t>
            </w:r>
            <w:r>
              <w:t xml:space="preserve">observation, </w:t>
            </w:r>
            <w:r w:rsidR="000979D7">
              <w:t>telecomms</w:t>
            </w:r>
            <w:r w:rsidRPr="004C027C">
              <w:t>)</w:t>
            </w:r>
            <w:r>
              <w:t>.</w:t>
            </w:r>
          </w:p>
        </w:tc>
      </w:tr>
      <w:tr w:rsidR="007A7809" w14:paraId="46E62050" w14:textId="77777777" w:rsidTr="00015DDB">
        <w:tc>
          <w:tcPr>
            <w:tcW w:w="1701" w:type="dxa"/>
            <w:tcMar>
              <w:top w:w="0" w:type="dxa"/>
              <w:left w:w="60" w:type="dxa"/>
              <w:bottom w:w="0" w:type="dxa"/>
              <w:right w:w="60" w:type="dxa"/>
            </w:tcMar>
          </w:tcPr>
          <w:p w14:paraId="3EC6F6E2" w14:textId="6BB55E49" w:rsidR="007A7809" w:rsidRDefault="007A7809" w:rsidP="0013240E">
            <w:pPr>
              <w:pStyle w:val="Tablebody"/>
              <w:rPr>
                <w:lang w:val="en-GB"/>
              </w:rPr>
            </w:pPr>
            <w:r>
              <w:rPr>
                <w:lang w:val="en-GB"/>
              </w:rPr>
              <w:t>frequencyUse</w:t>
            </w:r>
          </w:p>
        </w:tc>
        <w:tc>
          <w:tcPr>
            <w:tcW w:w="1134" w:type="dxa"/>
            <w:tcMar>
              <w:top w:w="0" w:type="dxa"/>
              <w:left w:w="60" w:type="dxa"/>
              <w:bottom w:w="0" w:type="dxa"/>
              <w:right w:w="60" w:type="dxa"/>
            </w:tcMar>
          </w:tcPr>
          <w:p w14:paraId="71FA1B7C" w14:textId="269FBCF6" w:rsidR="007A7809" w:rsidRDefault="007A7809" w:rsidP="0013240E">
            <w:pPr>
              <w:pStyle w:val="Tablebody"/>
              <w:rPr>
                <w:color w:val="0F0F0F"/>
              </w:rPr>
            </w:pPr>
            <w:r>
              <w:rPr>
                <w:color w:val="0F0F0F"/>
              </w:rPr>
              <w:t>1</w:t>
            </w:r>
          </w:p>
        </w:tc>
        <w:tc>
          <w:tcPr>
            <w:tcW w:w="1701" w:type="dxa"/>
            <w:tcMar>
              <w:top w:w="0" w:type="dxa"/>
              <w:left w:w="60" w:type="dxa"/>
              <w:bottom w:w="0" w:type="dxa"/>
              <w:right w:w="60" w:type="dxa"/>
            </w:tcMar>
          </w:tcPr>
          <w:p w14:paraId="22FD46A8" w14:textId="67083546" w:rsidR="007A7809" w:rsidRDefault="007A7809" w:rsidP="0013240E">
            <w:pPr>
              <w:pStyle w:val="Tablebody"/>
            </w:pPr>
            <w:r>
              <w:t>FrequencyUseType</w:t>
            </w:r>
          </w:p>
        </w:tc>
        <w:tc>
          <w:tcPr>
            <w:tcW w:w="5103" w:type="dxa"/>
            <w:tcMar>
              <w:top w:w="0" w:type="dxa"/>
              <w:left w:w="60" w:type="dxa"/>
              <w:bottom w:w="0" w:type="dxa"/>
              <w:right w:w="60" w:type="dxa"/>
            </w:tcMar>
          </w:tcPr>
          <w:p w14:paraId="698C5001" w14:textId="1CB9116B" w:rsidR="007A7809" w:rsidRDefault="007A7809" w:rsidP="0013240E">
            <w:pPr>
              <w:pStyle w:val="Tablebody"/>
            </w:pPr>
            <w:r>
              <w:t>E</w:t>
            </w:r>
            <w:r w:rsidRPr="007A7809">
              <w:t>xpected values are: Transmit, Receive, TransmitReceive</w:t>
            </w:r>
          </w:p>
        </w:tc>
      </w:tr>
      <w:tr w:rsidR="007A7809" w14:paraId="2E27DB87" w14:textId="77777777" w:rsidTr="00015DDB">
        <w:tc>
          <w:tcPr>
            <w:tcW w:w="1701" w:type="dxa"/>
            <w:tcMar>
              <w:top w:w="0" w:type="dxa"/>
              <w:left w:w="60" w:type="dxa"/>
              <w:bottom w:w="0" w:type="dxa"/>
              <w:right w:w="60" w:type="dxa"/>
            </w:tcMar>
          </w:tcPr>
          <w:p w14:paraId="221FD337" w14:textId="70C8A2FC" w:rsidR="007A7809" w:rsidRPr="007A7809" w:rsidRDefault="007A7809" w:rsidP="00BC23D0">
            <w:pPr>
              <w:pStyle w:val="Tablebody"/>
              <w:rPr>
                <w:lang w:val="en-GB"/>
              </w:rPr>
            </w:pPr>
            <w:r>
              <w:rPr>
                <w:lang w:val="en-GB"/>
              </w:rPr>
              <w:t>transmissionMode</w:t>
            </w:r>
          </w:p>
        </w:tc>
        <w:tc>
          <w:tcPr>
            <w:tcW w:w="1134" w:type="dxa"/>
            <w:tcMar>
              <w:top w:w="0" w:type="dxa"/>
              <w:left w:w="60" w:type="dxa"/>
              <w:bottom w:w="0" w:type="dxa"/>
              <w:right w:w="60" w:type="dxa"/>
            </w:tcMar>
          </w:tcPr>
          <w:p w14:paraId="39F6AF3C" w14:textId="1A7D0BCC" w:rsidR="007A7809" w:rsidRDefault="007A7809" w:rsidP="00BC23D0">
            <w:pPr>
              <w:pStyle w:val="Tablebody"/>
              <w:rPr>
                <w:color w:val="0F0F0F"/>
              </w:rPr>
            </w:pPr>
            <w:r>
              <w:rPr>
                <w:color w:val="0F0F0F"/>
              </w:rPr>
              <w:t>0..1</w:t>
            </w:r>
          </w:p>
        </w:tc>
        <w:tc>
          <w:tcPr>
            <w:tcW w:w="1701" w:type="dxa"/>
            <w:tcMar>
              <w:top w:w="0" w:type="dxa"/>
              <w:left w:w="60" w:type="dxa"/>
              <w:bottom w:w="0" w:type="dxa"/>
              <w:right w:w="60" w:type="dxa"/>
            </w:tcMar>
          </w:tcPr>
          <w:p w14:paraId="47AD6ADC" w14:textId="5A8A2218" w:rsidR="007A7809" w:rsidRDefault="007A7809" w:rsidP="00BC23D0">
            <w:pPr>
              <w:pStyle w:val="Tablebody"/>
            </w:pPr>
            <w:r>
              <w:t>TransmissionModeTy</w:t>
            </w:r>
            <w:r>
              <w:lastRenderedPageBreak/>
              <w:t>pe</w:t>
            </w:r>
          </w:p>
        </w:tc>
        <w:tc>
          <w:tcPr>
            <w:tcW w:w="5103" w:type="dxa"/>
            <w:tcMar>
              <w:top w:w="0" w:type="dxa"/>
              <w:left w:w="60" w:type="dxa"/>
              <w:bottom w:w="0" w:type="dxa"/>
              <w:right w:w="60" w:type="dxa"/>
            </w:tcMar>
          </w:tcPr>
          <w:p w14:paraId="1BF07DC5" w14:textId="15B4D769" w:rsidR="007A7809" w:rsidRDefault="007A7809" w:rsidP="007A7809">
            <w:pPr>
              <w:pStyle w:val="Tablebody"/>
            </w:pPr>
            <w:r>
              <w:lastRenderedPageBreak/>
              <w:t>Expected values are: pulsed, continuous-wave</w:t>
            </w:r>
          </w:p>
          <w:p w14:paraId="62E9607F" w14:textId="3259C67B" w:rsidR="007A7809" w:rsidRDefault="007A7809" w:rsidP="007A7809">
            <w:pPr>
              <w:pStyle w:val="Tablebody"/>
            </w:pPr>
            <w:r>
              <w:lastRenderedPageBreak/>
              <w:t>Use conditional on frequencyUse = Transmit</w:t>
            </w:r>
          </w:p>
        </w:tc>
      </w:tr>
    </w:tbl>
    <w:p w14:paraId="5E717483" w14:textId="4F20811D" w:rsidR="004C027C" w:rsidRPr="004C027C" w:rsidRDefault="00494672" w:rsidP="00015DDB">
      <w:pPr>
        <w:pStyle w:val="Caption"/>
      </w:pPr>
      <w:r>
        <w:lastRenderedPageBreak/>
        <w:t xml:space="preserve">Table </w:t>
      </w:r>
      <w:fldSimple w:instr=" SEQ Table \* ARABIC ">
        <w:r w:rsidR="00CA502A">
          <w:rPr>
            <w:noProof/>
          </w:rPr>
          <w:t>19</w:t>
        </w:r>
      </w:fldSimple>
      <w:r w:rsidRPr="00814FD8">
        <w:t xml:space="preserve"> Properties of </w:t>
      </w:r>
      <w:r>
        <w:t>Equipment</w:t>
      </w:r>
    </w:p>
    <w:p w14:paraId="0D8C8CC9" w14:textId="76B7EACB" w:rsidR="00F34C53" w:rsidRDefault="00015DBD" w:rsidP="003564AD">
      <w:pPr>
        <w:pStyle w:val="Heading10"/>
      </w:pPr>
      <w:bookmarkStart w:id="278" w:name="_Toc527640954"/>
      <w:bookmarkStart w:id="279" w:name="_Toc529393542"/>
      <w:bookmarkStart w:id="280" w:name="_Toc527640955"/>
      <w:bookmarkStart w:id="281" w:name="_Toc529393543"/>
      <w:bookmarkStart w:id="282" w:name="_Toc527640957"/>
      <w:bookmarkStart w:id="283" w:name="_Toc529393545"/>
      <w:bookmarkStart w:id="284" w:name="_Toc527640959"/>
      <w:bookmarkStart w:id="285" w:name="_Toc529393547"/>
      <w:bookmarkStart w:id="286" w:name="_Toc527640961"/>
      <w:bookmarkStart w:id="287" w:name="_Toc529393549"/>
      <w:bookmarkStart w:id="288" w:name="_Toc527640963"/>
      <w:bookmarkStart w:id="289" w:name="_Toc529393551"/>
      <w:bookmarkStart w:id="290" w:name="_Toc527640965"/>
      <w:bookmarkStart w:id="291" w:name="_Toc529393553"/>
      <w:bookmarkStart w:id="292" w:name="_Toc527640968"/>
      <w:bookmarkStart w:id="293" w:name="_Toc529393556"/>
      <w:bookmarkStart w:id="294" w:name="_Ref527635496"/>
      <w:bookmarkStart w:id="295" w:name="_Ref527635503"/>
      <w:bookmarkStart w:id="296" w:name="_Toc13755312"/>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lastRenderedPageBreak/>
        <w:t>MODEL CONCEPTS – LOGS AND LOG ENTRIES</w:t>
      </w:r>
      <w:bookmarkStart w:id="297" w:name="_Ref478116161"/>
      <w:bookmarkEnd w:id="276"/>
      <w:bookmarkEnd w:id="294"/>
      <w:bookmarkEnd w:id="295"/>
      <w:bookmarkEnd w:id="296"/>
      <w:bookmarkEnd w:id="297"/>
    </w:p>
    <w:p w14:paraId="39CB5605" w14:textId="506B9127" w:rsidR="006D6374" w:rsidRDefault="009A66D1" w:rsidP="003564AD">
      <w:pPr>
        <w:pStyle w:val="Heading3"/>
      </w:pPr>
      <w:r>
        <w:t xml:space="preserve">The </w:t>
      </w:r>
      <w:r w:rsidRPr="007D7E6E">
        <w:rPr>
          <w:u w:val="double"/>
        </w:rPr>
        <w:t>FacilityLog</w:t>
      </w:r>
      <w:r>
        <w:t xml:space="preserve"> and </w:t>
      </w:r>
      <w:r w:rsidRPr="007D7E6E">
        <w:rPr>
          <w:u w:val="double"/>
        </w:rPr>
        <w:t>EquipmentLog</w:t>
      </w:r>
      <w:r>
        <w:t xml:space="preserve"> classes are both derived from an abstract Log class as shown in the following diagram. Each log contains log entries recording details about the changes (like a real-world log). There are different types of</w:t>
      </w:r>
      <w:r w:rsidR="006D6374">
        <w:t xml:space="preserve"> </w:t>
      </w:r>
      <w:r>
        <w:t>log</w:t>
      </w:r>
      <w:r w:rsidR="00965CCC">
        <w:t xml:space="preserve"> </w:t>
      </w:r>
      <w:r w:rsidR="00653E5C">
        <w:t>entries for different purposes. These log entries are also derived from a common</w:t>
      </w:r>
      <w:r w:rsidR="006D6374">
        <w:t xml:space="preserve"> </w:t>
      </w:r>
      <w:r w:rsidR="00653E5C">
        <w:t xml:space="preserve">base class, </w:t>
      </w:r>
      <w:r w:rsidR="00653E5C" w:rsidRPr="00653E5C">
        <w:rPr>
          <w:u w:val="double"/>
        </w:rPr>
        <w:t>LogEntry</w:t>
      </w:r>
      <w:r w:rsidR="00653E5C">
        <w:t>.</w:t>
      </w:r>
    </w:p>
    <w:p w14:paraId="392CE3D8" w14:textId="4A6D2EC1" w:rsidR="00D06069" w:rsidRDefault="00965CCC" w:rsidP="003971ED">
      <w:r w:rsidRPr="00965CCC">
        <w:t xml:space="preserve"> </w:t>
      </w:r>
      <w:r w:rsidR="000979D7">
        <w:rPr>
          <w:noProof/>
          <w:lang w:val="de-CH" w:eastAsia="de-CH"/>
        </w:rPr>
        <w:drawing>
          <wp:inline distT="0" distB="0" distL="0" distR="0" wp14:anchorId="4EE007E5" wp14:editId="278B0CC7">
            <wp:extent cx="4223982" cy="32585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6855" cy="3260777"/>
                    </a:xfrm>
                    <a:prstGeom prst="rect">
                      <a:avLst/>
                    </a:prstGeom>
                    <a:noFill/>
                    <a:ln>
                      <a:noFill/>
                    </a:ln>
                  </pic:spPr>
                </pic:pic>
              </a:graphicData>
            </a:graphic>
          </wp:inline>
        </w:drawing>
      </w:r>
    </w:p>
    <w:p w14:paraId="48E9FE9B" w14:textId="16727C3E" w:rsidR="00D06069" w:rsidRDefault="00D06069" w:rsidP="00D06069">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CA502A">
        <w:rPr>
          <w:noProof/>
        </w:rPr>
        <w:t>2</w:t>
      </w:r>
      <w:r w:rsidR="00CE7E79">
        <w:rPr>
          <w:noProof/>
        </w:rPr>
        <w:fldChar w:fldCharType="end"/>
      </w:r>
      <w:r>
        <w:t xml:space="preserve"> Log and LogEntry model</w:t>
      </w:r>
    </w:p>
    <w:p w14:paraId="3F058198" w14:textId="71423C36" w:rsidR="009A66D1" w:rsidRDefault="009A66D1" w:rsidP="003564AD">
      <w:pPr>
        <w:pStyle w:val="Heading3"/>
      </w:pPr>
      <w:r>
        <w:t xml:space="preserve">A </w:t>
      </w:r>
      <w:r w:rsidRPr="007D7E6E">
        <w:rPr>
          <w:u w:val="double"/>
        </w:rPr>
        <w:t>ControlCheckReport</w:t>
      </w:r>
      <w:r>
        <w:t xml:space="preserve"> describes a log entry for a calibration check. A </w:t>
      </w:r>
      <w:r w:rsidRPr="007D7E6E">
        <w:rPr>
          <w:u w:val="double"/>
        </w:rPr>
        <w:t>ControlCheckReport</w:t>
      </w:r>
      <w:r>
        <w:t xml:space="preserve"> is related to a particular </w:t>
      </w:r>
      <w:r w:rsidRPr="007D7E6E">
        <w:rPr>
          <w:u w:val="double"/>
        </w:rPr>
        <w:t>Equipment</w:t>
      </w:r>
      <w:r>
        <w:t xml:space="preserve"> instance. </w:t>
      </w:r>
    </w:p>
    <w:p w14:paraId="229D6830" w14:textId="77777777" w:rsidR="009A66D1" w:rsidRDefault="009A66D1" w:rsidP="003564AD">
      <w:pPr>
        <w:pStyle w:val="Heading3"/>
      </w:pPr>
      <w:r>
        <w:t xml:space="preserve">A </w:t>
      </w:r>
      <w:r w:rsidRPr="007D7E6E">
        <w:rPr>
          <w:u w:val="double"/>
        </w:rPr>
        <w:t>MaintenanceReport</w:t>
      </w:r>
      <w:r>
        <w:t xml:space="preserve">  describes a log entry for a maintenance activity. A </w:t>
      </w:r>
      <w:r w:rsidRPr="007D7E6E">
        <w:rPr>
          <w:u w:val="double"/>
        </w:rPr>
        <w:t>MaintenanceReport</w:t>
      </w:r>
      <w:r>
        <w:t xml:space="preserve"> is related to a particular </w:t>
      </w:r>
      <w:r w:rsidRPr="007D7E6E">
        <w:rPr>
          <w:u w:val="double"/>
        </w:rPr>
        <w:t>Equipment</w:t>
      </w:r>
      <w:r>
        <w:t xml:space="preserve"> instance.</w:t>
      </w:r>
    </w:p>
    <w:p w14:paraId="2D0A3D37" w14:textId="793E32B2" w:rsidR="00015DBD" w:rsidRDefault="009A66D1" w:rsidP="003564AD">
      <w:pPr>
        <w:pStyle w:val="Heading3"/>
      </w:pPr>
      <w:r>
        <w:t xml:space="preserve">An </w:t>
      </w:r>
      <w:r w:rsidRPr="007D7E6E">
        <w:rPr>
          <w:u w:val="double"/>
        </w:rPr>
        <w:t>EventReport</w:t>
      </w:r>
      <w:r>
        <w:t xml:space="preserve"> describes a log entry for an event at a station/facility. An </w:t>
      </w:r>
      <w:r w:rsidRPr="007D7E6E">
        <w:rPr>
          <w:u w:val="double"/>
        </w:rPr>
        <w:t>EventReport</w:t>
      </w:r>
      <w:r>
        <w:t xml:space="preserve"> is related to a particular </w:t>
      </w:r>
      <w:r w:rsidRPr="007D7E6E">
        <w:rPr>
          <w:u w:val="double"/>
        </w:rPr>
        <w:t>ObservingFacility</w:t>
      </w:r>
      <w:r>
        <w:t xml:space="preserve"> instance.</w:t>
      </w:r>
    </w:p>
    <w:p w14:paraId="5254AED4" w14:textId="77777777" w:rsidR="00170FB4" w:rsidRPr="00A15B15" w:rsidRDefault="00170FB4" w:rsidP="003564AD">
      <w:pPr>
        <w:pStyle w:val="Heading2"/>
      </w:pPr>
      <w:bookmarkStart w:id="298" w:name="_Ref513472250"/>
      <w:bookmarkStart w:id="299" w:name="_Toc13755313"/>
      <w:r w:rsidRPr="003564AD">
        <w:t>Log</w:t>
      </w:r>
      <w:bookmarkEnd w:id="298"/>
      <w:bookmarkEnd w:id="299"/>
    </w:p>
    <w:p w14:paraId="14342DF5" w14:textId="78CA7C7B" w:rsidR="00170FB4" w:rsidRPr="00653E5C" w:rsidRDefault="00653E5C" w:rsidP="003564AD">
      <w:pPr>
        <w:pStyle w:val="Heading3"/>
      </w:pPr>
      <w:r>
        <w:t>Conceptually</w:t>
      </w:r>
      <w:r w:rsidR="00170FB4">
        <w:t xml:space="preserve"> a log is simply a record of log entries. The requirements for a log may depend on the type of log</w:t>
      </w:r>
      <w:r w:rsidR="00965CCC">
        <w:t>.</w:t>
      </w:r>
      <w:r w:rsidR="00170FB4">
        <w:t xml:space="preserve"> </w:t>
      </w:r>
      <w:r w:rsidR="00965CCC">
        <w:t>T</w:t>
      </w:r>
      <w:r w:rsidR="00170FB4">
        <w:t>herefore specialized logs exist for specific types of log (such as ControlCheckReports, MaintenanceReports and EventReports).</w:t>
      </w:r>
    </w:p>
    <w:p w14:paraId="4A4C3155" w14:textId="049EFF5D" w:rsidR="00170FB4" w:rsidRPr="006D6374" w:rsidRDefault="00170FB4" w:rsidP="003564AD">
      <w:pPr>
        <w:pStyle w:val="Heading3"/>
      </w:pPr>
      <w:r w:rsidRPr="003564AD">
        <w:rPr>
          <w:u w:val="double"/>
          <w:lang w:val="en-AU"/>
        </w:rPr>
        <w:t>Log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170FB4" w14:paraId="6C10BCAB"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680D734D" w14:textId="77777777" w:rsidR="00170FB4" w:rsidRPr="00172BF9" w:rsidRDefault="00170FB4" w:rsidP="003564AD">
            <w:pPr>
              <w:pStyle w:val="Tableheader"/>
            </w:pPr>
            <w:bookmarkStart w:id="300" w:name="BKM_554A3D10_FF2E_4D78_8EA4_6F2A60E7B8DA"/>
            <w:bookmarkEnd w:id="300"/>
            <w:r w:rsidRPr="00172BF9">
              <w:t>Property</w:t>
            </w:r>
          </w:p>
        </w:tc>
        <w:tc>
          <w:tcPr>
            <w:tcW w:w="1134" w:type="dxa"/>
            <w:shd w:val="clear" w:color="auto" w:fill="B8CCE4" w:themeFill="accent1" w:themeFillTint="66"/>
            <w:tcMar>
              <w:top w:w="0" w:type="dxa"/>
              <w:left w:w="60" w:type="dxa"/>
              <w:bottom w:w="0" w:type="dxa"/>
              <w:right w:w="60" w:type="dxa"/>
            </w:tcMar>
          </w:tcPr>
          <w:p w14:paraId="670D409D" w14:textId="77777777" w:rsidR="00170FB4" w:rsidRPr="00172BF9" w:rsidRDefault="00170FB4"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0274B99B" w14:textId="5C6422A1" w:rsidR="00170FB4"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301185E" w14:textId="77777777" w:rsidR="00170FB4" w:rsidRPr="00172BF9" w:rsidRDefault="00170FB4" w:rsidP="003564AD">
            <w:pPr>
              <w:pStyle w:val="Tableheader"/>
            </w:pPr>
            <w:r w:rsidRPr="00172BF9">
              <w:t>Property Description</w:t>
            </w:r>
          </w:p>
        </w:tc>
      </w:tr>
      <w:tr w:rsidR="00170FB4" w14:paraId="1389FEE4" w14:textId="77777777" w:rsidTr="00015DDB">
        <w:tc>
          <w:tcPr>
            <w:tcW w:w="1701" w:type="dxa"/>
            <w:tcMar>
              <w:top w:w="0" w:type="dxa"/>
              <w:left w:w="60" w:type="dxa"/>
              <w:bottom w:w="0" w:type="dxa"/>
              <w:right w:w="60" w:type="dxa"/>
            </w:tcMar>
          </w:tcPr>
          <w:p w14:paraId="5922D9E4" w14:textId="77777777" w:rsidR="00170FB4" w:rsidRPr="00172BF9" w:rsidRDefault="00170FB4" w:rsidP="003564AD">
            <w:pPr>
              <w:pStyle w:val="Tablebody"/>
            </w:pPr>
            <w:r w:rsidRPr="00172BF9">
              <w:t>logEntry</w:t>
            </w:r>
          </w:p>
        </w:tc>
        <w:tc>
          <w:tcPr>
            <w:tcW w:w="1134" w:type="dxa"/>
            <w:tcMar>
              <w:top w:w="0" w:type="dxa"/>
              <w:left w:w="60" w:type="dxa"/>
              <w:bottom w:w="0" w:type="dxa"/>
              <w:right w:w="60" w:type="dxa"/>
            </w:tcMar>
          </w:tcPr>
          <w:p w14:paraId="290DDDB7" w14:textId="77777777" w:rsidR="00170FB4" w:rsidRPr="00172BF9" w:rsidRDefault="00170FB4"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
          <w:p w14:paraId="13FF7FD0" w14:textId="7FF85084" w:rsidR="00170FB4" w:rsidRPr="00172BF9" w:rsidRDefault="00170FB4" w:rsidP="003564AD">
            <w:pPr>
              <w:pStyle w:val="Tablebody"/>
              <w:rPr>
                <w:rFonts w:eastAsia="Arial" w:cs="Arial"/>
              </w:rPr>
            </w:pPr>
            <w:r w:rsidRPr="00172BF9">
              <w:t>LogEntry</w:t>
            </w:r>
            <w:r w:rsidR="001937F8">
              <w:t xml:space="preserve"> [abstract]</w:t>
            </w:r>
          </w:p>
        </w:tc>
        <w:tc>
          <w:tcPr>
            <w:tcW w:w="5103" w:type="dxa"/>
            <w:tcMar>
              <w:top w:w="0" w:type="dxa"/>
              <w:left w:w="60" w:type="dxa"/>
              <w:bottom w:w="0" w:type="dxa"/>
              <w:right w:w="60" w:type="dxa"/>
            </w:tcMar>
          </w:tcPr>
          <w:p w14:paraId="4BD7093B" w14:textId="77777777" w:rsidR="00170FB4" w:rsidRPr="00172BF9" w:rsidRDefault="00170FB4" w:rsidP="003564AD">
            <w:pPr>
              <w:pStyle w:val="Tablebody"/>
              <w:rPr>
                <w:rFonts w:eastAsia="Arial" w:cs="Arial"/>
              </w:rPr>
            </w:pPr>
            <w:r w:rsidRPr="00172BF9">
              <w:t xml:space="preserve">An entry in a Log. </w:t>
            </w:r>
          </w:p>
        </w:tc>
      </w:tr>
    </w:tbl>
    <w:p w14:paraId="30043E3B" w14:textId="2E899FA2" w:rsidR="00170FB4" w:rsidRDefault="00170FB4" w:rsidP="00170FB4">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20</w:t>
      </w:r>
      <w:r w:rsidR="00CE7E79">
        <w:rPr>
          <w:noProof/>
        </w:rPr>
        <w:fldChar w:fldCharType="end"/>
      </w:r>
      <w:r w:rsidRPr="000033CA">
        <w:t xml:space="preserve"> Properties of </w:t>
      </w:r>
      <w:r>
        <w:t>Log</w:t>
      </w:r>
    </w:p>
    <w:p w14:paraId="3F3FC249" w14:textId="3591BFA1" w:rsidR="00170FB4" w:rsidRDefault="00653E5C" w:rsidP="003564AD">
      <w:pPr>
        <w:pStyle w:val="Heading3"/>
        <w:rPr>
          <w:lang w:val="en-AU"/>
        </w:rPr>
      </w:pPr>
      <w:bookmarkStart w:id="301" w:name="BKM_0B7773BA_9234_4E43_92A9_182429C4F6EA"/>
      <w:bookmarkEnd w:id="301"/>
      <w:r>
        <w:rPr>
          <w:lang w:val="en-AU"/>
        </w:rPr>
        <w:lastRenderedPageBreak/>
        <w:t xml:space="preserve">It should be noted that the </w:t>
      </w:r>
      <w:r w:rsidRPr="00653E5C">
        <w:rPr>
          <w:u w:val="double"/>
          <w:lang w:val="en-AU"/>
        </w:rPr>
        <w:t>LogEntry</w:t>
      </w:r>
      <w:r>
        <w:rPr>
          <w:lang w:val="en-AU"/>
        </w:rPr>
        <w:t xml:space="preserve"> type is abstract. Therefore only concrete sub-classes of </w:t>
      </w:r>
      <w:r w:rsidRPr="00653E5C">
        <w:rPr>
          <w:u w:val="double"/>
          <w:lang w:val="en-AU"/>
        </w:rPr>
        <w:t>LogEntry</w:t>
      </w:r>
      <w:r>
        <w:rPr>
          <w:lang w:val="en-AU"/>
        </w:rPr>
        <w:t xml:space="preserve"> can be used to satisfy the </w:t>
      </w:r>
      <w:r w:rsidRPr="00653E5C">
        <w:rPr>
          <w:u w:val="double"/>
          <w:lang w:val="en-AU"/>
        </w:rPr>
        <w:t>logEntry</w:t>
      </w:r>
      <w:r>
        <w:rPr>
          <w:lang w:val="en-AU"/>
        </w:rPr>
        <w:t xml:space="preserve"> property.</w:t>
      </w:r>
    </w:p>
    <w:p w14:paraId="5CC19F3E" w14:textId="77777777" w:rsidR="00FE74B3" w:rsidRPr="00A15B15" w:rsidRDefault="00FE74B3" w:rsidP="003564AD">
      <w:pPr>
        <w:pStyle w:val="Heading2"/>
      </w:pPr>
      <w:bookmarkStart w:id="302" w:name="_Toc13755314"/>
      <w:r w:rsidRPr="003564AD">
        <w:t>LogEntry</w:t>
      </w:r>
      <w:bookmarkEnd w:id="302"/>
    </w:p>
    <w:p w14:paraId="22BB8E66" w14:textId="4BE6A57C" w:rsidR="00FE74B3" w:rsidRDefault="00FE74B3" w:rsidP="003564AD">
      <w:pPr>
        <w:pStyle w:val="Heading3"/>
      </w:pPr>
      <w:r>
        <w:t>A</w:t>
      </w:r>
      <w:r w:rsidR="006D6374">
        <w:t xml:space="preserve">t the abstract level a </w:t>
      </w:r>
      <w:r w:rsidR="006D6374" w:rsidRPr="006D6374">
        <w:rPr>
          <w:u w:val="double"/>
        </w:rPr>
        <w:t>LogEntry</w:t>
      </w:r>
      <w:r>
        <w:t xml:space="preserve"> contains the time, author and descriptions of the activity or event being logged. This class is specialized further to provide more specifi</w:t>
      </w:r>
      <w:r w:rsidR="006D6374">
        <w:t>c log entry types where needed.</w:t>
      </w:r>
    </w:p>
    <w:p w14:paraId="1052A989" w14:textId="77777777" w:rsidR="00FE74B3" w:rsidRDefault="00FE74B3" w:rsidP="003564AD">
      <w:pPr>
        <w:pStyle w:val="Heading3"/>
      </w:pPr>
      <w:r w:rsidRPr="00871648">
        <w:rPr>
          <w:u w:val="double"/>
          <w:lang w:val="en-AU"/>
        </w:rPr>
        <w:t>LogEntry</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14:paraId="757C4704"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56C0FE16" w14:textId="77777777" w:rsidR="00FE74B3" w:rsidRPr="003564AD" w:rsidRDefault="00FE74B3" w:rsidP="003564AD">
            <w:pPr>
              <w:pStyle w:val="Tableheader"/>
            </w:pPr>
            <w:bookmarkStart w:id="303" w:name="BKM_D68664AE_818D_45F0_BBD5_306EC55C9078"/>
            <w:bookmarkEnd w:id="303"/>
            <w:r w:rsidRPr="003564AD">
              <w:t>Property</w:t>
            </w:r>
          </w:p>
        </w:tc>
        <w:tc>
          <w:tcPr>
            <w:tcW w:w="1134" w:type="dxa"/>
            <w:shd w:val="clear" w:color="auto" w:fill="B8CCE4" w:themeFill="accent1" w:themeFillTint="66"/>
            <w:tcMar>
              <w:top w:w="0" w:type="dxa"/>
              <w:left w:w="60" w:type="dxa"/>
              <w:bottom w:w="0" w:type="dxa"/>
              <w:right w:w="60" w:type="dxa"/>
            </w:tcMar>
          </w:tcPr>
          <w:p w14:paraId="44E08681" w14:textId="77777777" w:rsidR="00FE74B3" w:rsidRPr="003564AD" w:rsidRDefault="00FE74B3" w:rsidP="003564AD">
            <w:pPr>
              <w:pStyle w:val="Tableheader"/>
            </w:pPr>
            <w:r w:rsidRPr="003564AD">
              <w:t>Cardinality</w:t>
            </w:r>
          </w:p>
        </w:tc>
        <w:tc>
          <w:tcPr>
            <w:tcW w:w="1701" w:type="dxa"/>
            <w:shd w:val="clear" w:color="auto" w:fill="B8CCE4" w:themeFill="accent1" w:themeFillTint="66"/>
            <w:tcMar>
              <w:top w:w="0" w:type="dxa"/>
              <w:left w:w="60" w:type="dxa"/>
              <w:bottom w:w="0" w:type="dxa"/>
              <w:right w:w="60" w:type="dxa"/>
            </w:tcMar>
          </w:tcPr>
          <w:p w14:paraId="7494EE02" w14:textId="08915322" w:rsidR="00FE74B3" w:rsidRPr="003564AD" w:rsidRDefault="001937F8" w:rsidP="003564AD">
            <w:pPr>
              <w:pStyle w:val="Tableheader"/>
              <w:rPr>
                <w:b w:val="0"/>
              </w:rPr>
            </w:pPr>
            <w:r>
              <w:t>Type</w:t>
            </w:r>
          </w:p>
        </w:tc>
        <w:tc>
          <w:tcPr>
            <w:tcW w:w="5103" w:type="dxa"/>
            <w:shd w:val="clear" w:color="auto" w:fill="B8CCE4" w:themeFill="accent1" w:themeFillTint="66"/>
            <w:tcMar>
              <w:top w:w="0" w:type="dxa"/>
              <w:left w:w="60" w:type="dxa"/>
              <w:bottom w:w="0" w:type="dxa"/>
              <w:right w:w="60" w:type="dxa"/>
            </w:tcMar>
          </w:tcPr>
          <w:p w14:paraId="107BB931" w14:textId="77777777" w:rsidR="00FE74B3" w:rsidRPr="003564AD" w:rsidRDefault="00FE74B3" w:rsidP="003564AD">
            <w:pPr>
              <w:pStyle w:val="Tableheader"/>
            </w:pPr>
            <w:r w:rsidRPr="003564AD">
              <w:t>Property Description</w:t>
            </w:r>
          </w:p>
        </w:tc>
      </w:tr>
      <w:tr w:rsidR="00FE74B3" w14:paraId="0BD2E00F" w14:textId="77777777" w:rsidTr="00015DDB">
        <w:tc>
          <w:tcPr>
            <w:tcW w:w="1701" w:type="dxa"/>
            <w:tcMar>
              <w:top w:w="0" w:type="dxa"/>
              <w:left w:w="60" w:type="dxa"/>
              <w:bottom w:w="0" w:type="dxa"/>
              <w:right w:w="60" w:type="dxa"/>
            </w:tcMar>
          </w:tcPr>
          <w:p w14:paraId="3BBD69D3" w14:textId="77777777" w:rsidR="00FE74B3" w:rsidRPr="0083573F" w:rsidRDefault="00FE74B3" w:rsidP="003564AD">
            <w:pPr>
              <w:pStyle w:val="Tablebody"/>
            </w:pPr>
            <w:r w:rsidRPr="0083573F">
              <w:t>datetime</w:t>
            </w:r>
          </w:p>
        </w:tc>
        <w:tc>
          <w:tcPr>
            <w:tcW w:w="1134" w:type="dxa"/>
            <w:tcMar>
              <w:top w:w="0" w:type="dxa"/>
              <w:left w:w="60" w:type="dxa"/>
              <w:bottom w:w="0" w:type="dxa"/>
              <w:right w:w="60" w:type="dxa"/>
            </w:tcMar>
          </w:tcPr>
          <w:p w14:paraId="6C91A9C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2B2B273D" w14:textId="17915C10" w:rsidR="00FE74B3" w:rsidRPr="0083573F" w:rsidRDefault="00D74D47" w:rsidP="003564AD">
            <w:pPr>
              <w:pStyle w:val="Tablebody"/>
              <w:rPr>
                <w:rFonts w:eastAsia="Arial" w:cs="Arial"/>
              </w:rPr>
            </w:pPr>
            <w:ins w:id="304" w:author="Klausen Jörg" w:date="2019-07-11T16:12:00Z">
              <w:r>
                <w:t>xs:</w:t>
              </w:r>
            </w:ins>
            <w:r w:rsidR="00FE74B3" w:rsidRPr="0083573F">
              <w:t>DateTime</w:t>
            </w:r>
          </w:p>
        </w:tc>
        <w:tc>
          <w:tcPr>
            <w:tcW w:w="5103" w:type="dxa"/>
            <w:tcMar>
              <w:top w:w="0" w:type="dxa"/>
              <w:left w:w="60" w:type="dxa"/>
              <w:bottom w:w="0" w:type="dxa"/>
              <w:right w:w="60" w:type="dxa"/>
            </w:tcMar>
          </w:tcPr>
          <w:p w14:paraId="318D1106" w14:textId="77777777" w:rsidR="00FE74B3" w:rsidRPr="0083573F" w:rsidRDefault="00FE74B3" w:rsidP="003564AD">
            <w:pPr>
              <w:pStyle w:val="Tablebody"/>
              <w:rPr>
                <w:rFonts w:eastAsia="Arial" w:cs="Arial"/>
              </w:rPr>
            </w:pPr>
            <w:r w:rsidRPr="0083573F">
              <w:t>Date and time of the event being logged</w:t>
            </w:r>
          </w:p>
        </w:tc>
      </w:tr>
      <w:tr w:rsidR="00FE74B3" w14:paraId="26FBD7D2" w14:textId="77777777" w:rsidTr="00015DDB">
        <w:tc>
          <w:tcPr>
            <w:tcW w:w="1701" w:type="dxa"/>
            <w:tcMar>
              <w:top w:w="0" w:type="dxa"/>
              <w:left w:w="60" w:type="dxa"/>
              <w:bottom w:w="0" w:type="dxa"/>
              <w:right w:w="60" w:type="dxa"/>
            </w:tcMar>
          </w:tcPr>
          <w:p w14:paraId="33EA60DD" w14:textId="70BDE0C4" w:rsidR="00FE74B3" w:rsidRPr="0083573F" w:rsidRDefault="002505E4" w:rsidP="003564AD">
            <w:pPr>
              <w:pStyle w:val="Tablebody"/>
            </w:pPr>
            <w:bookmarkStart w:id="305" w:name="BKM_B09F90D7_F1CD_461F_82D8_EEBBE1ECBB6A"/>
            <w:bookmarkEnd w:id="305"/>
            <w:r>
              <w:t>a</w:t>
            </w:r>
            <w:r w:rsidR="00FE74B3" w:rsidRPr="0083573F">
              <w:t>uthor</w:t>
            </w:r>
          </w:p>
        </w:tc>
        <w:tc>
          <w:tcPr>
            <w:tcW w:w="1134" w:type="dxa"/>
            <w:tcMar>
              <w:top w:w="0" w:type="dxa"/>
              <w:left w:w="60" w:type="dxa"/>
              <w:bottom w:w="0" w:type="dxa"/>
              <w:right w:w="60" w:type="dxa"/>
            </w:tcMar>
          </w:tcPr>
          <w:p w14:paraId="4192C7B7"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3704919F" w14:textId="77777777" w:rsidR="00FE74B3" w:rsidRPr="0083573F" w:rsidRDefault="00FE74B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455347F2" w14:textId="77777777" w:rsidR="00FE74B3" w:rsidRPr="0083573F" w:rsidRDefault="00FE74B3" w:rsidP="003564AD">
            <w:pPr>
              <w:pStyle w:val="Tablebody"/>
              <w:rPr>
                <w:rFonts w:eastAsia="Arial" w:cs="Arial"/>
              </w:rPr>
            </w:pPr>
            <w:r w:rsidRPr="0083573F">
              <w:t>Author of the log entry.</w:t>
            </w:r>
          </w:p>
        </w:tc>
      </w:tr>
      <w:tr w:rsidR="00FE74B3" w14:paraId="3D6CDA91" w14:textId="77777777" w:rsidTr="00015DDB">
        <w:tc>
          <w:tcPr>
            <w:tcW w:w="1701" w:type="dxa"/>
            <w:tcMar>
              <w:top w:w="0" w:type="dxa"/>
              <w:left w:w="60" w:type="dxa"/>
              <w:bottom w:w="0" w:type="dxa"/>
              <w:right w:w="60" w:type="dxa"/>
            </w:tcMar>
          </w:tcPr>
          <w:p w14:paraId="26936304" w14:textId="3F64B404" w:rsidR="00FE74B3" w:rsidRPr="0083573F" w:rsidRDefault="002505E4" w:rsidP="003564AD">
            <w:pPr>
              <w:pStyle w:val="Tablebody"/>
            </w:pPr>
            <w:bookmarkStart w:id="306" w:name="BKM_86624CBC_19D3_4B25_A34B_60D0B6907481"/>
            <w:bookmarkEnd w:id="306"/>
            <w:r>
              <w:t>d</w:t>
            </w:r>
            <w:r w:rsidR="00FE74B3" w:rsidRPr="0083573F">
              <w:t>escription</w:t>
            </w:r>
          </w:p>
        </w:tc>
        <w:tc>
          <w:tcPr>
            <w:tcW w:w="1134" w:type="dxa"/>
            <w:tcMar>
              <w:top w:w="0" w:type="dxa"/>
              <w:left w:w="60" w:type="dxa"/>
              <w:bottom w:w="0" w:type="dxa"/>
              <w:right w:w="60" w:type="dxa"/>
            </w:tcMar>
          </w:tcPr>
          <w:p w14:paraId="7F4A4E1E"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60A3C18B" w14:textId="77777777" w:rsidR="00FE74B3" w:rsidRPr="0083573F" w:rsidRDefault="00FE74B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0544DA06" w14:textId="77777777" w:rsidR="00FE74B3" w:rsidRPr="0083573F" w:rsidRDefault="00FE74B3" w:rsidP="003564AD">
            <w:pPr>
              <w:pStyle w:val="Tablebody"/>
              <w:rPr>
                <w:rFonts w:eastAsia="Arial" w:cs="Arial"/>
              </w:rPr>
            </w:pPr>
            <w:r w:rsidRPr="0083573F">
              <w:t>Description of the log entry</w:t>
            </w:r>
          </w:p>
        </w:tc>
      </w:tr>
      <w:tr w:rsidR="00FE74B3" w14:paraId="7C51E1EA" w14:textId="77777777" w:rsidTr="00015DDB">
        <w:tc>
          <w:tcPr>
            <w:tcW w:w="1701" w:type="dxa"/>
            <w:tcMar>
              <w:top w:w="0" w:type="dxa"/>
              <w:left w:w="60" w:type="dxa"/>
              <w:bottom w:w="0" w:type="dxa"/>
              <w:right w:w="60" w:type="dxa"/>
            </w:tcMar>
          </w:tcPr>
          <w:p w14:paraId="1409C3F8" w14:textId="77777777" w:rsidR="00FE74B3" w:rsidRPr="0083573F" w:rsidRDefault="00FE74B3" w:rsidP="003564AD">
            <w:pPr>
              <w:pStyle w:val="Tablebody"/>
            </w:pPr>
            <w:bookmarkStart w:id="307" w:name="BKM_DEA60A0A_4951_49F9_926F_B950F149A9DF"/>
            <w:bookmarkEnd w:id="307"/>
            <w:r w:rsidRPr="0083573F">
              <w:t>documentationURL</w:t>
            </w:r>
          </w:p>
        </w:tc>
        <w:tc>
          <w:tcPr>
            <w:tcW w:w="1134" w:type="dxa"/>
            <w:tcMar>
              <w:top w:w="0" w:type="dxa"/>
              <w:left w:w="60" w:type="dxa"/>
              <w:bottom w:w="0" w:type="dxa"/>
              <w:right w:w="60" w:type="dxa"/>
            </w:tcMar>
          </w:tcPr>
          <w:p w14:paraId="55AFCC05" w14:textId="77777777" w:rsidR="00FE74B3" w:rsidRPr="0083573F" w:rsidRDefault="00FE74B3" w:rsidP="003564AD">
            <w:pPr>
              <w:pStyle w:val="Tablebody"/>
              <w:rPr>
                <w:rFonts w:eastAsia="Arial" w:cs="Arial"/>
              </w:rPr>
            </w:pPr>
            <w:r w:rsidRPr="0083573F">
              <w:rPr>
                <w:color w:val="0F0F0F"/>
              </w:rPr>
              <w:t>0..*</w:t>
            </w:r>
          </w:p>
        </w:tc>
        <w:tc>
          <w:tcPr>
            <w:tcW w:w="1701" w:type="dxa"/>
            <w:tcMar>
              <w:top w:w="0" w:type="dxa"/>
              <w:left w:w="60" w:type="dxa"/>
              <w:bottom w:w="0" w:type="dxa"/>
              <w:right w:w="60" w:type="dxa"/>
            </w:tcMar>
          </w:tcPr>
          <w:p w14:paraId="5432CE3B" w14:textId="77777777" w:rsidR="00FE74B3" w:rsidRPr="0083573F" w:rsidRDefault="00FE74B3" w:rsidP="003564AD">
            <w:pPr>
              <w:pStyle w:val="Tablebody"/>
              <w:rPr>
                <w:rFonts w:eastAsia="Arial" w:cs="Arial"/>
              </w:rPr>
            </w:pPr>
            <w:r w:rsidRPr="0083573F">
              <w:t>URI</w:t>
            </w:r>
          </w:p>
        </w:tc>
        <w:tc>
          <w:tcPr>
            <w:tcW w:w="5103" w:type="dxa"/>
            <w:tcMar>
              <w:top w:w="0" w:type="dxa"/>
              <w:left w:w="60" w:type="dxa"/>
              <w:bottom w:w="0" w:type="dxa"/>
              <w:right w:w="60" w:type="dxa"/>
            </w:tcMar>
          </w:tcPr>
          <w:p w14:paraId="3C1E9549" w14:textId="77777777" w:rsidR="00FE74B3" w:rsidRPr="0083573F" w:rsidRDefault="00FE74B3" w:rsidP="003564AD">
            <w:pPr>
              <w:pStyle w:val="Tablebody"/>
              <w:rPr>
                <w:rFonts w:eastAsia="Arial" w:cs="Arial"/>
              </w:rPr>
            </w:pPr>
            <w:r w:rsidRPr="0083573F">
              <w:t>Link to additional documents, photos etc. about the event being logged.</w:t>
            </w:r>
          </w:p>
        </w:tc>
      </w:tr>
    </w:tbl>
    <w:p w14:paraId="6C54CA63" w14:textId="5A0A9E05"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21</w:t>
      </w:r>
      <w:r w:rsidR="00CE7E79">
        <w:rPr>
          <w:noProof/>
        </w:rPr>
        <w:fldChar w:fldCharType="end"/>
      </w:r>
      <w:r w:rsidRPr="003C5108">
        <w:t xml:space="preserve"> Properties of </w:t>
      </w:r>
      <w:r>
        <w:t>LogEntry</w:t>
      </w:r>
    </w:p>
    <w:p w14:paraId="0C0D4749" w14:textId="77777777" w:rsidR="00170FB4" w:rsidRPr="00A15B15" w:rsidRDefault="00170FB4" w:rsidP="003564AD">
      <w:pPr>
        <w:pStyle w:val="Heading2"/>
      </w:pPr>
      <w:bookmarkStart w:id="308" w:name="_Toc500330168"/>
      <w:bookmarkStart w:id="309" w:name="_Toc500330452"/>
      <w:bookmarkStart w:id="310" w:name="_Toc500331065"/>
      <w:bookmarkStart w:id="311" w:name="_Toc500331208"/>
      <w:bookmarkStart w:id="312" w:name="_Toc500331297"/>
      <w:bookmarkStart w:id="313" w:name="_Toc13755315"/>
      <w:bookmarkEnd w:id="308"/>
      <w:bookmarkEnd w:id="309"/>
      <w:bookmarkEnd w:id="310"/>
      <w:bookmarkEnd w:id="311"/>
      <w:bookmarkEnd w:id="312"/>
      <w:r w:rsidRPr="003564AD">
        <w:t>EquipmentLog</w:t>
      </w:r>
      <w:bookmarkEnd w:id="313"/>
    </w:p>
    <w:p w14:paraId="311546D8" w14:textId="2EEA5E13" w:rsidR="00170FB4" w:rsidRDefault="00170FB4" w:rsidP="003564AD">
      <w:pPr>
        <w:pStyle w:val="Heading3"/>
      </w:pPr>
      <w:r>
        <w:t xml:space="preserve">The </w:t>
      </w:r>
      <w:r w:rsidRPr="003564AD">
        <w:rPr>
          <w:u w:val="double"/>
        </w:rPr>
        <w:t>EquipmentLog</w:t>
      </w:r>
      <w:r>
        <w:t xml:space="preserve"> </w:t>
      </w:r>
      <w:r w:rsidR="00AB3EEF">
        <w:t>i</w:t>
      </w:r>
      <w:r w:rsidR="00255827">
        <w:t xml:space="preserve">s a log </w:t>
      </w:r>
      <w:r>
        <w:t>used to capture notable events and extra information about the equipment used to obtain the observations, such as actual maintenance perfor</w:t>
      </w:r>
      <w:r w:rsidR="00653E5C">
        <w:t>med on the instrument</w:t>
      </w:r>
    </w:p>
    <w:p w14:paraId="3F34FD47" w14:textId="2F573480" w:rsidR="00FE74B3" w:rsidRDefault="00170FB4" w:rsidP="003564AD">
      <w:pPr>
        <w:pStyle w:val="Heading3"/>
      </w:pPr>
      <w:r w:rsidRPr="00653E5C">
        <w:rPr>
          <w:u w:val="double"/>
          <w:lang w:val="en-AU"/>
        </w:rPr>
        <w:t>EquipmentLog</w:t>
      </w:r>
      <w:r>
        <w:rPr>
          <w:b/>
        </w:rPr>
        <w:t xml:space="preserve"> </w:t>
      </w:r>
      <w:r w:rsidR="00653E5C">
        <w:t xml:space="preserve">has no properties beyond those defined in </w:t>
      </w:r>
      <w:r w:rsidR="00653E5C" w:rsidRPr="00653E5C">
        <w:rPr>
          <w:u w:val="double"/>
        </w:rPr>
        <w:t>Log</w:t>
      </w:r>
      <w:r w:rsidR="00653E5C">
        <w:t xml:space="preserve">. It merely implements </w:t>
      </w:r>
      <w:r w:rsidR="00653E5C" w:rsidRPr="00653E5C">
        <w:rPr>
          <w:u w:val="double"/>
        </w:rPr>
        <w:t>Log</w:t>
      </w:r>
      <w:r w:rsidR="00653E5C">
        <w:t xml:space="preserve"> as a concrete class.</w:t>
      </w:r>
    </w:p>
    <w:p w14:paraId="5F016C54" w14:textId="5C0FEDC6" w:rsidR="00FE74B3" w:rsidRPr="00AB3EEF" w:rsidRDefault="00FE74B3" w:rsidP="003564AD">
      <w:pPr>
        <w:pStyle w:val="Heading3"/>
      </w:pPr>
      <w:r>
        <w:t xml:space="preserve">The </w:t>
      </w:r>
      <w:r w:rsidRPr="00A15B15">
        <w:t>logEntry</w:t>
      </w:r>
      <w:r>
        <w:t xml:space="preserve"> properties of a </w:t>
      </w:r>
      <w:r w:rsidRPr="00015DDB">
        <w:rPr>
          <w:u w:val="double"/>
          <w:lang w:val="en-AU"/>
        </w:rPr>
        <w:t>EquipmentLog</w:t>
      </w:r>
      <w:r>
        <w:t xml:space="preserve"> are described using </w:t>
      </w:r>
      <w:r w:rsidRPr="00015DDB">
        <w:rPr>
          <w:u w:val="double"/>
          <w:lang w:val="en-AU"/>
        </w:rPr>
        <w:t>ControlCheckReport</w:t>
      </w:r>
      <w:r w:rsidRPr="00FE74B3">
        <w:t xml:space="preserve"> </w:t>
      </w:r>
      <w:r>
        <w:t xml:space="preserve">and/or </w:t>
      </w:r>
      <w:r w:rsidRPr="00015DDB">
        <w:rPr>
          <w:u w:val="double"/>
          <w:lang w:val="en-AU"/>
        </w:rPr>
        <w:t>MaintenanceReport</w:t>
      </w:r>
      <w:bookmarkStart w:id="314" w:name="BKM_F4EC5790_A69F_407F_9C12_BAD403D86003"/>
      <w:bookmarkEnd w:id="314"/>
      <w:r w:rsidR="002505E4">
        <w:t>.</w:t>
      </w:r>
    </w:p>
    <w:p w14:paraId="54A5BE7D" w14:textId="77777777" w:rsidR="00FE74B3" w:rsidRPr="00A15B15" w:rsidRDefault="00FE74B3" w:rsidP="003564AD">
      <w:pPr>
        <w:pStyle w:val="Heading2"/>
      </w:pPr>
      <w:bookmarkStart w:id="315" w:name="_Toc13755316"/>
      <w:r w:rsidRPr="003564AD">
        <w:t>ControlCheckReport</w:t>
      </w:r>
      <w:bookmarkEnd w:id="315"/>
    </w:p>
    <w:p w14:paraId="7589916E" w14:textId="114AB2F3" w:rsidR="00FE74B3" w:rsidRDefault="00FE74B3" w:rsidP="003564AD">
      <w:pPr>
        <w:pStyle w:val="Heading3"/>
      </w:pPr>
      <w:r>
        <w:t xml:space="preserve">A </w:t>
      </w:r>
      <w:r w:rsidR="00255827">
        <w:rPr>
          <w:u w:val="double"/>
        </w:rPr>
        <w:t>ControlCheck</w:t>
      </w:r>
      <w:r w:rsidRPr="00255827">
        <w:rPr>
          <w:u w:val="double"/>
        </w:rPr>
        <w:t>Report</w:t>
      </w:r>
      <w:r>
        <w:t xml:space="preserve"> </w:t>
      </w:r>
      <w:r w:rsidR="00AB3EEF">
        <w:t xml:space="preserve">is a log entry </w:t>
      </w:r>
      <w:r w:rsidR="00255827">
        <w:t xml:space="preserve">in an </w:t>
      </w:r>
      <w:r w:rsidR="00255827" w:rsidRPr="00255827">
        <w:rPr>
          <w:u w:val="double"/>
        </w:rPr>
        <w:t>EquipmentLog</w:t>
      </w:r>
      <w:r w:rsidR="00255827">
        <w:t xml:space="preserve"> </w:t>
      </w:r>
      <w:r w:rsidR="00AB3EEF">
        <w:t>describing</w:t>
      </w:r>
      <w:r>
        <w:t xml:space="preserve"> a calibration type event. E.g. an instrument was re-calibrated.</w:t>
      </w:r>
    </w:p>
    <w:p w14:paraId="399D28DD" w14:textId="6CF8E3EE" w:rsidR="00FE74B3" w:rsidRDefault="00FE74B3" w:rsidP="003564AD">
      <w:pPr>
        <w:pStyle w:val="Heading3"/>
      </w:pPr>
      <w:r w:rsidRPr="003564AD">
        <w:rPr>
          <w:u w:val="double"/>
          <w:lang w:val="en-AU"/>
        </w:rPr>
        <w:t>ControlCheckReport</w:t>
      </w:r>
      <w:r>
        <w:rPr>
          <w:b/>
        </w:rPr>
        <w:t xml:space="preserve"> </w:t>
      </w:r>
      <w:r>
        <w:t>has the following properties</w:t>
      </w:r>
      <w:r w:rsidR="00D6161F">
        <w:t xml:space="preserve">, in addition to the properties of </w:t>
      </w:r>
      <w:r w:rsidR="00D6161F" w:rsidRPr="00015DDB">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rsidRPr="006F0559" w14:paraId="34836FB6"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68DD1928" w14:textId="77777777" w:rsidR="00FE74B3" w:rsidRPr="006F0559" w:rsidRDefault="00FE74B3" w:rsidP="003564AD">
            <w:pPr>
              <w:pStyle w:val="Tableheader"/>
            </w:pPr>
            <w:bookmarkStart w:id="316" w:name="BKM_E8BD4531_2476_4C98_9E3A_7112373E2019"/>
            <w:bookmarkEnd w:id="316"/>
            <w:r w:rsidRPr="006F0559">
              <w:t>Property</w:t>
            </w:r>
          </w:p>
        </w:tc>
        <w:tc>
          <w:tcPr>
            <w:tcW w:w="1134" w:type="dxa"/>
            <w:shd w:val="clear" w:color="auto" w:fill="B8CCE4" w:themeFill="accent1" w:themeFillTint="66"/>
            <w:tcMar>
              <w:top w:w="0" w:type="dxa"/>
              <w:left w:w="60" w:type="dxa"/>
              <w:bottom w:w="0" w:type="dxa"/>
              <w:right w:w="60" w:type="dxa"/>
            </w:tcMar>
          </w:tcPr>
          <w:p w14:paraId="051B0281" w14:textId="77777777" w:rsidR="00FE74B3" w:rsidRPr="006F0559" w:rsidRDefault="00FE74B3" w:rsidP="003564AD">
            <w:pPr>
              <w:pStyle w:val="Tableheader"/>
            </w:pPr>
            <w:r w:rsidRPr="006F0559">
              <w:t>Cardinality</w:t>
            </w:r>
          </w:p>
        </w:tc>
        <w:tc>
          <w:tcPr>
            <w:tcW w:w="1701" w:type="dxa"/>
            <w:shd w:val="clear" w:color="auto" w:fill="B8CCE4" w:themeFill="accent1" w:themeFillTint="66"/>
            <w:tcMar>
              <w:top w:w="0" w:type="dxa"/>
              <w:left w:w="60" w:type="dxa"/>
              <w:bottom w:w="0" w:type="dxa"/>
              <w:right w:w="60" w:type="dxa"/>
            </w:tcMar>
          </w:tcPr>
          <w:p w14:paraId="783BC2B6" w14:textId="05772895" w:rsidR="00FE74B3" w:rsidRPr="006F055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27A9B4A2" w14:textId="77777777" w:rsidR="00FE74B3" w:rsidRPr="006F0559" w:rsidRDefault="00FE74B3" w:rsidP="003564AD">
            <w:pPr>
              <w:pStyle w:val="Tableheader"/>
            </w:pPr>
            <w:r w:rsidRPr="006F0559">
              <w:t>Property Description</w:t>
            </w:r>
          </w:p>
        </w:tc>
      </w:tr>
      <w:tr w:rsidR="002505E4" w:rsidRPr="006F0559" w14:paraId="2E3E2E5E" w14:textId="77777777" w:rsidTr="00015DDB">
        <w:tc>
          <w:tcPr>
            <w:tcW w:w="1701" w:type="dxa"/>
            <w:tcMar>
              <w:top w:w="0" w:type="dxa"/>
              <w:left w:w="60" w:type="dxa"/>
              <w:bottom w:w="0" w:type="dxa"/>
              <w:right w:w="60" w:type="dxa"/>
            </w:tcMar>
          </w:tcPr>
          <w:p w14:paraId="0E9D29C2" w14:textId="77777777" w:rsidR="002505E4" w:rsidRPr="006F0559" w:rsidRDefault="002505E4" w:rsidP="002505E4">
            <w:pPr>
              <w:pStyle w:val="Tablebody"/>
            </w:pPr>
            <w:r w:rsidRPr="006F0559">
              <w:t>checkLocation</w:t>
            </w:r>
          </w:p>
        </w:tc>
        <w:tc>
          <w:tcPr>
            <w:tcW w:w="1134" w:type="dxa"/>
            <w:tcMar>
              <w:top w:w="0" w:type="dxa"/>
              <w:left w:w="60" w:type="dxa"/>
              <w:bottom w:w="0" w:type="dxa"/>
              <w:right w:w="60" w:type="dxa"/>
            </w:tcMar>
          </w:tcPr>
          <w:p w14:paraId="3E57BB36"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46B5E840" w14:textId="77777777" w:rsidR="002505E4" w:rsidRPr="006F0559" w:rsidRDefault="002505E4" w:rsidP="002505E4">
            <w:pPr>
              <w:pStyle w:val="Tablebody"/>
              <w:rPr>
                <w:rFonts w:eastAsia="Arial" w:cs="Arial"/>
              </w:rPr>
            </w:pPr>
            <w:r w:rsidRPr="006F0559">
              <w:t>ControlCheckLocationType</w:t>
            </w:r>
          </w:p>
        </w:tc>
        <w:tc>
          <w:tcPr>
            <w:tcW w:w="5103" w:type="dxa"/>
            <w:tcMar>
              <w:top w:w="0" w:type="dxa"/>
              <w:left w:w="60" w:type="dxa"/>
              <w:bottom w:w="0" w:type="dxa"/>
              <w:right w:w="60" w:type="dxa"/>
            </w:tcMar>
          </w:tcPr>
          <w:p w14:paraId="4B9BACBA" w14:textId="77777777" w:rsidR="002505E4" w:rsidRPr="006F0559" w:rsidRDefault="002505E4" w:rsidP="002505E4">
            <w:pPr>
              <w:pStyle w:val="Tablebody"/>
              <w:rPr>
                <w:rFonts w:eastAsia="Arial" w:cs="Arial"/>
              </w:rPr>
            </w:pPr>
            <w:r w:rsidRPr="006F0559">
              <w:t>5-08 Location of sensor when check was performed (e.g. in-situ, offsite etc.) From codelist ControlCheckLocationType.</w:t>
            </w:r>
          </w:p>
        </w:tc>
      </w:tr>
      <w:tr w:rsidR="002505E4" w:rsidRPr="006F0559" w14:paraId="3CFDF202" w14:textId="77777777" w:rsidTr="00015DDB">
        <w:tc>
          <w:tcPr>
            <w:tcW w:w="1701" w:type="dxa"/>
            <w:tcMar>
              <w:top w:w="0" w:type="dxa"/>
              <w:left w:w="60" w:type="dxa"/>
              <w:bottom w:w="0" w:type="dxa"/>
              <w:right w:w="60" w:type="dxa"/>
            </w:tcMar>
          </w:tcPr>
          <w:p w14:paraId="22859AFA" w14:textId="77777777" w:rsidR="002505E4" w:rsidRPr="006F0559" w:rsidRDefault="002505E4" w:rsidP="002505E4">
            <w:pPr>
              <w:pStyle w:val="Tablebody"/>
            </w:pPr>
            <w:r w:rsidRPr="006F0559">
              <w:t>periodOfValidity</w:t>
            </w:r>
          </w:p>
        </w:tc>
        <w:tc>
          <w:tcPr>
            <w:tcW w:w="1134" w:type="dxa"/>
            <w:tcMar>
              <w:top w:w="0" w:type="dxa"/>
              <w:left w:w="60" w:type="dxa"/>
              <w:bottom w:w="0" w:type="dxa"/>
              <w:right w:w="60" w:type="dxa"/>
            </w:tcMar>
          </w:tcPr>
          <w:p w14:paraId="7A971F97"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12A3DB98" w14:textId="77777777" w:rsidR="002505E4" w:rsidRPr="006F0559" w:rsidRDefault="002505E4" w:rsidP="002505E4">
            <w:pPr>
              <w:pStyle w:val="Tablebody"/>
              <w:rPr>
                <w:rFonts w:eastAsia="Arial" w:cs="Arial"/>
              </w:rPr>
            </w:pPr>
            <w:r w:rsidRPr="006F0559">
              <w:t>TM_Duration</w:t>
            </w:r>
          </w:p>
        </w:tc>
        <w:tc>
          <w:tcPr>
            <w:tcW w:w="5103" w:type="dxa"/>
            <w:tcMar>
              <w:top w:w="0" w:type="dxa"/>
              <w:left w:w="60" w:type="dxa"/>
              <w:bottom w:w="0" w:type="dxa"/>
              <w:right w:w="60" w:type="dxa"/>
            </w:tcMar>
          </w:tcPr>
          <w:p w14:paraId="332C13BC" w14:textId="77777777" w:rsidR="002505E4" w:rsidRPr="006F0559" w:rsidRDefault="002505E4" w:rsidP="002505E4">
            <w:pPr>
              <w:pStyle w:val="Tablebody"/>
              <w:rPr>
                <w:rFonts w:eastAsia="Arial" w:cs="Arial"/>
              </w:rPr>
            </w:pPr>
            <w:r w:rsidRPr="006F0559">
              <w:t>5-08 period of validity of the control check (e.g. 4 years)</w:t>
            </w:r>
          </w:p>
        </w:tc>
      </w:tr>
      <w:tr w:rsidR="002505E4" w:rsidRPr="006F0559" w14:paraId="41572F53" w14:textId="77777777" w:rsidTr="00015DDB">
        <w:tc>
          <w:tcPr>
            <w:tcW w:w="1701" w:type="dxa"/>
            <w:tcMar>
              <w:top w:w="0" w:type="dxa"/>
              <w:left w:w="60" w:type="dxa"/>
              <w:bottom w:w="0" w:type="dxa"/>
              <w:right w:w="60" w:type="dxa"/>
            </w:tcMar>
          </w:tcPr>
          <w:p w14:paraId="753A00FA" w14:textId="77777777" w:rsidR="002505E4" w:rsidRPr="006F0559" w:rsidRDefault="002505E4" w:rsidP="002505E4">
            <w:pPr>
              <w:pStyle w:val="Tablebody"/>
            </w:pPr>
            <w:r w:rsidRPr="006F0559">
              <w:t>controlCheckResult</w:t>
            </w:r>
          </w:p>
        </w:tc>
        <w:tc>
          <w:tcPr>
            <w:tcW w:w="1134" w:type="dxa"/>
            <w:tcMar>
              <w:top w:w="0" w:type="dxa"/>
              <w:left w:w="60" w:type="dxa"/>
              <w:bottom w:w="0" w:type="dxa"/>
              <w:right w:w="60" w:type="dxa"/>
            </w:tcMar>
          </w:tcPr>
          <w:p w14:paraId="4D44773F"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569F9276" w14:textId="77777777" w:rsidR="002505E4" w:rsidRPr="006F0559" w:rsidRDefault="002505E4" w:rsidP="002505E4">
            <w:pPr>
              <w:pStyle w:val="Tablebody"/>
              <w:rPr>
                <w:rFonts w:eastAsia="Arial" w:cs="Arial"/>
              </w:rPr>
            </w:pPr>
            <w:r w:rsidRPr="006F0559">
              <w:t>InstrumentControlResultType</w:t>
            </w:r>
          </w:p>
        </w:tc>
        <w:tc>
          <w:tcPr>
            <w:tcW w:w="5103" w:type="dxa"/>
            <w:tcMar>
              <w:top w:w="0" w:type="dxa"/>
              <w:left w:w="60" w:type="dxa"/>
              <w:bottom w:w="0" w:type="dxa"/>
              <w:right w:w="60" w:type="dxa"/>
            </w:tcMar>
          </w:tcPr>
          <w:p w14:paraId="42C2AC42" w14:textId="77777777" w:rsidR="002505E4" w:rsidRPr="006F0559" w:rsidRDefault="002505E4" w:rsidP="002505E4">
            <w:pPr>
              <w:pStyle w:val="Tablebody"/>
              <w:rPr>
                <w:rFonts w:eastAsia="Arial" w:cs="Arial"/>
              </w:rPr>
            </w:pPr>
            <w:r w:rsidRPr="006F0559">
              <w:t>5-08 Result of the control check, from InstrumentControlResultType codelist</w:t>
            </w:r>
          </w:p>
        </w:tc>
      </w:tr>
      <w:tr w:rsidR="002505E4" w:rsidRPr="006F0559" w14:paraId="2EB36098" w14:textId="77777777" w:rsidTr="00015DDB">
        <w:tc>
          <w:tcPr>
            <w:tcW w:w="1701" w:type="dxa"/>
            <w:tcMar>
              <w:top w:w="0" w:type="dxa"/>
              <w:left w:w="60" w:type="dxa"/>
              <w:bottom w:w="0" w:type="dxa"/>
              <w:right w:w="60" w:type="dxa"/>
            </w:tcMar>
          </w:tcPr>
          <w:p w14:paraId="48BF6AB4" w14:textId="77777777" w:rsidR="002505E4" w:rsidRPr="006F0559" w:rsidRDefault="002505E4" w:rsidP="002505E4">
            <w:pPr>
              <w:pStyle w:val="Tablebody"/>
            </w:pPr>
            <w:r w:rsidRPr="006F0559">
              <w:t>standardType</w:t>
            </w:r>
          </w:p>
        </w:tc>
        <w:tc>
          <w:tcPr>
            <w:tcW w:w="1134" w:type="dxa"/>
            <w:tcMar>
              <w:top w:w="0" w:type="dxa"/>
              <w:left w:w="60" w:type="dxa"/>
              <w:bottom w:w="0" w:type="dxa"/>
              <w:right w:w="60" w:type="dxa"/>
            </w:tcMar>
          </w:tcPr>
          <w:p w14:paraId="726D5647"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6793C84B" w14:textId="77777777" w:rsidR="002505E4" w:rsidRPr="006F0559" w:rsidRDefault="002505E4" w:rsidP="002505E4">
            <w:pPr>
              <w:pStyle w:val="Tablebody"/>
              <w:rPr>
                <w:rFonts w:eastAsia="Arial" w:cs="Arial"/>
              </w:rPr>
            </w:pPr>
            <w:r w:rsidRPr="006F0559">
              <w:t>ControlStandardType</w:t>
            </w:r>
          </w:p>
        </w:tc>
        <w:tc>
          <w:tcPr>
            <w:tcW w:w="5103" w:type="dxa"/>
            <w:tcMar>
              <w:top w:w="0" w:type="dxa"/>
              <w:left w:w="60" w:type="dxa"/>
              <w:bottom w:w="0" w:type="dxa"/>
              <w:right w:w="60" w:type="dxa"/>
            </w:tcMar>
          </w:tcPr>
          <w:p w14:paraId="2B77D1AB" w14:textId="77777777" w:rsidR="002505E4" w:rsidRPr="006F0559" w:rsidRDefault="002505E4" w:rsidP="002505E4">
            <w:pPr>
              <w:pStyle w:val="Tablebody"/>
              <w:rPr>
                <w:rFonts w:eastAsia="Arial" w:cs="Arial"/>
              </w:rPr>
            </w:pPr>
            <w:r w:rsidRPr="006F0559">
              <w:t>5-08 Type of the Standard used. From the StandardType code list.</w:t>
            </w:r>
          </w:p>
        </w:tc>
      </w:tr>
      <w:tr w:rsidR="002505E4" w:rsidRPr="006F0559" w14:paraId="40519792" w14:textId="77777777" w:rsidTr="00015DDB">
        <w:tc>
          <w:tcPr>
            <w:tcW w:w="1701" w:type="dxa"/>
            <w:tcMar>
              <w:top w:w="0" w:type="dxa"/>
              <w:left w:w="60" w:type="dxa"/>
              <w:bottom w:w="0" w:type="dxa"/>
              <w:right w:w="60" w:type="dxa"/>
            </w:tcMar>
          </w:tcPr>
          <w:p w14:paraId="328D6808" w14:textId="77777777" w:rsidR="002505E4" w:rsidRPr="006F0559" w:rsidRDefault="002505E4" w:rsidP="002505E4">
            <w:pPr>
              <w:pStyle w:val="Tablebody"/>
            </w:pPr>
            <w:r w:rsidRPr="006F0559">
              <w:t>standardName</w:t>
            </w:r>
          </w:p>
        </w:tc>
        <w:tc>
          <w:tcPr>
            <w:tcW w:w="1134" w:type="dxa"/>
            <w:tcMar>
              <w:top w:w="0" w:type="dxa"/>
              <w:left w:w="60" w:type="dxa"/>
              <w:bottom w:w="0" w:type="dxa"/>
              <w:right w:w="60" w:type="dxa"/>
            </w:tcMar>
          </w:tcPr>
          <w:p w14:paraId="75DCD950"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3489CD2C" w14:textId="77777777" w:rsidR="002505E4" w:rsidRPr="006F0559" w:rsidRDefault="002505E4" w:rsidP="002505E4">
            <w:pPr>
              <w:pStyle w:val="Tablebody"/>
              <w:rPr>
                <w:rFonts w:eastAsia="Arial" w:cs="Arial"/>
              </w:rPr>
            </w:pPr>
            <w:r w:rsidRPr="006F0559">
              <w:t>CharacterString</w:t>
            </w:r>
          </w:p>
        </w:tc>
        <w:tc>
          <w:tcPr>
            <w:tcW w:w="5103" w:type="dxa"/>
            <w:tcMar>
              <w:top w:w="0" w:type="dxa"/>
              <w:left w:w="60" w:type="dxa"/>
              <w:bottom w:w="0" w:type="dxa"/>
              <w:right w:w="60" w:type="dxa"/>
            </w:tcMar>
          </w:tcPr>
          <w:p w14:paraId="2590D53F" w14:textId="77777777" w:rsidR="002505E4" w:rsidRPr="006F0559" w:rsidRDefault="002505E4" w:rsidP="002505E4">
            <w:pPr>
              <w:pStyle w:val="Tablebody"/>
              <w:rPr>
                <w:rFonts w:eastAsia="Arial" w:cs="Arial"/>
              </w:rPr>
            </w:pPr>
            <w:r w:rsidRPr="006F0559">
              <w:t>5-08 Nameof the Standard used.</w:t>
            </w:r>
          </w:p>
        </w:tc>
      </w:tr>
      <w:tr w:rsidR="002505E4" w:rsidRPr="006F0559" w14:paraId="420C3A5E" w14:textId="77777777" w:rsidTr="00015DDB">
        <w:tc>
          <w:tcPr>
            <w:tcW w:w="1701" w:type="dxa"/>
            <w:tcMar>
              <w:top w:w="0" w:type="dxa"/>
              <w:left w:w="60" w:type="dxa"/>
              <w:bottom w:w="0" w:type="dxa"/>
              <w:right w:w="60" w:type="dxa"/>
            </w:tcMar>
          </w:tcPr>
          <w:p w14:paraId="15309309" w14:textId="77777777" w:rsidR="002505E4" w:rsidRPr="006F0559" w:rsidRDefault="002505E4" w:rsidP="002505E4">
            <w:pPr>
              <w:pStyle w:val="Tablebody"/>
            </w:pPr>
            <w:r w:rsidRPr="006F0559">
              <w:t>standardSerialNumb</w:t>
            </w:r>
            <w:r w:rsidRPr="006F0559">
              <w:lastRenderedPageBreak/>
              <w:t>er</w:t>
            </w:r>
          </w:p>
        </w:tc>
        <w:tc>
          <w:tcPr>
            <w:tcW w:w="1134" w:type="dxa"/>
            <w:tcMar>
              <w:top w:w="0" w:type="dxa"/>
              <w:left w:w="60" w:type="dxa"/>
              <w:bottom w:w="0" w:type="dxa"/>
              <w:right w:w="60" w:type="dxa"/>
            </w:tcMar>
          </w:tcPr>
          <w:p w14:paraId="03856F54" w14:textId="77777777" w:rsidR="002505E4" w:rsidRPr="006F0559" w:rsidRDefault="002505E4" w:rsidP="002505E4">
            <w:pPr>
              <w:pStyle w:val="Tablebody"/>
              <w:rPr>
                <w:rFonts w:eastAsia="Arial" w:cs="Arial"/>
              </w:rPr>
            </w:pPr>
            <w:r w:rsidRPr="006F0559">
              <w:rPr>
                <w:color w:val="0F0F0F"/>
              </w:rPr>
              <w:lastRenderedPageBreak/>
              <w:t>0..1</w:t>
            </w:r>
          </w:p>
        </w:tc>
        <w:tc>
          <w:tcPr>
            <w:tcW w:w="1701" w:type="dxa"/>
            <w:tcMar>
              <w:top w:w="0" w:type="dxa"/>
              <w:left w:w="60" w:type="dxa"/>
              <w:bottom w:w="0" w:type="dxa"/>
              <w:right w:w="60" w:type="dxa"/>
            </w:tcMar>
          </w:tcPr>
          <w:p w14:paraId="310C9FB1" w14:textId="77777777" w:rsidR="002505E4" w:rsidRPr="006F0559" w:rsidRDefault="002505E4" w:rsidP="002505E4">
            <w:pPr>
              <w:pStyle w:val="Tablebody"/>
              <w:rPr>
                <w:rFonts w:eastAsia="Arial" w:cs="Arial"/>
              </w:rPr>
            </w:pPr>
            <w:r w:rsidRPr="006F0559">
              <w:t>CharacterString</w:t>
            </w:r>
          </w:p>
        </w:tc>
        <w:tc>
          <w:tcPr>
            <w:tcW w:w="5103" w:type="dxa"/>
            <w:tcMar>
              <w:top w:w="0" w:type="dxa"/>
              <w:left w:w="60" w:type="dxa"/>
              <w:bottom w:w="0" w:type="dxa"/>
              <w:right w:w="60" w:type="dxa"/>
            </w:tcMar>
          </w:tcPr>
          <w:p w14:paraId="4C57094A" w14:textId="77777777" w:rsidR="002505E4" w:rsidRPr="006F0559" w:rsidRDefault="002505E4" w:rsidP="002505E4">
            <w:pPr>
              <w:pStyle w:val="Tablebody"/>
              <w:rPr>
                <w:rFonts w:eastAsia="Arial" w:cs="Arial"/>
              </w:rPr>
            </w:pPr>
            <w:r w:rsidRPr="006F0559">
              <w:t>5-08 Serial Number of the standard used.</w:t>
            </w:r>
          </w:p>
        </w:tc>
      </w:tr>
      <w:tr w:rsidR="002505E4" w:rsidRPr="006F0559" w14:paraId="7F943C3C" w14:textId="77777777" w:rsidTr="00015DDB">
        <w:tc>
          <w:tcPr>
            <w:tcW w:w="1701" w:type="dxa"/>
            <w:tcMar>
              <w:top w:w="0" w:type="dxa"/>
              <w:left w:w="60" w:type="dxa"/>
              <w:bottom w:w="0" w:type="dxa"/>
              <w:right w:w="60" w:type="dxa"/>
            </w:tcMar>
          </w:tcPr>
          <w:p w14:paraId="0B7FB96D" w14:textId="77777777" w:rsidR="002505E4" w:rsidRPr="006F0559" w:rsidRDefault="002505E4" w:rsidP="002505E4">
            <w:pPr>
              <w:pStyle w:val="Tablebody"/>
            </w:pPr>
            <w:r w:rsidRPr="006F0559">
              <w:lastRenderedPageBreak/>
              <w:t>withinVerificationLimit</w:t>
            </w:r>
          </w:p>
        </w:tc>
        <w:tc>
          <w:tcPr>
            <w:tcW w:w="1134" w:type="dxa"/>
            <w:tcMar>
              <w:top w:w="0" w:type="dxa"/>
              <w:left w:w="60" w:type="dxa"/>
              <w:bottom w:w="0" w:type="dxa"/>
              <w:right w:w="60" w:type="dxa"/>
            </w:tcMar>
          </w:tcPr>
          <w:p w14:paraId="3DF94ABD" w14:textId="77777777" w:rsidR="002505E4" w:rsidRPr="006F0559" w:rsidRDefault="002505E4" w:rsidP="002505E4">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1FB4FAB8" w14:textId="77777777" w:rsidR="002505E4" w:rsidRPr="006F0559" w:rsidRDefault="002505E4" w:rsidP="002505E4">
            <w:pPr>
              <w:pStyle w:val="Tablebody"/>
              <w:rPr>
                <w:rFonts w:eastAsia="Arial" w:cs="Arial"/>
              </w:rPr>
            </w:pPr>
            <w:r w:rsidRPr="006F0559">
              <w:t>boolean</w:t>
            </w:r>
          </w:p>
        </w:tc>
        <w:tc>
          <w:tcPr>
            <w:tcW w:w="5103" w:type="dxa"/>
            <w:tcMar>
              <w:top w:w="0" w:type="dxa"/>
              <w:left w:w="60" w:type="dxa"/>
              <w:bottom w:w="0" w:type="dxa"/>
              <w:right w:w="60" w:type="dxa"/>
            </w:tcMar>
          </w:tcPr>
          <w:p w14:paraId="7D03384F" w14:textId="77777777" w:rsidR="002505E4" w:rsidRPr="006F0559" w:rsidRDefault="002505E4" w:rsidP="002505E4">
            <w:pPr>
              <w:pStyle w:val="Tablebody"/>
              <w:rPr>
                <w:rFonts w:eastAsia="Arial" w:cs="Arial"/>
              </w:rPr>
            </w:pPr>
            <w:r w:rsidRPr="006F0559">
              <w:t>5-08 Was the instrument found to be within verification limits (True if yes, False if no)</w:t>
            </w:r>
          </w:p>
        </w:tc>
      </w:tr>
      <w:tr w:rsidR="00965CCC" w:rsidRPr="006F0559" w14:paraId="6166C0CD" w14:textId="77777777" w:rsidTr="00015DDB">
        <w:tc>
          <w:tcPr>
            <w:tcW w:w="1701" w:type="dxa"/>
            <w:tcMar>
              <w:top w:w="0" w:type="dxa"/>
              <w:left w:w="60" w:type="dxa"/>
              <w:bottom w:w="0" w:type="dxa"/>
              <w:right w:w="60" w:type="dxa"/>
            </w:tcMar>
          </w:tcPr>
          <w:p w14:paraId="2DF50C36" w14:textId="77777777" w:rsidR="00965CCC" w:rsidRPr="006F0559" w:rsidRDefault="00965CCC" w:rsidP="003564AD">
            <w:pPr>
              <w:pStyle w:val="Tablebody"/>
            </w:pPr>
            <w:r w:rsidRPr="006F0559">
              <w:t>alternateURI</w:t>
            </w:r>
          </w:p>
        </w:tc>
        <w:tc>
          <w:tcPr>
            <w:tcW w:w="1134" w:type="dxa"/>
            <w:tcMar>
              <w:top w:w="0" w:type="dxa"/>
              <w:left w:w="60" w:type="dxa"/>
              <w:bottom w:w="0" w:type="dxa"/>
              <w:right w:w="60" w:type="dxa"/>
            </w:tcMar>
          </w:tcPr>
          <w:p w14:paraId="2CE23388" w14:textId="77777777" w:rsidR="00965CCC" w:rsidRPr="006F0559" w:rsidRDefault="00965CCC" w:rsidP="003564AD">
            <w:pPr>
              <w:pStyle w:val="Tablebody"/>
              <w:rPr>
                <w:rFonts w:eastAsia="Arial" w:cs="Arial"/>
              </w:rPr>
            </w:pPr>
            <w:r w:rsidRPr="006F0559">
              <w:rPr>
                <w:color w:val="0F0F0F"/>
              </w:rPr>
              <w:t>0..1</w:t>
            </w:r>
          </w:p>
        </w:tc>
        <w:tc>
          <w:tcPr>
            <w:tcW w:w="1701" w:type="dxa"/>
            <w:tcMar>
              <w:top w:w="0" w:type="dxa"/>
              <w:left w:w="60" w:type="dxa"/>
              <w:bottom w:w="0" w:type="dxa"/>
              <w:right w:w="60" w:type="dxa"/>
            </w:tcMar>
          </w:tcPr>
          <w:p w14:paraId="7CDFBFEB" w14:textId="77777777" w:rsidR="00965CCC" w:rsidRPr="006F0559" w:rsidRDefault="00965CCC" w:rsidP="003564AD">
            <w:pPr>
              <w:pStyle w:val="Tablebody"/>
              <w:rPr>
                <w:rFonts w:eastAsia="Arial" w:cs="Arial"/>
              </w:rPr>
            </w:pPr>
            <w:r w:rsidRPr="006F0559">
              <w:t>URI</w:t>
            </w:r>
          </w:p>
        </w:tc>
        <w:tc>
          <w:tcPr>
            <w:tcW w:w="5103" w:type="dxa"/>
            <w:tcMar>
              <w:top w:w="0" w:type="dxa"/>
              <w:left w:w="60" w:type="dxa"/>
              <w:bottom w:w="0" w:type="dxa"/>
              <w:right w:w="60" w:type="dxa"/>
            </w:tcMar>
          </w:tcPr>
          <w:p w14:paraId="2ED2A092" w14:textId="77777777" w:rsidR="00965CCC" w:rsidRPr="006F0559" w:rsidRDefault="00965CCC" w:rsidP="003564AD">
            <w:pPr>
              <w:pStyle w:val="Tablebody"/>
              <w:rPr>
                <w:rFonts w:eastAsia="Arial" w:cs="Arial"/>
              </w:rPr>
            </w:pPr>
            <w:r w:rsidRPr="006F0559">
              <w:t>5-08 Alternatively the summary of the control check may be provided via a URI that resolves to a document containing this information.</w:t>
            </w:r>
          </w:p>
        </w:tc>
      </w:tr>
    </w:tbl>
    <w:p w14:paraId="2C9CFD9C" w14:textId="5F63DAB8" w:rsidR="00BD4DEB" w:rsidRDefault="00BD4DEB">
      <w:pPr>
        <w:pStyle w:val="Caption"/>
      </w:pPr>
      <w:bookmarkStart w:id="317" w:name="BKM_E2DA5098_7378_4270_8F7F_3952257CE65C"/>
      <w:bookmarkStart w:id="318" w:name="BKM_11C54F0D_25F1_49C3_A6E3_64C71A6D7BCE"/>
      <w:bookmarkStart w:id="319" w:name="BKM_2FA77BAD_DA50_4E38_8EE0_B28EC3CBE450"/>
      <w:bookmarkStart w:id="320" w:name="BKM_466BAA8D_16EC_4C44_8C13_B1EBF505330D"/>
      <w:bookmarkStart w:id="321" w:name="BKM_92FC633A_FAD9_496C_972D_85C0EBBC18BF"/>
      <w:bookmarkStart w:id="322" w:name="BKM_96D377F3_7A74_43E1_BC01_6B75AFBFCA34"/>
      <w:bookmarkStart w:id="323" w:name="BKM_163ED73F_3CD7_4329_8B2D_2C0657F39310"/>
      <w:bookmarkEnd w:id="317"/>
      <w:bookmarkEnd w:id="318"/>
      <w:bookmarkEnd w:id="319"/>
      <w:bookmarkEnd w:id="320"/>
      <w:bookmarkEnd w:id="321"/>
      <w:bookmarkEnd w:id="322"/>
      <w:bookmarkEnd w:id="323"/>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22</w:t>
      </w:r>
      <w:r w:rsidR="00CE7E79">
        <w:rPr>
          <w:noProof/>
        </w:rPr>
        <w:fldChar w:fldCharType="end"/>
      </w:r>
      <w:r>
        <w:t xml:space="preserve"> Properties of ControlCheckReport</w:t>
      </w:r>
    </w:p>
    <w:p w14:paraId="15D362F1" w14:textId="77777777" w:rsidR="00FE74B3" w:rsidRPr="00A15B15" w:rsidRDefault="00FE74B3" w:rsidP="003564AD">
      <w:pPr>
        <w:pStyle w:val="Heading2"/>
      </w:pPr>
      <w:bookmarkStart w:id="324" w:name="_Toc13755317"/>
      <w:r w:rsidRPr="003564AD">
        <w:t>MaintenanceReport</w:t>
      </w:r>
      <w:bookmarkEnd w:id="324"/>
    </w:p>
    <w:p w14:paraId="0F632C34" w14:textId="588F885F" w:rsidR="00FE74B3" w:rsidRPr="00B069EC" w:rsidRDefault="00AB3EEF" w:rsidP="003564AD">
      <w:pPr>
        <w:pStyle w:val="Heading3"/>
      </w:pPr>
      <w:r>
        <w:t xml:space="preserve">A </w:t>
      </w:r>
      <w:r w:rsidRPr="00255827">
        <w:rPr>
          <w:u w:val="double"/>
        </w:rPr>
        <w:t>MaintenanceReport</w:t>
      </w:r>
      <w:r>
        <w:t xml:space="preserve"> is a log entry </w:t>
      </w:r>
      <w:r w:rsidR="00255827">
        <w:t xml:space="preserve">in an </w:t>
      </w:r>
      <w:r w:rsidR="00255827" w:rsidRPr="00255827">
        <w:rPr>
          <w:u w:val="double"/>
        </w:rPr>
        <w:t>EquipmentLog</w:t>
      </w:r>
      <w:r w:rsidR="00255827">
        <w:t xml:space="preserve"> </w:t>
      </w:r>
      <w:r>
        <w:t>describing</w:t>
      </w:r>
      <w:r w:rsidR="00FE74B3">
        <w:t xml:space="preserve"> maintenance (actual</w:t>
      </w:r>
      <w:r>
        <w:t xml:space="preserve">, not a schedule) performed on </w:t>
      </w:r>
      <w:r w:rsidRPr="00255827">
        <w:rPr>
          <w:u w:val="double"/>
        </w:rPr>
        <w:t>Equipment</w:t>
      </w:r>
      <w:r>
        <w:t>.</w:t>
      </w:r>
    </w:p>
    <w:p w14:paraId="1E2F8796" w14:textId="669DBC83" w:rsidR="00FE74B3" w:rsidRPr="00B069EC" w:rsidRDefault="00FE74B3" w:rsidP="003564AD">
      <w:pPr>
        <w:pStyle w:val="Heading3"/>
      </w:pPr>
      <w:r w:rsidRPr="003564AD">
        <w:rPr>
          <w:u w:val="double"/>
        </w:rPr>
        <w:t>MaintenanceReport</w:t>
      </w:r>
      <w:r>
        <w:rPr>
          <w:b/>
        </w:rPr>
        <w:t xml:space="preserve"> </w:t>
      </w:r>
      <w:r>
        <w:t>has the following properties</w:t>
      </w:r>
      <w:r w:rsidR="001750E3">
        <w:t xml:space="preserve">, in addition to the properties of </w:t>
      </w:r>
      <w:r w:rsidR="001750E3" w:rsidRPr="00806471">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FE74B3" w14:paraId="2E7A3135"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20715944" w14:textId="77777777" w:rsidR="00FE74B3" w:rsidRPr="0083573F" w:rsidRDefault="00FE74B3" w:rsidP="003564AD">
            <w:pPr>
              <w:pStyle w:val="Tableheader"/>
            </w:pPr>
            <w:bookmarkStart w:id="325" w:name="BKM_EFB62DDD_9CB4_4065_97EB_16CB738E1650"/>
            <w:bookmarkEnd w:id="325"/>
            <w:r w:rsidRPr="0083573F">
              <w:t>Property</w:t>
            </w:r>
          </w:p>
        </w:tc>
        <w:tc>
          <w:tcPr>
            <w:tcW w:w="1134" w:type="dxa"/>
            <w:shd w:val="clear" w:color="auto" w:fill="B8CCE4" w:themeFill="accent1" w:themeFillTint="66"/>
            <w:tcMar>
              <w:top w:w="0" w:type="dxa"/>
              <w:left w:w="60" w:type="dxa"/>
              <w:bottom w:w="0" w:type="dxa"/>
              <w:right w:w="60" w:type="dxa"/>
            </w:tcMar>
          </w:tcPr>
          <w:p w14:paraId="377A3C07" w14:textId="77777777" w:rsidR="00FE74B3" w:rsidRPr="0083573F" w:rsidRDefault="00FE74B3"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675DA677" w14:textId="475C7DFF" w:rsidR="00FE74B3"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EC81FD7" w14:textId="77777777" w:rsidR="00FE74B3" w:rsidRPr="0083573F" w:rsidRDefault="00FE74B3" w:rsidP="003564AD">
            <w:pPr>
              <w:pStyle w:val="Tableheader"/>
            </w:pPr>
            <w:r w:rsidRPr="0083573F">
              <w:t>Property Description</w:t>
            </w:r>
          </w:p>
        </w:tc>
      </w:tr>
      <w:tr w:rsidR="00FE74B3" w14:paraId="02EFA6AD" w14:textId="77777777" w:rsidTr="00015DDB">
        <w:tc>
          <w:tcPr>
            <w:tcW w:w="1701" w:type="dxa"/>
            <w:tcMar>
              <w:top w:w="0" w:type="dxa"/>
              <w:left w:w="60" w:type="dxa"/>
              <w:bottom w:w="0" w:type="dxa"/>
              <w:right w:w="60" w:type="dxa"/>
            </w:tcMar>
          </w:tcPr>
          <w:p w14:paraId="20BE7747" w14:textId="77777777" w:rsidR="00FE74B3" w:rsidRPr="0083573F" w:rsidRDefault="00FE74B3" w:rsidP="003564AD">
            <w:pPr>
              <w:pStyle w:val="Tablebody"/>
            </w:pPr>
            <w:r w:rsidRPr="0083573F">
              <w:t>maintenanceParty</w:t>
            </w:r>
          </w:p>
        </w:tc>
        <w:tc>
          <w:tcPr>
            <w:tcW w:w="1134" w:type="dxa"/>
            <w:tcMar>
              <w:top w:w="0" w:type="dxa"/>
              <w:left w:w="60" w:type="dxa"/>
              <w:bottom w:w="0" w:type="dxa"/>
              <w:right w:w="60" w:type="dxa"/>
            </w:tcMar>
          </w:tcPr>
          <w:p w14:paraId="45F29B09" w14:textId="77777777" w:rsidR="00FE74B3" w:rsidRPr="0083573F" w:rsidRDefault="00FE74B3"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732839C" w14:textId="77777777" w:rsidR="00FE74B3" w:rsidRPr="0083573F" w:rsidRDefault="00FE74B3" w:rsidP="003564AD">
            <w:pPr>
              <w:pStyle w:val="Tablebody"/>
              <w:rPr>
                <w:rFonts w:eastAsia="Arial" w:cs="Arial"/>
              </w:rPr>
            </w:pPr>
            <w:r w:rsidRPr="0083573F">
              <w:t>CI_ResponsibleParty</w:t>
            </w:r>
          </w:p>
        </w:tc>
        <w:tc>
          <w:tcPr>
            <w:tcW w:w="5103" w:type="dxa"/>
            <w:tcMar>
              <w:top w:w="0" w:type="dxa"/>
              <w:left w:w="60" w:type="dxa"/>
              <w:bottom w:w="0" w:type="dxa"/>
              <w:right w:w="60" w:type="dxa"/>
            </w:tcMar>
          </w:tcPr>
          <w:p w14:paraId="37EFBB42" w14:textId="613DC629" w:rsidR="00FE74B3" w:rsidRPr="0083573F" w:rsidRDefault="00FE74B3" w:rsidP="001750E3">
            <w:pPr>
              <w:pStyle w:val="Tablebody"/>
              <w:rPr>
                <w:rFonts w:eastAsia="Arial" w:cs="Arial"/>
              </w:rPr>
            </w:pPr>
            <w:r w:rsidRPr="0083573F">
              <w:t>5-11 Details of who performed the maintenance.</w:t>
            </w:r>
          </w:p>
        </w:tc>
      </w:tr>
    </w:tbl>
    <w:p w14:paraId="3ED9EA34" w14:textId="76096512" w:rsidR="00FE74B3" w:rsidRDefault="00FE74B3" w:rsidP="00FE74B3">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23</w:t>
      </w:r>
      <w:r w:rsidR="00CE7E79">
        <w:rPr>
          <w:noProof/>
        </w:rPr>
        <w:fldChar w:fldCharType="end"/>
      </w:r>
      <w:r w:rsidRPr="006D20AB">
        <w:t xml:space="preserve"> Properties of </w:t>
      </w:r>
      <w:r>
        <w:t>MaintenanceReport</w:t>
      </w:r>
    </w:p>
    <w:p w14:paraId="04907A7D" w14:textId="77777777" w:rsidR="00653E5C" w:rsidRPr="00A15B15" w:rsidRDefault="00653E5C" w:rsidP="003564AD">
      <w:pPr>
        <w:pStyle w:val="Heading2"/>
      </w:pPr>
      <w:bookmarkStart w:id="326" w:name="BKM_D2CD09BA_3465_44C6_B450_735E964A4050"/>
      <w:bookmarkStart w:id="327" w:name="_Toc500330173"/>
      <w:bookmarkStart w:id="328" w:name="_Toc500330457"/>
      <w:bookmarkStart w:id="329" w:name="_Toc500331070"/>
      <w:bookmarkStart w:id="330" w:name="_Toc500331213"/>
      <w:bookmarkStart w:id="331" w:name="_Toc500331302"/>
      <w:bookmarkStart w:id="332" w:name="_Toc13755318"/>
      <w:bookmarkEnd w:id="326"/>
      <w:bookmarkEnd w:id="327"/>
      <w:bookmarkEnd w:id="328"/>
      <w:bookmarkEnd w:id="329"/>
      <w:bookmarkEnd w:id="330"/>
      <w:bookmarkEnd w:id="331"/>
      <w:r w:rsidRPr="003564AD">
        <w:t>FacilityLog</w:t>
      </w:r>
      <w:bookmarkEnd w:id="332"/>
    </w:p>
    <w:p w14:paraId="65898BF7" w14:textId="605F175E" w:rsidR="00653E5C" w:rsidRPr="00FE74B3" w:rsidRDefault="00653E5C" w:rsidP="003564AD">
      <w:pPr>
        <w:pStyle w:val="Heading3"/>
      </w:pPr>
      <w:r w:rsidRPr="00FE74B3">
        <w:t xml:space="preserve">The </w:t>
      </w:r>
      <w:r w:rsidRPr="00015DDB">
        <w:rPr>
          <w:u w:val="double"/>
        </w:rPr>
        <w:t>FacilityLog</w:t>
      </w:r>
      <w:r w:rsidRPr="00FE74B3">
        <w:t xml:space="preserve"> is used to capture notable events and extra information about the observing fac</w:t>
      </w:r>
      <w:r w:rsidR="00FE74B3" w:rsidRPr="00FE74B3">
        <w:t xml:space="preserve">ility or its </w:t>
      </w:r>
      <w:r w:rsidR="00FE74B3" w:rsidRPr="00A15B15">
        <w:t>surroundings</w:t>
      </w:r>
      <w:r w:rsidR="00FE74B3" w:rsidRPr="00FE74B3">
        <w:t xml:space="preserve"> such as facility maintenance (e.g. tree removal) or other events that might impact the observations.</w:t>
      </w:r>
    </w:p>
    <w:p w14:paraId="5F76D1D1" w14:textId="0E185A51" w:rsidR="00653E5C" w:rsidRDefault="00653E5C" w:rsidP="003564AD">
      <w:pPr>
        <w:pStyle w:val="Heading3"/>
      </w:pPr>
      <w:r w:rsidRPr="00015DDB">
        <w:rPr>
          <w:u w:val="double"/>
        </w:rPr>
        <w:t>FacilityLog</w:t>
      </w:r>
      <w:r w:rsidRPr="00653E5C">
        <w:rPr>
          <w:b/>
        </w:rPr>
        <w:t xml:space="preserve"> </w:t>
      </w:r>
      <w:r w:rsidRPr="00653E5C">
        <w:t xml:space="preserve">has </w:t>
      </w:r>
      <w:r w:rsidR="00FE74B3">
        <w:t xml:space="preserve">no properties beyond those defined in </w:t>
      </w:r>
      <w:r w:rsidR="00FE74B3" w:rsidRPr="00653E5C">
        <w:rPr>
          <w:u w:val="double"/>
        </w:rPr>
        <w:t>Log</w:t>
      </w:r>
      <w:r w:rsidR="00FE74B3">
        <w:t xml:space="preserve">. It merely implements </w:t>
      </w:r>
      <w:r w:rsidR="00FE74B3" w:rsidRPr="00653E5C">
        <w:rPr>
          <w:u w:val="double"/>
        </w:rPr>
        <w:t>Log</w:t>
      </w:r>
      <w:r w:rsidR="00FE74B3">
        <w:t xml:space="preserve"> as a concrete class.</w:t>
      </w:r>
    </w:p>
    <w:p w14:paraId="574D9C02" w14:textId="77B8B985" w:rsidR="00FE74B3" w:rsidRDefault="00FE74B3" w:rsidP="003564AD">
      <w:pPr>
        <w:pStyle w:val="Heading3"/>
      </w:pPr>
      <w:r>
        <w:t xml:space="preserve">The </w:t>
      </w:r>
      <w:r w:rsidRPr="00FE74B3">
        <w:rPr>
          <w:u w:val="double"/>
        </w:rPr>
        <w:t>logEntry</w:t>
      </w:r>
      <w:r>
        <w:t xml:space="preserve"> properties of a </w:t>
      </w:r>
      <w:r w:rsidRPr="00FE74B3">
        <w:rPr>
          <w:u w:val="double"/>
        </w:rPr>
        <w:t>FacilityLog</w:t>
      </w:r>
      <w:r>
        <w:t xml:space="preserve"> are described using </w:t>
      </w:r>
      <w:r w:rsidRPr="00FE74B3">
        <w:rPr>
          <w:u w:val="double"/>
        </w:rPr>
        <w:t>EventReport</w:t>
      </w:r>
      <w:r>
        <w:t>.</w:t>
      </w:r>
    </w:p>
    <w:p w14:paraId="6DD0A0DB" w14:textId="383FA672" w:rsidR="00231698" w:rsidRPr="00A15B15" w:rsidRDefault="00231698" w:rsidP="003564AD">
      <w:pPr>
        <w:pStyle w:val="Heading2"/>
      </w:pPr>
      <w:bookmarkStart w:id="333" w:name="_Toc13755319"/>
      <w:r w:rsidRPr="003564AD">
        <w:t>EventReport</w:t>
      </w:r>
      <w:bookmarkEnd w:id="333"/>
    </w:p>
    <w:p w14:paraId="657246CA" w14:textId="07F268B7" w:rsidR="00231698" w:rsidRDefault="00251FFA" w:rsidP="003564AD">
      <w:pPr>
        <w:pStyle w:val="Heading3"/>
      </w:pPr>
      <w:r>
        <w:t xml:space="preserve">An </w:t>
      </w:r>
      <w:r w:rsidRPr="00251FFA">
        <w:rPr>
          <w:u w:val="double"/>
        </w:rPr>
        <w:t>EventReport</w:t>
      </w:r>
      <w:r>
        <w:t xml:space="preserve"> is a </w:t>
      </w:r>
      <w:r w:rsidRPr="00251FFA">
        <w:rPr>
          <w:u w:val="double"/>
        </w:rPr>
        <w:t>logEntry</w:t>
      </w:r>
      <w:r>
        <w:t xml:space="preserve"> in a </w:t>
      </w:r>
      <w:r w:rsidRPr="00251FFA">
        <w:rPr>
          <w:u w:val="double"/>
        </w:rPr>
        <w:t>FacilityLog</w:t>
      </w:r>
      <w:r>
        <w:t xml:space="preserve"> used to describe events at a facility.</w:t>
      </w:r>
    </w:p>
    <w:p w14:paraId="6C12B096" w14:textId="7BCFE482" w:rsidR="00231698" w:rsidRDefault="00231698" w:rsidP="003564AD">
      <w:pPr>
        <w:pStyle w:val="Heading3"/>
      </w:pPr>
      <w:r w:rsidRPr="00015DDB">
        <w:rPr>
          <w:u w:val="double"/>
        </w:rPr>
        <w:t>EventReport</w:t>
      </w:r>
      <w:r>
        <w:rPr>
          <w:b/>
        </w:rPr>
        <w:t xml:space="preserve"> </w:t>
      </w:r>
      <w:r>
        <w:t>has the following properties</w:t>
      </w:r>
      <w:r w:rsidR="001750E3">
        <w:t xml:space="preserve">, in addition to the properties of </w:t>
      </w:r>
      <w:r w:rsidR="001750E3" w:rsidRPr="00806471">
        <w:rPr>
          <w:u w:val="double"/>
          <w:lang w:val="en-AU"/>
        </w:rPr>
        <w:t>LogEntry</w:t>
      </w:r>
      <w:r>
        <w: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698"/>
        <w:gridCol w:w="1137"/>
        <w:gridCol w:w="1701"/>
        <w:gridCol w:w="5103"/>
      </w:tblGrid>
      <w:tr w:rsidR="00231698" w14:paraId="12821A76" w14:textId="77777777" w:rsidTr="00015DDB">
        <w:trPr>
          <w:trHeight w:val="230"/>
        </w:trPr>
        <w:tc>
          <w:tcPr>
            <w:tcW w:w="1698" w:type="dxa"/>
            <w:shd w:val="clear" w:color="auto" w:fill="B8CCE4" w:themeFill="accent1" w:themeFillTint="66"/>
            <w:tcMar>
              <w:top w:w="0" w:type="dxa"/>
              <w:left w:w="60" w:type="dxa"/>
              <w:bottom w:w="0" w:type="dxa"/>
              <w:right w:w="60" w:type="dxa"/>
            </w:tcMar>
          </w:tcPr>
          <w:p w14:paraId="2F02C02C" w14:textId="77777777" w:rsidR="00231698" w:rsidRPr="0083573F" w:rsidRDefault="00231698" w:rsidP="003564AD">
            <w:pPr>
              <w:pStyle w:val="Tableheader"/>
            </w:pPr>
            <w:bookmarkStart w:id="334" w:name="BKM_C050DEA8_160A_4E3A_B37F_0C8A3BBDFB29"/>
            <w:bookmarkEnd w:id="334"/>
            <w:r w:rsidRPr="0083573F">
              <w:t>Property</w:t>
            </w:r>
          </w:p>
        </w:tc>
        <w:tc>
          <w:tcPr>
            <w:tcW w:w="1137" w:type="dxa"/>
            <w:shd w:val="clear" w:color="auto" w:fill="B8CCE4" w:themeFill="accent1" w:themeFillTint="66"/>
            <w:tcMar>
              <w:top w:w="0" w:type="dxa"/>
              <w:left w:w="60" w:type="dxa"/>
              <w:bottom w:w="0" w:type="dxa"/>
              <w:right w:w="60" w:type="dxa"/>
            </w:tcMar>
          </w:tcPr>
          <w:p w14:paraId="1793252A" w14:textId="77777777" w:rsidR="00231698" w:rsidRPr="0083573F" w:rsidRDefault="00231698" w:rsidP="003564AD">
            <w:pPr>
              <w:pStyle w:val="Tableheader"/>
            </w:pPr>
            <w:r w:rsidRPr="0083573F">
              <w:t>Cardinality</w:t>
            </w:r>
          </w:p>
        </w:tc>
        <w:tc>
          <w:tcPr>
            <w:tcW w:w="1701" w:type="dxa"/>
            <w:shd w:val="clear" w:color="auto" w:fill="B8CCE4" w:themeFill="accent1" w:themeFillTint="66"/>
            <w:tcMar>
              <w:top w:w="0" w:type="dxa"/>
              <w:left w:w="60" w:type="dxa"/>
              <w:bottom w:w="0" w:type="dxa"/>
              <w:right w:w="60" w:type="dxa"/>
            </w:tcMar>
          </w:tcPr>
          <w:p w14:paraId="0305732F" w14:textId="24E081FB" w:rsidR="00231698" w:rsidRPr="0083573F"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3208B06" w14:textId="77777777" w:rsidR="00231698" w:rsidRPr="0083573F" w:rsidRDefault="00231698" w:rsidP="003564AD">
            <w:pPr>
              <w:pStyle w:val="Tableheader"/>
            </w:pPr>
            <w:r w:rsidRPr="0083573F">
              <w:t>Property Description</w:t>
            </w:r>
          </w:p>
        </w:tc>
      </w:tr>
      <w:tr w:rsidR="00231698" w14:paraId="4CC9D1A7" w14:textId="77777777" w:rsidTr="00015DDB">
        <w:tc>
          <w:tcPr>
            <w:tcW w:w="1698" w:type="dxa"/>
            <w:tcMar>
              <w:top w:w="0" w:type="dxa"/>
              <w:left w:w="60" w:type="dxa"/>
              <w:bottom w:w="0" w:type="dxa"/>
              <w:right w:w="60" w:type="dxa"/>
            </w:tcMar>
          </w:tcPr>
          <w:p w14:paraId="243DCA99" w14:textId="77777777" w:rsidR="00231698" w:rsidRPr="0083573F" w:rsidRDefault="00231698" w:rsidP="003564AD">
            <w:pPr>
              <w:pStyle w:val="Tablebody"/>
            </w:pPr>
            <w:r w:rsidRPr="0083573F">
              <w:t>typeOfEvent</w:t>
            </w:r>
          </w:p>
        </w:tc>
        <w:tc>
          <w:tcPr>
            <w:tcW w:w="1137" w:type="dxa"/>
            <w:tcMar>
              <w:top w:w="0" w:type="dxa"/>
              <w:left w:w="60" w:type="dxa"/>
              <w:bottom w:w="0" w:type="dxa"/>
              <w:right w:w="60" w:type="dxa"/>
            </w:tcMar>
          </w:tcPr>
          <w:p w14:paraId="71922877" w14:textId="77777777" w:rsidR="00231698" w:rsidRPr="0083573F" w:rsidRDefault="00231698"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F273F8A" w14:textId="77777777" w:rsidR="00231698" w:rsidRPr="0083573F" w:rsidRDefault="00231698" w:rsidP="003564AD">
            <w:pPr>
              <w:pStyle w:val="Tablebody"/>
              <w:rPr>
                <w:rFonts w:eastAsia="Arial" w:cs="Arial"/>
              </w:rPr>
            </w:pPr>
            <w:r w:rsidRPr="0083573F">
              <w:t>EventType</w:t>
            </w:r>
          </w:p>
        </w:tc>
        <w:tc>
          <w:tcPr>
            <w:tcW w:w="5103" w:type="dxa"/>
            <w:tcMar>
              <w:top w:w="0" w:type="dxa"/>
              <w:left w:w="60" w:type="dxa"/>
              <w:bottom w:w="0" w:type="dxa"/>
              <w:right w:w="60" w:type="dxa"/>
            </w:tcMar>
          </w:tcPr>
          <w:p w14:paraId="6FBD5098" w14:textId="77777777" w:rsidR="00231698" w:rsidRPr="0083573F" w:rsidRDefault="00231698" w:rsidP="003564AD">
            <w:pPr>
              <w:pStyle w:val="Tablebody"/>
              <w:rPr>
                <w:rFonts w:eastAsia="Arial" w:cs="Arial"/>
              </w:rPr>
            </w:pPr>
            <w:r w:rsidRPr="0083573F">
              <w:t>The type of event, taken from the EventType codelist (e.g. tree removal, storm damage etc).</w:t>
            </w:r>
          </w:p>
        </w:tc>
      </w:tr>
      <w:tr w:rsidR="00F51FCC" w:rsidRPr="00640857" w14:paraId="5BCB77BF" w14:textId="77777777" w:rsidTr="00015DDB">
        <w:tc>
          <w:tcPr>
            <w:tcW w:w="1698" w:type="dxa"/>
            <w:tcMar>
              <w:top w:w="0" w:type="dxa"/>
              <w:left w:w="60" w:type="dxa"/>
              <w:bottom w:w="0" w:type="dxa"/>
              <w:right w:w="60" w:type="dxa"/>
            </w:tcMar>
          </w:tcPr>
          <w:p w14:paraId="06B60DD8" w14:textId="77777777" w:rsidR="00F51FCC" w:rsidRPr="00640857" w:rsidRDefault="00F51FCC" w:rsidP="00C33320">
            <w:pPr>
              <w:pStyle w:val="Tablebody"/>
            </w:pPr>
            <w:r>
              <w:t>validPeriod</w:t>
            </w:r>
          </w:p>
        </w:tc>
        <w:tc>
          <w:tcPr>
            <w:tcW w:w="1137" w:type="dxa"/>
            <w:tcMar>
              <w:top w:w="0" w:type="dxa"/>
              <w:left w:w="60" w:type="dxa"/>
              <w:bottom w:w="0" w:type="dxa"/>
              <w:right w:w="60" w:type="dxa"/>
            </w:tcMar>
          </w:tcPr>
          <w:p w14:paraId="113DBB36" w14:textId="3333ACB1" w:rsidR="00F51FCC" w:rsidRPr="00640857" w:rsidRDefault="00F51FCC" w:rsidP="00C33320">
            <w:pPr>
              <w:pStyle w:val="Tablebody"/>
              <w:rPr>
                <w:rFonts w:eastAsia="Arial" w:cs="Arial"/>
                <w:color w:val="0F0F0F"/>
              </w:rPr>
            </w:pPr>
            <w:r>
              <w:rPr>
                <w:color w:val="0F0F0F"/>
              </w:rPr>
              <w:t>1..1</w:t>
            </w:r>
          </w:p>
        </w:tc>
        <w:tc>
          <w:tcPr>
            <w:tcW w:w="1701" w:type="dxa"/>
            <w:tcMar>
              <w:top w:w="0" w:type="dxa"/>
              <w:left w:w="60" w:type="dxa"/>
              <w:bottom w:w="0" w:type="dxa"/>
              <w:right w:w="60" w:type="dxa"/>
            </w:tcMar>
          </w:tcPr>
          <w:p w14:paraId="0843D2C0" w14:textId="77777777" w:rsidR="00F51FCC" w:rsidRPr="00640857" w:rsidRDefault="00F51FCC" w:rsidP="00C33320">
            <w:pPr>
              <w:pStyle w:val="Tablebody"/>
              <w:rPr>
                <w:rFonts w:eastAsia="Arial" w:cs="Arial"/>
              </w:rPr>
            </w:pPr>
            <w:r>
              <w:t>gml:TimePeriod</w:t>
            </w:r>
          </w:p>
        </w:tc>
        <w:tc>
          <w:tcPr>
            <w:tcW w:w="5103" w:type="dxa"/>
            <w:tcMar>
              <w:top w:w="0" w:type="dxa"/>
              <w:left w:w="60" w:type="dxa"/>
              <w:bottom w:w="0" w:type="dxa"/>
              <w:right w:w="60" w:type="dxa"/>
            </w:tcMar>
          </w:tcPr>
          <w:p w14:paraId="2CF8B1D8" w14:textId="2F626114" w:rsidR="00F51FCC" w:rsidRPr="00640857" w:rsidRDefault="00F51FCC">
            <w:pPr>
              <w:pStyle w:val="Tablebody"/>
              <w:rPr>
                <w:rFonts w:eastAsia="Arial" w:cs="Arial"/>
              </w:rPr>
            </w:pPr>
            <w:r>
              <w:t>Specifies the üeriod of the event described.</w:t>
            </w:r>
          </w:p>
        </w:tc>
      </w:tr>
    </w:tbl>
    <w:p w14:paraId="757CC603" w14:textId="3C87DE34" w:rsidR="00231698" w:rsidRDefault="00231698" w:rsidP="00231698">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24</w:t>
      </w:r>
      <w:r w:rsidR="00CE7E79">
        <w:rPr>
          <w:noProof/>
        </w:rPr>
        <w:fldChar w:fldCharType="end"/>
      </w:r>
      <w:r w:rsidRPr="003B0E95">
        <w:t xml:space="preserve"> Properties of </w:t>
      </w:r>
      <w:r>
        <w:t>EventReport</w:t>
      </w:r>
    </w:p>
    <w:p w14:paraId="31EFB787" w14:textId="09A15773" w:rsidR="00015DBD" w:rsidRPr="0096596A" w:rsidRDefault="00015DBD" w:rsidP="003564AD">
      <w:pPr>
        <w:pStyle w:val="Heading10"/>
      </w:pPr>
      <w:bookmarkStart w:id="335" w:name="BKM_29ABF57C_0131_4A1E_9B14_2A5592D658C7"/>
      <w:bookmarkStart w:id="336" w:name="_Toc13755320"/>
      <w:bookmarkEnd w:id="335"/>
      <w:r>
        <w:lastRenderedPageBreak/>
        <w:t>MODEL CONCEPTS – OBSERVATIONS</w:t>
      </w:r>
      <w:bookmarkEnd w:id="336"/>
    </w:p>
    <w:p w14:paraId="5DD89A7B" w14:textId="77777777" w:rsidR="000C4181" w:rsidRPr="00A15B15" w:rsidRDefault="000C4181" w:rsidP="003564AD">
      <w:pPr>
        <w:pStyle w:val="Heading2"/>
      </w:pPr>
      <w:bookmarkStart w:id="337" w:name="_Toc13755321"/>
      <w:r w:rsidRPr="00A15B15">
        <w:t>Application of ISO 19156 Observations and Measurements to describe Observations</w:t>
      </w:r>
      <w:bookmarkEnd w:id="337"/>
    </w:p>
    <w:p w14:paraId="3D199165" w14:textId="5C0670FA" w:rsidR="000C4181" w:rsidRDefault="000C4181" w:rsidP="003564AD">
      <w:pPr>
        <w:pStyle w:val="Heading3"/>
      </w:pPr>
      <w:r>
        <w:t xml:space="preserve">ISO 19156 Observations and Measurements is a conceptual model commonly known as </w:t>
      </w:r>
      <w:r w:rsidRPr="000C4181">
        <w:rPr>
          <w:i/>
        </w:rPr>
        <w:t>O&amp;M</w:t>
      </w:r>
      <w:r>
        <w:t>. The O&amp;M standard is also freely available from the Open Geospatial Consortium where it is known as “</w:t>
      </w:r>
      <w:r w:rsidRPr="00457838">
        <w:t xml:space="preserve">OGC Abstract Specification </w:t>
      </w:r>
      <w:r w:rsidR="007256E3">
        <w:t>–</w:t>
      </w:r>
      <w:r w:rsidRPr="00457838">
        <w:t xml:space="preserve"> Topic 20” (</w:t>
      </w:r>
      <w:hyperlink r:id="rId15" w:history="1">
        <w:r w:rsidRPr="00457838">
          <w:rPr>
            <w:rStyle w:val="Hyperlink"/>
          </w:rPr>
          <w:t>http://portal.opengeospatial.org/files/?artifact_id=41579</w:t>
        </w:r>
      </w:hyperlink>
      <w:r>
        <w:t xml:space="preserve">). </w:t>
      </w:r>
    </w:p>
    <w:p w14:paraId="48F7DDF5" w14:textId="70A06645" w:rsidR="000C4181" w:rsidRPr="000C4181" w:rsidRDefault="000C4181" w:rsidP="003564AD">
      <w:pPr>
        <w:pStyle w:val="Heading3"/>
        <w:rPr>
          <w:rStyle w:val="Hyperlink"/>
          <w:bCs w:val="0"/>
          <w:color w:val="000000" w:themeColor="text1"/>
        </w:rPr>
      </w:pPr>
      <w:r>
        <w:t xml:space="preserve">In addition to the conceptual model there is a companion OGC specification describing an </w:t>
      </w:r>
      <w:r w:rsidRPr="007D783A">
        <w:t>XML implementation</w:t>
      </w:r>
      <w:r w:rsidRPr="000C4181">
        <w:rPr>
          <w:i/>
        </w:rPr>
        <w:t xml:space="preserve"> </w:t>
      </w:r>
      <w:r>
        <w:t xml:space="preserve">of O&amp;M </w:t>
      </w:r>
      <w:r w:rsidR="00C33320">
        <w:t xml:space="preserve">that </w:t>
      </w:r>
      <w:r>
        <w:t>is provided in the OGC specification “Observations &amp; Measurements – XML Implementation” (</w:t>
      </w:r>
      <w:hyperlink r:id="rId16" w:history="1">
        <w:r w:rsidRPr="0093774C">
          <w:rPr>
            <w:rStyle w:val="Hyperlink"/>
          </w:rPr>
          <w:t>http://portal.opengeospatial.org/files/?artifact_id=41510</w:t>
        </w:r>
      </w:hyperlink>
      <w:r>
        <w:t xml:space="preserve">). This is referred to as OMXML. The XML schema for this implementation is here: </w:t>
      </w:r>
      <w:hyperlink r:id="rId17" w:history="1">
        <w:r w:rsidRPr="00283DDA">
          <w:rPr>
            <w:rStyle w:val="Hyperlink"/>
          </w:rPr>
          <w:t>http://schemas.opengis.net/om/2.0/</w:t>
        </w:r>
      </w:hyperlink>
    </w:p>
    <w:p w14:paraId="4A2F9AA5" w14:textId="67FD507C" w:rsidR="000C4181" w:rsidRDefault="000C4181" w:rsidP="003564AD">
      <w:pPr>
        <w:pStyle w:val="Heading3"/>
      </w:pPr>
      <w:r>
        <w:t>An understanding of O&amp;M will help greatly in understanding the WMDR specification. Some detail is given in this document but it is recommended to read the specification. There is also a useful overview here (</w:t>
      </w:r>
      <w:hyperlink r:id="rId18" w:history="1">
        <w:r w:rsidRPr="0093774C">
          <w:rPr>
            <w:rStyle w:val="Hyperlink"/>
          </w:rPr>
          <w:t>https://www.seegrid.csiro.au/wiki/AppSchemas/ObservationsAndSampling</w:t>
        </w:r>
      </w:hyperlink>
      <w:r w:rsidR="00917A0D">
        <w:rPr>
          <w:rStyle w:val="Hyperlink"/>
        </w:rPr>
        <w:t>,</w:t>
      </w:r>
      <w:r>
        <w:t xml:space="preserve"> retrieved January 2017)</w:t>
      </w:r>
    </w:p>
    <w:p w14:paraId="13D6B03B" w14:textId="77777777" w:rsidR="00241CA9" w:rsidRDefault="00241CA9" w:rsidP="003564AD">
      <w:pPr>
        <w:pStyle w:val="Heading3"/>
      </w:pPr>
      <w:r>
        <w:t xml:space="preserve">The core of the O&amp;M model is the </w:t>
      </w:r>
      <w:r w:rsidRPr="007D7E6E">
        <w:rPr>
          <w:u w:val="double"/>
        </w:rPr>
        <w:t>OM_Observation</w:t>
      </w:r>
      <w:r>
        <w:t xml:space="preserve"> class. An </w:t>
      </w:r>
      <w:r w:rsidRPr="007D7E6E">
        <w:rPr>
          <w:u w:val="double"/>
        </w:rPr>
        <w:t>OM_Observation</w:t>
      </w:r>
      <w:r>
        <w:t xml:space="preserve"> describes an event using a procedure, the result of which is an estimation of a value of some feature of interest. This framework is applied here to document WIGOS metadata. </w:t>
      </w:r>
    </w:p>
    <w:p w14:paraId="2E337F08" w14:textId="2FC7DC0A" w:rsidR="00241CA9" w:rsidRDefault="00241CA9" w:rsidP="003564AD">
      <w:pPr>
        <w:pStyle w:val="Heading3"/>
      </w:pPr>
      <w:r>
        <w:t xml:space="preserve">In the context of WIGOS we assume that the </w:t>
      </w:r>
      <w:r w:rsidRPr="007D7E6E">
        <w:rPr>
          <w:u w:val="double"/>
        </w:rPr>
        <w:t>OM_Observation</w:t>
      </w:r>
      <w:r>
        <w:t xml:space="preserve"> event is the monitoring of some meteorological property</w:t>
      </w:r>
      <w:r w:rsidR="00D43D21">
        <w:t xml:space="preserve"> using a </w:t>
      </w:r>
      <w:r w:rsidR="00D43D21" w:rsidRPr="003971ED">
        <w:rPr>
          <w:u w:val="double"/>
        </w:rPr>
        <w:t>D</w:t>
      </w:r>
      <w:r w:rsidR="007C0F66" w:rsidRPr="003971ED">
        <w:rPr>
          <w:u w:val="double"/>
        </w:rPr>
        <w:t>eployment</w:t>
      </w:r>
      <w:r w:rsidR="00D43D21">
        <w:t xml:space="preserve"> of some </w:t>
      </w:r>
      <w:r w:rsidR="00D43D21" w:rsidRPr="003971ED">
        <w:rPr>
          <w:u w:val="double"/>
        </w:rPr>
        <w:t>Equipment</w:t>
      </w:r>
      <w:r w:rsidR="00D43D21">
        <w:t>.</w:t>
      </w:r>
      <w:r>
        <w:t xml:space="preserve"> This will normally take place over a time period (possibly a very long time period)</w:t>
      </w:r>
      <w:r w:rsidR="00283489">
        <w:t>,</w:t>
      </w:r>
      <w:r>
        <w:t xml:space="preserve"> and the result of this event will be a time</w:t>
      </w:r>
      <w:r w:rsidR="00D43D21">
        <w:t xml:space="preserve"> </w:t>
      </w:r>
      <w:r>
        <w:t xml:space="preserve">series of </w:t>
      </w:r>
      <w:r w:rsidR="00D43D21">
        <w:t xml:space="preserve">(ideally homogenous) </w:t>
      </w:r>
      <w:r>
        <w:t>data.</w:t>
      </w:r>
      <w:r w:rsidR="00D43D21">
        <w:t xml:space="preserve"> One or several instances of</w:t>
      </w:r>
      <w:r>
        <w:t xml:space="preserve"> </w:t>
      </w:r>
      <w:r w:rsidRPr="007D7E6E">
        <w:rPr>
          <w:u w:val="double"/>
        </w:rPr>
        <w:t>OM_Observation</w:t>
      </w:r>
      <w:r>
        <w:t xml:space="preserve"> may be </w:t>
      </w:r>
      <w:r w:rsidR="00D43D21">
        <w:t xml:space="preserve">grouped into an </w:t>
      </w:r>
      <w:r w:rsidR="00D43D21" w:rsidRPr="003971ED">
        <w:rPr>
          <w:u w:val="double"/>
        </w:rPr>
        <w:t>ObservingCapability</w:t>
      </w:r>
      <w:r w:rsidR="008A0A71">
        <w:t xml:space="preserve"> </w:t>
      </w:r>
      <w:r>
        <w:t xml:space="preserve">used to describe the record </w:t>
      </w:r>
      <w:r w:rsidR="008A0A71">
        <w:t xml:space="preserve">of observations of a particular quantity </w:t>
      </w:r>
      <w:r>
        <w:t>from a</w:t>
      </w:r>
      <w:r w:rsidR="00283489">
        <w:t>n observing facility</w:t>
      </w:r>
      <w:r>
        <w:t>.  T</w:t>
      </w:r>
      <w:r w:rsidR="00283489">
        <w:t>his is an important point as one</w:t>
      </w:r>
      <w:r>
        <w:t xml:space="preserve"> common meteorological use of the term ‘observation’ applies to a single observation at an instant (or very short period) of time, so this semantic difference should be understood. </w:t>
      </w:r>
    </w:p>
    <w:p w14:paraId="089D2735" w14:textId="15A4E5C8" w:rsidR="00241CA9" w:rsidRDefault="00241CA9" w:rsidP="003564AD">
      <w:pPr>
        <w:pStyle w:val="Heading3"/>
      </w:pPr>
      <w:r>
        <w:t xml:space="preserve">As another point of semantics: WIGOS metadata is not the same metadata as </w:t>
      </w:r>
      <w:r w:rsidR="00D43D21">
        <w:t>ISO</w:t>
      </w:r>
      <w:r>
        <w:t>19115 or WIS metadata. WIGOS metadata is detailed metadata about observations</w:t>
      </w:r>
      <w:r w:rsidR="00D43D21">
        <w:t xml:space="preserve"> while WIS metadata is metadata about products</w:t>
      </w:r>
      <w:r>
        <w:t>.</w:t>
      </w:r>
    </w:p>
    <w:p w14:paraId="0FF5D2CE" w14:textId="77777777" w:rsidR="00241CA9" w:rsidRDefault="00241CA9" w:rsidP="003564AD">
      <w:pPr>
        <w:pStyle w:val="Heading3"/>
      </w:pPr>
      <w:r w:rsidRPr="00F52F0E">
        <w:rPr>
          <w:u w:val="double"/>
        </w:rPr>
        <w:t>OM_Observation</w:t>
      </w:r>
      <w:r>
        <w:t xml:space="preserve"> is essentially a framework around which WIGOS metadata can be attached.</w:t>
      </w:r>
    </w:p>
    <w:p w14:paraId="1D6877FF" w14:textId="77777777" w:rsidR="00241CA9" w:rsidRPr="003564AD" w:rsidRDefault="00241CA9" w:rsidP="003564AD">
      <w:pPr>
        <w:pStyle w:val="Heading2"/>
      </w:pPr>
      <w:bookmarkStart w:id="338" w:name="_Toc13755322"/>
      <w:r w:rsidRPr="003564AD">
        <w:t>OM_Observation</w:t>
      </w:r>
      <w:bookmarkEnd w:id="338"/>
    </w:p>
    <w:p w14:paraId="0B82D755" w14:textId="08BAA206" w:rsidR="00241CA9" w:rsidRPr="00C50E30" w:rsidRDefault="00241CA9" w:rsidP="003564AD">
      <w:pPr>
        <w:pStyle w:val="Heading3"/>
        <w:rPr>
          <w:lang w:val="en-AU"/>
        </w:rPr>
      </w:pPr>
      <w:r w:rsidRPr="00C50E30">
        <w:rPr>
          <w:i/>
        </w:rPr>
        <w:lastRenderedPageBreak/>
        <w:t>The following text is taken verbatim from the ISO 19156 standard:</w:t>
      </w:r>
      <w:r w:rsidRPr="00C50E30">
        <w:t xml:space="preserve"> </w:t>
      </w:r>
      <w:r w:rsidR="00C33320">
        <w:t>“</w:t>
      </w:r>
      <w:r w:rsidRPr="00C50E30">
        <w:t>An observation is an act that results in the estimation of the value of a feature property, and involves application of a specified procedure, such as a sensor, instrument, algorithm or process chain. The procedure may be applied in-situ, remotely, or ex-situ with respect to the sampling location. Use of a common model allows observation data using different procedures to be combined unambiguously. Observation details are also important for data discovery and for data quality estimation. Observation feature types are defined by the properties that support these applications.</w:t>
      </w:r>
      <w:r w:rsidR="00C33320">
        <w:t>”</w:t>
      </w:r>
      <w:r w:rsidRPr="00C50E30">
        <w:t xml:space="preserve"> </w:t>
      </w:r>
    </w:p>
    <w:p w14:paraId="0564BD2D" w14:textId="28327D55" w:rsidR="00BD4DEB" w:rsidRDefault="00241CA9" w:rsidP="003564AD">
      <w:pPr>
        <w:pStyle w:val="Heading3"/>
      </w:pPr>
      <w:r w:rsidRPr="00241CA9">
        <w:rPr>
          <w:i/>
          <w:lang w:val="en-AU"/>
        </w:rPr>
        <w:t>The following text is taken v</w:t>
      </w:r>
      <w:r>
        <w:rPr>
          <w:i/>
          <w:lang w:val="en-AU"/>
        </w:rPr>
        <w:t>erbatim from the ISO 19156 standard</w:t>
      </w:r>
      <w:r w:rsidRPr="00241CA9">
        <w:rPr>
          <w:i/>
          <w:lang w:val="en-AU"/>
        </w:rPr>
        <w:t>:</w:t>
      </w:r>
      <w:r>
        <w:rPr>
          <w:i/>
          <w:lang w:val="en-AU"/>
        </w:rPr>
        <w:t xml:space="preserve"> </w:t>
      </w:r>
      <w:r w:rsidR="00C33320">
        <w:rPr>
          <w:i/>
          <w:lang w:val="en-AU"/>
        </w:rPr>
        <w:t>“</w:t>
      </w:r>
      <w:r w:rsidRPr="00241CA9">
        <w:t>An observation is an act associated with a discrete time instant or period through which a number, term or other symbol</w:t>
      </w:r>
      <w:r w:rsidR="00C50E30">
        <w:t xml:space="preserve"> is assigned to a phenomenon</w:t>
      </w:r>
      <w:r w:rsidRPr="00241CA9">
        <w:t>. The result of an observation is an estimate of the value of a property of some feature, so the details of the observation are metadata concerning the value of the feature property. The observation itself is also a feature, since it has properties and identity.</w:t>
      </w:r>
      <w:r w:rsidR="00C33320">
        <w:t>”</w:t>
      </w:r>
      <w:r w:rsidRPr="00241CA9">
        <w:t xml:space="preserve"> </w:t>
      </w:r>
    </w:p>
    <w:p w14:paraId="268C1997" w14:textId="4E120CBE" w:rsidR="009A37C8" w:rsidRPr="00241CA9" w:rsidRDefault="00BD4DEB" w:rsidP="003564AD">
      <w:pPr>
        <w:pStyle w:val="Heading3"/>
      </w:pPr>
      <w:r>
        <w:rPr>
          <w:lang w:val="en-AU"/>
        </w:rPr>
        <w:t xml:space="preserve">The following table </w:t>
      </w:r>
      <w:r w:rsidR="009A37C8">
        <w:t xml:space="preserve">shows the properties of </w:t>
      </w:r>
      <w:r w:rsidR="009A37C8" w:rsidRPr="00BD4DEB">
        <w:rPr>
          <w:u w:val="double"/>
        </w:rPr>
        <w:t>OM_Observation</w:t>
      </w:r>
      <w:r w:rsidR="009A37C8">
        <w:t xml:space="preserve"> as defined in</w:t>
      </w:r>
      <w:r w:rsidR="003E40F4">
        <w:t xml:space="preserve"> </w:t>
      </w:r>
      <w:hyperlink r:id="rId19" w:history="1">
        <w:r w:rsidR="003E40F4" w:rsidRPr="003E40F4">
          <w:rPr>
            <w:rStyle w:val="Hyperlink"/>
          </w:rPr>
          <w:t>OGC and</w:t>
        </w:r>
        <w:r w:rsidR="009A37C8" w:rsidRPr="003E40F4">
          <w:rPr>
            <w:rStyle w:val="Hyperlink"/>
          </w:rPr>
          <w:t xml:space="preserve"> ISO 19156</w:t>
        </w:r>
        <w:r w:rsidR="003E40F4" w:rsidRPr="003E40F4">
          <w:rPr>
            <w:rStyle w:val="Hyperlink"/>
          </w:rPr>
          <w:t>:2011(E)</w:t>
        </w:r>
      </w:hyperlink>
      <w:r w:rsidR="009A37C8">
        <w:t xml:space="preserve">. </w:t>
      </w:r>
      <w:r w:rsidR="003E40F4">
        <w:t>References in parentheses refer to that document.</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C50E30" w14:paraId="12A9490C"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6F684E39" w14:textId="77777777" w:rsidR="00C50E30" w:rsidRPr="00A31DC0" w:rsidRDefault="00C50E30"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0F8DC5F0" w14:textId="77777777" w:rsidR="00C50E30" w:rsidRPr="00A31DC0" w:rsidRDefault="00C50E30"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4CEF4AF3" w14:textId="7C059A15" w:rsidR="00C50E3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31B200D" w14:textId="77777777" w:rsidR="00C50E30" w:rsidRPr="00A31DC0" w:rsidRDefault="00C50E30" w:rsidP="003564AD">
            <w:pPr>
              <w:pStyle w:val="Tableheader"/>
            </w:pPr>
            <w:r w:rsidRPr="00A31DC0">
              <w:t>Property Description</w:t>
            </w:r>
          </w:p>
        </w:tc>
      </w:tr>
      <w:tr w:rsidR="00C50E30" w14:paraId="269AB4FD" w14:textId="77777777" w:rsidTr="00015DDB">
        <w:tc>
          <w:tcPr>
            <w:tcW w:w="1701" w:type="dxa"/>
            <w:tcMar>
              <w:top w:w="0" w:type="dxa"/>
              <w:left w:w="60" w:type="dxa"/>
              <w:bottom w:w="0" w:type="dxa"/>
              <w:right w:w="60" w:type="dxa"/>
            </w:tcMar>
          </w:tcPr>
          <w:p w14:paraId="03641F4A" w14:textId="77777777" w:rsidR="00C50E30" w:rsidRPr="00640857" w:rsidRDefault="00C50E30" w:rsidP="003564AD">
            <w:pPr>
              <w:pStyle w:val="Tablebody"/>
            </w:pPr>
            <w:r w:rsidRPr="00640857">
              <w:t>phenomenonTime</w:t>
            </w:r>
          </w:p>
        </w:tc>
        <w:tc>
          <w:tcPr>
            <w:tcW w:w="1134" w:type="dxa"/>
            <w:tcMar>
              <w:top w:w="0" w:type="dxa"/>
              <w:left w:w="60" w:type="dxa"/>
              <w:bottom w:w="0" w:type="dxa"/>
              <w:right w:w="60" w:type="dxa"/>
            </w:tcMar>
          </w:tcPr>
          <w:p w14:paraId="331109C3"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
          <w:p w14:paraId="2FB05A4D" w14:textId="77777777" w:rsidR="00C50E30" w:rsidRPr="00640857" w:rsidRDefault="00C50E30" w:rsidP="003564AD">
            <w:pPr>
              <w:pStyle w:val="Tablebody"/>
              <w:rPr>
                <w:rFonts w:eastAsia="Arial" w:cs="Arial"/>
              </w:rPr>
            </w:pPr>
            <w:r w:rsidRPr="00640857">
              <w:t>TM_Object</w:t>
            </w:r>
          </w:p>
        </w:tc>
        <w:tc>
          <w:tcPr>
            <w:tcW w:w="5103" w:type="dxa"/>
            <w:tcMar>
              <w:top w:w="0" w:type="dxa"/>
              <w:left w:w="60" w:type="dxa"/>
              <w:bottom w:w="0" w:type="dxa"/>
              <w:right w:w="60" w:type="dxa"/>
            </w:tcMar>
          </w:tcPr>
          <w:p w14:paraId="1B851B5C" w14:textId="37230B75" w:rsidR="00C50E30" w:rsidRPr="00640857" w:rsidRDefault="00C50E30" w:rsidP="003564AD">
            <w:pPr>
              <w:pStyle w:val="Tablebody"/>
              <w:rPr>
                <w:rFonts w:eastAsia="Arial" w:cs="Arial"/>
              </w:rPr>
            </w:pPr>
            <w:r w:rsidRPr="00640857">
              <w:t xml:space="preserve">The attribute </w:t>
            </w:r>
            <w:r w:rsidRPr="00640857">
              <w:rPr>
                <w:color w:val="000000"/>
              </w:rPr>
              <w:t>phenomenonTime:TM_Object</w:t>
            </w:r>
            <w:r w:rsidRPr="00640857">
              <w:t xml:space="preserve"> shall describe the time that the result (</w:t>
            </w:r>
            <w:r w:rsidR="003E40F4">
              <w:t>7</w:t>
            </w:r>
            <w:r w:rsidRPr="00640857">
              <w:t>.2.2.9) applies to the property of the feature-of-interest (</w:t>
            </w:r>
            <w:r w:rsidR="003E40F4">
              <w:t>7</w:t>
            </w:r>
            <w:r w:rsidRPr="00640857">
              <w:t>.2.2.7). This is often the time of interaction by a sampling procedure (</w:t>
            </w:r>
            <w:r w:rsidR="003E40F4">
              <w:t>9.1.3</w:t>
            </w:r>
            <w:r w:rsidRPr="00640857">
              <w:t>) or observation procedure (</w:t>
            </w:r>
            <w:r w:rsidR="003E40F4">
              <w:t>7</w:t>
            </w:r>
            <w:r w:rsidRPr="00640857">
              <w:t xml:space="preserve">.2.2.10) with a real-world feature. </w:t>
            </w:r>
          </w:p>
          <w:p w14:paraId="68F7D918" w14:textId="77777777" w:rsidR="00C50E30" w:rsidRPr="00640857" w:rsidRDefault="00C50E30" w:rsidP="003564AD">
            <w:pPr>
              <w:pStyle w:val="Tablebody"/>
              <w:rPr>
                <w:rFonts w:eastAsia="Arial" w:cs="Arial"/>
              </w:rPr>
            </w:pPr>
            <w:r w:rsidRPr="00640857">
              <w:t xml:space="preserve">NOTE 1    The phenomenon time is the temporal parameter normally used in geospatial analysis of the result. </w:t>
            </w:r>
          </w:p>
          <w:p w14:paraId="24853DA5" w14:textId="6EF2DBD5" w:rsidR="00C50E30" w:rsidRPr="00640857" w:rsidRDefault="00C50E30" w:rsidP="003564AD">
            <w:pPr>
              <w:pStyle w:val="Tablebody"/>
              <w:rPr>
                <w:rFonts w:eastAsia="Arial" w:cs="Arial"/>
              </w:rPr>
            </w:pPr>
            <w:r w:rsidRPr="00640857">
              <w:t>NOTE 2    If the observedProperty of an observation is ‘occurrence time’ then the result should be the same as the phenomenonTime</w:t>
            </w:r>
          </w:p>
        </w:tc>
      </w:tr>
      <w:tr w:rsidR="00C50E30" w14:paraId="2E322CA5" w14:textId="77777777" w:rsidTr="00015DDB">
        <w:tc>
          <w:tcPr>
            <w:tcW w:w="1701" w:type="dxa"/>
            <w:tcMar>
              <w:top w:w="0" w:type="dxa"/>
              <w:left w:w="60" w:type="dxa"/>
              <w:bottom w:w="0" w:type="dxa"/>
              <w:right w:w="60" w:type="dxa"/>
            </w:tcMar>
          </w:tcPr>
          <w:p w14:paraId="181E23C8" w14:textId="77777777" w:rsidR="00C50E30" w:rsidRPr="00640857" w:rsidRDefault="00C50E30" w:rsidP="003564AD">
            <w:pPr>
              <w:pStyle w:val="Tablebody"/>
            </w:pPr>
            <w:bookmarkStart w:id="339" w:name="BKM_3B9D83C4_650C_43DD_B19E_617565B87A83"/>
            <w:bookmarkEnd w:id="339"/>
            <w:r w:rsidRPr="00640857">
              <w:t>resultTime</w:t>
            </w:r>
          </w:p>
        </w:tc>
        <w:tc>
          <w:tcPr>
            <w:tcW w:w="1134" w:type="dxa"/>
            <w:tcMar>
              <w:top w:w="0" w:type="dxa"/>
              <w:left w:w="60" w:type="dxa"/>
              <w:bottom w:w="0" w:type="dxa"/>
              <w:right w:w="60" w:type="dxa"/>
            </w:tcMar>
          </w:tcPr>
          <w:p w14:paraId="574F6946" w14:textId="77777777" w:rsidR="00C50E30" w:rsidRPr="00640857" w:rsidRDefault="00C50E30" w:rsidP="003564AD">
            <w:pPr>
              <w:pStyle w:val="Tablebody"/>
              <w:rPr>
                <w:rFonts w:eastAsia="Arial" w:cs="Arial"/>
              </w:rPr>
            </w:pPr>
            <w:r w:rsidRPr="00640857">
              <w:rPr>
                <w:color w:val="0F0F0F"/>
              </w:rPr>
              <w:t>1..1</w:t>
            </w:r>
          </w:p>
        </w:tc>
        <w:tc>
          <w:tcPr>
            <w:tcW w:w="1701" w:type="dxa"/>
            <w:tcMar>
              <w:top w:w="0" w:type="dxa"/>
              <w:left w:w="60" w:type="dxa"/>
              <w:bottom w:w="0" w:type="dxa"/>
              <w:right w:w="60" w:type="dxa"/>
            </w:tcMar>
          </w:tcPr>
          <w:p w14:paraId="1C86966C" w14:textId="77777777" w:rsidR="00C50E30" w:rsidRPr="00640857" w:rsidRDefault="00C50E30" w:rsidP="003564AD">
            <w:pPr>
              <w:pStyle w:val="Tablebody"/>
              <w:rPr>
                <w:rFonts w:eastAsia="Arial" w:cs="Arial"/>
              </w:rPr>
            </w:pPr>
            <w:r w:rsidRPr="00640857">
              <w:t>TM_Instant</w:t>
            </w:r>
          </w:p>
        </w:tc>
        <w:tc>
          <w:tcPr>
            <w:tcW w:w="5103" w:type="dxa"/>
            <w:tcMar>
              <w:top w:w="0" w:type="dxa"/>
              <w:left w:w="60" w:type="dxa"/>
              <w:bottom w:w="0" w:type="dxa"/>
              <w:right w:w="60" w:type="dxa"/>
            </w:tcMar>
          </w:tcPr>
          <w:p w14:paraId="7245679A" w14:textId="567B6949" w:rsidR="00C50E30" w:rsidRPr="00640857" w:rsidRDefault="00C50E30" w:rsidP="003564AD">
            <w:pPr>
              <w:pStyle w:val="Tablebody"/>
              <w:rPr>
                <w:rFonts w:eastAsia="Arial" w:cs="Arial"/>
              </w:rPr>
            </w:pPr>
            <w:r w:rsidRPr="00640857">
              <w:t xml:space="preserve">The attribute </w:t>
            </w:r>
            <w:r w:rsidRPr="00640857">
              <w:rPr>
                <w:color w:val="000000"/>
              </w:rPr>
              <w:t>resultTime:TM_Instant</w:t>
            </w:r>
            <w:r w:rsidRPr="00640857">
              <w:t xml:space="preserve"> shall describe the time when the result became available, typically when the procedure (</w:t>
            </w:r>
            <w:r w:rsidR="003E40F4">
              <w:t>7</w:t>
            </w:r>
            <w:r w:rsidRPr="00640857">
              <w:t xml:space="preserve">.2.2.10) associated with the observation was completed For some observations this is identical to the phenomenonTime. However, there are important cases where they differ. </w:t>
            </w:r>
          </w:p>
          <w:p w14:paraId="1DCBE7DE" w14:textId="77777777" w:rsidR="00C50E30" w:rsidRPr="00640857" w:rsidRDefault="00C50E30" w:rsidP="003564AD">
            <w:pPr>
              <w:pStyle w:val="Tablebody"/>
              <w:rPr>
                <w:rFonts w:eastAsia="Arial" w:cs="Arial"/>
              </w:rPr>
            </w:pPr>
            <w:r w:rsidRPr="00640857">
              <w:t xml:space="preserve">EXAMPLE 1    Where a measurement is made on a specimen in a laboratory, the phenomenonTime is the time the specimen was retrieved from its host, while the resultTime is the time the laboratory procedure was applied. </w:t>
            </w:r>
          </w:p>
          <w:p w14:paraId="14FE96E3" w14:textId="4F25AD56" w:rsidR="00C50E30" w:rsidRPr="00640857" w:rsidRDefault="00C50E30" w:rsidP="003564AD">
            <w:pPr>
              <w:pStyle w:val="Tablebody"/>
              <w:rPr>
                <w:rFonts w:eastAsia="Arial" w:cs="Arial"/>
              </w:rPr>
            </w:pPr>
            <w:r w:rsidRPr="00640857">
              <w:t xml:space="preserve">EXAMPLE 2    The resultTime also supports disambiguation of repeat measurements made of the same property of a feature using the same procedure. </w:t>
            </w:r>
          </w:p>
          <w:p w14:paraId="45BE672B" w14:textId="77777777" w:rsidR="00C50E30" w:rsidRPr="00640857" w:rsidRDefault="00C50E30" w:rsidP="003564AD">
            <w:pPr>
              <w:pStyle w:val="Tablebody"/>
              <w:rPr>
                <w:rFonts w:eastAsia="Arial" w:cs="Arial"/>
              </w:rPr>
            </w:pPr>
            <w:r w:rsidRPr="00640857">
              <w:t xml:space="preserve">EXAMPLE 3    Where sensor observation results are post-processed, the resultTime is the post-processing time, while the phenomenonTime is the time of initial interaction with the world. </w:t>
            </w:r>
          </w:p>
          <w:p w14:paraId="55EE3348" w14:textId="75E85F61" w:rsidR="00C50E30" w:rsidRPr="00640857" w:rsidRDefault="00C50E30" w:rsidP="003564AD">
            <w:pPr>
              <w:pStyle w:val="Tablebody"/>
              <w:rPr>
                <w:rFonts w:eastAsia="Arial" w:cs="Arial"/>
              </w:rPr>
            </w:pPr>
            <w:r w:rsidRPr="00640857">
              <w:t xml:space="preserve">EXAMPLE 4    Simulations may be used to estimate the values for phenomena in the future or past. The phenomenonTime is the time that the result applies to, while the resultTime is the time that the simulation was executed. </w:t>
            </w:r>
          </w:p>
        </w:tc>
      </w:tr>
      <w:tr w:rsidR="00C50E30" w14:paraId="3B81B659" w14:textId="77777777" w:rsidTr="00015DDB">
        <w:tc>
          <w:tcPr>
            <w:tcW w:w="1701" w:type="dxa"/>
            <w:tcMar>
              <w:top w:w="0" w:type="dxa"/>
              <w:left w:w="60" w:type="dxa"/>
              <w:bottom w:w="0" w:type="dxa"/>
              <w:right w:w="60" w:type="dxa"/>
            </w:tcMar>
          </w:tcPr>
          <w:p w14:paraId="55E78776" w14:textId="77777777" w:rsidR="00C50E30" w:rsidRPr="00640857" w:rsidRDefault="00C50E30" w:rsidP="003564AD">
            <w:pPr>
              <w:pStyle w:val="Tablebody"/>
            </w:pPr>
            <w:bookmarkStart w:id="340" w:name="BKM_5658F0F8_96D8_4806_8D78_FE67EA0091E9"/>
            <w:bookmarkEnd w:id="340"/>
            <w:r w:rsidRPr="00640857">
              <w:t>validTime</w:t>
            </w:r>
          </w:p>
        </w:tc>
        <w:tc>
          <w:tcPr>
            <w:tcW w:w="1134" w:type="dxa"/>
            <w:tcMar>
              <w:top w:w="0" w:type="dxa"/>
              <w:left w:w="60" w:type="dxa"/>
              <w:bottom w:w="0" w:type="dxa"/>
              <w:right w:w="60" w:type="dxa"/>
            </w:tcMar>
          </w:tcPr>
          <w:p w14:paraId="2E44ABAF" w14:textId="77777777" w:rsidR="00C50E30" w:rsidRPr="00640857" w:rsidRDefault="00C50E30" w:rsidP="003564AD">
            <w:pPr>
              <w:pStyle w:val="Tablebody"/>
              <w:rPr>
                <w:rFonts w:eastAsia="Arial" w:cs="Arial"/>
              </w:rPr>
            </w:pPr>
            <w:r w:rsidRPr="00640857">
              <w:rPr>
                <w:color w:val="0F0F0F"/>
              </w:rPr>
              <w:t>0..1</w:t>
            </w:r>
          </w:p>
        </w:tc>
        <w:tc>
          <w:tcPr>
            <w:tcW w:w="1701" w:type="dxa"/>
            <w:tcMar>
              <w:top w:w="0" w:type="dxa"/>
              <w:left w:w="60" w:type="dxa"/>
              <w:bottom w:w="0" w:type="dxa"/>
              <w:right w:w="60" w:type="dxa"/>
            </w:tcMar>
          </w:tcPr>
          <w:p w14:paraId="1B7B2F0B" w14:textId="77777777" w:rsidR="00C50E30" w:rsidRPr="00640857" w:rsidRDefault="00C50E30" w:rsidP="003564AD">
            <w:pPr>
              <w:pStyle w:val="Tablebody"/>
              <w:rPr>
                <w:rFonts w:eastAsia="Arial" w:cs="Arial"/>
              </w:rPr>
            </w:pPr>
            <w:r w:rsidRPr="00640857">
              <w:t>TM_Period</w:t>
            </w:r>
          </w:p>
        </w:tc>
        <w:tc>
          <w:tcPr>
            <w:tcW w:w="5103" w:type="dxa"/>
            <w:tcMar>
              <w:top w:w="0" w:type="dxa"/>
              <w:left w:w="60" w:type="dxa"/>
              <w:bottom w:w="0" w:type="dxa"/>
              <w:right w:w="60" w:type="dxa"/>
            </w:tcMar>
          </w:tcPr>
          <w:p w14:paraId="5FC883FF" w14:textId="77777777" w:rsidR="00C50E30" w:rsidRPr="00640857" w:rsidRDefault="00C50E30" w:rsidP="003564AD">
            <w:pPr>
              <w:pStyle w:val="Tablebody"/>
              <w:rPr>
                <w:rFonts w:eastAsia="Arial" w:cs="Arial"/>
              </w:rPr>
            </w:pPr>
            <w:r w:rsidRPr="00640857">
              <w:t xml:space="preserve">If present, the attribute </w:t>
            </w:r>
            <w:r w:rsidRPr="00640857">
              <w:rPr>
                <w:color w:val="000000"/>
              </w:rPr>
              <w:t>validTime:TM_Period</w:t>
            </w:r>
            <w:r w:rsidRPr="00640857">
              <w:t xml:space="preserve"> shall describe the time period during which the result is intended to be used. </w:t>
            </w:r>
          </w:p>
          <w:p w14:paraId="692B41A1" w14:textId="5782F0EE" w:rsidR="00C50E30" w:rsidRPr="00640857" w:rsidRDefault="00C50E30" w:rsidP="003564AD">
            <w:pPr>
              <w:pStyle w:val="Tablebody"/>
              <w:rPr>
                <w:rFonts w:eastAsia="Arial" w:cs="Arial"/>
              </w:rPr>
            </w:pPr>
            <w:r w:rsidRPr="00640857">
              <w:t xml:space="preserve">NOTE  This attribute is commonly required in forecasting applications. </w:t>
            </w:r>
          </w:p>
        </w:tc>
      </w:tr>
      <w:tr w:rsidR="00C50E30" w14:paraId="52355AED" w14:textId="77777777" w:rsidTr="00015DDB">
        <w:tc>
          <w:tcPr>
            <w:tcW w:w="1701" w:type="dxa"/>
            <w:tcMar>
              <w:top w:w="0" w:type="dxa"/>
              <w:left w:w="60" w:type="dxa"/>
              <w:bottom w:w="0" w:type="dxa"/>
              <w:right w:w="60" w:type="dxa"/>
            </w:tcMar>
          </w:tcPr>
          <w:p w14:paraId="7A3D4DA5" w14:textId="77777777" w:rsidR="00C50E30" w:rsidRPr="00640857" w:rsidRDefault="00C50E30" w:rsidP="003564AD">
            <w:pPr>
              <w:pStyle w:val="Tablebody"/>
            </w:pPr>
            <w:bookmarkStart w:id="341" w:name="BKM_12D80DFF_7F58_44CF_994F_5B96E68A36F5"/>
            <w:bookmarkEnd w:id="341"/>
            <w:r w:rsidRPr="00640857">
              <w:t>resultQuality</w:t>
            </w:r>
          </w:p>
        </w:tc>
        <w:tc>
          <w:tcPr>
            <w:tcW w:w="1134" w:type="dxa"/>
            <w:tcMar>
              <w:top w:w="0" w:type="dxa"/>
              <w:left w:w="60" w:type="dxa"/>
              <w:bottom w:w="0" w:type="dxa"/>
              <w:right w:w="60" w:type="dxa"/>
            </w:tcMar>
          </w:tcPr>
          <w:p w14:paraId="1CD8A090"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3D948443" w14:textId="77777777" w:rsidR="00C50E30" w:rsidRPr="00640857" w:rsidRDefault="00C50E30" w:rsidP="003564AD">
            <w:pPr>
              <w:pStyle w:val="Tablebody"/>
              <w:rPr>
                <w:rFonts w:eastAsia="Arial" w:cs="Arial"/>
              </w:rPr>
            </w:pPr>
            <w:r w:rsidRPr="00640857">
              <w:t>DQ_Element</w:t>
            </w:r>
          </w:p>
        </w:tc>
        <w:tc>
          <w:tcPr>
            <w:tcW w:w="5103" w:type="dxa"/>
            <w:tcMar>
              <w:top w:w="0" w:type="dxa"/>
              <w:left w:w="60" w:type="dxa"/>
              <w:bottom w:w="0" w:type="dxa"/>
              <w:right w:w="60" w:type="dxa"/>
            </w:tcMar>
          </w:tcPr>
          <w:p w14:paraId="05A2D0EA" w14:textId="34D25CA8" w:rsidR="00C50E30" w:rsidRPr="00640857" w:rsidRDefault="00C50E30" w:rsidP="003E40F4">
            <w:pPr>
              <w:pStyle w:val="Tablebody"/>
              <w:rPr>
                <w:rFonts w:eastAsia="Arial" w:cs="Arial"/>
              </w:rPr>
            </w:pPr>
            <w:r w:rsidRPr="00640857">
              <w:t xml:space="preserve">If present, the attribute </w:t>
            </w:r>
            <w:r w:rsidRPr="00640857">
              <w:rPr>
                <w:color w:val="000000"/>
              </w:rPr>
              <w:t>resultQuality:DQ_Element</w:t>
            </w:r>
            <w:r w:rsidRPr="00640857">
              <w:t xml:space="preserve"> shall describe </w:t>
            </w:r>
            <w:r w:rsidRPr="00640857">
              <w:lastRenderedPageBreak/>
              <w:t>the quality of the result (</w:t>
            </w:r>
            <w:r w:rsidR="003E40F4">
              <w:t>7</w:t>
            </w:r>
            <w:r w:rsidRPr="00640857">
              <w:t>.2.2.9). This instance-specific description complements the description of the observation procedure (</w:t>
            </w:r>
            <w:r w:rsidR="003E40F4">
              <w:t>7</w:t>
            </w:r>
            <w:r w:rsidRPr="00640857">
              <w:t>.2.2.10), which provides information concerning the quality of all observations using this procedure. Quality of a result may be assessed following the procedures in ISO 19114:2003.</w:t>
            </w:r>
            <w:r w:rsidR="00FE5745">
              <w:t xml:space="preserve"> </w:t>
            </w:r>
            <w:r w:rsidRPr="00640857">
              <w:t xml:space="preserve">Multiple measures may be provided (ISO/TS 19138:2006). </w:t>
            </w:r>
          </w:p>
        </w:tc>
      </w:tr>
      <w:tr w:rsidR="00C50E30" w14:paraId="40D69459" w14:textId="77777777" w:rsidTr="00015DDB">
        <w:tc>
          <w:tcPr>
            <w:tcW w:w="1701" w:type="dxa"/>
            <w:tcMar>
              <w:top w:w="0" w:type="dxa"/>
              <w:left w:w="60" w:type="dxa"/>
              <w:bottom w:w="0" w:type="dxa"/>
              <w:right w:w="60" w:type="dxa"/>
            </w:tcMar>
          </w:tcPr>
          <w:p w14:paraId="63EE1F98" w14:textId="0539678F" w:rsidR="00C50E30" w:rsidRPr="00640857" w:rsidRDefault="003E40F4" w:rsidP="003564AD">
            <w:pPr>
              <w:pStyle w:val="Tablebody"/>
            </w:pPr>
            <w:bookmarkStart w:id="342" w:name="BKM_634DD074_DAED_405B_A4BA_2D1E98087FFF"/>
            <w:bookmarkEnd w:id="342"/>
            <w:r>
              <w:lastRenderedPageBreak/>
              <w:t>p</w:t>
            </w:r>
            <w:r w:rsidR="00C50E30" w:rsidRPr="00640857">
              <w:t>arameter</w:t>
            </w:r>
          </w:p>
        </w:tc>
        <w:tc>
          <w:tcPr>
            <w:tcW w:w="1134" w:type="dxa"/>
            <w:tcMar>
              <w:top w:w="0" w:type="dxa"/>
              <w:left w:w="60" w:type="dxa"/>
              <w:bottom w:w="0" w:type="dxa"/>
              <w:right w:w="60" w:type="dxa"/>
            </w:tcMar>
          </w:tcPr>
          <w:p w14:paraId="413F00D5" w14:textId="77777777" w:rsidR="00C50E30" w:rsidRPr="00640857" w:rsidRDefault="00C50E30" w:rsidP="003564AD">
            <w:pPr>
              <w:pStyle w:val="Tablebody"/>
              <w:rPr>
                <w:rFonts w:eastAsia="Arial" w:cs="Arial"/>
              </w:rPr>
            </w:pPr>
            <w:r w:rsidRPr="00640857">
              <w:rPr>
                <w:color w:val="0F0F0F"/>
              </w:rPr>
              <w:t>0..*</w:t>
            </w:r>
          </w:p>
        </w:tc>
        <w:tc>
          <w:tcPr>
            <w:tcW w:w="1701" w:type="dxa"/>
            <w:tcMar>
              <w:top w:w="0" w:type="dxa"/>
              <w:left w:w="60" w:type="dxa"/>
              <w:bottom w:w="0" w:type="dxa"/>
              <w:right w:w="60" w:type="dxa"/>
            </w:tcMar>
          </w:tcPr>
          <w:p w14:paraId="290FB376" w14:textId="77777777" w:rsidR="00C50E30" w:rsidRPr="00640857" w:rsidRDefault="00C50E30" w:rsidP="003564AD">
            <w:pPr>
              <w:pStyle w:val="Tablebody"/>
              <w:rPr>
                <w:rFonts w:eastAsia="Arial" w:cs="Arial"/>
              </w:rPr>
            </w:pPr>
            <w:r w:rsidRPr="00640857">
              <w:t>NamedValue</w:t>
            </w:r>
          </w:p>
        </w:tc>
        <w:tc>
          <w:tcPr>
            <w:tcW w:w="5103" w:type="dxa"/>
            <w:tcMar>
              <w:top w:w="0" w:type="dxa"/>
              <w:left w:w="60" w:type="dxa"/>
              <w:bottom w:w="0" w:type="dxa"/>
              <w:right w:w="60" w:type="dxa"/>
            </w:tcMar>
          </w:tcPr>
          <w:p w14:paraId="5A6485AA" w14:textId="5D96EB79" w:rsidR="00C50E30" w:rsidRPr="00640857" w:rsidRDefault="00C50E30" w:rsidP="003564AD">
            <w:pPr>
              <w:pStyle w:val="Tablebody"/>
              <w:rPr>
                <w:rFonts w:eastAsia="Arial" w:cs="Arial"/>
              </w:rPr>
            </w:pPr>
            <w:r w:rsidRPr="00640857">
              <w:t xml:space="preserve">If present, the attributes </w:t>
            </w:r>
            <w:r w:rsidRPr="00640857">
              <w:rPr>
                <w:color w:val="000000"/>
              </w:rPr>
              <w:t>parameter:NamedValue</w:t>
            </w:r>
            <w:r w:rsidRPr="00640857">
              <w:t xml:space="preserve"> shall describe an arbitrary event-specific parameter. This might be an environmental parameter, an instrument setting or input, or an event-specific sampling parameter that is not tightly bound to either the feature-of-interest (</w:t>
            </w:r>
            <w:r w:rsidR="003E40F4">
              <w:t>7</w:t>
            </w:r>
            <w:r w:rsidRPr="00640857">
              <w:t>.2.2.7) or to the observation procedure (</w:t>
            </w:r>
            <w:r w:rsidR="003E40F4">
              <w:t>7</w:t>
            </w:r>
            <w:r w:rsidRPr="00640857">
              <w:t xml:space="preserve">.2.2.10). To avoid ambiguity, there shall be no more than one parameter with the same name. </w:t>
            </w:r>
          </w:p>
          <w:p w14:paraId="151195A4" w14:textId="01D46358" w:rsidR="00C50E30" w:rsidRPr="00640857" w:rsidRDefault="00C50E30" w:rsidP="003564AD">
            <w:pPr>
              <w:pStyle w:val="Tablebody"/>
              <w:rPr>
                <w:rFonts w:eastAsia="Arial" w:cs="Arial"/>
              </w:rPr>
            </w:pPr>
            <w:r w:rsidRPr="00640857">
              <w:t xml:space="preserve">NOTE  Parameters that are tightly bound to the procedure may be recorded as part of the procedure description. </w:t>
            </w:r>
          </w:p>
          <w:p w14:paraId="332EB906" w14:textId="62279A95" w:rsidR="00C50E30" w:rsidRPr="00640857" w:rsidRDefault="00C50E30" w:rsidP="003564AD">
            <w:pPr>
              <w:pStyle w:val="Tablebody"/>
              <w:rPr>
                <w:rFonts w:eastAsia="Arial" w:cs="Arial"/>
              </w:rPr>
            </w:pPr>
            <w:r w:rsidRPr="00640857">
              <w:t xml:space="preserve">In some contexts the </w:t>
            </w:r>
            <w:r w:rsidRPr="00640857">
              <w:rPr>
                <w:color w:val="000000"/>
              </w:rPr>
              <w:t>Observation::procedure</w:t>
            </w:r>
            <w:r w:rsidRPr="00640857">
              <w:t xml:space="preserve"> (</w:t>
            </w:r>
            <w:r w:rsidR="003E40F4">
              <w:t>7</w:t>
            </w:r>
            <w:r w:rsidRPr="00640857">
              <w:t xml:space="preserve">.2.2.10) is a generic or standard procedure, rather than an event-specific process. In this context, parameters bound to the observation act, such as instrument settings, calibrations or inputs, local position, detection limits, asset </w:t>
            </w:r>
            <w:r w:rsidR="003E40F4">
              <w:t>i</w:t>
            </w:r>
            <w:r w:rsidR="007256E3">
              <w:t>dentifier</w:t>
            </w:r>
            <w:r w:rsidRPr="00640857">
              <w:t xml:space="preserve">, operator, may augment the description of a standard procedure. </w:t>
            </w:r>
          </w:p>
          <w:p w14:paraId="59D44E8E" w14:textId="24622FB4" w:rsidR="00C50E30" w:rsidRPr="00640857" w:rsidRDefault="00C50E30" w:rsidP="003564AD">
            <w:pPr>
              <w:pStyle w:val="Tablebody"/>
              <w:rPr>
                <w:rFonts w:eastAsia="Arial" w:cs="Arial"/>
              </w:rPr>
            </w:pPr>
            <w:r w:rsidRPr="00640857">
              <w:t xml:space="preserve">EXAMPLE A time sequence of observations of water quality in a well may be made at variable depths within the well. While these may be associated with specimens taken from the well at this depth as the features-of-interest, a more common approach is to identify the well itself as the feature-of-interest, and add a “samplingDepth” parameter to the observation (Figure 3). The sampling depth is of secondary interest compared to the temporal variation of water quality at the site. </w:t>
            </w:r>
          </w:p>
        </w:tc>
      </w:tr>
      <w:tr w:rsidR="00C50E30" w14:paraId="0DB019FC" w14:textId="77777777" w:rsidTr="00015DDB">
        <w:tc>
          <w:tcPr>
            <w:tcW w:w="1701" w:type="dxa"/>
            <w:tcMar>
              <w:top w:w="0" w:type="dxa"/>
              <w:left w:w="60" w:type="dxa"/>
              <w:bottom w:w="0" w:type="dxa"/>
              <w:right w:w="60" w:type="dxa"/>
            </w:tcMar>
          </w:tcPr>
          <w:p w14:paraId="0305F05B" w14:textId="3D676884" w:rsidR="00C50E30" w:rsidRPr="00640857" w:rsidRDefault="007256E3" w:rsidP="003564AD">
            <w:pPr>
              <w:pStyle w:val="Tablebody"/>
            </w:pPr>
            <w:r w:rsidRPr="00640857">
              <w:t>P</w:t>
            </w:r>
            <w:r w:rsidR="00C50E30" w:rsidRPr="00640857">
              <w:t>rocedure</w:t>
            </w:r>
          </w:p>
        </w:tc>
        <w:tc>
          <w:tcPr>
            <w:tcW w:w="1134" w:type="dxa"/>
            <w:tcMar>
              <w:top w:w="0" w:type="dxa"/>
              <w:left w:w="60" w:type="dxa"/>
              <w:bottom w:w="0" w:type="dxa"/>
              <w:right w:w="60" w:type="dxa"/>
            </w:tcMar>
          </w:tcPr>
          <w:p w14:paraId="15E27441" w14:textId="5457A349"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2B92A700" w14:textId="77777777" w:rsidR="00C50E30" w:rsidRPr="00640857" w:rsidRDefault="00C50E30" w:rsidP="003564AD">
            <w:pPr>
              <w:pStyle w:val="Tablebody"/>
              <w:rPr>
                <w:rFonts w:eastAsia="Arial" w:cs="Arial"/>
              </w:rPr>
            </w:pPr>
            <w:r w:rsidRPr="00640857">
              <w:t>OM_Process</w:t>
            </w:r>
          </w:p>
          <w:p w14:paraId="341D7D1F" w14:textId="77777777" w:rsidR="00C50E30" w:rsidRPr="00640857" w:rsidRDefault="00C50E30" w:rsidP="003564AD">
            <w:pPr>
              <w:pStyle w:val="Tablebody"/>
            </w:pPr>
          </w:p>
          <w:p w14:paraId="6A55EB18" w14:textId="77777777" w:rsidR="00C50E30" w:rsidRPr="00640857" w:rsidRDefault="00C50E30" w:rsidP="003564AD">
            <w:pPr>
              <w:pStyle w:val="Tablebody"/>
            </w:pPr>
          </w:p>
          <w:p w14:paraId="7D28F9F1" w14:textId="77777777" w:rsidR="00C50E30" w:rsidRPr="00640857" w:rsidRDefault="00C50E30" w:rsidP="003564AD">
            <w:pPr>
              <w:pStyle w:val="Tablebody"/>
            </w:pPr>
          </w:p>
        </w:tc>
        <w:tc>
          <w:tcPr>
            <w:tcW w:w="5103" w:type="dxa"/>
            <w:tcMar>
              <w:top w:w="0" w:type="dxa"/>
              <w:left w:w="60" w:type="dxa"/>
              <w:bottom w:w="0" w:type="dxa"/>
              <w:right w:w="60" w:type="dxa"/>
            </w:tcMar>
          </w:tcPr>
          <w:p w14:paraId="280986EB" w14:textId="65CCE39B" w:rsidR="00C50E30" w:rsidRPr="00640857" w:rsidRDefault="00C50E30" w:rsidP="003564AD">
            <w:pPr>
              <w:pStyle w:val="Tablebody"/>
              <w:rPr>
                <w:rFonts w:eastAsia="Arial" w:cs="Arial"/>
              </w:rPr>
            </w:pPr>
            <w:r w:rsidRPr="00640857">
              <w:t>The association ProcessUsed shall link the OM_Observation to the OM_Process (</w:t>
            </w:r>
            <w:r w:rsidR="008205AC">
              <w:t>7</w:t>
            </w:r>
            <w:r w:rsidRPr="00640857">
              <w:t xml:space="preserve">.2.3) used to generate the result. The process has the role procedure with respect to the observation. A process might be responsible for more than one generatedObservation. </w:t>
            </w:r>
          </w:p>
          <w:p w14:paraId="10899C4C" w14:textId="77777777" w:rsidR="00C50E30" w:rsidRPr="00640857" w:rsidRDefault="00C50E30" w:rsidP="003564AD">
            <w:pPr>
              <w:pStyle w:val="Tablebody"/>
              <w:rPr>
                <w:rFonts w:eastAsia="Arial" w:cs="Arial"/>
              </w:rPr>
            </w:pPr>
            <w:r w:rsidRPr="00640857">
              <w:t xml:space="preserve">The OM_Process shall be suitable for the observed property. As a corollary, details of the observed property are constrained by the procedure used.  </w:t>
            </w:r>
          </w:p>
          <w:p w14:paraId="0A3DC88F" w14:textId="00449BA3" w:rsidR="00C50E30" w:rsidRPr="00640857" w:rsidRDefault="00C50E30" w:rsidP="003564AD">
            <w:pPr>
              <w:pStyle w:val="Tablebody"/>
              <w:rPr>
                <w:rFonts w:eastAsia="Arial" w:cs="Arial"/>
              </w:rPr>
            </w:pPr>
            <w:r w:rsidRPr="00640857">
              <w:t xml:space="preserve">EXAMPLE </w:t>
            </w:r>
            <w:r w:rsidR="008205AC">
              <w:t xml:space="preserve"> </w:t>
            </w:r>
            <w:r w:rsidRPr="00640857">
              <w:t xml:space="preserve">Observed radiance wavelength is determined by the response characteristics of the sensor. </w:t>
            </w:r>
          </w:p>
          <w:p w14:paraId="66D8292A" w14:textId="1B182EDB" w:rsidR="00C50E30" w:rsidRPr="00640857" w:rsidRDefault="00C50E30" w:rsidP="003564AD">
            <w:pPr>
              <w:pStyle w:val="Tablebody"/>
              <w:rPr>
                <w:rFonts w:eastAsia="Arial" w:cs="Arial"/>
              </w:rPr>
            </w:pPr>
            <w:r w:rsidRPr="00640857">
              <w:t xml:space="preserve">A description of the observation procedure provides or implies an indication of the reliability or quality of the observation result. </w:t>
            </w:r>
          </w:p>
        </w:tc>
      </w:tr>
      <w:tr w:rsidR="00C50E30" w14:paraId="48E86328" w14:textId="77777777" w:rsidTr="00015DDB">
        <w:tc>
          <w:tcPr>
            <w:tcW w:w="1701" w:type="dxa"/>
            <w:tcMar>
              <w:top w:w="0" w:type="dxa"/>
              <w:left w:w="60" w:type="dxa"/>
              <w:bottom w:w="0" w:type="dxa"/>
              <w:right w:w="60" w:type="dxa"/>
            </w:tcMar>
          </w:tcPr>
          <w:p w14:paraId="37E19756" w14:textId="77777777" w:rsidR="00C50E30" w:rsidRPr="00640857" w:rsidRDefault="00C50E30" w:rsidP="003564AD">
            <w:pPr>
              <w:pStyle w:val="Tablebody"/>
            </w:pPr>
            <w:r w:rsidRPr="00640857">
              <w:t>featureOfInterest</w:t>
            </w:r>
          </w:p>
        </w:tc>
        <w:tc>
          <w:tcPr>
            <w:tcW w:w="1134" w:type="dxa"/>
            <w:tcMar>
              <w:top w:w="0" w:type="dxa"/>
              <w:left w:w="60" w:type="dxa"/>
              <w:bottom w:w="0" w:type="dxa"/>
              <w:right w:w="60" w:type="dxa"/>
            </w:tcMar>
          </w:tcPr>
          <w:p w14:paraId="6477A052" w14:textId="41201165"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5C4E6113" w14:textId="77777777" w:rsidR="00C50E30" w:rsidRPr="00640857" w:rsidRDefault="00C50E30" w:rsidP="003564AD">
            <w:pPr>
              <w:pStyle w:val="Tablebody"/>
              <w:rPr>
                <w:rFonts w:eastAsia="Arial" w:cs="Arial"/>
              </w:rPr>
            </w:pPr>
            <w:r w:rsidRPr="00640857">
              <w:t>GFI_Feature</w:t>
            </w:r>
          </w:p>
          <w:p w14:paraId="45EEF656" w14:textId="77777777" w:rsidR="00C50E30" w:rsidRPr="00640857" w:rsidRDefault="00C50E30" w:rsidP="003564AD">
            <w:pPr>
              <w:pStyle w:val="Tablebody"/>
            </w:pPr>
          </w:p>
          <w:p w14:paraId="7B6D1250" w14:textId="77777777" w:rsidR="00C50E30" w:rsidRPr="00640857" w:rsidRDefault="00C50E30" w:rsidP="003564AD">
            <w:pPr>
              <w:pStyle w:val="Tablebody"/>
            </w:pPr>
          </w:p>
          <w:p w14:paraId="2264756F" w14:textId="77777777" w:rsidR="00C50E30" w:rsidRPr="00640857" w:rsidRDefault="00C50E30" w:rsidP="003564AD">
            <w:pPr>
              <w:pStyle w:val="Tablebody"/>
            </w:pPr>
          </w:p>
        </w:tc>
        <w:tc>
          <w:tcPr>
            <w:tcW w:w="5103" w:type="dxa"/>
            <w:tcMar>
              <w:top w:w="0" w:type="dxa"/>
              <w:left w:w="60" w:type="dxa"/>
              <w:bottom w:w="0" w:type="dxa"/>
              <w:right w:w="60" w:type="dxa"/>
            </w:tcMar>
          </w:tcPr>
          <w:p w14:paraId="02F9EC3C" w14:textId="77777777" w:rsidR="00C50E30" w:rsidRPr="00640857" w:rsidRDefault="00C50E30" w:rsidP="003564AD">
            <w:pPr>
              <w:pStyle w:val="Tablebody"/>
              <w:rPr>
                <w:rFonts w:eastAsia="Arial" w:cs="Arial"/>
              </w:rPr>
            </w:pPr>
            <w:r w:rsidRPr="00640857">
              <w:t>The association Domain shall link the OM_Observation to the GFI_Feature (B.2.1) that is the subject of the observation and carries the observed property. This feature has the role featureOfInterest with respect to the observation. This feature is the real-world object whose properties are under observation, or is a feature intended to sample the real-world object, as described in Clause 8 of this standard. An observation instance serves as a propertyValueProvider for its feature of interest.</w:t>
            </w:r>
          </w:p>
        </w:tc>
      </w:tr>
      <w:tr w:rsidR="00C50E30" w14:paraId="745D8609" w14:textId="77777777" w:rsidTr="00015DDB">
        <w:tc>
          <w:tcPr>
            <w:tcW w:w="1701" w:type="dxa"/>
            <w:tcMar>
              <w:top w:w="0" w:type="dxa"/>
              <w:left w:w="60" w:type="dxa"/>
              <w:bottom w:w="0" w:type="dxa"/>
              <w:right w:w="60" w:type="dxa"/>
            </w:tcMar>
          </w:tcPr>
          <w:p w14:paraId="1630D991" w14:textId="03C37870" w:rsidR="00C50E30" w:rsidRPr="00640857" w:rsidRDefault="007256E3" w:rsidP="003564AD">
            <w:pPr>
              <w:pStyle w:val="Tablebody"/>
            </w:pPr>
            <w:r w:rsidRPr="00640857">
              <w:t>R</w:t>
            </w:r>
            <w:r w:rsidR="00C50E30" w:rsidRPr="00640857">
              <w:t>esult</w:t>
            </w:r>
          </w:p>
        </w:tc>
        <w:tc>
          <w:tcPr>
            <w:tcW w:w="1134" w:type="dxa"/>
            <w:tcMar>
              <w:top w:w="0" w:type="dxa"/>
              <w:left w:w="60" w:type="dxa"/>
              <w:bottom w:w="0" w:type="dxa"/>
              <w:right w:w="60" w:type="dxa"/>
            </w:tcMar>
          </w:tcPr>
          <w:p w14:paraId="6B174699" w14:textId="06481C6C" w:rsidR="00C50E30" w:rsidRPr="00640857" w:rsidRDefault="00C50E30" w:rsidP="003564AD">
            <w:pPr>
              <w:pStyle w:val="Tablebody"/>
              <w:rPr>
                <w:rFonts w:eastAsia="Arial" w:cs="Arial"/>
              </w:rPr>
            </w:pPr>
            <w:r w:rsidRPr="00640857">
              <w:t>1</w:t>
            </w:r>
            <w:r w:rsidR="00B431C6">
              <w:t>..1</w:t>
            </w:r>
          </w:p>
        </w:tc>
        <w:tc>
          <w:tcPr>
            <w:tcW w:w="1701" w:type="dxa"/>
            <w:tcMar>
              <w:top w:w="0" w:type="dxa"/>
              <w:left w:w="60" w:type="dxa"/>
              <w:bottom w:w="0" w:type="dxa"/>
              <w:right w:w="60" w:type="dxa"/>
            </w:tcMar>
          </w:tcPr>
          <w:p w14:paraId="76FC3AE3" w14:textId="77777777" w:rsidR="00C50E30" w:rsidRPr="00640857" w:rsidRDefault="00C50E30" w:rsidP="003564AD">
            <w:pPr>
              <w:pStyle w:val="Tablebody"/>
              <w:rPr>
                <w:rFonts w:eastAsia="Arial" w:cs="Arial"/>
              </w:rPr>
            </w:pPr>
            <w:r w:rsidRPr="00640857">
              <w:t>Any</w:t>
            </w:r>
          </w:p>
          <w:p w14:paraId="456C1877" w14:textId="77777777" w:rsidR="00C50E30" w:rsidRPr="00640857" w:rsidRDefault="00C50E30" w:rsidP="003564AD">
            <w:pPr>
              <w:pStyle w:val="Tablebody"/>
            </w:pPr>
          </w:p>
          <w:p w14:paraId="5EF36CC3" w14:textId="77777777" w:rsidR="00C50E30" w:rsidRPr="00640857" w:rsidRDefault="00C50E30" w:rsidP="003564AD">
            <w:pPr>
              <w:pStyle w:val="Tablebody"/>
            </w:pPr>
          </w:p>
          <w:p w14:paraId="3BA06562" w14:textId="77777777" w:rsidR="00C50E30" w:rsidRPr="00640857" w:rsidRDefault="00C50E30" w:rsidP="003564AD">
            <w:pPr>
              <w:pStyle w:val="Tablebody"/>
            </w:pPr>
          </w:p>
        </w:tc>
        <w:tc>
          <w:tcPr>
            <w:tcW w:w="5103" w:type="dxa"/>
            <w:tcMar>
              <w:top w:w="0" w:type="dxa"/>
              <w:left w:w="60" w:type="dxa"/>
              <w:bottom w:w="0" w:type="dxa"/>
              <w:right w:w="60" w:type="dxa"/>
            </w:tcMar>
          </w:tcPr>
          <w:p w14:paraId="135E33B3" w14:textId="77777777" w:rsidR="00C50E30" w:rsidRPr="003971ED" w:rsidRDefault="00C50E30" w:rsidP="003564AD">
            <w:pPr>
              <w:pStyle w:val="Tablebody"/>
              <w:rPr>
                <w:rFonts w:eastAsia="Arial" w:cs="Arial"/>
              </w:rPr>
            </w:pPr>
            <w:r w:rsidRPr="003971ED">
              <w:t xml:space="preserve">The association Range shall link the OM_Observation to the value generated by the procedure.The value has the role result with respect to the observation. The type of the result is shown as Any, since it may represent the value of any feature property. </w:t>
            </w:r>
          </w:p>
          <w:p w14:paraId="1FF21E5D" w14:textId="63136606" w:rsidR="00C50E30" w:rsidRPr="003971ED" w:rsidRDefault="00C50E30" w:rsidP="003564AD">
            <w:pPr>
              <w:pStyle w:val="Tablebody"/>
              <w:rPr>
                <w:rFonts w:eastAsia="Arial" w:cs="Arial"/>
              </w:rPr>
            </w:pPr>
            <w:r w:rsidRPr="003971ED">
              <w:t xml:space="preserve">NOTE   OGC SWE Common provides a model suitable for describing many kinds of observation results. </w:t>
            </w:r>
          </w:p>
          <w:p w14:paraId="2683A270" w14:textId="7A3DDBA7" w:rsidR="00C50E30" w:rsidRPr="003971ED" w:rsidRDefault="00C50E30" w:rsidP="003564AD">
            <w:pPr>
              <w:pStyle w:val="Tablebody"/>
              <w:rPr>
                <w:rFonts w:eastAsia="Arial" w:cs="Arial"/>
              </w:rPr>
            </w:pPr>
            <w:r w:rsidRPr="003971ED">
              <w:lastRenderedPageBreak/>
              <w:t>The type of the observation result shall be consistent with the observed property, and the scale or scope for the value shall be consistent with the quantity or category type. If the observed property (</w:t>
            </w:r>
            <w:r w:rsidR="008205AC">
              <w:t>7</w:t>
            </w:r>
            <w:r w:rsidRPr="003971ED">
              <w:t xml:space="preserve">.2.2.8) is a spatial operation or function, the type of the result may be a coverage, </w:t>
            </w:r>
          </w:p>
          <w:p w14:paraId="23D9C4BF" w14:textId="09CA3C29" w:rsidR="00C50E30" w:rsidRPr="00640857" w:rsidRDefault="00C50E30" w:rsidP="003564AD">
            <w:pPr>
              <w:pStyle w:val="Tablebody"/>
              <w:rPr>
                <w:rFonts w:eastAsia="Arial" w:cs="Arial"/>
              </w:rPr>
            </w:pPr>
            <w:r w:rsidRPr="003971ED">
              <w:t xml:space="preserve">NOTE      In some contexts, particularly in earth and environmental sciences, the term “observation” is used to refer to the result itself. </w:t>
            </w:r>
          </w:p>
        </w:tc>
      </w:tr>
      <w:tr w:rsidR="00C50E30" w14:paraId="4AB02BD3" w14:textId="77777777" w:rsidTr="00015DDB">
        <w:tc>
          <w:tcPr>
            <w:tcW w:w="1701" w:type="dxa"/>
            <w:tcMar>
              <w:top w:w="0" w:type="dxa"/>
              <w:left w:w="60" w:type="dxa"/>
              <w:bottom w:w="0" w:type="dxa"/>
              <w:right w:w="60" w:type="dxa"/>
            </w:tcMar>
          </w:tcPr>
          <w:p w14:paraId="42EBFF61" w14:textId="77777777" w:rsidR="00C50E30" w:rsidRPr="00640857" w:rsidRDefault="00C50E30" w:rsidP="003564AD">
            <w:pPr>
              <w:pStyle w:val="Tablebody"/>
            </w:pPr>
            <w:r w:rsidRPr="00640857">
              <w:lastRenderedPageBreak/>
              <w:t>observedProperty</w:t>
            </w:r>
          </w:p>
        </w:tc>
        <w:tc>
          <w:tcPr>
            <w:tcW w:w="1134" w:type="dxa"/>
            <w:tcMar>
              <w:top w:w="0" w:type="dxa"/>
              <w:left w:w="60" w:type="dxa"/>
              <w:bottom w:w="0" w:type="dxa"/>
              <w:right w:w="60" w:type="dxa"/>
            </w:tcMar>
          </w:tcPr>
          <w:p w14:paraId="72B10CAB" w14:textId="68F90A40" w:rsidR="00C50E30" w:rsidRPr="00640857" w:rsidRDefault="00C50E30" w:rsidP="003564AD">
            <w:pPr>
              <w:pStyle w:val="Tablebody"/>
              <w:rPr>
                <w:rFonts w:eastAsia="Arial" w:cs="Arial"/>
              </w:rPr>
            </w:pPr>
            <w:r w:rsidRPr="00640857">
              <w:t>1</w:t>
            </w:r>
            <w:r w:rsidR="009F4247">
              <w:t>..1</w:t>
            </w:r>
          </w:p>
        </w:tc>
        <w:tc>
          <w:tcPr>
            <w:tcW w:w="1701" w:type="dxa"/>
            <w:tcMar>
              <w:top w:w="0" w:type="dxa"/>
              <w:left w:w="60" w:type="dxa"/>
              <w:bottom w:w="0" w:type="dxa"/>
              <w:right w:w="60" w:type="dxa"/>
            </w:tcMar>
          </w:tcPr>
          <w:p w14:paraId="0D3FF38F" w14:textId="77777777" w:rsidR="00C50E30" w:rsidRPr="00640857" w:rsidRDefault="00C50E30" w:rsidP="003564AD">
            <w:pPr>
              <w:pStyle w:val="Tablebody"/>
              <w:rPr>
                <w:rFonts w:eastAsia="Arial" w:cs="Arial"/>
              </w:rPr>
            </w:pPr>
            <w:r w:rsidRPr="00640857">
              <w:t>GF_PropertyType</w:t>
            </w:r>
          </w:p>
          <w:p w14:paraId="696F7D1A" w14:textId="77777777" w:rsidR="00C50E30" w:rsidRPr="00640857" w:rsidRDefault="00C50E30" w:rsidP="003564AD">
            <w:pPr>
              <w:pStyle w:val="Tablebody"/>
            </w:pPr>
          </w:p>
          <w:p w14:paraId="751F4B93" w14:textId="77777777" w:rsidR="00C50E30" w:rsidRPr="00640857" w:rsidRDefault="00C50E30" w:rsidP="003564AD">
            <w:pPr>
              <w:pStyle w:val="Tablebody"/>
            </w:pPr>
          </w:p>
          <w:p w14:paraId="4CA32D47" w14:textId="77777777" w:rsidR="00C50E30" w:rsidRPr="00640857" w:rsidRDefault="00C50E30" w:rsidP="003564AD">
            <w:pPr>
              <w:pStyle w:val="Tablebody"/>
            </w:pPr>
          </w:p>
        </w:tc>
        <w:tc>
          <w:tcPr>
            <w:tcW w:w="5103" w:type="dxa"/>
            <w:tcMar>
              <w:top w:w="0" w:type="dxa"/>
              <w:left w:w="60" w:type="dxa"/>
              <w:bottom w:w="0" w:type="dxa"/>
              <w:right w:w="60" w:type="dxa"/>
            </w:tcMar>
          </w:tcPr>
          <w:p w14:paraId="2B0CE5C5" w14:textId="32209E57" w:rsidR="00C50E30" w:rsidRPr="00640857" w:rsidRDefault="00C50E30" w:rsidP="003564AD">
            <w:pPr>
              <w:pStyle w:val="Tablebody"/>
              <w:rPr>
                <w:rFonts w:eastAsia="Arial" w:cs="Arial"/>
              </w:rPr>
            </w:pPr>
            <w:r w:rsidRPr="00640857">
              <w:t>The association Phenomenon shall link the OM_Observation to the GFI_PropertyType (B.2.2) for which the OM_Observation:result (</w:t>
            </w:r>
            <w:r w:rsidR="008205AC">
              <w:t>7</w:t>
            </w:r>
            <w:r w:rsidRPr="00640857">
              <w:t xml:space="preserve">.2.2.9) provides an estimate of its value. The property type has the role observedProperty with respect to the observation. </w:t>
            </w:r>
          </w:p>
          <w:p w14:paraId="28D77C67" w14:textId="77777777" w:rsidR="00C50E30" w:rsidRPr="00640857" w:rsidRDefault="00C50E30" w:rsidP="003564AD">
            <w:pPr>
              <w:pStyle w:val="Tablebody"/>
              <w:rPr>
                <w:rFonts w:eastAsia="Arial" w:cs="Arial"/>
              </w:rPr>
            </w:pPr>
            <w:r w:rsidRPr="00640857">
              <w:t xml:space="preserve">The observed property shall be a phenomenon associated with the type of the featureOfInterest. </w:t>
            </w:r>
          </w:p>
          <w:p w14:paraId="6DCC39FB" w14:textId="28672F12" w:rsidR="00C50E30" w:rsidRPr="00640857" w:rsidRDefault="00C50E30" w:rsidP="003564AD">
            <w:pPr>
              <w:pStyle w:val="Tablebody"/>
              <w:rPr>
                <w:rFonts w:eastAsia="Arial" w:cs="Arial"/>
              </w:rPr>
            </w:pPr>
            <w:r w:rsidRPr="00640857">
              <w:t>NOTE</w:t>
            </w:r>
            <w:r w:rsidR="008205AC">
              <w:t xml:space="preserve">  </w:t>
            </w:r>
            <w:r w:rsidRPr="00640857">
              <w:t>An observed property may, but need not be modelled as a property (in the sense of the General Feature Model) in a formal application schema that defines the type of the feature of interest</w:t>
            </w:r>
          </w:p>
          <w:p w14:paraId="0054A7A6" w14:textId="2E72B801" w:rsidR="00C50E30" w:rsidRPr="00640857" w:rsidRDefault="00C50E30" w:rsidP="003564AD">
            <w:pPr>
              <w:pStyle w:val="Tablebody"/>
              <w:rPr>
                <w:rFonts w:eastAsia="Arial" w:cs="Arial"/>
              </w:rPr>
            </w:pPr>
            <w:r w:rsidRPr="00640857">
              <w:t>The observed property supports semantic or thematic classification of observations, which is useful for discovery and data fusion.</w:t>
            </w:r>
          </w:p>
        </w:tc>
      </w:tr>
      <w:tr w:rsidR="00C50E30" w14:paraId="63240315" w14:textId="77777777" w:rsidTr="00015DDB">
        <w:tc>
          <w:tcPr>
            <w:tcW w:w="1701" w:type="dxa"/>
            <w:tcMar>
              <w:top w:w="0" w:type="dxa"/>
              <w:left w:w="60" w:type="dxa"/>
              <w:bottom w:w="0" w:type="dxa"/>
              <w:right w:w="60" w:type="dxa"/>
            </w:tcMar>
          </w:tcPr>
          <w:p w14:paraId="638E110C" w14:textId="20ACE7A8" w:rsidR="00C50E30" w:rsidRPr="00640857" w:rsidRDefault="007256E3" w:rsidP="003564AD">
            <w:pPr>
              <w:pStyle w:val="Tablebody"/>
            </w:pPr>
            <w:r w:rsidRPr="00640857">
              <w:t>M</w:t>
            </w:r>
            <w:r w:rsidR="00C50E30" w:rsidRPr="00640857">
              <w:t>etadata</w:t>
            </w:r>
          </w:p>
        </w:tc>
        <w:tc>
          <w:tcPr>
            <w:tcW w:w="1134" w:type="dxa"/>
            <w:tcMar>
              <w:top w:w="0" w:type="dxa"/>
              <w:left w:w="60" w:type="dxa"/>
              <w:bottom w:w="0" w:type="dxa"/>
              <w:right w:w="60" w:type="dxa"/>
            </w:tcMar>
          </w:tcPr>
          <w:p w14:paraId="5C30E7F4" w14:textId="77777777" w:rsidR="00C50E30" w:rsidRPr="00640857" w:rsidRDefault="00C50E30" w:rsidP="003564AD">
            <w:pPr>
              <w:pStyle w:val="Tablebody"/>
              <w:rPr>
                <w:rFonts w:eastAsia="Arial" w:cs="Arial"/>
              </w:rPr>
            </w:pPr>
            <w:r w:rsidRPr="00640857">
              <w:t>0..1</w:t>
            </w:r>
          </w:p>
        </w:tc>
        <w:tc>
          <w:tcPr>
            <w:tcW w:w="1701" w:type="dxa"/>
            <w:tcMar>
              <w:top w:w="0" w:type="dxa"/>
              <w:left w:w="60" w:type="dxa"/>
              <w:bottom w:w="0" w:type="dxa"/>
              <w:right w:w="60" w:type="dxa"/>
            </w:tcMar>
          </w:tcPr>
          <w:p w14:paraId="50BCFBC3" w14:textId="4B231DD1" w:rsidR="00C50E30" w:rsidRPr="00640857" w:rsidRDefault="00C50E30" w:rsidP="003564AD">
            <w:pPr>
              <w:pStyle w:val="Tablebody"/>
              <w:rPr>
                <w:rFonts w:eastAsia="Arial" w:cs="Arial"/>
              </w:rPr>
            </w:pPr>
            <w:r w:rsidRPr="00640857">
              <w:t>MD_Metadata</w:t>
            </w:r>
          </w:p>
          <w:p w14:paraId="7D13498B" w14:textId="77777777" w:rsidR="00C50E30" w:rsidRPr="00640857" w:rsidRDefault="00C50E30" w:rsidP="003564AD">
            <w:pPr>
              <w:pStyle w:val="Tablebody"/>
            </w:pPr>
          </w:p>
        </w:tc>
        <w:tc>
          <w:tcPr>
            <w:tcW w:w="5103" w:type="dxa"/>
            <w:tcMar>
              <w:top w:w="0" w:type="dxa"/>
              <w:left w:w="60" w:type="dxa"/>
              <w:bottom w:w="0" w:type="dxa"/>
              <w:right w:w="60" w:type="dxa"/>
            </w:tcMar>
          </w:tcPr>
          <w:p w14:paraId="67F9544D" w14:textId="77777777" w:rsidR="00C50E30" w:rsidRPr="00640857" w:rsidRDefault="00C50E30" w:rsidP="003564AD">
            <w:pPr>
              <w:pStyle w:val="Tablebody"/>
              <w:rPr>
                <w:rFonts w:eastAsia="Arial" w:cs="Arial"/>
              </w:rPr>
            </w:pPr>
            <w:r w:rsidRPr="00640857">
              <w:t xml:space="preserve">If present, the association Metadata shall link the OM_Observation to descriptive metadata. </w:t>
            </w:r>
          </w:p>
        </w:tc>
      </w:tr>
      <w:tr w:rsidR="00C50E30" w14:paraId="3C79F69F" w14:textId="77777777" w:rsidTr="00015DDB">
        <w:tc>
          <w:tcPr>
            <w:tcW w:w="1701" w:type="dxa"/>
            <w:tcMar>
              <w:top w:w="0" w:type="dxa"/>
              <w:left w:w="60" w:type="dxa"/>
              <w:bottom w:w="0" w:type="dxa"/>
              <w:right w:w="60" w:type="dxa"/>
            </w:tcMar>
          </w:tcPr>
          <w:p w14:paraId="77973928" w14:textId="77777777" w:rsidR="00C50E30" w:rsidRPr="00640857" w:rsidRDefault="00C50E30" w:rsidP="003564AD">
            <w:pPr>
              <w:pStyle w:val="Tablebody"/>
            </w:pPr>
            <w:r w:rsidRPr="00640857">
              <w:t>relatedObservation</w:t>
            </w:r>
          </w:p>
        </w:tc>
        <w:tc>
          <w:tcPr>
            <w:tcW w:w="1134" w:type="dxa"/>
            <w:tcMar>
              <w:top w:w="0" w:type="dxa"/>
              <w:left w:w="60" w:type="dxa"/>
              <w:bottom w:w="0" w:type="dxa"/>
              <w:right w:w="60" w:type="dxa"/>
            </w:tcMar>
          </w:tcPr>
          <w:p w14:paraId="7F78AF62" w14:textId="77777777" w:rsidR="00C50E30" w:rsidRPr="00640857" w:rsidRDefault="00C50E30" w:rsidP="003564AD">
            <w:pPr>
              <w:pStyle w:val="Tablebody"/>
              <w:rPr>
                <w:rFonts w:eastAsia="Arial" w:cs="Arial"/>
              </w:rPr>
            </w:pPr>
            <w:r w:rsidRPr="00640857">
              <w:t>0..*</w:t>
            </w:r>
          </w:p>
        </w:tc>
        <w:tc>
          <w:tcPr>
            <w:tcW w:w="1701" w:type="dxa"/>
            <w:tcMar>
              <w:top w:w="0" w:type="dxa"/>
              <w:left w:w="60" w:type="dxa"/>
              <w:bottom w:w="0" w:type="dxa"/>
              <w:right w:w="60" w:type="dxa"/>
            </w:tcMar>
          </w:tcPr>
          <w:p w14:paraId="53ED4C8B" w14:textId="77777777" w:rsidR="00C50E30" w:rsidRPr="00640857" w:rsidRDefault="00C50E30" w:rsidP="003564AD">
            <w:pPr>
              <w:pStyle w:val="Tablebody"/>
              <w:rPr>
                <w:rFonts w:eastAsia="Arial" w:cs="Arial"/>
              </w:rPr>
            </w:pPr>
            <w:r w:rsidRPr="00640857">
              <w:t>OM_Observation</w:t>
            </w:r>
          </w:p>
          <w:p w14:paraId="519E59C5" w14:textId="77777777" w:rsidR="00C50E30" w:rsidRPr="00640857" w:rsidRDefault="00C50E30" w:rsidP="003564AD">
            <w:pPr>
              <w:pStyle w:val="Tablebody"/>
            </w:pPr>
          </w:p>
          <w:p w14:paraId="42E6BC46" w14:textId="77777777" w:rsidR="00C50E30" w:rsidRPr="00640857" w:rsidRDefault="00C50E30" w:rsidP="003564AD">
            <w:pPr>
              <w:pStyle w:val="Tablebody"/>
            </w:pPr>
          </w:p>
          <w:p w14:paraId="28D19DE0" w14:textId="77777777" w:rsidR="00C50E30" w:rsidRPr="00640857" w:rsidRDefault="00C50E30" w:rsidP="003564AD">
            <w:pPr>
              <w:pStyle w:val="Tablebody"/>
            </w:pPr>
          </w:p>
        </w:tc>
        <w:tc>
          <w:tcPr>
            <w:tcW w:w="5103" w:type="dxa"/>
            <w:tcMar>
              <w:top w:w="0" w:type="dxa"/>
              <w:left w:w="60" w:type="dxa"/>
              <w:bottom w:w="0" w:type="dxa"/>
              <w:right w:w="60" w:type="dxa"/>
            </w:tcMar>
          </w:tcPr>
          <w:p w14:paraId="0CA2690E" w14:textId="77777777" w:rsidR="00C50E30" w:rsidRPr="00640857" w:rsidRDefault="00C50E30" w:rsidP="003564AD">
            <w:pPr>
              <w:pStyle w:val="Tablebody"/>
              <w:rPr>
                <w:rFonts w:eastAsia="Arial" w:cs="Arial"/>
              </w:rPr>
            </w:pPr>
            <w:r w:rsidRPr="00640857">
              <w:t>Some observations depend on other observations to provide context which is important, sometimes essential, in understanding the result. These dependencies are stronger than mere spatio-temporal coincidences, requiring explicit representation. If present, the association class class ObservationContext (Figure 2) shall link a OM_Observation to another OM_Observation, with the role name relatedObservation for the target. It shall support one attribute.</w:t>
            </w:r>
          </w:p>
          <w:p w14:paraId="4DA4E6EC" w14:textId="1985999C" w:rsidR="00C50E30" w:rsidRPr="00640857" w:rsidRDefault="00C50E30" w:rsidP="003564AD">
            <w:pPr>
              <w:pStyle w:val="Tablebody"/>
              <w:rPr>
                <w:rFonts w:eastAsia="Arial" w:cs="Arial"/>
              </w:rPr>
            </w:pPr>
            <w:r w:rsidRPr="00640857">
              <w:t>EXAMPLES</w:t>
            </w:r>
            <w:r w:rsidR="008205AC">
              <w:t xml:space="preserve">  </w:t>
            </w:r>
            <w:r w:rsidRPr="00640857">
              <w:t>Some examples include the conditions associated with experimental replicates (e.g., experimental plots and treatments used), biotic factors (e.g., ecological community), interactions among features (e.g., predator-prey), or other temporary relationships occurring at the time of observation that are are not inherent to the observed features themselves (i.e., they change over time), or the related observation may provide input to a process that generates a new result.</w:t>
            </w:r>
          </w:p>
          <w:p w14:paraId="720ECA76" w14:textId="1D3BBE96" w:rsidR="00C50E30" w:rsidRPr="00640857" w:rsidRDefault="00C50E30" w:rsidP="003564AD">
            <w:pPr>
              <w:pStyle w:val="Tablebody"/>
              <w:rPr>
                <w:rFonts w:eastAsia="Arial" w:cs="Arial"/>
              </w:rPr>
            </w:pPr>
            <w:r w:rsidRPr="00640857">
              <w:t xml:space="preserve">This association complements the Intention association which describes relationships between a sampling feature and domain features.   </w:t>
            </w:r>
          </w:p>
        </w:tc>
      </w:tr>
    </w:tbl>
    <w:p w14:paraId="6365474D" w14:textId="299A7374" w:rsidR="00C50E30" w:rsidRDefault="00C50E30">
      <w:pPr>
        <w:pStyle w:val="Caption"/>
      </w:pPr>
      <w:bookmarkStart w:id="343" w:name="_Ref478118261"/>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25</w:t>
      </w:r>
      <w:r w:rsidR="00CE7E79">
        <w:rPr>
          <w:noProof/>
        </w:rPr>
        <w:fldChar w:fldCharType="end"/>
      </w:r>
      <w:bookmarkEnd w:id="343"/>
      <w:r>
        <w:t xml:space="preserve"> Properties of OM_Observation (from </w:t>
      </w:r>
      <w:hyperlink r:id="rId20" w:history="1">
        <w:r w:rsidR="008205AC" w:rsidRPr="008205AC">
          <w:rPr>
            <w:rStyle w:val="Hyperlink"/>
          </w:rPr>
          <w:t xml:space="preserve">OGC and </w:t>
        </w:r>
        <w:r w:rsidRPr="008205AC">
          <w:rPr>
            <w:rStyle w:val="Hyperlink"/>
          </w:rPr>
          <w:t>ISO 19156</w:t>
        </w:r>
        <w:r w:rsidR="008205AC" w:rsidRPr="008205AC">
          <w:rPr>
            <w:rStyle w:val="Hyperlink"/>
          </w:rPr>
          <w:t>:2011(E)</w:t>
        </w:r>
      </w:hyperlink>
      <w:r>
        <w:t>)</w:t>
      </w:r>
    </w:p>
    <w:p w14:paraId="00B0AB40" w14:textId="4F859CE6" w:rsidR="00E874DC" w:rsidRDefault="00E874DC" w:rsidP="003564AD">
      <w:pPr>
        <w:pStyle w:val="Heading3"/>
      </w:pPr>
      <w:r>
        <w:lastRenderedPageBreak/>
        <w:t>It ca</w:t>
      </w:r>
      <w:r w:rsidR="009E68C6">
        <w:t xml:space="preserve">n be seen from the definitions in </w:t>
      </w:r>
      <w:r w:rsidR="009E68C6">
        <w:fldChar w:fldCharType="begin"/>
      </w:r>
      <w:r w:rsidR="009E68C6">
        <w:instrText xml:space="preserve"> REF _Ref478118261 \h </w:instrText>
      </w:r>
      <w:r w:rsidR="009E68C6">
        <w:fldChar w:fldCharType="separate"/>
      </w:r>
      <w:r w:rsidR="00CA502A">
        <w:t xml:space="preserve">Table </w:t>
      </w:r>
      <w:r w:rsidR="00CA502A">
        <w:rPr>
          <w:noProof/>
        </w:rPr>
        <w:t>25</w:t>
      </w:r>
      <w:r w:rsidR="009E68C6">
        <w:fldChar w:fldCharType="end"/>
      </w:r>
      <w:r w:rsidR="009E68C6">
        <w:t xml:space="preserve"> </w:t>
      </w:r>
      <w:r>
        <w:t xml:space="preserve">that the O&amp;M model is a very general model which seeks to be useful for many different applications. In order to apply O&amp;M to WIGOS metadata we need to consider how to use it in this context and to define concrete types where there are none in O&amp;M. E.g. for the O&amp;M </w:t>
      </w:r>
      <w:r w:rsidRPr="00F52F0E">
        <w:rPr>
          <w:u w:val="double"/>
        </w:rPr>
        <w:t>procedure</w:t>
      </w:r>
      <w:r>
        <w:t xml:space="preserve"> the value type </w:t>
      </w:r>
      <w:r w:rsidRPr="00F52F0E">
        <w:rPr>
          <w:u w:val="double"/>
        </w:rPr>
        <w:t>OM_Process</w:t>
      </w:r>
      <w:r>
        <w:t xml:space="preserve"> is an abstract class so requires a concrete implementation.</w:t>
      </w:r>
    </w:p>
    <w:p w14:paraId="06D757DD" w14:textId="2261EE2D" w:rsidR="00A31DC0" w:rsidRDefault="00272356" w:rsidP="00272356">
      <w:pPr>
        <w:spacing w:before="240" w:after="0"/>
      </w:pPr>
      <w:r>
        <w:rPr>
          <w:noProof/>
          <w:lang w:val="de-CH" w:eastAsia="de-CH"/>
        </w:rPr>
        <w:drawing>
          <wp:inline distT="0" distB="0" distL="0" distR="0" wp14:anchorId="3E429ADE" wp14:editId="6FD25866">
            <wp:extent cx="6151880" cy="60401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1880" cy="6040137"/>
                    </a:xfrm>
                    <a:prstGeom prst="rect">
                      <a:avLst/>
                    </a:prstGeom>
                    <a:noFill/>
                    <a:ln>
                      <a:noFill/>
                    </a:ln>
                  </pic:spPr>
                </pic:pic>
              </a:graphicData>
            </a:graphic>
          </wp:inline>
        </w:drawing>
      </w:r>
    </w:p>
    <w:p w14:paraId="04A61B95" w14:textId="00B529AA" w:rsidR="00521493" w:rsidRDefault="00A31DC0" w:rsidP="00A31DC0">
      <w:pPr>
        <w:pStyle w:val="Caption"/>
      </w:pPr>
      <w:r>
        <w:t xml:space="preserve">Figure </w:t>
      </w:r>
      <w:r w:rsidR="00CE7E79">
        <w:rPr>
          <w:noProof/>
        </w:rPr>
        <w:fldChar w:fldCharType="begin"/>
      </w:r>
      <w:r w:rsidR="00CE7E79">
        <w:rPr>
          <w:noProof/>
        </w:rPr>
        <w:instrText xml:space="preserve"> SEQ Figure \* ARABIC </w:instrText>
      </w:r>
      <w:r w:rsidR="00CE7E79">
        <w:rPr>
          <w:noProof/>
        </w:rPr>
        <w:fldChar w:fldCharType="separate"/>
      </w:r>
      <w:r w:rsidR="00CA502A">
        <w:rPr>
          <w:noProof/>
        </w:rPr>
        <w:t>3</w:t>
      </w:r>
      <w:r w:rsidR="00CE7E79">
        <w:rPr>
          <w:noProof/>
        </w:rPr>
        <w:fldChar w:fldCharType="end"/>
      </w:r>
      <w:r>
        <w:t xml:space="preserve"> The profiling of O&amp;M in WMDR</w:t>
      </w:r>
    </w:p>
    <w:p w14:paraId="1C27C93A" w14:textId="291C8287" w:rsidR="006C2610" w:rsidRDefault="006C2610" w:rsidP="003971ED"/>
    <w:p w14:paraId="61B8CE66" w14:textId="77777777" w:rsidR="006C2610" w:rsidRDefault="006C2610" w:rsidP="003564AD">
      <w:pPr>
        <w:pStyle w:val="Heading3"/>
      </w:pPr>
      <w:r>
        <w:lastRenderedPageBreak/>
        <w:t>The figure above and the table below describe a pattern for how WMDR types fit into the O&amp;M model. Not all O&amp;M properties are used.</w:t>
      </w:r>
    </w:p>
    <w:tbl>
      <w:tblPr>
        <w:tblStyle w:val="TableGrid"/>
        <w:tblW w:w="9639" w:type="dxa"/>
        <w:tblLayout w:type="fixed"/>
        <w:tblLook w:val="04A0" w:firstRow="1" w:lastRow="0" w:firstColumn="1" w:lastColumn="0" w:noHBand="0" w:noVBand="1"/>
      </w:tblPr>
      <w:tblGrid>
        <w:gridCol w:w="1984"/>
        <w:gridCol w:w="1985"/>
        <w:gridCol w:w="2835"/>
        <w:gridCol w:w="2835"/>
      </w:tblGrid>
      <w:tr w:rsidR="006C2610" w14:paraId="55541D81" w14:textId="77777777" w:rsidTr="00015DDB">
        <w:trPr>
          <w:tblHeader/>
        </w:trPr>
        <w:tc>
          <w:tcPr>
            <w:tcW w:w="1985" w:type="dxa"/>
            <w:shd w:val="clear" w:color="auto" w:fill="B8CCE4" w:themeFill="accent1" w:themeFillTint="66"/>
          </w:tcPr>
          <w:p w14:paraId="56FC7901" w14:textId="77777777" w:rsidR="006C2610" w:rsidRPr="00EB1C6C" w:rsidRDefault="006C2610" w:rsidP="00015DDB">
            <w:pPr>
              <w:pStyle w:val="Tableheader"/>
              <w:jc w:val="left"/>
              <w:rPr>
                <w:rFonts w:eastAsiaTheme="minorEastAsia"/>
                <w:lang w:val="en-GB" w:eastAsia="zh-CN"/>
              </w:rPr>
            </w:pPr>
            <w:r w:rsidRPr="00EB1C6C">
              <w:t>OM_Observation properties</w:t>
            </w:r>
          </w:p>
        </w:tc>
        <w:tc>
          <w:tcPr>
            <w:tcW w:w="1985" w:type="dxa"/>
            <w:shd w:val="clear" w:color="auto" w:fill="B8CCE4" w:themeFill="accent1" w:themeFillTint="66"/>
          </w:tcPr>
          <w:p w14:paraId="2EBAF235" w14:textId="77777777" w:rsidR="006C2610" w:rsidRPr="00EB1C6C" w:rsidRDefault="006C2610" w:rsidP="00015DDB">
            <w:pPr>
              <w:pStyle w:val="Tableheader"/>
              <w:jc w:val="left"/>
              <w:rPr>
                <w:rFonts w:eastAsiaTheme="minorEastAsia"/>
                <w:lang w:val="en-GB" w:eastAsia="zh-CN"/>
              </w:rPr>
            </w:pPr>
            <w:r w:rsidRPr="00EB1C6C">
              <w:t>Purpose</w:t>
            </w:r>
          </w:p>
        </w:tc>
        <w:tc>
          <w:tcPr>
            <w:tcW w:w="2835" w:type="dxa"/>
            <w:shd w:val="clear" w:color="auto" w:fill="B8CCE4" w:themeFill="accent1" w:themeFillTint="66"/>
          </w:tcPr>
          <w:p w14:paraId="54EAA2BC" w14:textId="77777777" w:rsidR="006C2610" w:rsidRPr="00EB1C6C" w:rsidRDefault="006C2610" w:rsidP="00015DDB">
            <w:pPr>
              <w:pStyle w:val="Tableheader"/>
              <w:jc w:val="left"/>
              <w:rPr>
                <w:rFonts w:eastAsiaTheme="minorEastAsia"/>
                <w:lang w:val="en-GB" w:eastAsia="zh-CN"/>
              </w:rPr>
            </w:pPr>
            <w:r>
              <w:t>Expected WMDR content</w:t>
            </w:r>
          </w:p>
        </w:tc>
        <w:tc>
          <w:tcPr>
            <w:tcW w:w="2835" w:type="dxa"/>
            <w:shd w:val="clear" w:color="auto" w:fill="B8CCE4" w:themeFill="accent1" w:themeFillTint="66"/>
          </w:tcPr>
          <w:p w14:paraId="4871EB13" w14:textId="77777777" w:rsidR="006C2610" w:rsidRPr="00EB1C6C" w:rsidRDefault="006C2610" w:rsidP="00015DDB">
            <w:pPr>
              <w:pStyle w:val="Tableheader"/>
              <w:jc w:val="left"/>
              <w:rPr>
                <w:rFonts w:eastAsiaTheme="minorEastAsia"/>
                <w:lang w:val="en-GB" w:eastAsia="zh-CN"/>
              </w:rPr>
            </w:pPr>
            <w:r>
              <w:t>Notes</w:t>
            </w:r>
          </w:p>
        </w:tc>
      </w:tr>
      <w:tr w:rsidR="006C2610" w14:paraId="095841E3" w14:textId="77777777" w:rsidTr="00015DDB">
        <w:tc>
          <w:tcPr>
            <w:tcW w:w="1985" w:type="dxa"/>
          </w:tcPr>
          <w:p w14:paraId="16FCC365" w14:textId="77777777" w:rsidR="006C2610" w:rsidRPr="00640857" w:rsidRDefault="006C2610" w:rsidP="00015DDB">
            <w:pPr>
              <w:pStyle w:val="Tablebody"/>
              <w:jc w:val="left"/>
              <w:rPr>
                <w:rFonts w:eastAsiaTheme="minorEastAsia"/>
                <w:lang w:val="en-GB" w:eastAsia="zh-CN"/>
              </w:rPr>
            </w:pPr>
            <w:r w:rsidRPr="00640857">
              <w:t>om:metadata</w:t>
            </w:r>
          </w:p>
        </w:tc>
        <w:tc>
          <w:tcPr>
            <w:tcW w:w="1985" w:type="dxa"/>
          </w:tcPr>
          <w:p w14:paraId="79E0B1E2" w14:textId="77777777" w:rsidR="006C2610" w:rsidRPr="00640857" w:rsidRDefault="006C2610" w:rsidP="00015DDB">
            <w:pPr>
              <w:pStyle w:val="Tablebody"/>
              <w:jc w:val="left"/>
              <w:rPr>
                <w:rFonts w:eastAsia="Arial" w:cs="Calibri"/>
                <w:color w:val="000000"/>
                <w:lang w:val="en-GB"/>
              </w:rPr>
            </w:pPr>
            <w:r w:rsidRPr="00640857">
              <w:rPr>
                <w:rFonts w:cs="Calibri"/>
                <w:color w:val="000000"/>
              </w:rPr>
              <w:t>A reference to a 19115 metadata record</w:t>
            </w:r>
          </w:p>
          <w:p w14:paraId="3C153425" w14:textId="77777777" w:rsidR="006C2610" w:rsidRPr="00640857" w:rsidRDefault="006C2610" w:rsidP="00015DDB">
            <w:pPr>
              <w:pStyle w:val="Tablebody"/>
              <w:jc w:val="left"/>
              <w:rPr>
                <w:rFonts w:eastAsiaTheme="minorEastAsia"/>
                <w:lang w:val="en-GB" w:eastAsia="zh-CN"/>
              </w:rPr>
            </w:pPr>
          </w:p>
        </w:tc>
        <w:tc>
          <w:tcPr>
            <w:tcW w:w="2835" w:type="dxa"/>
          </w:tcPr>
          <w:p w14:paraId="147E51D3" w14:textId="77777777" w:rsidR="006C2610" w:rsidRPr="00640857" w:rsidRDefault="006C2610" w:rsidP="00015DDB">
            <w:pPr>
              <w:pStyle w:val="Tablebody"/>
              <w:jc w:val="left"/>
              <w:rPr>
                <w:rFonts w:eastAsia="Arial" w:cs="Arial"/>
                <w:lang w:val="en-GB"/>
              </w:rPr>
            </w:pPr>
            <w:r w:rsidRPr="00640857">
              <w:t>Shall be an xlink:href attribute where the value is a link to an appropriate WIS record.</w:t>
            </w:r>
          </w:p>
          <w:p w14:paraId="4D15D216" w14:textId="77777777" w:rsidR="006C2610" w:rsidRPr="003971ED" w:rsidRDefault="006C2610" w:rsidP="00015DDB">
            <w:pPr>
              <w:pStyle w:val="Tablebody"/>
              <w:jc w:val="left"/>
              <w:rPr>
                <w:rFonts w:eastAsia="Arial" w:cs="Arial"/>
                <w:lang w:val="it-CH"/>
              </w:rPr>
            </w:pPr>
            <w:r w:rsidRPr="003971ED">
              <w:rPr>
                <w:lang w:val="it-CH"/>
              </w:rPr>
              <w:t xml:space="preserve">e.g. </w:t>
            </w:r>
          </w:p>
          <w:p w14:paraId="2B8A028C" w14:textId="66D0D87C" w:rsidR="006C2610" w:rsidRPr="003971ED" w:rsidRDefault="006C2610" w:rsidP="00015DDB">
            <w:pPr>
              <w:pStyle w:val="Tablebody"/>
              <w:jc w:val="left"/>
              <w:rPr>
                <w:rFonts w:eastAsia="Arial" w:cs="Arial"/>
                <w:lang w:val="it-CH"/>
              </w:rPr>
            </w:pPr>
            <w:r w:rsidRPr="003971ED">
              <w:rPr>
                <w:lang w:val="it-CH"/>
              </w:rPr>
              <w:t>&lt;om:metadata xlink:href=</w:t>
            </w:r>
            <w:hyperlink r:id="rId22" w:history="1">
              <w:r w:rsidRPr="003971ED">
                <w:rPr>
                  <w:lang w:val="it-CH"/>
                </w:rPr>
                <w:t>http://link.to.wis.record</w:t>
              </w:r>
            </w:hyperlink>
            <w:r w:rsidRPr="003971ED">
              <w:rPr>
                <w:lang w:val="it-CH"/>
              </w:rPr>
              <w:t>/&gt;</w:t>
            </w:r>
          </w:p>
        </w:tc>
        <w:tc>
          <w:tcPr>
            <w:tcW w:w="2835" w:type="dxa"/>
          </w:tcPr>
          <w:p w14:paraId="689077FE" w14:textId="77777777" w:rsidR="006C2610" w:rsidRPr="00640857" w:rsidRDefault="006C2610" w:rsidP="00015DDB">
            <w:pPr>
              <w:pStyle w:val="Tablebody"/>
              <w:jc w:val="left"/>
              <w:rPr>
                <w:rFonts w:eastAsia="Arial" w:cs="Arial"/>
                <w:lang w:val="en-GB"/>
              </w:rPr>
            </w:pPr>
            <w:r w:rsidRPr="00640857">
              <w:t>This provides an important link from observations to the WIS.</w:t>
            </w:r>
          </w:p>
        </w:tc>
      </w:tr>
      <w:tr w:rsidR="006C2610" w14:paraId="1CA28E55" w14:textId="77777777" w:rsidTr="00015DDB">
        <w:tc>
          <w:tcPr>
            <w:tcW w:w="1985" w:type="dxa"/>
          </w:tcPr>
          <w:p w14:paraId="19E4698C" w14:textId="53E10C27" w:rsidR="006C2610" w:rsidRPr="00640857" w:rsidRDefault="004B4903" w:rsidP="00015DDB">
            <w:pPr>
              <w:pStyle w:val="Tablebody"/>
              <w:jc w:val="left"/>
              <w:rPr>
                <w:rFonts w:eastAsia="Arial" w:cs="Arial"/>
                <w:lang w:val="en-GB"/>
              </w:rPr>
            </w:pPr>
            <w:r>
              <w:t>o</w:t>
            </w:r>
            <w:r w:rsidR="006C2610" w:rsidRPr="00640857">
              <w:t>m:phenomenonTime</w:t>
            </w:r>
          </w:p>
        </w:tc>
        <w:tc>
          <w:tcPr>
            <w:tcW w:w="1985" w:type="dxa"/>
          </w:tcPr>
          <w:p w14:paraId="6AB1EFA8" w14:textId="77777777" w:rsidR="006C2610" w:rsidRPr="00640857" w:rsidRDefault="006C2610" w:rsidP="00015DDB">
            <w:pPr>
              <w:pStyle w:val="Tablebody"/>
              <w:jc w:val="left"/>
              <w:rPr>
                <w:rFonts w:eastAsia="Arial" w:cs="Calibri"/>
                <w:color w:val="000000"/>
                <w:lang w:val="en-GB"/>
              </w:rPr>
            </w:pPr>
            <w:r w:rsidRPr="00640857">
              <w:rPr>
                <w:rFonts w:cs="Calibri"/>
                <w:color w:val="000000"/>
              </w:rPr>
              <w:t xml:space="preserve">The time period over which the property is observed.  </w:t>
            </w:r>
          </w:p>
          <w:p w14:paraId="4743EB07" w14:textId="77777777" w:rsidR="006C2610" w:rsidRPr="00640857" w:rsidRDefault="006C2610" w:rsidP="00015DDB">
            <w:pPr>
              <w:pStyle w:val="Tablebody"/>
              <w:jc w:val="left"/>
              <w:rPr>
                <w:rFonts w:eastAsiaTheme="minorEastAsia"/>
                <w:lang w:val="en-GB" w:eastAsia="zh-CN"/>
              </w:rPr>
            </w:pPr>
          </w:p>
        </w:tc>
        <w:tc>
          <w:tcPr>
            <w:tcW w:w="2835" w:type="dxa"/>
          </w:tcPr>
          <w:p w14:paraId="6F51F8EC" w14:textId="7B9C23E2" w:rsidR="006C2610" w:rsidRPr="00640857" w:rsidRDefault="006C2610" w:rsidP="00015DDB">
            <w:pPr>
              <w:pStyle w:val="Tablebody"/>
              <w:jc w:val="left"/>
              <w:rPr>
                <w:rFonts w:eastAsiaTheme="minorEastAsia" w:cs="Calibri"/>
                <w:color w:val="000000"/>
                <w:lang w:val="en-GB" w:eastAsia="zh-CN"/>
              </w:rPr>
            </w:pPr>
            <w:r w:rsidRPr="00640857">
              <w:rPr>
                <w:rFonts w:cs="Calibri"/>
                <w:color w:val="000000"/>
              </w:rPr>
              <w:t>Shall be a gml:TimePeriod element describing the start and end date/time of the observation event.</w:t>
            </w:r>
          </w:p>
        </w:tc>
        <w:tc>
          <w:tcPr>
            <w:tcW w:w="2835" w:type="dxa"/>
          </w:tcPr>
          <w:p w14:paraId="36C77364" w14:textId="77777777" w:rsidR="006C2610" w:rsidRPr="00640857" w:rsidRDefault="006C2610" w:rsidP="00015DDB">
            <w:pPr>
              <w:pStyle w:val="Tablebody"/>
              <w:jc w:val="left"/>
              <w:rPr>
                <w:rFonts w:eastAsia="Arial" w:cs="Arial"/>
                <w:lang w:val="en-GB"/>
              </w:rPr>
            </w:pPr>
            <w:r w:rsidRPr="00640857">
              <w:t>This time period may be many days, months or years in the case of long term observation records.</w:t>
            </w:r>
          </w:p>
        </w:tc>
      </w:tr>
      <w:tr w:rsidR="006C2610" w14:paraId="7BBCFE29" w14:textId="77777777" w:rsidTr="00015DDB">
        <w:tc>
          <w:tcPr>
            <w:tcW w:w="1985" w:type="dxa"/>
          </w:tcPr>
          <w:p w14:paraId="233B25E7" w14:textId="30198EA3" w:rsidR="006C2610" w:rsidRPr="00640857" w:rsidRDefault="004B4903" w:rsidP="00015DDB">
            <w:pPr>
              <w:pStyle w:val="Tablebody"/>
              <w:jc w:val="left"/>
              <w:rPr>
                <w:rFonts w:eastAsia="Arial" w:cs="Arial"/>
                <w:lang w:val="en-GB"/>
              </w:rPr>
            </w:pPr>
            <w:r>
              <w:t>o</w:t>
            </w:r>
            <w:r w:rsidR="006C2610" w:rsidRPr="00640857">
              <w:t>m:procedure</w:t>
            </w:r>
          </w:p>
        </w:tc>
        <w:tc>
          <w:tcPr>
            <w:tcW w:w="1985" w:type="dxa"/>
          </w:tcPr>
          <w:p w14:paraId="718EDD4A" w14:textId="5F81CE84" w:rsidR="006C2610" w:rsidRPr="00640857" w:rsidRDefault="006C2610" w:rsidP="00015DDB">
            <w:pPr>
              <w:pStyle w:val="Tablebody"/>
              <w:jc w:val="left"/>
              <w:rPr>
                <w:rFonts w:eastAsiaTheme="minorEastAsia"/>
                <w:lang w:val="en-GB" w:eastAsia="zh-CN"/>
              </w:rPr>
            </w:pPr>
            <w:r w:rsidRPr="00640857">
              <w:rPr>
                <w:rFonts w:cs="Calibri"/>
                <w:color w:val="000000"/>
              </w:rPr>
              <w:t>The wmdr Process describes the procedure used in observing and carries the additional concepts of Deployment, Sampling, Processing and Reporting</w:t>
            </w:r>
          </w:p>
        </w:tc>
        <w:tc>
          <w:tcPr>
            <w:tcW w:w="2835" w:type="dxa"/>
          </w:tcPr>
          <w:p w14:paraId="10CC58BF" w14:textId="77777777" w:rsidR="006C2610" w:rsidRPr="00640857" w:rsidRDefault="006C2610" w:rsidP="00015DDB">
            <w:pPr>
              <w:pStyle w:val="Tablebody"/>
              <w:jc w:val="left"/>
              <w:rPr>
                <w:rFonts w:eastAsia="Arial" w:cs="Calibri"/>
                <w:color w:val="000000"/>
                <w:lang w:val="en-GB"/>
              </w:rPr>
            </w:pPr>
            <w:r w:rsidRPr="00640857">
              <w:rPr>
                <w:rFonts w:cs="Calibri"/>
                <w:color w:val="000000"/>
              </w:rPr>
              <w:t>Shall be a wmdr:Process element, containing sub-elements for Deployment, Sampling, Processing and Reporting as per the WMDR schema.</w:t>
            </w:r>
          </w:p>
          <w:p w14:paraId="0A754A6B" w14:textId="77777777" w:rsidR="006C2610" w:rsidRPr="00640857" w:rsidRDefault="006C2610" w:rsidP="00015DDB">
            <w:pPr>
              <w:pStyle w:val="Tablebody"/>
              <w:jc w:val="left"/>
              <w:rPr>
                <w:rFonts w:eastAsiaTheme="minorEastAsia"/>
                <w:lang w:val="en-GB" w:eastAsia="zh-CN"/>
              </w:rPr>
            </w:pPr>
          </w:p>
        </w:tc>
        <w:tc>
          <w:tcPr>
            <w:tcW w:w="2835" w:type="dxa"/>
          </w:tcPr>
          <w:p w14:paraId="3A6E020D" w14:textId="750DF831" w:rsidR="006C2610" w:rsidRPr="00640857" w:rsidRDefault="006C2610" w:rsidP="00015DDB">
            <w:pPr>
              <w:pStyle w:val="Tablebody"/>
              <w:jc w:val="left"/>
              <w:rPr>
                <w:rFonts w:eastAsia="Arial" w:cs="Arial"/>
                <w:lang w:val="en-GB"/>
              </w:rPr>
            </w:pPr>
            <w:r w:rsidRPr="00640857">
              <w:t>A great number of the WIGOS metadata elements are contained in the Process class and the associated classes of Deployment, Sampling, Processing, Reporting.</w:t>
            </w:r>
          </w:p>
          <w:p w14:paraId="35904BE9" w14:textId="33F76643" w:rsidR="006C2610" w:rsidRPr="00640857" w:rsidRDefault="006C2610" w:rsidP="00015DDB">
            <w:pPr>
              <w:pStyle w:val="Tablebody"/>
              <w:jc w:val="left"/>
              <w:rPr>
                <w:rFonts w:eastAsia="Arial" w:cs="Arial"/>
                <w:lang w:val="en-GB"/>
              </w:rPr>
            </w:pPr>
            <w:r w:rsidRPr="00640857">
              <w:t>[See also the section in this document on wmdr:Process]</w:t>
            </w:r>
          </w:p>
        </w:tc>
      </w:tr>
      <w:tr w:rsidR="006C2610" w14:paraId="5828DA7C" w14:textId="77777777" w:rsidTr="00015DDB">
        <w:tc>
          <w:tcPr>
            <w:tcW w:w="1985" w:type="dxa"/>
          </w:tcPr>
          <w:p w14:paraId="1C6F66E7" w14:textId="77777777" w:rsidR="006C2610" w:rsidRPr="00640857" w:rsidRDefault="006C2610" w:rsidP="00015DDB">
            <w:pPr>
              <w:pStyle w:val="Tablebody"/>
              <w:jc w:val="left"/>
              <w:rPr>
                <w:rFonts w:eastAsia="Arial" w:cs="Arial"/>
                <w:lang w:val="en-GB"/>
              </w:rPr>
            </w:pPr>
            <w:r w:rsidRPr="00640857">
              <w:t>om:featureOfInterest</w:t>
            </w:r>
          </w:p>
        </w:tc>
        <w:tc>
          <w:tcPr>
            <w:tcW w:w="1985" w:type="dxa"/>
          </w:tcPr>
          <w:p w14:paraId="78CB7711" w14:textId="7DF50D30" w:rsidR="006C2610" w:rsidRPr="00640857" w:rsidRDefault="006C2610" w:rsidP="00015DDB">
            <w:pPr>
              <w:pStyle w:val="Tablebody"/>
              <w:jc w:val="left"/>
              <w:rPr>
                <w:rFonts w:eastAsia="Arial" w:cs="Arial"/>
                <w:lang w:val="en-GB"/>
              </w:rPr>
            </w:pPr>
            <w:r w:rsidRPr="00640857">
              <w:t>The thing being observed. In WMDR we use Spatial Sampling Features (ISO 19156) as proxy features for real world features.</w:t>
            </w:r>
            <w:r w:rsidR="00AD36DC">
              <w:rPr>
                <w:rStyle w:val="FootnoteReference"/>
              </w:rPr>
              <w:footnoteReference w:id="2"/>
            </w:r>
          </w:p>
        </w:tc>
        <w:tc>
          <w:tcPr>
            <w:tcW w:w="2835" w:type="dxa"/>
          </w:tcPr>
          <w:p w14:paraId="30A3CE7F" w14:textId="11DC8CDA" w:rsidR="006C2610" w:rsidRPr="00640857" w:rsidRDefault="004B4903" w:rsidP="00015DDB">
            <w:pPr>
              <w:pStyle w:val="Tablebody"/>
              <w:jc w:val="left"/>
              <w:rPr>
                <w:rFonts w:eastAsia="Arial" w:cs="Calibri"/>
                <w:color w:val="000000"/>
                <w:lang w:val="en-GB"/>
              </w:rPr>
            </w:pPr>
            <w:r>
              <w:rPr>
                <w:rFonts w:cs="Calibri"/>
                <w:color w:val="000000"/>
              </w:rPr>
              <w:t>s</w:t>
            </w:r>
            <w:r w:rsidR="006C2610" w:rsidRPr="00640857">
              <w:rPr>
                <w:rFonts w:cs="Calibri"/>
                <w:color w:val="000000"/>
              </w:rPr>
              <w:t xml:space="preserve">ams:SF_SpatialSamplingFeature </w:t>
            </w:r>
          </w:p>
          <w:p w14:paraId="1735B9C7" w14:textId="77777777" w:rsidR="006C2610" w:rsidRPr="00640857" w:rsidRDefault="006C2610" w:rsidP="00015DDB">
            <w:pPr>
              <w:pStyle w:val="Tablebody"/>
              <w:jc w:val="left"/>
              <w:rPr>
                <w:rFonts w:eastAsiaTheme="minorEastAsia" w:cs="Calibri"/>
                <w:color w:val="000000"/>
                <w:lang w:val="en-GB" w:eastAsia="zh-CN"/>
              </w:rPr>
            </w:pPr>
          </w:p>
          <w:p w14:paraId="0324C064" w14:textId="77777777" w:rsidR="006C2610" w:rsidRPr="00640857" w:rsidRDefault="006C2610" w:rsidP="00015DDB">
            <w:pPr>
              <w:pStyle w:val="Tablebody"/>
              <w:jc w:val="left"/>
              <w:rPr>
                <w:rFonts w:eastAsiaTheme="minorEastAsia"/>
                <w:lang w:val="en-GB" w:eastAsia="zh-CN"/>
              </w:rPr>
            </w:pPr>
          </w:p>
        </w:tc>
        <w:tc>
          <w:tcPr>
            <w:tcW w:w="2835" w:type="dxa"/>
          </w:tcPr>
          <w:p w14:paraId="6C2AA859" w14:textId="351AF8EC" w:rsidR="006C2610" w:rsidRPr="00640857" w:rsidRDefault="006C2610" w:rsidP="00015DDB">
            <w:pPr>
              <w:pStyle w:val="Tablebody"/>
              <w:jc w:val="left"/>
              <w:rPr>
                <w:rFonts w:eastAsia="Arial" w:cs="Calibri"/>
                <w:color w:val="000000"/>
                <w:lang w:val="en-GB"/>
              </w:rPr>
            </w:pPr>
            <w:r w:rsidRPr="00640857">
              <w:rPr>
                <w:rFonts w:cs="Calibri"/>
                <w:color w:val="000000"/>
              </w:rPr>
              <w:t>A spatial sampling feature shall be used to describe the geographic extent of the observation.</w:t>
            </w:r>
          </w:p>
          <w:p w14:paraId="20279DA7" w14:textId="66CC54BE" w:rsidR="006C2610" w:rsidRPr="00640857" w:rsidRDefault="006C2610" w:rsidP="00015DDB">
            <w:pPr>
              <w:pStyle w:val="Tablebody"/>
              <w:jc w:val="left"/>
              <w:rPr>
                <w:rFonts w:eastAsia="Arial" w:cs="Calibri"/>
                <w:color w:val="000000"/>
                <w:lang w:val="en-GB"/>
              </w:rPr>
            </w:pPr>
            <w:r w:rsidRPr="00640857">
              <w:rPr>
                <w:rFonts w:cs="Calibri"/>
                <w:color w:val="000000"/>
              </w:rPr>
              <w:t>The ‘shape’ property of the spatial sampling feature describes the geographic extent of the feature.</w:t>
            </w:r>
          </w:p>
          <w:p w14:paraId="36A7A31A" w14:textId="47DBE327" w:rsidR="006C2610" w:rsidRPr="00640857" w:rsidRDefault="006C2610" w:rsidP="00015DDB">
            <w:pPr>
              <w:pStyle w:val="Tablebody"/>
              <w:jc w:val="left"/>
              <w:rPr>
                <w:rFonts w:eastAsia="Arial" w:cs="Arial"/>
                <w:lang w:val="en-GB"/>
              </w:rPr>
            </w:pPr>
            <w:r w:rsidRPr="00640857">
              <w:rPr>
                <w:rFonts w:cs="Calibri"/>
                <w:color w:val="000000"/>
              </w:rPr>
              <w:t>The ‘role’ property shall point to the appropriate WMO geometry definition.</w:t>
            </w:r>
          </w:p>
        </w:tc>
      </w:tr>
      <w:tr w:rsidR="006C2610" w14:paraId="47154DEC" w14:textId="77777777" w:rsidTr="00015DDB">
        <w:tc>
          <w:tcPr>
            <w:tcW w:w="1985" w:type="dxa"/>
          </w:tcPr>
          <w:p w14:paraId="3252B02C" w14:textId="55143414" w:rsidR="006C2610" w:rsidRPr="00640857" w:rsidRDefault="004B4903" w:rsidP="00015DDB">
            <w:pPr>
              <w:pStyle w:val="Tablebody"/>
              <w:jc w:val="left"/>
              <w:rPr>
                <w:rFonts w:eastAsia="Arial" w:cs="Arial"/>
                <w:lang w:val="en-GB"/>
              </w:rPr>
            </w:pPr>
            <w:r>
              <w:t>o</w:t>
            </w:r>
            <w:r w:rsidR="006C2610" w:rsidRPr="00640857">
              <w:t>m:result</w:t>
            </w:r>
          </w:p>
        </w:tc>
        <w:tc>
          <w:tcPr>
            <w:tcW w:w="1985" w:type="dxa"/>
          </w:tcPr>
          <w:p w14:paraId="293D5BC2" w14:textId="77777777" w:rsidR="006C2610" w:rsidRPr="00640857" w:rsidRDefault="006C2610" w:rsidP="00015DDB">
            <w:pPr>
              <w:pStyle w:val="Tablebody"/>
              <w:jc w:val="left"/>
              <w:rPr>
                <w:rFonts w:eastAsia="Arial" w:cs="Arial"/>
                <w:lang w:val="en-GB"/>
              </w:rPr>
            </w:pPr>
            <w:r w:rsidRPr="00640857">
              <w:t>The final result (output) of the observation.</w:t>
            </w:r>
          </w:p>
        </w:tc>
        <w:tc>
          <w:tcPr>
            <w:tcW w:w="2835" w:type="dxa"/>
          </w:tcPr>
          <w:p w14:paraId="31F5D7CD" w14:textId="77777777" w:rsidR="006C2610" w:rsidRPr="00640857" w:rsidRDefault="006C2610" w:rsidP="00015DDB">
            <w:pPr>
              <w:pStyle w:val="Tablebody"/>
              <w:jc w:val="left"/>
              <w:rPr>
                <w:rFonts w:eastAsia="Arial" w:cs="Calibri"/>
                <w:color w:val="000000"/>
                <w:lang w:val="en-GB"/>
              </w:rPr>
            </w:pPr>
            <w:r w:rsidRPr="00640857">
              <w:rPr>
                <w:rFonts w:cs="Calibri"/>
                <w:color w:val="000000"/>
              </w:rPr>
              <w:t>A WMDR ResultSet which contains one or more links to data resources</w:t>
            </w:r>
          </w:p>
          <w:p w14:paraId="3F64A166" w14:textId="77777777" w:rsidR="006C2610" w:rsidRPr="00640857" w:rsidRDefault="006C2610" w:rsidP="00015DDB">
            <w:pPr>
              <w:pStyle w:val="Tablebody"/>
              <w:jc w:val="left"/>
              <w:rPr>
                <w:rFonts w:eastAsiaTheme="minorEastAsia"/>
                <w:lang w:val="en-GB" w:eastAsia="zh-CN"/>
              </w:rPr>
            </w:pPr>
          </w:p>
        </w:tc>
        <w:tc>
          <w:tcPr>
            <w:tcW w:w="2835" w:type="dxa"/>
          </w:tcPr>
          <w:p w14:paraId="50C8EC12" w14:textId="59A618BF" w:rsidR="006C2610" w:rsidRPr="00640857" w:rsidRDefault="006C2610" w:rsidP="00015DDB">
            <w:pPr>
              <w:pStyle w:val="Tablebody"/>
              <w:jc w:val="left"/>
              <w:rPr>
                <w:rFonts w:eastAsia="Arial" w:cs="Arial"/>
                <w:lang w:val="en-GB"/>
              </w:rPr>
            </w:pPr>
            <w:r w:rsidRPr="00640857">
              <w:rPr>
                <w:rFonts w:cs="Calibri"/>
                <w:color w:val="000000"/>
              </w:rPr>
              <w:t>Links shall be provided to the most relevant data resource for this observation (may be to a data service)</w:t>
            </w:r>
          </w:p>
        </w:tc>
      </w:tr>
      <w:tr w:rsidR="006C2610" w14:paraId="621A8C39" w14:textId="77777777" w:rsidTr="00015DDB">
        <w:tc>
          <w:tcPr>
            <w:tcW w:w="1985" w:type="dxa"/>
          </w:tcPr>
          <w:p w14:paraId="175B3958" w14:textId="77777777" w:rsidR="006C2610" w:rsidRPr="00640857" w:rsidRDefault="006C2610" w:rsidP="00015DDB">
            <w:pPr>
              <w:pStyle w:val="Tablebody"/>
              <w:jc w:val="left"/>
              <w:rPr>
                <w:rFonts w:eastAsia="Arial" w:cs="Arial"/>
                <w:lang w:val="en-GB"/>
              </w:rPr>
            </w:pPr>
            <w:r w:rsidRPr="00640857">
              <w:t>om:observedProperty</w:t>
            </w:r>
          </w:p>
        </w:tc>
        <w:tc>
          <w:tcPr>
            <w:tcW w:w="1985" w:type="dxa"/>
          </w:tcPr>
          <w:p w14:paraId="21B399F2" w14:textId="77777777" w:rsidR="006C2610" w:rsidRPr="00640857" w:rsidRDefault="006C2610" w:rsidP="00015DDB">
            <w:pPr>
              <w:pStyle w:val="Tablebody"/>
              <w:jc w:val="left"/>
              <w:rPr>
                <w:rFonts w:eastAsia="Arial" w:cs="Arial"/>
                <w:lang w:val="en-GB"/>
              </w:rPr>
            </w:pPr>
            <w:r w:rsidRPr="00640857">
              <w:t>The property being observed (e.g. air temperature)</w:t>
            </w:r>
          </w:p>
        </w:tc>
        <w:tc>
          <w:tcPr>
            <w:tcW w:w="2835" w:type="dxa"/>
          </w:tcPr>
          <w:p w14:paraId="77F1AE31" w14:textId="2BDCF1A4" w:rsidR="006C2610" w:rsidRPr="00640857" w:rsidRDefault="006C2610" w:rsidP="00015DDB">
            <w:pPr>
              <w:pStyle w:val="Tablebody"/>
              <w:jc w:val="left"/>
              <w:rPr>
                <w:rFonts w:eastAsia="Arial" w:cs="Arial"/>
                <w:lang w:val="en-GB"/>
              </w:rPr>
            </w:pPr>
            <w:r w:rsidRPr="00640857">
              <w:rPr>
                <w:rFonts w:cs="Calibri"/>
                <w:color w:val="000000"/>
              </w:rPr>
              <w:t xml:space="preserve">This shall be a link to a value from the controlled list at </w:t>
            </w:r>
            <w:hyperlink r:id="rId23" w:history="1">
              <w:r w:rsidR="007256E3" w:rsidRPr="00E4495E">
                <w:rPr>
                  <w:rStyle w:val="Hyperlink"/>
                  <w:rFonts w:cs="Calibri"/>
                </w:rPr>
                <w:t>http://codes.wmo.int</w:t>
              </w:r>
            </w:hyperlink>
          </w:p>
        </w:tc>
        <w:tc>
          <w:tcPr>
            <w:tcW w:w="2835" w:type="dxa"/>
          </w:tcPr>
          <w:p w14:paraId="0DB489E3" w14:textId="0E5F772C" w:rsidR="006C2610" w:rsidRPr="00640857" w:rsidRDefault="00F54277" w:rsidP="00015DDB">
            <w:pPr>
              <w:pStyle w:val="Tablebody"/>
              <w:jc w:val="left"/>
              <w:rPr>
                <w:rFonts w:eastAsia="Arial" w:cs="Arial"/>
                <w:lang w:val="en-GB"/>
              </w:rPr>
            </w:pPr>
            <w:r>
              <w:t>1-01 Observed Variable</w:t>
            </w:r>
          </w:p>
        </w:tc>
      </w:tr>
      <w:tr w:rsidR="006C2610" w14:paraId="74A8988F" w14:textId="77777777" w:rsidTr="00015DDB">
        <w:tc>
          <w:tcPr>
            <w:tcW w:w="1985" w:type="dxa"/>
          </w:tcPr>
          <w:p w14:paraId="2F8260D7" w14:textId="77777777" w:rsidR="006C2610" w:rsidRPr="00640857" w:rsidRDefault="006C2610" w:rsidP="00015DDB">
            <w:pPr>
              <w:pStyle w:val="Tablebody"/>
              <w:jc w:val="left"/>
              <w:rPr>
                <w:rFonts w:eastAsia="Arial" w:cs="Arial"/>
                <w:lang w:val="en-GB"/>
              </w:rPr>
            </w:pPr>
            <w:r w:rsidRPr="00640857">
              <w:t>om:resultTime</w:t>
            </w:r>
          </w:p>
        </w:tc>
        <w:tc>
          <w:tcPr>
            <w:tcW w:w="1985" w:type="dxa"/>
          </w:tcPr>
          <w:p w14:paraId="37C9F4CB" w14:textId="77777777" w:rsidR="006C2610" w:rsidRPr="00640857" w:rsidRDefault="006C2610" w:rsidP="00015DDB">
            <w:pPr>
              <w:pStyle w:val="Tablebody"/>
              <w:jc w:val="left"/>
              <w:rPr>
                <w:rFonts w:eastAsia="Arial" w:cs="Calibri"/>
                <w:color w:val="000000"/>
                <w:lang w:val="en-GB"/>
              </w:rPr>
            </w:pPr>
            <w:r w:rsidRPr="00640857">
              <w:rPr>
                <w:rFonts w:cs="Calibri"/>
                <w:color w:val="000000"/>
              </w:rPr>
              <w:t>The time at which the observation became available</w:t>
            </w:r>
          </w:p>
          <w:p w14:paraId="59C0DDAC" w14:textId="77777777" w:rsidR="006C2610" w:rsidRPr="00640857" w:rsidRDefault="006C2610" w:rsidP="00015DDB">
            <w:pPr>
              <w:pStyle w:val="Tablebody"/>
              <w:jc w:val="left"/>
              <w:rPr>
                <w:rFonts w:eastAsiaTheme="minorEastAsia"/>
                <w:lang w:val="en-GB" w:eastAsia="zh-CN"/>
              </w:rPr>
            </w:pPr>
          </w:p>
        </w:tc>
        <w:tc>
          <w:tcPr>
            <w:tcW w:w="2835" w:type="dxa"/>
          </w:tcPr>
          <w:p w14:paraId="5704E5BA" w14:textId="77777777" w:rsidR="006C2610" w:rsidRPr="00640857" w:rsidRDefault="006C2610" w:rsidP="00015DDB">
            <w:pPr>
              <w:pStyle w:val="Tablebody"/>
              <w:jc w:val="left"/>
              <w:rPr>
                <w:rFonts w:eastAsia="Arial" w:cs="Calibri"/>
                <w:color w:val="000000"/>
                <w:lang w:val="en-GB"/>
              </w:rPr>
            </w:pPr>
            <w:r w:rsidRPr="00640857">
              <w:rPr>
                <w:rFonts w:cs="Calibri"/>
                <w:color w:val="000000"/>
              </w:rPr>
              <w:t>gml:TimeInstant</w:t>
            </w:r>
          </w:p>
          <w:p w14:paraId="71EDED07" w14:textId="77777777" w:rsidR="006C2610" w:rsidRPr="00640857" w:rsidRDefault="006C2610" w:rsidP="00015DDB">
            <w:pPr>
              <w:pStyle w:val="Tablebody"/>
              <w:jc w:val="left"/>
              <w:rPr>
                <w:rFonts w:eastAsiaTheme="minorEastAsia"/>
                <w:lang w:val="en-GB" w:eastAsia="zh-CN"/>
              </w:rPr>
            </w:pPr>
          </w:p>
        </w:tc>
        <w:tc>
          <w:tcPr>
            <w:tcW w:w="2835" w:type="dxa"/>
          </w:tcPr>
          <w:p w14:paraId="4FAB2B4A" w14:textId="77777777" w:rsidR="006C2610" w:rsidRPr="00640857" w:rsidRDefault="006C2610" w:rsidP="00015DDB">
            <w:pPr>
              <w:pStyle w:val="Tablebody"/>
              <w:jc w:val="left"/>
              <w:rPr>
                <w:rFonts w:eastAsia="Arial" w:cs="Arial"/>
                <w:lang w:val="en-GB"/>
              </w:rPr>
            </w:pPr>
            <w:r w:rsidRPr="00640857">
              <w:t>This describes when the information was made available, not when the observation occurs.</w:t>
            </w:r>
          </w:p>
        </w:tc>
      </w:tr>
    </w:tbl>
    <w:p w14:paraId="10EDDF1B" w14:textId="4C27338B" w:rsidR="006C2610" w:rsidRDefault="004C0C8B" w:rsidP="004C0C8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26</w:t>
      </w:r>
      <w:r w:rsidR="00CE7E79">
        <w:rPr>
          <w:noProof/>
        </w:rPr>
        <w:fldChar w:fldCharType="end"/>
      </w:r>
      <w:r>
        <w:t xml:space="preserve"> O&amp;M Properties as applied in WMDR</w:t>
      </w:r>
    </w:p>
    <w:p w14:paraId="45DE599B" w14:textId="21512A93" w:rsidR="006C2610" w:rsidRDefault="005039AB" w:rsidP="00385ACD">
      <w:pPr>
        <w:pStyle w:val="Heading3"/>
      </w:pPr>
      <w:bookmarkStart w:id="344" w:name="_Ref528217214"/>
      <w:r>
        <w:lastRenderedPageBreak/>
        <w:t xml:space="preserve">The </w:t>
      </w:r>
      <w:r w:rsidRPr="00385ACD">
        <w:rPr>
          <w:u w:val="double"/>
          <w:lang w:val="en-AU"/>
        </w:rPr>
        <w:t>om:metadata</w:t>
      </w:r>
      <w:r>
        <w:t xml:space="preserve"> link to </w:t>
      </w:r>
      <w:r w:rsidRPr="00385ACD">
        <w:rPr>
          <w:u w:val="double"/>
          <w:lang w:val="en-AU"/>
        </w:rPr>
        <w:t>MD_Metadata</w:t>
      </w:r>
      <w:r>
        <w:t xml:space="preserve"> is intended to </w:t>
      </w:r>
      <w:r w:rsidR="00D43B19">
        <w:t>assign</w:t>
      </w:r>
      <w:r>
        <w:t xml:space="preserve"> </w:t>
      </w:r>
      <w:r w:rsidR="00D43B19">
        <w:t xml:space="preserve">a single contact </w:t>
      </w:r>
      <w:r w:rsidR="00283489">
        <w:t xml:space="preserve">to </w:t>
      </w:r>
      <w:r w:rsidR="00A53D3C">
        <w:t>the OSCAR/Surface function “Measurement Leader”</w:t>
      </w:r>
      <w:r w:rsidR="00291C70">
        <w:t xml:space="preserve">. </w:t>
      </w:r>
      <w:r w:rsidR="00D43B19">
        <w:t>For this, t</w:t>
      </w:r>
      <w:r w:rsidR="00291C70">
        <w:t>he</w:t>
      </w:r>
      <w:r w:rsidR="007762E4">
        <w:t xml:space="preserve"> role code “principalInvestigator” </w:t>
      </w:r>
      <w:r w:rsidR="00D43B19">
        <w:t>must be specified</w:t>
      </w:r>
      <w:r w:rsidR="007762E4">
        <w:t xml:space="preserve">. </w:t>
      </w:r>
      <w:r w:rsidR="00D43B19">
        <w:t>The</w:t>
      </w:r>
      <w:r w:rsidR="005C4D6E">
        <w:t xml:space="preserve"> c</w:t>
      </w:r>
      <w:r w:rsidR="00385ACD">
        <w:t>ontact</w:t>
      </w:r>
      <w:r w:rsidR="00D43B19">
        <w:t xml:space="preserve"> must already exist</w:t>
      </w:r>
      <w:r w:rsidR="00385ACD">
        <w:t xml:space="preserve"> </w:t>
      </w:r>
      <w:r w:rsidR="00D43B19">
        <w:t xml:space="preserve">and </w:t>
      </w:r>
      <w:r w:rsidR="00385ACD">
        <w:t xml:space="preserve">will be identified by </w:t>
      </w:r>
      <w:r w:rsidR="00D43B19">
        <w:t xml:space="preserve">element </w:t>
      </w:r>
      <w:r w:rsidR="00A53D3C">
        <w:t>contact/…</w:t>
      </w:r>
      <w:r w:rsidR="00F957CF">
        <w:t>/CI_Address/electronicMailAddress</w:t>
      </w:r>
      <w:r w:rsidR="00291C70">
        <w:t xml:space="preserve"> or by </w:t>
      </w:r>
      <w:r w:rsidR="00D43B19">
        <w:t>element CI_ResponsibleParty/name, specified as a comma-separated character string of [familyname], [firstname] [title], where at least [familyname] is required.</w:t>
      </w:r>
      <w:r w:rsidR="00A53D3C">
        <w:t xml:space="preserve"> </w:t>
      </w:r>
      <w:r w:rsidR="00D43B19">
        <w:t xml:space="preserve">If the contact does not yet exist, it </w:t>
      </w:r>
      <w:r w:rsidR="00291C70">
        <w:t xml:space="preserve">can </w:t>
      </w:r>
      <w:r w:rsidR="00A53D3C">
        <w:t xml:space="preserve">be specified </w:t>
      </w:r>
      <w:r w:rsidR="00D43B19">
        <w:t>as a station contact under</w:t>
      </w:r>
      <w:r w:rsidR="00A53D3C">
        <w:t xml:space="preserve"> ObservingFacility/responsibleParty </w:t>
      </w:r>
      <w:r>
        <w:t xml:space="preserve">(cf. </w:t>
      </w:r>
      <w:r>
        <w:fldChar w:fldCharType="begin"/>
      </w:r>
      <w:r>
        <w:instrText xml:space="preserve"> REF _Ref527632949 \r \h </w:instrText>
      </w:r>
      <w:r>
        <w:fldChar w:fldCharType="separate"/>
      </w:r>
      <w:r w:rsidR="00CA502A">
        <w:t>4.2.3.1</w:t>
      </w:r>
      <w:r>
        <w:fldChar w:fldCharType="end"/>
      </w:r>
      <w:r>
        <w:t xml:space="preserve"> </w:t>
      </w:r>
      <w:r>
        <w:fldChar w:fldCharType="begin"/>
      </w:r>
      <w:r>
        <w:instrText xml:space="preserve"> REF _Ref527632949 \h </w:instrText>
      </w:r>
      <w:r>
        <w:fldChar w:fldCharType="separate"/>
      </w:r>
      <w:r w:rsidR="00CA502A">
        <w:t>&lt;DataType&gt; ResponsibleParty</w:t>
      </w:r>
      <w:r>
        <w:fldChar w:fldCharType="end"/>
      </w:r>
      <w:r>
        <w:t>)</w:t>
      </w:r>
      <w:r w:rsidR="00A53D3C">
        <w:t>.</w:t>
      </w:r>
      <w:bookmarkEnd w:id="344"/>
    </w:p>
    <w:p w14:paraId="74688A24" w14:textId="4E52EF55" w:rsidR="006C2610" w:rsidRDefault="00015DBD" w:rsidP="003564AD">
      <w:pPr>
        <w:pStyle w:val="Heading10"/>
      </w:pPr>
      <w:bookmarkStart w:id="345" w:name="_Ref478716933"/>
      <w:bookmarkStart w:id="346" w:name="_Toc13755323"/>
      <w:r>
        <w:lastRenderedPageBreak/>
        <w:t>MODEL CONCEPTS – PROCESS</w:t>
      </w:r>
      <w:bookmarkEnd w:id="345"/>
      <w:bookmarkEnd w:id="346"/>
    </w:p>
    <w:p w14:paraId="55B5EAFF" w14:textId="77777777" w:rsidR="00545325" w:rsidRPr="00A15B15" w:rsidRDefault="00545325" w:rsidP="003564AD">
      <w:pPr>
        <w:pStyle w:val="Heading2"/>
      </w:pPr>
      <w:bookmarkStart w:id="347" w:name="_Toc13755324"/>
      <w:r w:rsidRPr="003564AD">
        <w:t>Process</w:t>
      </w:r>
      <w:bookmarkEnd w:id="347"/>
    </w:p>
    <w:p w14:paraId="403E0885" w14:textId="72C7BB9D" w:rsidR="00545325" w:rsidRPr="00290363" w:rsidRDefault="00BA1C72" w:rsidP="003564AD">
      <w:pPr>
        <w:pStyle w:val="Heading3"/>
      </w:pPr>
      <w:r>
        <w:t>The Process contains d</w:t>
      </w:r>
      <w:r w:rsidR="00545325">
        <w:t xml:space="preserve">etails of the </w:t>
      </w:r>
      <w:r>
        <w:t xml:space="preserve">observing </w:t>
      </w:r>
      <w:r w:rsidR="00545325">
        <w:t>process used in the observation</w:t>
      </w:r>
      <w:r w:rsidR="00290363">
        <w:t xml:space="preserve"> and forms a major part of the WMDR. The Process class is the entry point to several related classes, including Deployment, Sampling, Processing and Reporting all of which can be collectively considered to describe the process used to make observations.</w:t>
      </w:r>
    </w:p>
    <w:p w14:paraId="26D9A67E" w14:textId="77777777" w:rsidR="00545325" w:rsidRDefault="00545325" w:rsidP="003564AD">
      <w:pPr>
        <w:pStyle w:val="Heading3"/>
      </w:pPr>
      <w:r w:rsidRPr="003564AD">
        <w:rPr>
          <w:u w:val="double"/>
          <w:lang w:val="en-AU"/>
        </w:rPr>
        <w:t>Process</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3588E84E"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322A0863" w14:textId="77777777" w:rsidR="00545325" w:rsidRPr="00632C16" w:rsidRDefault="00545325" w:rsidP="003564AD">
            <w:pPr>
              <w:pStyle w:val="Tableheader"/>
            </w:pPr>
            <w:bookmarkStart w:id="348" w:name="BKM_58B7D0DC_181E_417F_90EF_546D0B13DB21"/>
            <w:bookmarkEnd w:id="348"/>
            <w:r w:rsidRPr="00632C16">
              <w:t>Property</w:t>
            </w:r>
          </w:p>
        </w:tc>
        <w:tc>
          <w:tcPr>
            <w:tcW w:w="1134" w:type="dxa"/>
            <w:shd w:val="clear" w:color="auto" w:fill="B8CCE4" w:themeFill="accent1" w:themeFillTint="66"/>
            <w:tcMar>
              <w:top w:w="0" w:type="dxa"/>
              <w:left w:w="60" w:type="dxa"/>
              <w:bottom w:w="0" w:type="dxa"/>
              <w:right w:w="60" w:type="dxa"/>
            </w:tcMar>
          </w:tcPr>
          <w:p w14:paraId="1190823A" w14:textId="77777777" w:rsidR="00545325" w:rsidRPr="00632C16" w:rsidRDefault="00545325" w:rsidP="003564AD">
            <w:pPr>
              <w:pStyle w:val="Tableheader"/>
            </w:pPr>
            <w:r w:rsidRPr="00632C16">
              <w:t>Cardinality</w:t>
            </w:r>
          </w:p>
        </w:tc>
        <w:tc>
          <w:tcPr>
            <w:tcW w:w="1701" w:type="dxa"/>
            <w:shd w:val="clear" w:color="auto" w:fill="B8CCE4" w:themeFill="accent1" w:themeFillTint="66"/>
            <w:tcMar>
              <w:top w:w="0" w:type="dxa"/>
              <w:left w:w="60" w:type="dxa"/>
              <w:bottom w:w="0" w:type="dxa"/>
              <w:right w:w="60" w:type="dxa"/>
            </w:tcMar>
          </w:tcPr>
          <w:p w14:paraId="6FE0B0C0" w14:textId="0118E7BC" w:rsidR="00545325" w:rsidRPr="00632C16"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9E9B31C" w14:textId="77777777" w:rsidR="00545325" w:rsidRPr="00632C16" w:rsidRDefault="00545325" w:rsidP="003564AD">
            <w:pPr>
              <w:pStyle w:val="Tableheader"/>
            </w:pPr>
            <w:r w:rsidRPr="00632C16">
              <w:t>Property Description</w:t>
            </w:r>
          </w:p>
        </w:tc>
      </w:tr>
      <w:tr w:rsidR="00545325" w14:paraId="54EC0D5F" w14:textId="77777777" w:rsidTr="00015DDB">
        <w:tc>
          <w:tcPr>
            <w:tcW w:w="1701" w:type="dxa"/>
            <w:tcMar>
              <w:top w:w="0" w:type="dxa"/>
              <w:left w:w="60" w:type="dxa"/>
              <w:bottom w:w="0" w:type="dxa"/>
              <w:right w:w="60" w:type="dxa"/>
            </w:tcMar>
          </w:tcPr>
          <w:p w14:paraId="6044B57A" w14:textId="77777777" w:rsidR="00545325" w:rsidRPr="00632C16" w:rsidRDefault="00545325" w:rsidP="003564AD">
            <w:pPr>
              <w:pStyle w:val="Tablebody"/>
            </w:pPr>
            <w:r w:rsidRPr="00632C16">
              <w:t>extension</w:t>
            </w:r>
          </w:p>
        </w:tc>
        <w:tc>
          <w:tcPr>
            <w:tcW w:w="1134" w:type="dxa"/>
            <w:tcMar>
              <w:top w:w="0" w:type="dxa"/>
              <w:left w:w="60" w:type="dxa"/>
              <w:bottom w:w="0" w:type="dxa"/>
              <w:right w:w="60" w:type="dxa"/>
            </w:tcMar>
          </w:tcPr>
          <w:p w14:paraId="46F2EB8D" w14:textId="77777777" w:rsidR="00545325" w:rsidRPr="00632C16" w:rsidRDefault="00545325" w:rsidP="003564AD">
            <w:pPr>
              <w:pStyle w:val="Tablebody"/>
              <w:rPr>
                <w:rFonts w:eastAsia="Arial" w:cs="Arial"/>
              </w:rPr>
            </w:pPr>
            <w:r w:rsidRPr="00632C16">
              <w:rPr>
                <w:color w:val="0F0F0F"/>
              </w:rPr>
              <w:t>0..*</w:t>
            </w:r>
          </w:p>
        </w:tc>
        <w:tc>
          <w:tcPr>
            <w:tcW w:w="1701" w:type="dxa"/>
            <w:tcMar>
              <w:top w:w="0" w:type="dxa"/>
              <w:left w:w="60" w:type="dxa"/>
              <w:bottom w:w="0" w:type="dxa"/>
              <w:right w:w="60" w:type="dxa"/>
            </w:tcMar>
          </w:tcPr>
          <w:p w14:paraId="70435F14" w14:textId="77777777" w:rsidR="00545325" w:rsidRPr="00632C16" w:rsidRDefault="00545325" w:rsidP="003564AD">
            <w:pPr>
              <w:pStyle w:val="Tablebody"/>
              <w:rPr>
                <w:rFonts w:eastAsia="Arial" w:cs="Arial"/>
              </w:rPr>
            </w:pPr>
            <w:r w:rsidRPr="00632C16">
              <w:t>Any</w:t>
            </w:r>
          </w:p>
        </w:tc>
        <w:tc>
          <w:tcPr>
            <w:tcW w:w="5103" w:type="dxa"/>
            <w:tcMar>
              <w:top w:w="0" w:type="dxa"/>
              <w:left w:w="60" w:type="dxa"/>
              <w:bottom w:w="0" w:type="dxa"/>
              <w:right w:w="60" w:type="dxa"/>
            </w:tcMar>
          </w:tcPr>
          <w:p w14:paraId="63A380D1" w14:textId="77777777" w:rsidR="00545325" w:rsidRPr="00632C16" w:rsidRDefault="00545325" w:rsidP="003564AD">
            <w:pPr>
              <w:pStyle w:val="Tablebody"/>
              <w:rPr>
                <w:rFonts w:eastAsia="Arial" w:cs="Arial"/>
              </w:rPr>
            </w:pPr>
            <w:r w:rsidRPr="00632C16">
              <w:t>This extension point is to facilitate the encoding of any other information for complimentary or local purposes such as complying with legislative frameworks.</w:t>
            </w:r>
          </w:p>
          <w:p w14:paraId="7E065B5D" w14:textId="5E650842" w:rsidR="00545325" w:rsidRPr="00632C16" w:rsidRDefault="00545325" w:rsidP="003564AD">
            <w:pPr>
              <w:pStyle w:val="Tablebody"/>
              <w:rPr>
                <w:rFonts w:eastAsia="Arial" w:cs="Arial"/>
              </w:rPr>
            </w:pPr>
            <w:r w:rsidRPr="00632C16">
              <w:t xml:space="preserve">However it should not be expected that any extension information will be appropriately processed, stored or made retrievable from any WIGOS systems or services. </w:t>
            </w:r>
          </w:p>
        </w:tc>
      </w:tr>
      <w:tr w:rsidR="00545325" w14:paraId="4E5F8F59" w14:textId="77777777" w:rsidTr="00015DDB">
        <w:tc>
          <w:tcPr>
            <w:tcW w:w="1701" w:type="dxa"/>
            <w:tcMar>
              <w:top w:w="0" w:type="dxa"/>
              <w:left w:w="60" w:type="dxa"/>
              <w:bottom w:w="0" w:type="dxa"/>
              <w:right w:w="60" w:type="dxa"/>
            </w:tcMar>
          </w:tcPr>
          <w:p w14:paraId="7EC9E8D3" w14:textId="63580BE5" w:rsidR="00545325" w:rsidRPr="00632C16" w:rsidRDefault="007256E3" w:rsidP="003564AD">
            <w:pPr>
              <w:pStyle w:val="Tablebody"/>
            </w:pPr>
            <w:r w:rsidRPr="00632C16">
              <w:t>D</w:t>
            </w:r>
            <w:r w:rsidR="00545325" w:rsidRPr="00632C16">
              <w:t>eployment</w:t>
            </w:r>
          </w:p>
        </w:tc>
        <w:tc>
          <w:tcPr>
            <w:tcW w:w="1134" w:type="dxa"/>
            <w:tcMar>
              <w:top w:w="0" w:type="dxa"/>
              <w:left w:w="60" w:type="dxa"/>
              <w:bottom w:w="0" w:type="dxa"/>
              <w:right w:w="60" w:type="dxa"/>
            </w:tcMar>
          </w:tcPr>
          <w:p w14:paraId="22F5D566" w14:textId="64FAAD28" w:rsidR="00545325" w:rsidRPr="00632C16" w:rsidRDefault="00545325" w:rsidP="003564AD">
            <w:pPr>
              <w:pStyle w:val="Tablebody"/>
              <w:rPr>
                <w:rFonts w:eastAsia="Arial" w:cs="Arial"/>
              </w:rPr>
            </w:pPr>
            <w:r w:rsidRPr="00632C16">
              <w:t>1..</w:t>
            </w:r>
            <w:r w:rsidR="00F54277">
              <w:t>1</w:t>
            </w:r>
          </w:p>
        </w:tc>
        <w:tc>
          <w:tcPr>
            <w:tcW w:w="1701" w:type="dxa"/>
            <w:tcMar>
              <w:top w:w="0" w:type="dxa"/>
              <w:left w:w="60" w:type="dxa"/>
              <w:bottom w:w="0" w:type="dxa"/>
              <w:right w:w="60" w:type="dxa"/>
            </w:tcMar>
          </w:tcPr>
          <w:p w14:paraId="07EEAA6B" w14:textId="2DEF9442" w:rsidR="00545325" w:rsidRPr="00632C16" w:rsidRDefault="00545325" w:rsidP="003564AD">
            <w:pPr>
              <w:pStyle w:val="Tablebody"/>
              <w:rPr>
                <w:rFonts w:eastAsia="Arial" w:cs="Arial"/>
              </w:rPr>
            </w:pPr>
            <w:r w:rsidRPr="00632C16">
              <w:t>Deployment</w:t>
            </w:r>
          </w:p>
          <w:p w14:paraId="6A0C7FFE" w14:textId="77777777" w:rsidR="00545325" w:rsidRPr="00632C16" w:rsidRDefault="00545325" w:rsidP="003564AD">
            <w:pPr>
              <w:pStyle w:val="Tablebody"/>
            </w:pPr>
          </w:p>
        </w:tc>
        <w:tc>
          <w:tcPr>
            <w:tcW w:w="5103" w:type="dxa"/>
            <w:tcMar>
              <w:top w:w="0" w:type="dxa"/>
              <w:left w:w="60" w:type="dxa"/>
              <w:bottom w:w="0" w:type="dxa"/>
              <w:right w:w="60" w:type="dxa"/>
            </w:tcMar>
          </w:tcPr>
          <w:p w14:paraId="7C972B28" w14:textId="42E36BFA" w:rsidR="00545325" w:rsidRPr="00632C16" w:rsidRDefault="00545325" w:rsidP="003564AD">
            <w:pPr>
              <w:pStyle w:val="Tablebody"/>
              <w:rPr>
                <w:rFonts w:eastAsia="Arial" w:cs="Arial"/>
              </w:rPr>
            </w:pPr>
            <w:r w:rsidRPr="00632C16">
              <w:t>The deployment(s) describe which equipment is deployed, during which time</w:t>
            </w:r>
            <w:r w:rsidR="00F748D1">
              <w:t xml:space="preserve"> </w:t>
            </w:r>
            <w:r w:rsidRPr="00632C16">
              <w:t>period, and in which configuration.</w:t>
            </w:r>
          </w:p>
        </w:tc>
      </w:tr>
    </w:tbl>
    <w:p w14:paraId="430B1FE0" w14:textId="3DA977A7" w:rsidR="00545325" w:rsidRDefault="00545325" w:rsidP="00545325">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27</w:t>
      </w:r>
      <w:r w:rsidR="00CE7E79">
        <w:rPr>
          <w:noProof/>
        </w:rPr>
        <w:fldChar w:fldCharType="end"/>
      </w:r>
      <w:r w:rsidRPr="005C3318">
        <w:t xml:space="preserve"> Properties of </w:t>
      </w:r>
      <w:r>
        <w:t>Process</w:t>
      </w:r>
    </w:p>
    <w:p w14:paraId="69B74DE3" w14:textId="0E297BB6" w:rsidR="00D06069" w:rsidRDefault="00E967C8" w:rsidP="00D06069">
      <w:pPr>
        <w:pStyle w:val="Caption"/>
      </w:pPr>
      <w:r>
        <w:rPr>
          <w:noProof/>
          <w:lang w:val="de-CH" w:eastAsia="de-CH"/>
        </w:rPr>
        <w:drawing>
          <wp:inline distT="0" distB="0" distL="0" distR="0" wp14:anchorId="060EC428" wp14:editId="4E345A1C">
            <wp:extent cx="6151880" cy="4164772"/>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1880" cy="4164772"/>
                    </a:xfrm>
                    <a:prstGeom prst="rect">
                      <a:avLst/>
                    </a:prstGeom>
                    <a:noFill/>
                    <a:ln>
                      <a:noFill/>
                    </a:ln>
                  </pic:spPr>
                </pic:pic>
              </a:graphicData>
            </a:graphic>
          </wp:inline>
        </w:drawing>
      </w:r>
      <w:r w:rsidR="00D06069">
        <w:t xml:space="preserve">Figure </w:t>
      </w:r>
      <w:r w:rsidR="00CE7E79">
        <w:rPr>
          <w:noProof/>
        </w:rPr>
        <w:fldChar w:fldCharType="begin"/>
      </w:r>
      <w:r w:rsidR="00CE7E79">
        <w:rPr>
          <w:noProof/>
        </w:rPr>
        <w:instrText xml:space="preserve"> SEQ Figure \* ARABIC </w:instrText>
      </w:r>
      <w:r w:rsidR="00CE7E79">
        <w:rPr>
          <w:noProof/>
        </w:rPr>
        <w:fldChar w:fldCharType="separate"/>
      </w:r>
      <w:r w:rsidR="00CA502A">
        <w:rPr>
          <w:noProof/>
        </w:rPr>
        <w:t>4</w:t>
      </w:r>
      <w:r w:rsidR="00CE7E79">
        <w:rPr>
          <w:noProof/>
        </w:rPr>
        <w:fldChar w:fldCharType="end"/>
      </w:r>
      <w:r w:rsidR="00D06069">
        <w:t xml:space="preserve"> Showing the Process, Deployment and relationships</w:t>
      </w:r>
    </w:p>
    <w:p w14:paraId="5CE60B69" w14:textId="77777777" w:rsidR="00290363" w:rsidRPr="00A15B15" w:rsidRDefault="00290363" w:rsidP="003564AD">
      <w:pPr>
        <w:pStyle w:val="Heading2"/>
      </w:pPr>
      <w:bookmarkStart w:id="349" w:name="_Toc13755325"/>
      <w:r w:rsidRPr="003564AD">
        <w:lastRenderedPageBreak/>
        <w:t>Deployment</w:t>
      </w:r>
      <w:bookmarkEnd w:id="349"/>
    </w:p>
    <w:p w14:paraId="00509C2E" w14:textId="41DB130F" w:rsidR="00290363" w:rsidRPr="0083573F" w:rsidRDefault="00290363" w:rsidP="003564AD">
      <w:pPr>
        <w:pStyle w:val="Heading3"/>
      </w:pPr>
      <w:r>
        <w:t xml:space="preserve">The </w:t>
      </w:r>
      <w:r w:rsidRPr="0083573F">
        <w:rPr>
          <w:u w:val="double"/>
        </w:rPr>
        <w:t>Deployment</w:t>
      </w:r>
      <w:r>
        <w:t xml:space="preserve"> describes which equipment is deployed, during which time period, and in which configuration in the course of generating observations. A Deployment can describe any period of time (equipment could be deployed for less than a day, e.g. a mobile sensor deployed in the field, or it could be deployed for many years.) A defining characteristic of the </w:t>
      </w:r>
      <w:r w:rsidRPr="0083573F">
        <w:rPr>
          <w:u w:val="double"/>
        </w:rPr>
        <w:t>Deployment</w:t>
      </w:r>
      <w:r>
        <w:t xml:space="preserve"> is that the configuration described in the </w:t>
      </w:r>
      <w:r w:rsidRPr="0083573F">
        <w:rPr>
          <w:u w:val="double"/>
        </w:rPr>
        <w:t>Deployment</w:t>
      </w:r>
      <w:r>
        <w:t xml:space="preserve"> remains, by-and-large, unchanged for the duration of the deployment. If the configuration changes, then a new </w:t>
      </w:r>
      <w:r w:rsidRPr="0083573F">
        <w:rPr>
          <w:u w:val="double"/>
        </w:rPr>
        <w:t>Deployment</w:t>
      </w:r>
      <w:r>
        <w:t xml:space="preserve"> must be recorded</w:t>
      </w:r>
      <w:r w:rsidR="00283489">
        <w:t>.</w:t>
      </w:r>
    </w:p>
    <w:p w14:paraId="2F844CCE" w14:textId="77777777" w:rsidR="00290363" w:rsidRDefault="00290363" w:rsidP="003564AD">
      <w:pPr>
        <w:pStyle w:val="Heading3"/>
      </w:pPr>
      <w:r w:rsidRPr="003564AD">
        <w:rPr>
          <w:u w:val="double"/>
          <w:lang w:val="en-AU"/>
        </w:rPr>
        <w:t>Deployment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290363" w14:paraId="564107D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24772660" w14:textId="77777777" w:rsidR="00290363" w:rsidRPr="00A31DC0" w:rsidRDefault="00290363" w:rsidP="003564AD">
            <w:pPr>
              <w:pStyle w:val="Tableheader"/>
            </w:pPr>
            <w:bookmarkStart w:id="350" w:name="BKM_B7A025BC_0C52_49E7_AFD7_09C9DB3C35F9"/>
            <w:bookmarkEnd w:id="350"/>
            <w:r w:rsidRPr="00A31DC0">
              <w:t>Property</w:t>
            </w:r>
          </w:p>
        </w:tc>
        <w:tc>
          <w:tcPr>
            <w:tcW w:w="1134" w:type="dxa"/>
            <w:shd w:val="clear" w:color="auto" w:fill="B8CCE4" w:themeFill="accent1" w:themeFillTint="66"/>
            <w:tcMar>
              <w:top w:w="0" w:type="dxa"/>
              <w:left w:w="60" w:type="dxa"/>
              <w:bottom w:w="0" w:type="dxa"/>
              <w:right w:w="60" w:type="dxa"/>
            </w:tcMar>
          </w:tcPr>
          <w:p w14:paraId="0A07FF08" w14:textId="77777777" w:rsidR="00290363" w:rsidRPr="00A31DC0" w:rsidRDefault="00290363"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6FCF7FD3" w14:textId="1FBD7C0F" w:rsidR="00290363"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667C6C4" w14:textId="77777777" w:rsidR="00290363" w:rsidRPr="00A31DC0" w:rsidRDefault="00290363" w:rsidP="003564AD">
            <w:pPr>
              <w:pStyle w:val="Tableheader"/>
            </w:pPr>
            <w:r w:rsidRPr="00A31DC0">
              <w:t>Property Description</w:t>
            </w:r>
          </w:p>
        </w:tc>
      </w:tr>
      <w:tr w:rsidR="00382921" w:rsidRPr="000A226D" w14:paraId="5A2814B7" w14:textId="77777777" w:rsidTr="00D068F3">
        <w:tc>
          <w:tcPr>
            <w:tcW w:w="1701" w:type="dxa"/>
            <w:tcMar>
              <w:top w:w="0" w:type="dxa"/>
              <w:left w:w="60" w:type="dxa"/>
              <w:bottom w:w="0" w:type="dxa"/>
              <w:right w:w="60" w:type="dxa"/>
            </w:tcMar>
          </w:tcPr>
          <w:p w14:paraId="7FF62430" w14:textId="77777777" w:rsidR="00382921" w:rsidRPr="003971ED" w:rsidRDefault="00382921" w:rsidP="00D068F3">
            <w:pPr>
              <w:pStyle w:val="Tablebody"/>
            </w:pPr>
            <w:r w:rsidRPr="003971ED">
              <w:t>deployedEquipment</w:t>
            </w:r>
          </w:p>
        </w:tc>
        <w:tc>
          <w:tcPr>
            <w:tcW w:w="1134" w:type="dxa"/>
            <w:tcMar>
              <w:top w:w="0" w:type="dxa"/>
              <w:left w:w="60" w:type="dxa"/>
              <w:bottom w:w="0" w:type="dxa"/>
              <w:right w:w="60" w:type="dxa"/>
            </w:tcMar>
          </w:tcPr>
          <w:p w14:paraId="20D740D9" w14:textId="652371E2" w:rsidR="00382921" w:rsidRPr="003971ED" w:rsidRDefault="00382921" w:rsidP="00D068F3">
            <w:pPr>
              <w:pStyle w:val="Tablebody"/>
              <w:rPr>
                <w:rFonts w:eastAsia="Arial" w:cs="Arial"/>
              </w:rPr>
            </w:pPr>
            <w:r>
              <w:t>0..1</w:t>
            </w:r>
          </w:p>
        </w:tc>
        <w:tc>
          <w:tcPr>
            <w:tcW w:w="1701" w:type="dxa"/>
            <w:tcMar>
              <w:top w:w="0" w:type="dxa"/>
              <w:left w:w="60" w:type="dxa"/>
              <w:bottom w:w="0" w:type="dxa"/>
              <w:right w:w="60" w:type="dxa"/>
            </w:tcMar>
          </w:tcPr>
          <w:p w14:paraId="7CDF7E99" w14:textId="77777777" w:rsidR="00382921" w:rsidRPr="003971ED" w:rsidRDefault="00382921" w:rsidP="00D068F3">
            <w:pPr>
              <w:pStyle w:val="Tablebody"/>
              <w:rPr>
                <w:rFonts w:eastAsia="Arial" w:cs="Arial"/>
              </w:rPr>
            </w:pPr>
            <w:r w:rsidRPr="003971ED">
              <w:t>Equipment</w:t>
            </w:r>
          </w:p>
        </w:tc>
        <w:tc>
          <w:tcPr>
            <w:tcW w:w="5103" w:type="dxa"/>
            <w:tcMar>
              <w:top w:w="0" w:type="dxa"/>
              <w:left w:w="60" w:type="dxa"/>
              <w:bottom w:w="0" w:type="dxa"/>
              <w:right w:w="60" w:type="dxa"/>
            </w:tcMar>
          </w:tcPr>
          <w:p w14:paraId="2508B582" w14:textId="77777777" w:rsidR="00382921" w:rsidRPr="003971ED" w:rsidRDefault="00382921" w:rsidP="00D068F3">
            <w:pPr>
              <w:pStyle w:val="Tablebody"/>
              <w:rPr>
                <w:rFonts w:eastAsia="Arial" w:cs="Arial"/>
              </w:rPr>
            </w:pPr>
            <w:r w:rsidRPr="003971ED">
              <w:t>The Equipment which is used for the duration of the Deployment.</w:t>
            </w:r>
          </w:p>
        </w:tc>
      </w:tr>
      <w:tr w:rsidR="00382921" w14:paraId="3EE95CCB" w14:textId="77777777" w:rsidTr="00D068F3">
        <w:tc>
          <w:tcPr>
            <w:tcW w:w="1701" w:type="dxa"/>
            <w:tcMar>
              <w:top w:w="0" w:type="dxa"/>
              <w:left w:w="60" w:type="dxa"/>
              <w:bottom w:w="0" w:type="dxa"/>
              <w:right w:w="60" w:type="dxa"/>
            </w:tcMar>
          </w:tcPr>
          <w:p w14:paraId="5C4B5E7F" w14:textId="77777777" w:rsidR="00382921" w:rsidRPr="003971ED" w:rsidRDefault="00382921" w:rsidP="00D068F3">
            <w:pPr>
              <w:pStyle w:val="Tablebody"/>
            </w:pPr>
            <w:r>
              <w:t>dataGeneration</w:t>
            </w:r>
          </w:p>
        </w:tc>
        <w:tc>
          <w:tcPr>
            <w:tcW w:w="1134" w:type="dxa"/>
            <w:tcMar>
              <w:top w:w="0" w:type="dxa"/>
              <w:left w:w="60" w:type="dxa"/>
              <w:bottom w:w="0" w:type="dxa"/>
              <w:right w:w="60" w:type="dxa"/>
            </w:tcMar>
          </w:tcPr>
          <w:p w14:paraId="52750581" w14:textId="77777777" w:rsidR="00382921" w:rsidRPr="0083573F" w:rsidRDefault="00382921" w:rsidP="00D068F3">
            <w:pPr>
              <w:pStyle w:val="Tablebody"/>
              <w:rPr>
                <w:rFonts w:eastAsia="Arial" w:cs="Arial"/>
                <w:color w:val="0F0F0F"/>
              </w:rPr>
            </w:pPr>
            <w:r>
              <w:rPr>
                <w:color w:val="0F0F0F"/>
              </w:rPr>
              <w:t>1..*</w:t>
            </w:r>
          </w:p>
        </w:tc>
        <w:tc>
          <w:tcPr>
            <w:tcW w:w="1701" w:type="dxa"/>
            <w:tcMar>
              <w:top w:w="0" w:type="dxa"/>
              <w:left w:w="60" w:type="dxa"/>
              <w:bottom w:w="0" w:type="dxa"/>
              <w:right w:w="60" w:type="dxa"/>
            </w:tcMar>
          </w:tcPr>
          <w:p w14:paraId="6E60F7C2" w14:textId="77777777" w:rsidR="00382921" w:rsidRPr="0083573F" w:rsidRDefault="00382921" w:rsidP="00D068F3">
            <w:pPr>
              <w:pStyle w:val="Tablebody"/>
              <w:rPr>
                <w:rFonts w:eastAsia="Arial" w:cs="Arial"/>
              </w:rPr>
            </w:pPr>
            <w:r>
              <w:t>DataGeneration</w:t>
            </w:r>
          </w:p>
        </w:tc>
        <w:tc>
          <w:tcPr>
            <w:tcW w:w="5103" w:type="dxa"/>
            <w:tcMar>
              <w:top w:w="0" w:type="dxa"/>
              <w:left w:w="60" w:type="dxa"/>
              <w:bottom w:w="0" w:type="dxa"/>
              <w:right w:w="60" w:type="dxa"/>
            </w:tcMar>
          </w:tcPr>
          <w:p w14:paraId="190DBBC6" w14:textId="77777777" w:rsidR="00382921" w:rsidRPr="0083573F" w:rsidRDefault="00382921" w:rsidP="00D068F3">
            <w:pPr>
              <w:pStyle w:val="Tablebody"/>
              <w:rPr>
                <w:rFonts w:eastAsia="Arial" w:cs="Arial"/>
              </w:rPr>
            </w:pPr>
            <w:r>
              <w:t>Description of sampling, processing, reporting and schedule used for making the observation(s).</w:t>
            </w:r>
          </w:p>
        </w:tc>
      </w:tr>
      <w:tr w:rsidR="00382921" w14:paraId="138806B9" w14:textId="77777777" w:rsidTr="00D068F3">
        <w:tc>
          <w:tcPr>
            <w:tcW w:w="1701" w:type="dxa"/>
            <w:tcMar>
              <w:top w:w="0" w:type="dxa"/>
              <w:left w:w="60" w:type="dxa"/>
              <w:bottom w:w="0" w:type="dxa"/>
              <w:right w:w="60" w:type="dxa"/>
            </w:tcMar>
          </w:tcPr>
          <w:p w14:paraId="46502612" w14:textId="77777777" w:rsidR="00382921" w:rsidRPr="0083573F" w:rsidRDefault="00382921" w:rsidP="00D068F3">
            <w:pPr>
              <w:pStyle w:val="Tablebody"/>
            </w:pPr>
            <w:r w:rsidRPr="0083573F">
              <w:t>validPeriod</w:t>
            </w:r>
          </w:p>
        </w:tc>
        <w:tc>
          <w:tcPr>
            <w:tcW w:w="1134" w:type="dxa"/>
            <w:tcMar>
              <w:top w:w="0" w:type="dxa"/>
              <w:left w:w="60" w:type="dxa"/>
              <w:bottom w:w="0" w:type="dxa"/>
              <w:right w:w="60" w:type="dxa"/>
            </w:tcMar>
          </w:tcPr>
          <w:p w14:paraId="0BD14E3E" w14:textId="77777777" w:rsidR="00382921" w:rsidRPr="0083573F" w:rsidRDefault="00382921" w:rsidP="00D068F3">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77B361DC" w14:textId="77777777" w:rsidR="00382921" w:rsidRPr="0083573F" w:rsidRDefault="00382921" w:rsidP="00D068F3">
            <w:pPr>
              <w:pStyle w:val="Tablebody"/>
              <w:rPr>
                <w:rFonts w:eastAsia="Arial" w:cs="Arial"/>
              </w:rPr>
            </w:pPr>
            <w:r w:rsidRPr="0083573F">
              <w:t>TM_Period</w:t>
            </w:r>
          </w:p>
        </w:tc>
        <w:tc>
          <w:tcPr>
            <w:tcW w:w="5103" w:type="dxa"/>
            <w:tcMar>
              <w:top w:w="0" w:type="dxa"/>
              <w:left w:w="60" w:type="dxa"/>
              <w:bottom w:w="0" w:type="dxa"/>
              <w:right w:w="60" w:type="dxa"/>
            </w:tcMar>
          </w:tcPr>
          <w:p w14:paraId="37BE1DBF" w14:textId="44261721" w:rsidR="00382921" w:rsidRPr="0083573F" w:rsidRDefault="00382921" w:rsidP="00D068F3">
            <w:pPr>
              <w:pStyle w:val="Tablebody"/>
              <w:rPr>
                <w:rFonts w:eastAsia="Arial" w:cs="Arial"/>
              </w:rPr>
            </w:pPr>
            <w:r w:rsidRPr="0083573F">
              <w:t>The period of time for which this deployment configuration was/is in place. (Note: this time period must fall within the time period specified in the OM_Observation phenomenonTime)</w:t>
            </w:r>
          </w:p>
        </w:tc>
      </w:tr>
      <w:tr w:rsidR="00382921" w14:paraId="4E420DB3" w14:textId="77777777" w:rsidTr="00D068F3">
        <w:tc>
          <w:tcPr>
            <w:tcW w:w="1701" w:type="dxa"/>
            <w:tcMar>
              <w:top w:w="0" w:type="dxa"/>
              <w:left w:w="60" w:type="dxa"/>
              <w:bottom w:w="0" w:type="dxa"/>
              <w:right w:w="60" w:type="dxa"/>
            </w:tcMar>
          </w:tcPr>
          <w:p w14:paraId="4AE451D7" w14:textId="77777777" w:rsidR="00382921" w:rsidRPr="0083573F" w:rsidRDefault="00382921" w:rsidP="00D068F3">
            <w:pPr>
              <w:pStyle w:val="Tablebody"/>
            </w:pPr>
            <w:r w:rsidRPr="0083573F">
              <w:t>heightAboveLocalReferenceSurface</w:t>
            </w:r>
          </w:p>
        </w:tc>
        <w:tc>
          <w:tcPr>
            <w:tcW w:w="1134" w:type="dxa"/>
            <w:tcMar>
              <w:top w:w="0" w:type="dxa"/>
              <w:left w:w="60" w:type="dxa"/>
              <w:bottom w:w="0" w:type="dxa"/>
              <w:right w:w="60" w:type="dxa"/>
            </w:tcMar>
          </w:tcPr>
          <w:p w14:paraId="342481A5"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778E56ED" w14:textId="77777777" w:rsidR="00382921" w:rsidRPr="0083573F" w:rsidRDefault="00382921" w:rsidP="00D068F3">
            <w:pPr>
              <w:pStyle w:val="Tablebody"/>
              <w:rPr>
                <w:rFonts w:eastAsia="Arial" w:cs="Arial"/>
              </w:rPr>
            </w:pPr>
            <w:r w:rsidRPr="0083573F">
              <w:t>Measure</w:t>
            </w:r>
          </w:p>
        </w:tc>
        <w:tc>
          <w:tcPr>
            <w:tcW w:w="5103" w:type="dxa"/>
            <w:tcMar>
              <w:top w:w="0" w:type="dxa"/>
              <w:left w:w="60" w:type="dxa"/>
              <w:bottom w:w="0" w:type="dxa"/>
              <w:right w:w="60" w:type="dxa"/>
            </w:tcMar>
          </w:tcPr>
          <w:p w14:paraId="2AA9C6F2" w14:textId="22887057" w:rsidR="00382921" w:rsidRPr="0083573F" w:rsidRDefault="00382921" w:rsidP="00D068F3">
            <w:pPr>
              <w:pStyle w:val="Tablebody"/>
              <w:rPr>
                <w:rFonts w:eastAsia="Arial" w:cs="Arial"/>
              </w:rPr>
            </w:pPr>
            <w:r w:rsidRPr="0083573F">
              <w:t>5-05 Vertical distance of sensor from specified reference surface, in the direction away from the earth</w:t>
            </w:r>
            <w:r>
              <w:t>’</w:t>
            </w:r>
            <w:r w:rsidRPr="0083573F">
              <w:t>s center. Positive values indicate above reference surface, negative values indicate below references surface (e.g., below ocean surface).</w:t>
            </w:r>
          </w:p>
        </w:tc>
      </w:tr>
      <w:tr w:rsidR="00382921" w14:paraId="6C202DB7" w14:textId="77777777" w:rsidTr="00D068F3">
        <w:tc>
          <w:tcPr>
            <w:tcW w:w="1701" w:type="dxa"/>
            <w:tcMar>
              <w:top w:w="0" w:type="dxa"/>
              <w:left w:w="60" w:type="dxa"/>
              <w:bottom w:w="0" w:type="dxa"/>
              <w:right w:w="60" w:type="dxa"/>
            </w:tcMar>
          </w:tcPr>
          <w:p w14:paraId="0827A42B" w14:textId="77777777" w:rsidR="00382921" w:rsidRPr="0083573F" w:rsidRDefault="00382921" w:rsidP="00D068F3">
            <w:pPr>
              <w:pStyle w:val="Tablebody"/>
            </w:pPr>
            <w:r w:rsidRPr="0083573F">
              <w:t>localReferenceSurface</w:t>
            </w:r>
          </w:p>
        </w:tc>
        <w:tc>
          <w:tcPr>
            <w:tcW w:w="1134" w:type="dxa"/>
            <w:tcMar>
              <w:top w:w="0" w:type="dxa"/>
              <w:left w:w="60" w:type="dxa"/>
              <w:bottom w:w="0" w:type="dxa"/>
              <w:right w:w="60" w:type="dxa"/>
            </w:tcMar>
          </w:tcPr>
          <w:p w14:paraId="73D1ADC8"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E04D046" w14:textId="77777777" w:rsidR="00382921" w:rsidRPr="0083573F" w:rsidRDefault="00382921" w:rsidP="00D068F3">
            <w:pPr>
              <w:pStyle w:val="Tablebody"/>
              <w:rPr>
                <w:rFonts w:eastAsia="Arial" w:cs="Arial"/>
              </w:rPr>
            </w:pPr>
            <w:r w:rsidRPr="0083573F">
              <w:t>LocalReferenceSurfaceType</w:t>
            </w:r>
          </w:p>
        </w:tc>
        <w:tc>
          <w:tcPr>
            <w:tcW w:w="5103" w:type="dxa"/>
            <w:tcMar>
              <w:top w:w="0" w:type="dxa"/>
              <w:left w:w="60" w:type="dxa"/>
              <w:bottom w:w="0" w:type="dxa"/>
              <w:right w:w="60" w:type="dxa"/>
            </w:tcMar>
          </w:tcPr>
          <w:p w14:paraId="29B6FD4D" w14:textId="7597D4C4" w:rsidR="00382921" w:rsidRPr="0083573F" w:rsidRDefault="00382921" w:rsidP="00D068F3">
            <w:pPr>
              <w:pStyle w:val="Tablebody"/>
              <w:rPr>
                <w:rFonts w:eastAsia="Arial" w:cs="Arial"/>
              </w:rPr>
            </w:pPr>
            <w:r w:rsidRPr="0083573F">
              <w:t>5-05 Description of the specified reference surface taken from the codelist LocalReferenceSurfaceType</w:t>
            </w:r>
          </w:p>
        </w:tc>
      </w:tr>
      <w:tr w:rsidR="009E0C40" w14:paraId="582EE4AE" w14:textId="77777777" w:rsidTr="00015DDB">
        <w:tc>
          <w:tcPr>
            <w:tcW w:w="1701" w:type="dxa"/>
            <w:tcMar>
              <w:top w:w="0" w:type="dxa"/>
              <w:left w:w="60" w:type="dxa"/>
              <w:bottom w:w="0" w:type="dxa"/>
              <w:right w:w="60" w:type="dxa"/>
            </w:tcMar>
          </w:tcPr>
          <w:p w14:paraId="4F0D7219" w14:textId="77777777" w:rsidR="009E0C40" w:rsidRPr="0083573F" w:rsidRDefault="009E0C40" w:rsidP="003564AD">
            <w:pPr>
              <w:pStyle w:val="Tablebody"/>
            </w:pPr>
            <w:r w:rsidRPr="0083573F">
              <w:t>applicationArea</w:t>
            </w:r>
          </w:p>
        </w:tc>
        <w:tc>
          <w:tcPr>
            <w:tcW w:w="1134" w:type="dxa"/>
            <w:tcMar>
              <w:top w:w="0" w:type="dxa"/>
              <w:left w:w="60" w:type="dxa"/>
              <w:bottom w:w="0" w:type="dxa"/>
              <w:right w:w="60" w:type="dxa"/>
            </w:tcMar>
          </w:tcPr>
          <w:p w14:paraId="51DF1880" w14:textId="5F20EC5B" w:rsidR="009E0C40" w:rsidRPr="0083573F" w:rsidRDefault="00781A8C" w:rsidP="003564AD">
            <w:pPr>
              <w:pStyle w:val="Tablebody"/>
              <w:rPr>
                <w:rFonts w:eastAsia="Arial" w:cs="Arial"/>
              </w:rPr>
            </w:pPr>
            <w:r>
              <w:rPr>
                <w:color w:val="0F0F0F"/>
              </w:rPr>
              <w:t>0</w:t>
            </w:r>
            <w:r w:rsidR="009E0C40" w:rsidRPr="0083573F">
              <w:rPr>
                <w:color w:val="0F0F0F"/>
              </w:rPr>
              <w:t>..*</w:t>
            </w:r>
          </w:p>
        </w:tc>
        <w:tc>
          <w:tcPr>
            <w:tcW w:w="1701" w:type="dxa"/>
            <w:tcMar>
              <w:top w:w="0" w:type="dxa"/>
              <w:left w:w="60" w:type="dxa"/>
              <w:bottom w:w="0" w:type="dxa"/>
              <w:right w:w="60" w:type="dxa"/>
            </w:tcMar>
          </w:tcPr>
          <w:p w14:paraId="76BBC428" w14:textId="77777777" w:rsidR="009E0C40" w:rsidRPr="0083573F" w:rsidRDefault="009E0C40" w:rsidP="003564AD">
            <w:pPr>
              <w:pStyle w:val="Tablebody"/>
              <w:rPr>
                <w:rFonts w:eastAsia="Arial" w:cs="Arial"/>
              </w:rPr>
            </w:pPr>
            <w:r w:rsidRPr="0083573F">
              <w:t>ApplicationAreaType</w:t>
            </w:r>
          </w:p>
        </w:tc>
        <w:tc>
          <w:tcPr>
            <w:tcW w:w="5103" w:type="dxa"/>
            <w:tcMar>
              <w:top w:w="0" w:type="dxa"/>
              <w:left w:w="60" w:type="dxa"/>
              <w:bottom w:w="0" w:type="dxa"/>
              <w:right w:w="60" w:type="dxa"/>
            </w:tcMar>
          </w:tcPr>
          <w:p w14:paraId="1C6134AF" w14:textId="35055699" w:rsidR="009E0C40" w:rsidRPr="0083573F" w:rsidRDefault="009E0C40" w:rsidP="003564AD">
            <w:pPr>
              <w:pStyle w:val="Tablebody"/>
              <w:rPr>
                <w:rFonts w:eastAsia="Arial" w:cs="Arial"/>
              </w:rPr>
            </w:pPr>
            <w:r w:rsidRPr="0083573F">
              <w:t>2-01 The context within, or intended application(s) for which the observation is primarily made or which has/have the most stringent requirements.</w:t>
            </w:r>
          </w:p>
        </w:tc>
      </w:tr>
      <w:tr w:rsidR="009E0C40" w14:paraId="4F9FE61B" w14:textId="77777777" w:rsidTr="00015DDB">
        <w:tc>
          <w:tcPr>
            <w:tcW w:w="1701" w:type="dxa"/>
            <w:tcMar>
              <w:top w:w="0" w:type="dxa"/>
              <w:left w:w="60" w:type="dxa"/>
              <w:bottom w:w="0" w:type="dxa"/>
              <w:right w:w="60" w:type="dxa"/>
            </w:tcMar>
          </w:tcPr>
          <w:p w14:paraId="1C4A071B" w14:textId="77777777" w:rsidR="009E0C40" w:rsidRPr="0083573F" w:rsidRDefault="009E0C40" w:rsidP="003564AD">
            <w:pPr>
              <w:pStyle w:val="Tablebody"/>
            </w:pPr>
            <w:r w:rsidRPr="0083573F">
              <w:t>sourceOfObservation</w:t>
            </w:r>
          </w:p>
        </w:tc>
        <w:tc>
          <w:tcPr>
            <w:tcW w:w="1134" w:type="dxa"/>
            <w:tcMar>
              <w:top w:w="0" w:type="dxa"/>
              <w:left w:w="60" w:type="dxa"/>
              <w:bottom w:w="0" w:type="dxa"/>
              <w:right w:w="60" w:type="dxa"/>
            </w:tcMar>
          </w:tcPr>
          <w:p w14:paraId="5EFF6781" w14:textId="77777777" w:rsidR="009E0C40" w:rsidRPr="0083573F" w:rsidRDefault="009E0C40" w:rsidP="003564AD">
            <w:pPr>
              <w:pStyle w:val="Tablebody"/>
              <w:rPr>
                <w:rFonts w:eastAsia="Arial" w:cs="Arial"/>
              </w:rPr>
            </w:pPr>
            <w:r w:rsidRPr="0083573F">
              <w:rPr>
                <w:color w:val="0F0F0F"/>
              </w:rPr>
              <w:t>1..1</w:t>
            </w:r>
          </w:p>
        </w:tc>
        <w:tc>
          <w:tcPr>
            <w:tcW w:w="1701" w:type="dxa"/>
            <w:tcMar>
              <w:top w:w="0" w:type="dxa"/>
              <w:left w:w="60" w:type="dxa"/>
              <w:bottom w:w="0" w:type="dxa"/>
              <w:right w:w="60" w:type="dxa"/>
            </w:tcMar>
          </w:tcPr>
          <w:p w14:paraId="0732B1C2" w14:textId="77777777" w:rsidR="009E0C40" w:rsidRPr="0083573F" w:rsidRDefault="009E0C40" w:rsidP="003564AD">
            <w:pPr>
              <w:pStyle w:val="Tablebody"/>
              <w:rPr>
                <w:rFonts w:eastAsia="Arial" w:cs="Arial"/>
              </w:rPr>
            </w:pPr>
            <w:r w:rsidRPr="0083573F">
              <w:t>SourceOfObservationType</w:t>
            </w:r>
          </w:p>
        </w:tc>
        <w:tc>
          <w:tcPr>
            <w:tcW w:w="5103" w:type="dxa"/>
            <w:tcMar>
              <w:top w:w="0" w:type="dxa"/>
              <w:left w:w="60" w:type="dxa"/>
              <w:bottom w:w="0" w:type="dxa"/>
              <w:right w:w="60" w:type="dxa"/>
            </w:tcMar>
          </w:tcPr>
          <w:p w14:paraId="3EDA168D" w14:textId="24297E96" w:rsidR="009E0C40" w:rsidRPr="0083573F" w:rsidRDefault="009E0C40" w:rsidP="003564AD">
            <w:pPr>
              <w:pStyle w:val="Tablebody"/>
              <w:rPr>
                <w:rFonts w:eastAsia="Arial" w:cs="Arial"/>
              </w:rPr>
            </w:pPr>
            <w:r w:rsidRPr="0083573F">
              <w:t>5-01 The source of the observation (manual, automatic, visual etc.) from the SourceOfObservationType codelist.</w:t>
            </w:r>
          </w:p>
        </w:tc>
      </w:tr>
      <w:tr w:rsidR="00290363" w14:paraId="7AC4CB87" w14:textId="77777777" w:rsidTr="00015DDB">
        <w:tc>
          <w:tcPr>
            <w:tcW w:w="1701" w:type="dxa"/>
            <w:tcMar>
              <w:top w:w="0" w:type="dxa"/>
              <w:left w:w="60" w:type="dxa"/>
              <w:bottom w:w="0" w:type="dxa"/>
              <w:right w:w="60" w:type="dxa"/>
            </w:tcMar>
          </w:tcPr>
          <w:p w14:paraId="12E78838" w14:textId="77777777" w:rsidR="00290363" w:rsidRPr="0083573F" w:rsidRDefault="00290363" w:rsidP="003564AD">
            <w:pPr>
              <w:pStyle w:val="Tablebody"/>
            </w:pPr>
            <w:bookmarkStart w:id="351" w:name="BKM_BF0E2037_DA1B_48C0_9D1E_842365539162"/>
            <w:bookmarkEnd w:id="351"/>
            <w:r w:rsidRPr="0083573F">
              <w:t>communicationMethod</w:t>
            </w:r>
          </w:p>
        </w:tc>
        <w:tc>
          <w:tcPr>
            <w:tcW w:w="1134" w:type="dxa"/>
            <w:tcMar>
              <w:top w:w="0" w:type="dxa"/>
              <w:left w:w="60" w:type="dxa"/>
              <w:bottom w:w="0" w:type="dxa"/>
              <w:right w:w="60" w:type="dxa"/>
            </w:tcMar>
          </w:tcPr>
          <w:p w14:paraId="5761860A"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360023A" w14:textId="77777777" w:rsidR="00290363" w:rsidRPr="0083573F" w:rsidRDefault="00290363" w:rsidP="003564AD">
            <w:pPr>
              <w:pStyle w:val="Tablebody"/>
              <w:rPr>
                <w:rFonts w:eastAsia="Arial" w:cs="Arial"/>
              </w:rPr>
            </w:pPr>
            <w:r w:rsidRPr="0083573F">
              <w:t>DataCommunicationMethodType</w:t>
            </w:r>
          </w:p>
        </w:tc>
        <w:tc>
          <w:tcPr>
            <w:tcW w:w="5103" w:type="dxa"/>
            <w:tcMar>
              <w:top w:w="0" w:type="dxa"/>
              <w:left w:w="60" w:type="dxa"/>
              <w:bottom w:w="0" w:type="dxa"/>
              <w:right w:w="60" w:type="dxa"/>
            </w:tcMar>
          </w:tcPr>
          <w:p w14:paraId="254247AF" w14:textId="0B5F432B" w:rsidR="00290363" w:rsidRPr="0083573F" w:rsidRDefault="00290363" w:rsidP="003564AD">
            <w:pPr>
              <w:pStyle w:val="Tablebody"/>
              <w:rPr>
                <w:rFonts w:eastAsia="Arial" w:cs="Arial"/>
              </w:rPr>
            </w:pPr>
            <w:r w:rsidRPr="0083573F">
              <w:t>3-08 The primary data communication method, from the DataCommunicationMethodType codelist.</w:t>
            </w:r>
          </w:p>
        </w:tc>
      </w:tr>
      <w:tr w:rsidR="00290363" w14:paraId="21D8A0E1" w14:textId="77777777" w:rsidTr="00015DDB">
        <w:tc>
          <w:tcPr>
            <w:tcW w:w="1701" w:type="dxa"/>
            <w:tcMar>
              <w:top w:w="0" w:type="dxa"/>
              <w:left w:w="60" w:type="dxa"/>
              <w:bottom w:w="0" w:type="dxa"/>
              <w:right w:w="60" w:type="dxa"/>
            </w:tcMar>
          </w:tcPr>
          <w:p w14:paraId="527B9B0A" w14:textId="77777777" w:rsidR="00290363" w:rsidRPr="0083573F" w:rsidRDefault="00290363" w:rsidP="003564AD">
            <w:pPr>
              <w:pStyle w:val="Tablebody"/>
            </w:pPr>
            <w:bookmarkStart w:id="352" w:name="BKM_878B99C2_FFB6_46FD_8AFF_0D7ABEB9E97A"/>
            <w:bookmarkStart w:id="353" w:name="BKM_F1319524_B44A_4E39_9F13_EA37BDAC118D"/>
            <w:bookmarkStart w:id="354" w:name="BKM_F0DD5B6C_022B_4353_91DD_6FA66C185F59"/>
            <w:bookmarkEnd w:id="352"/>
            <w:bookmarkEnd w:id="353"/>
            <w:bookmarkEnd w:id="354"/>
            <w:r w:rsidRPr="0083573F">
              <w:t>exposure</w:t>
            </w:r>
          </w:p>
        </w:tc>
        <w:tc>
          <w:tcPr>
            <w:tcW w:w="1134" w:type="dxa"/>
            <w:tcMar>
              <w:top w:w="0" w:type="dxa"/>
              <w:left w:w="60" w:type="dxa"/>
              <w:bottom w:w="0" w:type="dxa"/>
              <w:right w:w="60" w:type="dxa"/>
            </w:tcMar>
          </w:tcPr>
          <w:p w14:paraId="6AF7A998"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3A3219B1" w14:textId="77777777" w:rsidR="00290363" w:rsidRPr="0083573F" w:rsidRDefault="00290363" w:rsidP="003564AD">
            <w:pPr>
              <w:pStyle w:val="Tablebody"/>
              <w:rPr>
                <w:rFonts w:eastAsia="Arial" w:cs="Arial"/>
              </w:rPr>
            </w:pPr>
            <w:r w:rsidRPr="0083573F">
              <w:t>ExposureType</w:t>
            </w:r>
          </w:p>
        </w:tc>
        <w:tc>
          <w:tcPr>
            <w:tcW w:w="5103" w:type="dxa"/>
            <w:tcMar>
              <w:top w:w="0" w:type="dxa"/>
              <w:left w:w="60" w:type="dxa"/>
              <w:bottom w:w="0" w:type="dxa"/>
              <w:right w:w="60" w:type="dxa"/>
            </w:tcMar>
          </w:tcPr>
          <w:p w14:paraId="2F105D50" w14:textId="6ED34FA2" w:rsidR="00290363" w:rsidRPr="0083573F" w:rsidRDefault="00290363" w:rsidP="003564AD">
            <w:pPr>
              <w:pStyle w:val="Tablebody"/>
              <w:rPr>
                <w:rFonts w:eastAsia="Arial" w:cs="Arial"/>
              </w:rPr>
            </w:pPr>
            <w:r w:rsidRPr="0083573F">
              <w:t>5-15 The degree to which an instrument is affected by external influences according to the CIMO classification. Value from ExposureType codelist.</w:t>
            </w:r>
          </w:p>
        </w:tc>
      </w:tr>
      <w:tr w:rsidR="009E0C40" w14:paraId="23A6AC25" w14:textId="77777777" w:rsidTr="00015DDB">
        <w:tc>
          <w:tcPr>
            <w:tcW w:w="1701" w:type="dxa"/>
            <w:tcMar>
              <w:top w:w="0" w:type="dxa"/>
              <w:left w:w="60" w:type="dxa"/>
              <w:bottom w:w="0" w:type="dxa"/>
              <w:right w:w="60" w:type="dxa"/>
            </w:tcMar>
          </w:tcPr>
          <w:p w14:paraId="11EE8BD5" w14:textId="77777777" w:rsidR="009E0C40" w:rsidRPr="0083573F" w:rsidRDefault="009E0C40" w:rsidP="003564AD">
            <w:pPr>
              <w:pStyle w:val="Tablebody"/>
            </w:pPr>
            <w:r w:rsidRPr="0083573F">
              <w:t>representativeness</w:t>
            </w:r>
          </w:p>
        </w:tc>
        <w:tc>
          <w:tcPr>
            <w:tcW w:w="1134" w:type="dxa"/>
            <w:tcMar>
              <w:top w:w="0" w:type="dxa"/>
              <w:left w:w="60" w:type="dxa"/>
              <w:bottom w:w="0" w:type="dxa"/>
              <w:right w:w="60" w:type="dxa"/>
            </w:tcMar>
          </w:tcPr>
          <w:p w14:paraId="077724F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0D23FF3" w14:textId="77777777" w:rsidR="009E0C40" w:rsidRPr="0083573F" w:rsidRDefault="009E0C40" w:rsidP="003564AD">
            <w:pPr>
              <w:pStyle w:val="Tablebody"/>
              <w:rPr>
                <w:rFonts w:eastAsia="Arial" w:cs="Arial"/>
              </w:rPr>
            </w:pPr>
            <w:r w:rsidRPr="0083573F">
              <w:t>RepresentativenessType</w:t>
            </w:r>
          </w:p>
        </w:tc>
        <w:tc>
          <w:tcPr>
            <w:tcW w:w="5103" w:type="dxa"/>
            <w:tcMar>
              <w:top w:w="0" w:type="dxa"/>
              <w:left w:w="60" w:type="dxa"/>
              <w:bottom w:w="0" w:type="dxa"/>
              <w:right w:w="60" w:type="dxa"/>
            </w:tcMar>
          </w:tcPr>
          <w:p w14:paraId="1CEBF870" w14:textId="19625413" w:rsidR="009E0C40" w:rsidRPr="0083573F" w:rsidRDefault="009E0C40" w:rsidP="003564AD">
            <w:pPr>
              <w:pStyle w:val="Tablebody"/>
              <w:rPr>
                <w:rFonts w:eastAsia="Arial" w:cs="Arial"/>
              </w:rPr>
            </w:pPr>
            <w:r w:rsidRPr="0083573F">
              <w:t>1-05 An assessment of the representativeness of the observations from the RepresentativenessType codelist.</w:t>
            </w:r>
          </w:p>
        </w:tc>
      </w:tr>
      <w:tr w:rsidR="00290363" w14:paraId="4B8907A5" w14:textId="77777777" w:rsidTr="00015DDB">
        <w:tc>
          <w:tcPr>
            <w:tcW w:w="1701" w:type="dxa"/>
            <w:tcMar>
              <w:top w:w="0" w:type="dxa"/>
              <w:left w:w="60" w:type="dxa"/>
              <w:bottom w:w="0" w:type="dxa"/>
              <w:right w:w="60" w:type="dxa"/>
            </w:tcMar>
          </w:tcPr>
          <w:p w14:paraId="0EA090E9" w14:textId="77777777" w:rsidR="00290363" w:rsidRPr="0083573F" w:rsidRDefault="00290363" w:rsidP="003564AD">
            <w:pPr>
              <w:pStyle w:val="Tablebody"/>
            </w:pPr>
            <w:bookmarkStart w:id="355" w:name="BKM_24E21F5D_3C06_40EF_A82B_2658E778DDB0"/>
            <w:bookmarkEnd w:id="355"/>
            <w:r w:rsidRPr="0083573F">
              <w:t>configuration</w:t>
            </w:r>
          </w:p>
        </w:tc>
        <w:tc>
          <w:tcPr>
            <w:tcW w:w="1134" w:type="dxa"/>
            <w:tcMar>
              <w:top w:w="0" w:type="dxa"/>
              <w:left w:w="60" w:type="dxa"/>
              <w:bottom w:w="0" w:type="dxa"/>
              <w:right w:w="60" w:type="dxa"/>
            </w:tcMar>
          </w:tcPr>
          <w:p w14:paraId="40E404D3" w14:textId="77777777" w:rsidR="00290363" w:rsidRPr="0083573F" w:rsidRDefault="00290363"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0699E5C0" w14:textId="77777777" w:rsidR="00290363" w:rsidRPr="0083573F" w:rsidRDefault="00290363"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590FBB15" w14:textId="3CEAF02C" w:rsidR="00290363" w:rsidRPr="0083573F" w:rsidRDefault="00290363" w:rsidP="003564AD">
            <w:pPr>
              <w:pStyle w:val="Tablebody"/>
              <w:rPr>
                <w:rFonts w:eastAsia="Arial" w:cs="Arial"/>
              </w:rPr>
            </w:pPr>
            <w:r w:rsidRPr="0083573F">
              <w:t>5-06 Description of any shielding or configuration/setup of the instrumentation.</w:t>
            </w:r>
          </w:p>
        </w:tc>
      </w:tr>
      <w:tr w:rsidR="00382921" w14:paraId="25C4204F" w14:textId="77777777" w:rsidTr="00D068F3">
        <w:tc>
          <w:tcPr>
            <w:tcW w:w="1701" w:type="dxa"/>
            <w:tcMar>
              <w:top w:w="0" w:type="dxa"/>
              <w:left w:w="60" w:type="dxa"/>
              <w:bottom w:w="0" w:type="dxa"/>
              <w:right w:w="60" w:type="dxa"/>
            </w:tcMar>
          </w:tcPr>
          <w:p w14:paraId="752D3FBA" w14:textId="77777777" w:rsidR="00382921" w:rsidRPr="0083573F" w:rsidRDefault="00382921" w:rsidP="00D068F3">
            <w:pPr>
              <w:pStyle w:val="Tablebody"/>
            </w:pPr>
            <w:r w:rsidRPr="0083573F">
              <w:t>maintenanceSchedule</w:t>
            </w:r>
          </w:p>
        </w:tc>
        <w:tc>
          <w:tcPr>
            <w:tcW w:w="1134" w:type="dxa"/>
            <w:tcMar>
              <w:top w:w="0" w:type="dxa"/>
              <w:left w:w="60" w:type="dxa"/>
              <w:bottom w:w="0" w:type="dxa"/>
              <w:right w:w="60" w:type="dxa"/>
            </w:tcMar>
          </w:tcPr>
          <w:p w14:paraId="63F2B38F" w14:textId="77777777" w:rsidR="00382921" w:rsidRPr="0083573F" w:rsidRDefault="00382921" w:rsidP="00D068F3">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70DF71DA" w14:textId="77777777" w:rsidR="00382921" w:rsidRPr="0083573F" w:rsidRDefault="00382921" w:rsidP="00D068F3">
            <w:pPr>
              <w:pStyle w:val="Tablebody"/>
              <w:rPr>
                <w:rFonts w:eastAsia="Arial" w:cs="Arial"/>
              </w:rPr>
            </w:pPr>
            <w:r w:rsidRPr="0083573F">
              <w:t>CharacterString</w:t>
            </w:r>
          </w:p>
        </w:tc>
        <w:tc>
          <w:tcPr>
            <w:tcW w:w="5103" w:type="dxa"/>
            <w:tcMar>
              <w:top w:w="0" w:type="dxa"/>
              <w:left w:w="60" w:type="dxa"/>
              <w:bottom w:w="0" w:type="dxa"/>
              <w:right w:w="60" w:type="dxa"/>
            </w:tcMar>
          </w:tcPr>
          <w:p w14:paraId="471FB088" w14:textId="07399483" w:rsidR="00382921" w:rsidRPr="0083573F" w:rsidRDefault="00382921" w:rsidP="00D068F3">
            <w:pPr>
              <w:pStyle w:val="Tablebody"/>
              <w:rPr>
                <w:rFonts w:eastAsia="Arial" w:cs="Arial"/>
              </w:rPr>
            </w:pPr>
            <w:r w:rsidRPr="0083573F">
              <w:t>5-10 A description (and schedule) of maintenance that is routinely performed on an instrument</w:t>
            </w:r>
            <w:r w:rsidR="00781A8C">
              <w:t>.</w:t>
            </w:r>
          </w:p>
        </w:tc>
      </w:tr>
      <w:tr w:rsidR="009E0C40" w14:paraId="5F7E9D77" w14:textId="77777777" w:rsidTr="00015DDB">
        <w:tc>
          <w:tcPr>
            <w:tcW w:w="1701" w:type="dxa"/>
            <w:tcMar>
              <w:top w:w="0" w:type="dxa"/>
              <w:left w:w="60" w:type="dxa"/>
              <w:bottom w:w="0" w:type="dxa"/>
              <w:right w:w="60" w:type="dxa"/>
            </w:tcMar>
          </w:tcPr>
          <w:p w14:paraId="0097F266" w14:textId="77777777" w:rsidR="009E0C40" w:rsidRPr="0083573F" w:rsidRDefault="009E0C40" w:rsidP="003564AD">
            <w:pPr>
              <w:pStyle w:val="Tablebody"/>
            </w:pPr>
            <w:bookmarkStart w:id="356" w:name="BKM_08356BE2_9D9F_4291_900D_767CC7F0DC09"/>
            <w:bookmarkEnd w:id="356"/>
            <w:r w:rsidRPr="0083573F">
              <w:t>controlSchedule</w:t>
            </w:r>
          </w:p>
        </w:tc>
        <w:tc>
          <w:tcPr>
            <w:tcW w:w="1134" w:type="dxa"/>
            <w:tcMar>
              <w:top w:w="0" w:type="dxa"/>
              <w:left w:w="60" w:type="dxa"/>
              <w:bottom w:w="0" w:type="dxa"/>
              <w:right w:w="60" w:type="dxa"/>
            </w:tcMar>
          </w:tcPr>
          <w:p w14:paraId="603AD0BA"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4B6646B6" w14:textId="77777777" w:rsidR="009E0C40" w:rsidRPr="0083573F" w:rsidRDefault="009E0C40" w:rsidP="003564AD">
            <w:pPr>
              <w:pStyle w:val="Tablebody"/>
              <w:rPr>
                <w:rFonts w:eastAsia="Arial" w:cs="Arial"/>
              </w:rPr>
            </w:pPr>
            <w:r w:rsidRPr="0083573F">
              <w:t>CharacterString</w:t>
            </w:r>
          </w:p>
        </w:tc>
        <w:tc>
          <w:tcPr>
            <w:tcW w:w="5103" w:type="dxa"/>
            <w:tcMar>
              <w:top w:w="0" w:type="dxa"/>
              <w:left w:w="60" w:type="dxa"/>
              <w:bottom w:w="0" w:type="dxa"/>
              <w:right w:w="60" w:type="dxa"/>
            </w:tcMar>
          </w:tcPr>
          <w:p w14:paraId="2DB3A2F0" w14:textId="5F0E22E0" w:rsidR="009E0C40" w:rsidRPr="0083573F" w:rsidRDefault="009E0C40" w:rsidP="003564AD">
            <w:pPr>
              <w:pStyle w:val="Tablebody"/>
              <w:rPr>
                <w:rFonts w:eastAsia="Arial" w:cs="Arial"/>
              </w:rPr>
            </w:pPr>
            <w:r w:rsidRPr="0083573F">
              <w:t>5-07 Description of schedule for calibrations or verification of instrument.</w:t>
            </w:r>
          </w:p>
        </w:tc>
      </w:tr>
      <w:tr w:rsidR="009E0C40" w14:paraId="34C7312F" w14:textId="77777777" w:rsidTr="00015DDB">
        <w:tc>
          <w:tcPr>
            <w:tcW w:w="1701" w:type="dxa"/>
            <w:tcMar>
              <w:top w:w="0" w:type="dxa"/>
              <w:left w:w="60" w:type="dxa"/>
              <w:bottom w:w="0" w:type="dxa"/>
              <w:right w:w="60" w:type="dxa"/>
            </w:tcMar>
          </w:tcPr>
          <w:p w14:paraId="57F3145D" w14:textId="77777777" w:rsidR="009E0C40" w:rsidRPr="0083573F" w:rsidRDefault="009E0C40" w:rsidP="003564AD">
            <w:pPr>
              <w:pStyle w:val="Tablebody"/>
            </w:pPr>
            <w:r w:rsidRPr="0083573F">
              <w:t>instrumentOperatingStatus</w:t>
            </w:r>
          </w:p>
        </w:tc>
        <w:tc>
          <w:tcPr>
            <w:tcW w:w="1134" w:type="dxa"/>
            <w:tcMar>
              <w:top w:w="0" w:type="dxa"/>
              <w:left w:w="60" w:type="dxa"/>
              <w:bottom w:w="0" w:type="dxa"/>
              <w:right w:w="60" w:type="dxa"/>
            </w:tcMar>
          </w:tcPr>
          <w:p w14:paraId="236119FD" w14:textId="77777777" w:rsidR="009E0C40" w:rsidRPr="0083573F" w:rsidRDefault="009E0C40" w:rsidP="003564AD">
            <w:pPr>
              <w:pStyle w:val="Tablebody"/>
              <w:rPr>
                <w:rFonts w:eastAsia="Arial" w:cs="Arial"/>
              </w:rPr>
            </w:pPr>
            <w:r w:rsidRPr="0083573F">
              <w:rPr>
                <w:color w:val="0F0F0F"/>
              </w:rPr>
              <w:t>0..1</w:t>
            </w:r>
          </w:p>
        </w:tc>
        <w:tc>
          <w:tcPr>
            <w:tcW w:w="1701" w:type="dxa"/>
            <w:tcMar>
              <w:top w:w="0" w:type="dxa"/>
              <w:left w:w="60" w:type="dxa"/>
              <w:bottom w:w="0" w:type="dxa"/>
              <w:right w:w="60" w:type="dxa"/>
            </w:tcMar>
          </w:tcPr>
          <w:p w14:paraId="5F2ECF75" w14:textId="77777777" w:rsidR="009E0C40" w:rsidRPr="0083573F" w:rsidRDefault="009E0C40" w:rsidP="003564AD">
            <w:pPr>
              <w:pStyle w:val="Tablebody"/>
              <w:rPr>
                <w:rFonts w:eastAsia="Arial" w:cs="Arial"/>
              </w:rPr>
            </w:pPr>
            <w:r w:rsidRPr="0083573F">
              <w:t>InstrumentOperatingStatusType</w:t>
            </w:r>
          </w:p>
        </w:tc>
        <w:tc>
          <w:tcPr>
            <w:tcW w:w="5103" w:type="dxa"/>
            <w:tcMar>
              <w:top w:w="0" w:type="dxa"/>
              <w:left w:w="60" w:type="dxa"/>
              <w:bottom w:w="0" w:type="dxa"/>
              <w:right w:w="60" w:type="dxa"/>
            </w:tcMar>
          </w:tcPr>
          <w:p w14:paraId="21D99F76" w14:textId="4A74AAFB" w:rsidR="009E0C40" w:rsidRPr="0083573F" w:rsidRDefault="009E0C40" w:rsidP="003564AD">
            <w:pPr>
              <w:pStyle w:val="Tablebody"/>
              <w:rPr>
                <w:rFonts w:eastAsia="Arial" w:cs="Arial"/>
              </w:rPr>
            </w:pPr>
            <w:r w:rsidRPr="0083573F">
              <w:t>5-04 The operational status of the instrument when deployed (Operational, testing etc.).</w:t>
            </w:r>
          </w:p>
        </w:tc>
      </w:tr>
    </w:tbl>
    <w:p w14:paraId="346DAFAF" w14:textId="4E0412AB" w:rsidR="00290363" w:rsidRDefault="00290363" w:rsidP="00290363">
      <w:pPr>
        <w:pStyle w:val="Caption"/>
      </w:pPr>
      <w:bookmarkStart w:id="357" w:name="BKM_A69C6363_8E1A_440E_8D52_6ECD0439268D"/>
      <w:bookmarkStart w:id="358" w:name="BKM_DA4A1966_D843_496B_ADBB_10D629939C5F"/>
      <w:bookmarkStart w:id="359" w:name="BKM_706890B4_310D_403F_81AE_9F948CE212D6"/>
      <w:bookmarkStart w:id="360" w:name="BKM_97DDA737_494E_4701_BBC4_28D70CA7445A"/>
      <w:bookmarkStart w:id="361" w:name="BKM_F7B7A0FA_B355_4DBD_8BDC_DDF20967BCC1"/>
      <w:bookmarkEnd w:id="357"/>
      <w:bookmarkEnd w:id="358"/>
      <w:bookmarkEnd w:id="359"/>
      <w:bookmarkEnd w:id="360"/>
      <w:bookmarkEnd w:id="361"/>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28</w:t>
      </w:r>
      <w:r w:rsidR="00CE7E79">
        <w:rPr>
          <w:noProof/>
        </w:rPr>
        <w:fldChar w:fldCharType="end"/>
      </w:r>
      <w:r w:rsidRPr="00F2007B">
        <w:t xml:space="preserve"> Properties of </w:t>
      </w:r>
      <w:r>
        <w:t>Deployment</w:t>
      </w:r>
    </w:p>
    <w:p w14:paraId="22FB90F8" w14:textId="75200C54" w:rsidR="00B816FF" w:rsidRPr="00452365" w:rsidRDefault="00785F65" w:rsidP="00015DDB">
      <w:pPr>
        <w:pStyle w:val="Heading3"/>
      </w:pPr>
      <w:bookmarkStart w:id="362" w:name="BKM_8371E571_12F0_44EB_9430_007943C4FD29"/>
      <w:bookmarkEnd w:id="362"/>
      <w:r>
        <w:lastRenderedPageBreak/>
        <w:t>The properties of Deployment use a variety of complex DataTypes.</w:t>
      </w:r>
    </w:p>
    <w:p w14:paraId="621372B0" w14:textId="2C51E851" w:rsidR="009E0C40" w:rsidRPr="00A15B15" w:rsidRDefault="009E0C40" w:rsidP="003564AD">
      <w:pPr>
        <w:pStyle w:val="Heading2"/>
      </w:pPr>
      <w:bookmarkStart w:id="363" w:name="_Toc13755326"/>
      <w:r w:rsidRPr="00A15B15">
        <w:t>DataGeneration</w:t>
      </w:r>
      <w:bookmarkEnd w:id="363"/>
    </w:p>
    <w:p w14:paraId="1F23C63F" w14:textId="1AC7EC0D" w:rsidR="009E0C40" w:rsidRDefault="009E0C40" w:rsidP="003564AD">
      <w:pPr>
        <w:pStyle w:val="Heading3"/>
      </w:pPr>
      <w:r>
        <w:t xml:space="preserve">The </w:t>
      </w:r>
      <w:r w:rsidRPr="003971ED">
        <w:rPr>
          <w:u w:val="double"/>
        </w:rPr>
        <w:t>DataGeneration</w:t>
      </w:r>
      <w:r>
        <w:t xml:space="preserve"> class is a container to group the classes that describe the sampling, processing and reporting characteristics, as well as the schedule (temporal coverage) that applies.</w:t>
      </w:r>
    </w:p>
    <w:p w14:paraId="37F380D1" w14:textId="3A9B0325" w:rsidR="009E0C40" w:rsidRDefault="009E0C40" w:rsidP="003564AD">
      <w:pPr>
        <w:pStyle w:val="Heading3"/>
      </w:pPr>
      <w:r w:rsidRPr="003564AD">
        <w:rPr>
          <w:u w:val="double"/>
        </w:rPr>
        <w:t>DataGeneration</w:t>
      </w:r>
      <w:r>
        <w:t xml:space="preserve"> 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9E0C40" w14:paraId="6573F1C4"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317CAD51" w14:textId="77777777" w:rsidR="009E0C40" w:rsidRPr="00A31DC0" w:rsidRDefault="009E0C40" w:rsidP="003564AD">
            <w:pPr>
              <w:pStyle w:val="Tableheader"/>
            </w:pPr>
            <w:r w:rsidRPr="00A31DC0">
              <w:t>Property</w:t>
            </w:r>
          </w:p>
        </w:tc>
        <w:tc>
          <w:tcPr>
            <w:tcW w:w="1134" w:type="dxa"/>
            <w:shd w:val="clear" w:color="auto" w:fill="B8CCE4" w:themeFill="accent1" w:themeFillTint="66"/>
            <w:tcMar>
              <w:top w:w="0" w:type="dxa"/>
              <w:left w:w="60" w:type="dxa"/>
              <w:bottom w:w="0" w:type="dxa"/>
              <w:right w:w="60" w:type="dxa"/>
            </w:tcMar>
          </w:tcPr>
          <w:p w14:paraId="1711C70F" w14:textId="77777777" w:rsidR="009E0C40" w:rsidRPr="00A31DC0" w:rsidRDefault="009E0C40" w:rsidP="003564AD">
            <w:pPr>
              <w:pStyle w:val="Tableheader"/>
            </w:pPr>
            <w:r w:rsidRPr="00A31DC0">
              <w:t>Cardinality</w:t>
            </w:r>
          </w:p>
        </w:tc>
        <w:tc>
          <w:tcPr>
            <w:tcW w:w="1701" w:type="dxa"/>
            <w:shd w:val="clear" w:color="auto" w:fill="B8CCE4" w:themeFill="accent1" w:themeFillTint="66"/>
            <w:tcMar>
              <w:top w:w="0" w:type="dxa"/>
              <w:left w:w="60" w:type="dxa"/>
              <w:bottom w:w="0" w:type="dxa"/>
              <w:right w:w="60" w:type="dxa"/>
            </w:tcMar>
          </w:tcPr>
          <w:p w14:paraId="200E3AA1" w14:textId="672CED6B" w:rsidR="009E0C40" w:rsidRPr="00A31DC0"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5CEC0475" w14:textId="77777777" w:rsidR="009E0C40" w:rsidRPr="00A31DC0" w:rsidRDefault="009E0C40" w:rsidP="003564AD">
            <w:pPr>
              <w:pStyle w:val="Tableheader"/>
            </w:pPr>
            <w:r w:rsidRPr="00A31DC0">
              <w:t>Property Description</w:t>
            </w:r>
          </w:p>
        </w:tc>
      </w:tr>
      <w:tr w:rsidR="00785F65" w14:paraId="2CBDE847" w14:textId="77777777" w:rsidTr="00D068F3">
        <w:tc>
          <w:tcPr>
            <w:tcW w:w="1701" w:type="dxa"/>
            <w:tcMar>
              <w:top w:w="0" w:type="dxa"/>
              <w:left w:w="60" w:type="dxa"/>
              <w:bottom w:w="0" w:type="dxa"/>
              <w:right w:w="60" w:type="dxa"/>
            </w:tcMar>
          </w:tcPr>
          <w:p w14:paraId="173E408B" w14:textId="77777777" w:rsidR="00785F65" w:rsidRPr="00172BF9" w:rsidRDefault="00785F65" w:rsidP="00D068F3">
            <w:pPr>
              <w:pStyle w:val="Tablebody"/>
            </w:pPr>
            <w:r w:rsidRPr="00172BF9">
              <w:t>validPeriod</w:t>
            </w:r>
          </w:p>
        </w:tc>
        <w:tc>
          <w:tcPr>
            <w:tcW w:w="1134" w:type="dxa"/>
            <w:tcMar>
              <w:top w:w="0" w:type="dxa"/>
              <w:left w:w="60" w:type="dxa"/>
              <w:bottom w:w="0" w:type="dxa"/>
              <w:right w:w="60" w:type="dxa"/>
            </w:tcMar>
          </w:tcPr>
          <w:p w14:paraId="4A3ED888" w14:textId="77777777" w:rsidR="00785F65" w:rsidRPr="00172BF9" w:rsidRDefault="00785F65"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805B08C" w14:textId="77777777" w:rsidR="00785F65" w:rsidRPr="00172BF9" w:rsidRDefault="00785F65" w:rsidP="00D068F3">
            <w:pPr>
              <w:pStyle w:val="Tablebody"/>
              <w:rPr>
                <w:rFonts w:eastAsia="Arial" w:cs="Arial"/>
              </w:rPr>
            </w:pPr>
            <w:r w:rsidRPr="00172BF9">
              <w:t>TM_Period</w:t>
            </w:r>
          </w:p>
        </w:tc>
        <w:tc>
          <w:tcPr>
            <w:tcW w:w="5103" w:type="dxa"/>
            <w:tcMar>
              <w:top w:w="0" w:type="dxa"/>
              <w:left w:w="60" w:type="dxa"/>
              <w:bottom w:w="0" w:type="dxa"/>
              <w:right w:w="60" w:type="dxa"/>
            </w:tcMar>
          </w:tcPr>
          <w:p w14:paraId="3D52CE37" w14:textId="77777777" w:rsidR="00785F65" w:rsidRPr="00172BF9" w:rsidRDefault="00785F65" w:rsidP="00D068F3">
            <w:pPr>
              <w:pStyle w:val="Tablebody"/>
              <w:rPr>
                <w:rFonts w:eastAsia="Arial" w:cs="Arial"/>
              </w:rPr>
            </w:pPr>
            <w:r w:rsidRPr="00172BF9">
              <w:t xml:space="preserve">The period of time for which this </w:t>
            </w:r>
            <w:r>
              <w:t>DataGeneration</w:t>
            </w:r>
            <w:r w:rsidRPr="00172BF9">
              <w:t xml:space="preserve"> arrangement was/is in place. (Note: this time period must fall within the time period specified in the Deployment).</w:t>
            </w:r>
          </w:p>
        </w:tc>
      </w:tr>
      <w:tr w:rsidR="00785F65" w14:paraId="23327855" w14:textId="77777777" w:rsidTr="00D068F3">
        <w:tc>
          <w:tcPr>
            <w:tcW w:w="1701" w:type="dxa"/>
            <w:tcMar>
              <w:top w:w="0" w:type="dxa"/>
              <w:left w:w="60" w:type="dxa"/>
              <w:bottom w:w="0" w:type="dxa"/>
              <w:right w:w="60" w:type="dxa"/>
            </w:tcMar>
          </w:tcPr>
          <w:p w14:paraId="01198E0B" w14:textId="0D4D0D1B" w:rsidR="00785F65" w:rsidRPr="00172BF9" w:rsidRDefault="00785F65" w:rsidP="00D068F3">
            <w:pPr>
              <w:pStyle w:val="Tablebody"/>
            </w:pPr>
            <w:r>
              <w:t>s</w:t>
            </w:r>
            <w:r w:rsidRPr="00172BF9">
              <w:t>chedule</w:t>
            </w:r>
          </w:p>
        </w:tc>
        <w:tc>
          <w:tcPr>
            <w:tcW w:w="1134" w:type="dxa"/>
            <w:tcMar>
              <w:top w:w="0" w:type="dxa"/>
              <w:left w:w="60" w:type="dxa"/>
              <w:bottom w:w="0" w:type="dxa"/>
              <w:right w:w="60" w:type="dxa"/>
            </w:tcMar>
          </w:tcPr>
          <w:p w14:paraId="4C6AF398" w14:textId="77777777" w:rsidR="00785F65" w:rsidRPr="00172BF9" w:rsidRDefault="00785F65"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E0FDF84" w14:textId="77777777" w:rsidR="00785F65" w:rsidRPr="00172BF9" w:rsidRDefault="00785F65" w:rsidP="00D068F3">
            <w:pPr>
              <w:pStyle w:val="Tablebody"/>
              <w:rPr>
                <w:rFonts w:eastAsia="Arial" w:cs="Arial"/>
              </w:rPr>
            </w:pPr>
            <w:r w:rsidRPr="00172BF9">
              <w:t>Schedule</w:t>
            </w:r>
          </w:p>
        </w:tc>
        <w:tc>
          <w:tcPr>
            <w:tcW w:w="5103" w:type="dxa"/>
            <w:tcMar>
              <w:top w:w="0" w:type="dxa"/>
              <w:left w:w="60" w:type="dxa"/>
              <w:bottom w:w="0" w:type="dxa"/>
              <w:right w:w="60" w:type="dxa"/>
            </w:tcMar>
          </w:tcPr>
          <w:p w14:paraId="01FEB355" w14:textId="72CDB235" w:rsidR="00785F65" w:rsidRPr="00172BF9" w:rsidRDefault="00785F65" w:rsidP="00D068F3">
            <w:pPr>
              <w:pStyle w:val="Tablebody"/>
              <w:rPr>
                <w:rFonts w:eastAsia="Arial" w:cs="Arial"/>
              </w:rPr>
            </w:pPr>
            <w:r w:rsidRPr="00172BF9">
              <w:t>6-08 Description of the schedule of observation.</w:t>
            </w:r>
          </w:p>
        </w:tc>
      </w:tr>
      <w:tr w:rsidR="00785F65" w:rsidRPr="000A226D" w14:paraId="51D38D4B" w14:textId="77777777" w:rsidTr="00D068F3">
        <w:tc>
          <w:tcPr>
            <w:tcW w:w="1701" w:type="dxa"/>
            <w:tcMar>
              <w:top w:w="0" w:type="dxa"/>
              <w:left w:w="60" w:type="dxa"/>
              <w:bottom w:w="0" w:type="dxa"/>
              <w:right w:w="60" w:type="dxa"/>
            </w:tcMar>
          </w:tcPr>
          <w:p w14:paraId="52C56F1A" w14:textId="77777777" w:rsidR="00785F65" w:rsidRPr="003971ED" w:rsidRDefault="00785F65" w:rsidP="00D068F3">
            <w:pPr>
              <w:pStyle w:val="Tablebody"/>
              <w:rPr>
                <w:szCs w:val="20"/>
              </w:rPr>
            </w:pPr>
            <w:r w:rsidRPr="003971ED">
              <w:rPr>
                <w:szCs w:val="20"/>
              </w:rPr>
              <w:t>sampling</w:t>
            </w:r>
          </w:p>
        </w:tc>
        <w:tc>
          <w:tcPr>
            <w:tcW w:w="1134" w:type="dxa"/>
            <w:tcMar>
              <w:top w:w="0" w:type="dxa"/>
              <w:left w:w="60" w:type="dxa"/>
              <w:bottom w:w="0" w:type="dxa"/>
              <w:right w:w="60" w:type="dxa"/>
            </w:tcMar>
          </w:tcPr>
          <w:p w14:paraId="7B441787" w14:textId="66C0FCF8" w:rsidR="00785F65" w:rsidRPr="003971ED" w:rsidRDefault="00781A8C" w:rsidP="00D068F3">
            <w:pPr>
              <w:pStyle w:val="Tablebody"/>
              <w:rPr>
                <w:rFonts w:eastAsia="Arial" w:cs="Arial"/>
                <w:szCs w:val="20"/>
              </w:rPr>
            </w:pPr>
            <w:r>
              <w:rPr>
                <w:szCs w:val="20"/>
              </w:rPr>
              <w:t>0</w:t>
            </w:r>
            <w:r w:rsidR="00785F65" w:rsidRPr="003971ED">
              <w:rPr>
                <w:szCs w:val="20"/>
              </w:rPr>
              <w:t>..</w:t>
            </w:r>
            <w:r w:rsidR="00785F65">
              <w:rPr>
                <w:szCs w:val="20"/>
              </w:rPr>
              <w:t>1</w:t>
            </w:r>
          </w:p>
        </w:tc>
        <w:tc>
          <w:tcPr>
            <w:tcW w:w="1701" w:type="dxa"/>
            <w:tcMar>
              <w:top w:w="0" w:type="dxa"/>
              <w:left w:w="60" w:type="dxa"/>
              <w:bottom w:w="0" w:type="dxa"/>
              <w:right w:w="60" w:type="dxa"/>
            </w:tcMar>
          </w:tcPr>
          <w:p w14:paraId="7E478323" w14:textId="77777777" w:rsidR="00785F65" w:rsidRPr="003971ED" w:rsidRDefault="00785F65" w:rsidP="00D068F3">
            <w:pPr>
              <w:pStyle w:val="Tablebody"/>
              <w:rPr>
                <w:rFonts w:eastAsia="Arial" w:cs="Arial"/>
                <w:szCs w:val="20"/>
              </w:rPr>
            </w:pPr>
            <w:r w:rsidRPr="003971ED">
              <w:rPr>
                <w:szCs w:val="20"/>
              </w:rPr>
              <w:t>Sampling</w:t>
            </w:r>
          </w:p>
        </w:tc>
        <w:tc>
          <w:tcPr>
            <w:tcW w:w="5103" w:type="dxa"/>
            <w:tcMar>
              <w:top w:w="0" w:type="dxa"/>
              <w:left w:w="60" w:type="dxa"/>
              <w:bottom w:w="0" w:type="dxa"/>
              <w:right w:w="60" w:type="dxa"/>
            </w:tcMar>
          </w:tcPr>
          <w:p w14:paraId="187EC18A" w14:textId="7351BDAE" w:rsidR="00785F65" w:rsidRPr="003971ED" w:rsidRDefault="00785F65" w:rsidP="00D068F3">
            <w:pPr>
              <w:pStyle w:val="Tablebody"/>
              <w:rPr>
                <w:rFonts w:eastAsia="Arial" w:cs="Arial"/>
                <w:szCs w:val="20"/>
              </w:rPr>
            </w:pPr>
            <w:r w:rsidRPr="003971ED">
              <w:rPr>
                <w:szCs w:val="20"/>
              </w:rPr>
              <w:t>Sampling details</w:t>
            </w:r>
          </w:p>
        </w:tc>
      </w:tr>
      <w:tr w:rsidR="00785F65" w:rsidRPr="000A226D" w14:paraId="5D2E3D3F" w14:textId="77777777" w:rsidTr="00D068F3">
        <w:tc>
          <w:tcPr>
            <w:tcW w:w="1701" w:type="dxa"/>
            <w:tcMar>
              <w:top w:w="0" w:type="dxa"/>
              <w:left w:w="60" w:type="dxa"/>
              <w:bottom w:w="0" w:type="dxa"/>
              <w:right w:w="60" w:type="dxa"/>
            </w:tcMar>
          </w:tcPr>
          <w:p w14:paraId="5C50897D" w14:textId="21E6B825" w:rsidR="00785F65" w:rsidRPr="003971ED" w:rsidRDefault="00785F65" w:rsidP="00D068F3">
            <w:pPr>
              <w:pStyle w:val="Tablebody"/>
              <w:rPr>
                <w:szCs w:val="20"/>
              </w:rPr>
            </w:pPr>
            <w:r>
              <w:rPr>
                <w:szCs w:val="20"/>
              </w:rPr>
              <w:t>p</w:t>
            </w:r>
            <w:r w:rsidRPr="003971ED">
              <w:rPr>
                <w:szCs w:val="20"/>
              </w:rPr>
              <w:t>rocessing</w:t>
            </w:r>
          </w:p>
        </w:tc>
        <w:tc>
          <w:tcPr>
            <w:tcW w:w="1134" w:type="dxa"/>
            <w:tcMar>
              <w:top w:w="0" w:type="dxa"/>
              <w:left w:w="60" w:type="dxa"/>
              <w:bottom w:w="0" w:type="dxa"/>
              <w:right w:w="60" w:type="dxa"/>
            </w:tcMar>
          </w:tcPr>
          <w:p w14:paraId="18B75F92" w14:textId="2B33278E" w:rsidR="00785F65" w:rsidRPr="003971ED" w:rsidRDefault="00785F65" w:rsidP="00D068F3">
            <w:pPr>
              <w:pStyle w:val="Tablebody"/>
              <w:rPr>
                <w:rFonts w:eastAsia="Arial" w:cs="Arial"/>
                <w:szCs w:val="20"/>
              </w:rPr>
            </w:pPr>
            <w:r w:rsidRPr="003971ED">
              <w:rPr>
                <w:szCs w:val="20"/>
              </w:rPr>
              <w:t>0..</w:t>
            </w:r>
            <w:r>
              <w:rPr>
                <w:szCs w:val="20"/>
              </w:rPr>
              <w:t>1</w:t>
            </w:r>
          </w:p>
        </w:tc>
        <w:tc>
          <w:tcPr>
            <w:tcW w:w="1701" w:type="dxa"/>
            <w:tcMar>
              <w:top w:w="0" w:type="dxa"/>
              <w:left w:w="60" w:type="dxa"/>
              <w:bottom w:w="0" w:type="dxa"/>
              <w:right w:w="60" w:type="dxa"/>
            </w:tcMar>
          </w:tcPr>
          <w:p w14:paraId="4DDA31BD" w14:textId="77777777" w:rsidR="00785F65" w:rsidRPr="003971ED" w:rsidRDefault="00785F65" w:rsidP="00D068F3">
            <w:pPr>
              <w:pStyle w:val="Tablebody"/>
              <w:rPr>
                <w:rFonts w:eastAsia="Arial" w:cs="Arial"/>
                <w:szCs w:val="20"/>
              </w:rPr>
            </w:pPr>
            <w:r w:rsidRPr="003971ED">
              <w:rPr>
                <w:szCs w:val="20"/>
              </w:rPr>
              <w:t>Processing</w:t>
            </w:r>
          </w:p>
        </w:tc>
        <w:tc>
          <w:tcPr>
            <w:tcW w:w="5103" w:type="dxa"/>
            <w:tcMar>
              <w:top w:w="0" w:type="dxa"/>
              <w:left w:w="60" w:type="dxa"/>
              <w:bottom w:w="0" w:type="dxa"/>
              <w:right w:w="60" w:type="dxa"/>
            </w:tcMar>
          </w:tcPr>
          <w:p w14:paraId="46B3075C" w14:textId="64812A55" w:rsidR="00785F65" w:rsidRPr="003971ED" w:rsidRDefault="00785F65" w:rsidP="00D068F3">
            <w:pPr>
              <w:pStyle w:val="Tablebody"/>
              <w:rPr>
                <w:rFonts w:eastAsia="Arial" w:cs="Arial"/>
                <w:szCs w:val="20"/>
              </w:rPr>
            </w:pPr>
            <w:r w:rsidRPr="003971ED">
              <w:rPr>
                <w:szCs w:val="20"/>
              </w:rPr>
              <w:t>Processing details</w:t>
            </w:r>
          </w:p>
        </w:tc>
      </w:tr>
      <w:tr w:rsidR="00785F65" w:rsidRPr="006773E6" w14:paraId="2981E1DE" w14:textId="77777777" w:rsidTr="00D068F3">
        <w:tc>
          <w:tcPr>
            <w:tcW w:w="1701" w:type="dxa"/>
            <w:tcMar>
              <w:top w:w="0" w:type="dxa"/>
              <w:left w:w="60" w:type="dxa"/>
              <w:bottom w:w="0" w:type="dxa"/>
              <w:right w:w="60" w:type="dxa"/>
            </w:tcMar>
          </w:tcPr>
          <w:p w14:paraId="24C89BFA" w14:textId="4A41DE1D" w:rsidR="00785F65" w:rsidRPr="003971ED" w:rsidRDefault="00785F65" w:rsidP="00D068F3">
            <w:pPr>
              <w:pStyle w:val="Tablebody"/>
              <w:rPr>
                <w:szCs w:val="20"/>
              </w:rPr>
            </w:pPr>
            <w:r>
              <w:rPr>
                <w:szCs w:val="20"/>
              </w:rPr>
              <w:t>r</w:t>
            </w:r>
            <w:r w:rsidRPr="003971ED">
              <w:rPr>
                <w:szCs w:val="20"/>
              </w:rPr>
              <w:t>eporting</w:t>
            </w:r>
          </w:p>
        </w:tc>
        <w:tc>
          <w:tcPr>
            <w:tcW w:w="1134" w:type="dxa"/>
            <w:tcMar>
              <w:top w:w="0" w:type="dxa"/>
              <w:left w:w="60" w:type="dxa"/>
              <w:bottom w:w="0" w:type="dxa"/>
              <w:right w:w="60" w:type="dxa"/>
            </w:tcMar>
          </w:tcPr>
          <w:p w14:paraId="3F1493D2" w14:textId="5BF2D334" w:rsidR="00785F65" w:rsidRPr="003971ED" w:rsidRDefault="00785F65" w:rsidP="00D068F3">
            <w:pPr>
              <w:pStyle w:val="Tablebody"/>
              <w:rPr>
                <w:rFonts w:eastAsia="Arial" w:cs="Arial"/>
                <w:szCs w:val="20"/>
              </w:rPr>
            </w:pPr>
            <w:r w:rsidRPr="003971ED">
              <w:rPr>
                <w:szCs w:val="20"/>
              </w:rPr>
              <w:t>1..</w:t>
            </w:r>
            <w:r>
              <w:rPr>
                <w:szCs w:val="20"/>
              </w:rPr>
              <w:t>1</w:t>
            </w:r>
          </w:p>
        </w:tc>
        <w:tc>
          <w:tcPr>
            <w:tcW w:w="1701" w:type="dxa"/>
            <w:tcMar>
              <w:top w:w="0" w:type="dxa"/>
              <w:left w:w="60" w:type="dxa"/>
              <w:bottom w:w="0" w:type="dxa"/>
              <w:right w:w="60" w:type="dxa"/>
            </w:tcMar>
          </w:tcPr>
          <w:p w14:paraId="1377BC81" w14:textId="77777777" w:rsidR="00785F65" w:rsidRPr="003971ED" w:rsidRDefault="00785F65" w:rsidP="00D068F3">
            <w:pPr>
              <w:pStyle w:val="Tablebody"/>
              <w:rPr>
                <w:rFonts w:eastAsia="Arial" w:cs="Arial"/>
                <w:szCs w:val="20"/>
              </w:rPr>
            </w:pPr>
            <w:r w:rsidRPr="003971ED">
              <w:rPr>
                <w:szCs w:val="20"/>
              </w:rPr>
              <w:t>Reporting</w:t>
            </w:r>
          </w:p>
        </w:tc>
        <w:tc>
          <w:tcPr>
            <w:tcW w:w="5103" w:type="dxa"/>
            <w:tcMar>
              <w:top w:w="0" w:type="dxa"/>
              <w:left w:w="60" w:type="dxa"/>
              <w:bottom w:w="0" w:type="dxa"/>
              <w:right w:w="60" w:type="dxa"/>
            </w:tcMar>
          </w:tcPr>
          <w:p w14:paraId="738752D6" w14:textId="242AAA4A" w:rsidR="00785F65" w:rsidRPr="006773E6" w:rsidRDefault="00785F65" w:rsidP="00D068F3">
            <w:pPr>
              <w:pStyle w:val="Tablebody"/>
              <w:rPr>
                <w:rFonts w:eastAsia="Arial" w:cs="Arial"/>
                <w:szCs w:val="20"/>
              </w:rPr>
            </w:pPr>
            <w:r w:rsidRPr="003971ED">
              <w:rPr>
                <w:szCs w:val="20"/>
              </w:rPr>
              <w:t>Reporting details</w:t>
            </w:r>
          </w:p>
        </w:tc>
      </w:tr>
    </w:tbl>
    <w:p w14:paraId="61BF433D" w14:textId="67E4C5CA" w:rsidR="000A226D" w:rsidRPr="003971ED" w:rsidRDefault="000A226D" w:rsidP="003971ED">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29</w:t>
      </w:r>
      <w:r w:rsidR="00CE7E79">
        <w:rPr>
          <w:noProof/>
        </w:rPr>
        <w:fldChar w:fldCharType="end"/>
      </w:r>
      <w:r>
        <w:t xml:space="preserve"> Properties of DataGeneration</w:t>
      </w:r>
    </w:p>
    <w:p w14:paraId="053222AB" w14:textId="77777777" w:rsidR="0009728F" w:rsidRPr="00A15B15" w:rsidRDefault="0009728F" w:rsidP="0009728F">
      <w:pPr>
        <w:pStyle w:val="Heading2"/>
      </w:pPr>
      <w:bookmarkStart w:id="364" w:name="_Toc13755327"/>
      <w:r w:rsidRPr="00A15B15">
        <w:t>Schedule</w:t>
      </w:r>
      <w:bookmarkEnd w:id="364"/>
    </w:p>
    <w:p w14:paraId="6F68AB46" w14:textId="77777777" w:rsidR="0009728F" w:rsidRPr="007A3F5C" w:rsidRDefault="0009728F" w:rsidP="0009728F">
      <w:pPr>
        <w:pStyle w:val="Heading3"/>
      </w:pPr>
      <w:r w:rsidRPr="007A3F5C">
        <w:rPr>
          <w:u w:val="double"/>
        </w:rPr>
        <w:t>Schedule</w:t>
      </w:r>
      <w:r>
        <w:t xml:space="preserve"> contains a description of the temporal coverage of observation. Schedules are defined in terms of months covered, weekdays covered, hours and minutes covered during each day. At present, schedules within the minute are not supported. A complete definition of a schedule requires specification of the </w:t>
      </w:r>
      <w:r w:rsidRPr="007A3F5C">
        <w:rPr>
          <w:u w:val="double"/>
        </w:rPr>
        <w:t>temporalReportingInterval</w:t>
      </w:r>
      <w:r>
        <w:t xml:space="preserve">, and may require the specification of </w:t>
      </w:r>
      <w:r w:rsidRPr="007A3F5C">
        <w:rPr>
          <w:u w:val="double"/>
        </w:rPr>
        <w:t>diurnalBaseTime</w:t>
      </w:r>
      <w:r>
        <w:t xml:space="preserve">. </w:t>
      </w:r>
    </w:p>
    <w:p w14:paraId="1D7F7C44" w14:textId="77777777" w:rsidR="0009728F" w:rsidRDefault="0009728F" w:rsidP="0009728F">
      <w:pPr>
        <w:pStyle w:val="Heading3"/>
      </w:pPr>
      <w:r w:rsidRPr="007A3F5C">
        <w:rPr>
          <w:u w:val="double"/>
          <w:lang w:val="en-AU"/>
        </w:rPr>
        <w:t>Schedule</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09728F" w14:paraId="55B2DEC4" w14:textId="77777777" w:rsidTr="00D068F3">
        <w:trPr>
          <w:trHeight w:val="230"/>
          <w:tblHeader/>
        </w:trPr>
        <w:tc>
          <w:tcPr>
            <w:tcW w:w="1701" w:type="dxa"/>
            <w:shd w:val="clear" w:color="auto" w:fill="B8CCE4" w:themeFill="accent1" w:themeFillTint="66"/>
            <w:tcMar>
              <w:top w:w="0" w:type="dxa"/>
              <w:left w:w="60" w:type="dxa"/>
              <w:bottom w:w="0" w:type="dxa"/>
              <w:right w:w="60" w:type="dxa"/>
            </w:tcMar>
          </w:tcPr>
          <w:p w14:paraId="3ECEFC78" w14:textId="77777777" w:rsidR="0009728F" w:rsidRPr="00172BF9" w:rsidRDefault="0009728F" w:rsidP="00D068F3">
            <w:pPr>
              <w:pStyle w:val="Tableheader"/>
            </w:pPr>
            <w:r w:rsidRPr="00172BF9">
              <w:t>Property</w:t>
            </w:r>
          </w:p>
        </w:tc>
        <w:tc>
          <w:tcPr>
            <w:tcW w:w="1134" w:type="dxa"/>
            <w:shd w:val="clear" w:color="auto" w:fill="B8CCE4" w:themeFill="accent1" w:themeFillTint="66"/>
            <w:tcMar>
              <w:top w:w="0" w:type="dxa"/>
              <w:left w:w="60" w:type="dxa"/>
              <w:bottom w:w="0" w:type="dxa"/>
              <w:right w:w="60" w:type="dxa"/>
            </w:tcMar>
          </w:tcPr>
          <w:p w14:paraId="25B8512D" w14:textId="77777777" w:rsidR="0009728F" w:rsidRPr="00172BF9" w:rsidRDefault="0009728F" w:rsidP="00D068F3">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2B0EED10" w14:textId="77777777" w:rsidR="0009728F" w:rsidRPr="00172BF9" w:rsidRDefault="0009728F" w:rsidP="00D068F3">
            <w:pPr>
              <w:pStyle w:val="Tableheader"/>
            </w:pPr>
            <w:r>
              <w:t>Type</w:t>
            </w:r>
          </w:p>
        </w:tc>
        <w:tc>
          <w:tcPr>
            <w:tcW w:w="5103" w:type="dxa"/>
            <w:shd w:val="clear" w:color="auto" w:fill="B8CCE4" w:themeFill="accent1" w:themeFillTint="66"/>
            <w:tcMar>
              <w:top w:w="0" w:type="dxa"/>
              <w:left w:w="60" w:type="dxa"/>
              <w:bottom w:w="0" w:type="dxa"/>
              <w:right w:w="60" w:type="dxa"/>
            </w:tcMar>
          </w:tcPr>
          <w:p w14:paraId="76A93DC0" w14:textId="77777777" w:rsidR="0009728F" w:rsidRPr="00172BF9" w:rsidRDefault="0009728F" w:rsidP="00D068F3">
            <w:pPr>
              <w:pStyle w:val="Tableheader"/>
            </w:pPr>
            <w:r w:rsidRPr="00172BF9">
              <w:t>Property Description</w:t>
            </w:r>
          </w:p>
        </w:tc>
      </w:tr>
      <w:tr w:rsidR="0009728F" w14:paraId="69AEC079" w14:textId="77777777" w:rsidTr="00D068F3">
        <w:tc>
          <w:tcPr>
            <w:tcW w:w="1701" w:type="dxa"/>
            <w:tcMar>
              <w:top w:w="0" w:type="dxa"/>
              <w:left w:w="60" w:type="dxa"/>
              <w:bottom w:w="0" w:type="dxa"/>
              <w:right w:w="60" w:type="dxa"/>
            </w:tcMar>
          </w:tcPr>
          <w:p w14:paraId="4A18F452" w14:textId="77777777" w:rsidR="0009728F" w:rsidRPr="00172BF9" w:rsidRDefault="0009728F" w:rsidP="00D068F3">
            <w:pPr>
              <w:pStyle w:val="Tablebody"/>
            </w:pPr>
            <w:r w:rsidRPr="00172BF9">
              <w:t>startMonth</w:t>
            </w:r>
          </w:p>
        </w:tc>
        <w:tc>
          <w:tcPr>
            <w:tcW w:w="1134" w:type="dxa"/>
            <w:tcMar>
              <w:top w:w="0" w:type="dxa"/>
              <w:left w:w="60" w:type="dxa"/>
              <w:bottom w:w="0" w:type="dxa"/>
              <w:right w:w="60" w:type="dxa"/>
            </w:tcMar>
          </w:tcPr>
          <w:p w14:paraId="3A61D5F1"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56594475"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9A42867" w14:textId="77777777" w:rsidR="0009728F" w:rsidRPr="00172BF9" w:rsidRDefault="0009728F" w:rsidP="00D068F3">
            <w:pPr>
              <w:pStyle w:val="Tablebody"/>
              <w:rPr>
                <w:rFonts w:eastAsia="Arial" w:cs="Arial"/>
              </w:rPr>
            </w:pPr>
            <w:r w:rsidRPr="00172BF9">
              <w:t>Start month of schedule (January = 1, December = 12)</w:t>
            </w:r>
          </w:p>
        </w:tc>
      </w:tr>
      <w:tr w:rsidR="0009728F" w14:paraId="278805F5" w14:textId="77777777" w:rsidTr="00D068F3">
        <w:tc>
          <w:tcPr>
            <w:tcW w:w="1701" w:type="dxa"/>
            <w:tcMar>
              <w:top w:w="0" w:type="dxa"/>
              <w:left w:w="60" w:type="dxa"/>
              <w:bottom w:w="0" w:type="dxa"/>
              <w:right w:w="60" w:type="dxa"/>
            </w:tcMar>
          </w:tcPr>
          <w:p w14:paraId="701ABF9D" w14:textId="77777777" w:rsidR="0009728F" w:rsidRPr="00172BF9" w:rsidRDefault="0009728F" w:rsidP="00D068F3">
            <w:pPr>
              <w:pStyle w:val="Tablebody"/>
            </w:pPr>
            <w:r w:rsidRPr="00172BF9">
              <w:t>endMonth</w:t>
            </w:r>
          </w:p>
        </w:tc>
        <w:tc>
          <w:tcPr>
            <w:tcW w:w="1134" w:type="dxa"/>
            <w:tcMar>
              <w:top w:w="0" w:type="dxa"/>
              <w:left w:w="60" w:type="dxa"/>
              <w:bottom w:w="0" w:type="dxa"/>
              <w:right w:w="60" w:type="dxa"/>
            </w:tcMar>
          </w:tcPr>
          <w:p w14:paraId="4D35EC2F"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28B2B48C"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6AC520CB" w14:textId="77777777" w:rsidR="0009728F" w:rsidRPr="00172BF9" w:rsidRDefault="0009728F" w:rsidP="00D068F3">
            <w:pPr>
              <w:pStyle w:val="Tablebody"/>
              <w:rPr>
                <w:rFonts w:eastAsia="Arial" w:cs="Arial"/>
              </w:rPr>
            </w:pPr>
            <w:r w:rsidRPr="00172BF9">
              <w:t>End month of schedule (January = 1, December = 12)</w:t>
            </w:r>
          </w:p>
        </w:tc>
      </w:tr>
      <w:tr w:rsidR="0009728F" w14:paraId="17EB67D3" w14:textId="77777777" w:rsidTr="00D068F3">
        <w:tc>
          <w:tcPr>
            <w:tcW w:w="1701" w:type="dxa"/>
            <w:tcMar>
              <w:top w:w="0" w:type="dxa"/>
              <w:left w:w="60" w:type="dxa"/>
              <w:bottom w:w="0" w:type="dxa"/>
              <w:right w:w="60" w:type="dxa"/>
            </w:tcMar>
          </w:tcPr>
          <w:p w14:paraId="2859455F" w14:textId="77777777" w:rsidR="0009728F" w:rsidRPr="00172BF9" w:rsidRDefault="0009728F" w:rsidP="00D068F3">
            <w:pPr>
              <w:pStyle w:val="Tablebody"/>
            </w:pPr>
            <w:r w:rsidRPr="00172BF9">
              <w:t>startWeekday</w:t>
            </w:r>
          </w:p>
        </w:tc>
        <w:tc>
          <w:tcPr>
            <w:tcW w:w="1134" w:type="dxa"/>
            <w:tcMar>
              <w:top w:w="0" w:type="dxa"/>
              <w:left w:w="60" w:type="dxa"/>
              <w:bottom w:w="0" w:type="dxa"/>
              <w:right w:w="60" w:type="dxa"/>
            </w:tcMar>
          </w:tcPr>
          <w:p w14:paraId="03C71E4A"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08E1A905"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41DD7C4" w14:textId="77777777" w:rsidR="0009728F" w:rsidRPr="00172BF9" w:rsidRDefault="0009728F" w:rsidP="00D068F3">
            <w:pPr>
              <w:pStyle w:val="Tablebody"/>
              <w:rPr>
                <w:rFonts w:eastAsia="Arial" w:cs="Arial"/>
              </w:rPr>
            </w:pPr>
            <w:r w:rsidRPr="00172BF9">
              <w:t>Start day of schedule (Monday = 1, Sunday = 7)</w:t>
            </w:r>
          </w:p>
        </w:tc>
      </w:tr>
      <w:tr w:rsidR="0009728F" w14:paraId="67DFD67D" w14:textId="77777777" w:rsidTr="00D068F3">
        <w:tc>
          <w:tcPr>
            <w:tcW w:w="1701" w:type="dxa"/>
            <w:tcMar>
              <w:top w:w="0" w:type="dxa"/>
              <w:left w:w="60" w:type="dxa"/>
              <w:bottom w:w="0" w:type="dxa"/>
              <w:right w:w="60" w:type="dxa"/>
            </w:tcMar>
          </w:tcPr>
          <w:p w14:paraId="3CFAD987" w14:textId="77777777" w:rsidR="0009728F" w:rsidRPr="00172BF9" w:rsidRDefault="0009728F" w:rsidP="00D068F3">
            <w:pPr>
              <w:pStyle w:val="Tablebody"/>
            </w:pPr>
            <w:r w:rsidRPr="00172BF9">
              <w:t>endWeekday</w:t>
            </w:r>
          </w:p>
        </w:tc>
        <w:tc>
          <w:tcPr>
            <w:tcW w:w="1134" w:type="dxa"/>
            <w:tcMar>
              <w:top w:w="0" w:type="dxa"/>
              <w:left w:w="60" w:type="dxa"/>
              <w:bottom w:w="0" w:type="dxa"/>
              <w:right w:w="60" w:type="dxa"/>
            </w:tcMar>
          </w:tcPr>
          <w:p w14:paraId="7E77DBA4"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57322D58"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B027218" w14:textId="77777777" w:rsidR="0009728F" w:rsidRPr="00172BF9" w:rsidRDefault="0009728F" w:rsidP="00D068F3">
            <w:pPr>
              <w:pStyle w:val="Tablebody"/>
              <w:rPr>
                <w:rFonts w:eastAsia="Arial" w:cs="Arial"/>
              </w:rPr>
            </w:pPr>
            <w:r w:rsidRPr="00172BF9">
              <w:t>End day of schedule (Monday = 1, Sunday = 7)</w:t>
            </w:r>
          </w:p>
        </w:tc>
      </w:tr>
      <w:tr w:rsidR="0009728F" w14:paraId="3D6AFDF8" w14:textId="77777777" w:rsidTr="00D068F3">
        <w:tc>
          <w:tcPr>
            <w:tcW w:w="1701" w:type="dxa"/>
            <w:tcMar>
              <w:top w:w="0" w:type="dxa"/>
              <w:left w:w="60" w:type="dxa"/>
              <w:bottom w:w="0" w:type="dxa"/>
              <w:right w:w="60" w:type="dxa"/>
            </w:tcMar>
          </w:tcPr>
          <w:p w14:paraId="1134561A" w14:textId="77777777" w:rsidR="0009728F" w:rsidRPr="00172BF9" w:rsidRDefault="0009728F" w:rsidP="00D068F3">
            <w:pPr>
              <w:pStyle w:val="Tablebody"/>
            </w:pPr>
            <w:r w:rsidRPr="00172BF9">
              <w:t>startHour</w:t>
            </w:r>
          </w:p>
        </w:tc>
        <w:tc>
          <w:tcPr>
            <w:tcW w:w="1134" w:type="dxa"/>
            <w:tcMar>
              <w:top w:w="0" w:type="dxa"/>
              <w:left w:w="60" w:type="dxa"/>
              <w:bottom w:w="0" w:type="dxa"/>
              <w:right w:w="60" w:type="dxa"/>
            </w:tcMar>
          </w:tcPr>
          <w:p w14:paraId="1FD7CB02"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493E1F8"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2850C38F" w14:textId="77777777" w:rsidR="0009728F" w:rsidRPr="00172BF9" w:rsidRDefault="0009728F" w:rsidP="00D068F3">
            <w:pPr>
              <w:pStyle w:val="Tablebody"/>
              <w:rPr>
                <w:rFonts w:eastAsia="Arial" w:cs="Arial"/>
              </w:rPr>
            </w:pPr>
            <w:r w:rsidRPr="00172BF9">
              <w:t>Start hour of schedule (0 to 23)</w:t>
            </w:r>
          </w:p>
        </w:tc>
      </w:tr>
      <w:tr w:rsidR="0009728F" w14:paraId="3C795511" w14:textId="77777777" w:rsidTr="00D068F3">
        <w:tc>
          <w:tcPr>
            <w:tcW w:w="1701" w:type="dxa"/>
            <w:tcMar>
              <w:top w:w="0" w:type="dxa"/>
              <w:left w:w="60" w:type="dxa"/>
              <w:bottom w:w="0" w:type="dxa"/>
              <w:right w:w="60" w:type="dxa"/>
            </w:tcMar>
          </w:tcPr>
          <w:p w14:paraId="4C9DF5B3" w14:textId="77777777" w:rsidR="0009728F" w:rsidRPr="00172BF9" w:rsidRDefault="0009728F" w:rsidP="00D068F3">
            <w:pPr>
              <w:pStyle w:val="Tablebody"/>
            </w:pPr>
            <w:r w:rsidRPr="00172BF9">
              <w:t>endHour</w:t>
            </w:r>
          </w:p>
        </w:tc>
        <w:tc>
          <w:tcPr>
            <w:tcW w:w="1134" w:type="dxa"/>
            <w:tcMar>
              <w:top w:w="0" w:type="dxa"/>
              <w:left w:w="60" w:type="dxa"/>
              <w:bottom w:w="0" w:type="dxa"/>
              <w:right w:w="60" w:type="dxa"/>
            </w:tcMar>
          </w:tcPr>
          <w:p w14:paraId="62E7AF5D"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D3F6CBB"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353B3BFE" w14:textId="77777777" w:rsidR="0009728F" w:rsidRPr="00172BF9" w:rsidRDefault="0009728F" w:rsidP="00D068F3">
            <w:pPr>
              <w:pStyle w:val="Tablebody"/>
              <w:rPr>
                <w:rFonts w:eastAsia="Arial" w:cs="Arial"/>
              </w:rPr>
            </w:pPr>
            <w:r w:rsidRPr="00172BF9">
              <w:t>End hour of schedule (0 to 23)</w:t>
            </w:r>
          </w:p>
        </w:tc>
      </w:tr>
      <w:tr w:rsidR="0009728F" w14:paraId="2048A3FB" w14:textId="77777777" w:rsidTr="00D068F3">
        <w:tc>
          <w:tcPr>
            <w:tcW w:w="1701" w:type="dxa"/>
            <w:tcMar>
              <w:top w:w="0" w:type="dxa"/>
              <w:left w:w="60" w:type="dxa"/>
              <w:bottom w:w="0" w:type="dxa"/>
              <w:right w:w="60" w:type="dxa"/>
            </w:tcMar>
          </w:tcPr>
          <w:p w14:paraId="15C14632" w14:textId="77777777" w:rsidR="0009728F" w:rsidRPr="00172BF9" w:rsidRDefault="0009728F" w:rsidP="00D068F3">
            <w:pPr>
              <w:pStyle w:val="Tablebody"/>
            </w:pPr>
            <w:r w:rsidRPr="00172BF9">
              <w:t>startMinute</w:t>
            </w:r>
          </w:p>
        </w:tc>
        <w:tc>
          <w:tcPr>
            <w:tcW w:w="1134" w:type="dxa"/>
            <w:tcMar>
              <w:top w:w="0" w:type="dxa"/>
              <w:left w:w="60" w:type="dxa"/>
              <w:bottom w:w="0" w:type="dxa"/>
              <w:right w:w="60" w:type="dxa"/>
            </w:tcMar>
          </w:tcPr>
          <w:p w14:paraId="32AE978C"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6EF8B637"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6734C72" w14:textId="77777777" w:rsidR="0009728F" w:rsidRPr="00172BF9" w:rsidRDefault="0009728F" w:rsidP="00D068F3">
            <w:pPr>
              <w:pStyle w:val="Tablebody"/>
              <w:rPr>
                <w:rFonts w:eastAsia="Arial" w:cs="Arial"/>
              </w:rPr>
            </w:pPr>
            <w:r w:rsidRPr="00172BF9">
              <w:t>Start minute of schedule (0 to 59)</w:t>
            </w:r>
          </w:p>
        </w:tc>
      </w:tr>
      <w:tr w:rsidR="0009728F" w14:paraId="01C8DB4F" w14:textId="77777777" w:rsidTr="00D068F3">
        <w:tc>
          <w:tcPr>
            <w:tcW w:w="1701" w:type="dxa"/>
            <w:tcMar>
              <w:top w:w="0" w:type="dxa"/>
              <w:left w:w="60" w:type="dxa"/>
              <w:bottom w:w="0" w:type="dxa"/>
              <w:right w:w="60" w:type="dxa"/>
            </w:tcMar>
          </w:tcPr>
          <w:p w14:paraId="1DC7A39C" w14:textId="77777777" w:rsidR="0009728F" w:rsidRPr="00172BF9" w:rsidRDefault="0009728F" w:rsidP="00D068F3">
            <w:pPr>
              <w:pStyle w:val="Tablebody"/>
            </w:pPr>
            <w:r w:rsidRPr="00172BF9">
              <w:t>endMinute</w:t>
            </w:r>
          </w:p>
        </w:tc>
        <w:tc>
          <w:tcPr>
            <w:tcW w:w="1134" w:type="dxa"/>
            <w:tcMar>
              <w:top w:w="0" w:type="dxa"/>
              <w:left w:w="60" w:type="dxa"/>
              <w:bottom w:w="0" w:type="dxa"/>
              <w:right w:w="60" w:type="dxa"/>
            </w:tcMar>
          </w:tcPr>
          <w:p w14:paraId="0EDC5FD5" w14:textId="77777777" w:rsidR="0009728F" w:rsidRPr="00172BF9" w:rsidRDefault="0009728F" w:rsidP="00D068F3">
            <w:pPr>
              <w:pStyle w:val="Tablebody"/>
              <w:rPr>
                <w:rFonts w:eastAsia="Arial" w:cs="Arial"/>
              </w:rPr>
            </w:pPr>
            <w:r w:rsidRPr="00172BF9">
              <w:rPr>
                <w:color w:val="0F0F0F"/>
              </w:rPr>
              <w:t>1..1</w:t>
            </w:r>
          </w:p>
        </w:tc>
        <w:tc>
          <w:tcPr>
            <w:tcW w:w="1701" w:type="dxa"/>
            <w:tcMar>
              <w:top w:w="0" w:type="dxa"/>
              <w:left w:w="60" w:type="dxa"/>
              <w:bottom w:w="0" w:type="dxa"/>
              <w:right w:w="60" w:type="dxa"/>
            </w:tcMar>
          </w:tcPr>
          <w:p w14:paraId="37551EC9" w14:textId="77777777" w:rsidR="0009728F" w:rsidRPr="00172BF9" w:rsidRDefault="0009728F" w:rsidP="00D068F3">
            <w:pPr>
              <w:pStyle w:val="Tablebody"/>
              <w:rPr>
                <w:rFonts w:eastAsia="Arial" w:cs="Arial"/>
              </w:rPr>
            </w:pPr>
            <w:r w:rsidRPr="00172BF9">
              <w:t>int</w:t>
            </w:r>
          </w:p>
        </w:tc>
        <w:tc>
          <w:tcPr>
            <w:tcW w:w="5103" w:type="dxa"/>
            <w:tcMar>
              <w:top w:w="0" w:type="dxa"/>
              <w:left w:w="60" w:type="dxa"/>
              <w:bottom w:w="0" w:type="dxa"/>
              <w:right w:w="60" w:type="dxa"/>
            </w:tcMar>
          </w:tcPr>
          <w:p w14:paraId="578AC588" w14:textId="77777777" w:rsidR="0009728F" w:rsidRPr="00172BF9" w:rsidRDefault="0009728F" w:rsidP="00D068F3">
            <w:pPr>
              <w:pStyle w:val="Tablebody"/>
              <w:rPr>
                <w:rFonts w:eastAsia="Arial" w:cs="Arial"/>
              </w:rPr>
            </w:pPr>
            <w:r w:rsidRPr="00172BF9">
              <w:t>End minute of schedule (0 to 59)</w:t>
            </w:r>
          </w:p>
        </w:tc>
      </w:tr>
      <w:tr w:rsidR="0009728F" w14:paraId="62CCD3F5" w14:textId="77777777" w:rsidTr="00D068F3">
        <w:tc>
          <w:tcPr>
            <w:tcW w:w="1701" w:type="dxa"/>
            <w:tcMar>
              <w:top w:w="0" w:type="dxa"/>
              <w:left w:w="60" w:type="dxa"/>
              <w:bottom w:w="0" w:type="dxa"/>
              <w:right w:w="60" w:type="dxa"/>
            </w:tcMar>
          </w:tcPr>
          <w:p w14:paraId="11922491" w14:textId="77777777" w:rsidR="0009728F" w:rsidRPr="00172BF9" w:rsidRDefault="0009728F" w:rsidP="00D068F3">
            <w:pPr>
              <w:pStyle w:val="Tablebody"/>
            </w:pPr>
            <w:r w:rsidRPr="00172BF9">
              <w:t>diurnalBaseTime</w:t>
            </w:r>
          </w:p>
        </w:tc>
        <w:tc>
          <w:tcPr>
            <w:tcW w:w="1134" w:type="dxa"/>
            <w:tcMar>
              <w:top w:w="0" w:type="dxa"/>
              <w:left w:w="60" w:type="dxa"/>
              <w:bottom w:w="0" w:type="dxa"/>
              <w:right w:w="60" w:type="dxa"/>
            </w:tcMar>
          </w:tcPr>
          <w:p w14:paraId="2E91915E" w14:textId="7DEF6214" w:rsidR="0009728F" w:rsidRPr="00172BF9" w:rsidRDefault="008C068E" w:rsidP="00D068F3">
            <w:pPr>
              <w:pStyle w:val="Tablebody"/>
              <w:rPr>
                <w:rFonts w:eastAsia="Arial" w:cs="Arial"/>
              </w:rPr>
            </w:pPr>
            <w:r>
              <w:rPr>
                <w:color w:val="0F0F0F"/>
              </w:rPr>
              <w:t>0</w:t>
            </w:r>
            <w:r w:rsidR="0009728F" w:rsidRPr="00172BF9">
              <w:rPr>
                <w:color w:val="0F0F0F"/>
              </w:rPr>
              <w:t>..1</w:t>
            </w:r>
          </w:p>
        </w:tc>
        <w:tc>
          <w:tcPr>
            <w:tcW w:w="1701" w:type="dxa"/>
            <w:tcMar>
              <w:top w:w="0" w:type="dxa"/>
              <w:left w:w="60" w:type="dxa"/>
              <w:bottom w:w="0" w:type="dxa"/>
              <w:right w:w="60" w:type="dxa"/>
            </w:tcMar>
          </w:tcPr>
          <w:p w14:paraId="21828098" w14:textId="77777777" w:rsidR="0009728F" w:rsidRPr="00172BF9" w:rsidRDefault="0009728F" w:rsidP="00D068F3">
            <w:pPr>
              <w:pStyle w:val="Tablebody"/>
              <w:rPr>
                <w:rFonts w:eastAsia="Arial" w:cs="Arial"/>
              </w:rPr>
            </w:pPr>
            <w:r w:rsidRPr="00172BF9">
              <w:t>TM_ClockTime</w:t>
            </w:r>
          </w:p>
        </w:tc>
        <w:tc>
          <w:tcPr>
            <w:tcW w:w="5103" w:type="dxa"/>
            <w:tcMar>
              <w:top w:w="0" w:type="dxa"/>
              <w:left w:w="60" w:type="dxa"/>
              <w:bottom w:w="0" w:type="dxa"/>
              <w:right w:w="60" w:type="dxa"/>
            </w:tcMar>
          </w:tcPr>
          <w:p w14:paraId="268BF899" w14:textId="77777777" w:rsidR="0009728F" w:rsidRPr="00172BF9" w:rsidRDefault="0009728F" w:rsidP="00D068F3">
            <w:pPr>
              <w:pStyle w:val="Tablebody"/>
              <w:rPr>
                <w:rFonts w:eastAsia="Arial" w:cs="Arial"/>
              </w:rPr>
            </w:pPr>
            <w:r w:rsidRPr="00172BF9">
              <w:t>6-07 Time (of day) to which diurnal statistics are referenced. For example, a 24 h accumulated total precipitation might refer to 0700z as the diurnal base time. [Phase 1]</w:t>
            </w:r>
          </w:p>
        </w:tc>
      </w:tr>
    </w:tbl>
    <w:p w14:paraId="66EC37B1" w14:textId="77777777" w:rsidR="0009728F" w:rsidRDefault="0009728F" w:rsidP="0009728F">
      <w:pPr>
        <w:pStyle w:val="Caption"/>
      </w:pPr>
      <w:r>
        <w:t xml:space="preserve">Table </w:t>
      </w:r>
      <w:r>
        <w:rPr>
          <w:noProof/>
        </w:rPr>
        <w:fldChar w:fldCharType="begin"/>
      </w:r>
      <w:r>
        <w:rPr>
          <w:noProof/>
        </w:rPr>
        <w:instrText xml:space="preserve"> SEQ Table \* ARABIC </w:instrText>
      </w:r>
      <w:r>
        <w:rPr>
          <w:noProof/>
        </w:rPr>
        <w:fldChar w:fldCharType="separate"/>
      </w:r>
      <w:r w:rsidR="00CA502A">
        <w:rPr>
          <w:noProof/>
        </w:rPr>
        <w:t>30</w:t>
      </w:r>
      <w:r>
        <w:rPr>
          <w:noProof/>
        </w:rPr>
        <w:fldChar w:fldCharType="end"/>
      </w:r>
      <w:r w:rsidRPr="0003781C">
        <w:t xml:space="preserve"> Properties of </w:t>
      </w:r>
      <w:r>
        <w:t>Schedule</w:t>
      </w:r>
    </w:p>
    <w:p w14:paraId="0750CD5F" w14:textId="77777777" w:rsidR="00290363" w:rsidRPr="00A15B15" w:rsidRDefault="00290363" w:rsidP="003564AD">
      <w:pPr>
        <w:pStyle w:val="Heading2"/>
      </w:pPr>
      <w:bookmarkStart w:id="365" w:name="_Toc13755328"/>
      <w:r w:rsidRPr="003564AD">
        <w:lastRenderedPageBreak/>
        <w:t>Sampling</w:t>
      </w:r>
      <w:bookmarkEnd w:id="365"/>
    </w:p>
    <w:p w14:paraId="4B0BF16B" w14:textId="7909DC68" w:rsidR="00290363" w:rsidRPr="001F13C1" w:rsidRDefault="00290363" w:rsidP="003564AD">
      <w:pPr>
        <w:pStyle w:val="Heading3"/>
      </w:pPr>
      <w:r>
        <w:t xml:space="preserve">The </w:t>
      </w:r>
      <w:r w:rsidRPr="00290363">
        <w:rPr>
          <w:u w:val="double"/>
        </w:rPr>
        <w:t>Sampling</w:t>
      </w:r>
      <w:r>
        <w:t xml:space="preserve"> class describes the procedure(s) involved in obtaining a sample/</w:t>
      </w:r>
      <w:r w:rsidR="001F13C1">
        <w:t xml:space="preserve">making an observation. </w:t>
      </w:r>
    </w:p>
    <w:p w14:paraId="24398238" w14:textId="77777777" w:rsidR="00290363" w:rsidRDefault="00290363" w:rsidP="003564AD">
      <w:pPr>
        <w:pStyle w:val="Heading3"/>
      </w:pPr>
      <w:r w:rsidRPr="001F13C1">
        <w:rPr>
          <w:u w:val="double"/>
          <w:lang w:val="en-AU"/>
        </w:rPr>
        <w:t>Sampling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290363" w14:paraId="210CA110"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7B20CBC3" w14:textId="77777777" w:rsidR="00290363" w:rsidRPr="00172BF9" w:rsidRDefault="00290363" w:rsidP="003564AD">
            <w:pPr>
              <w:pStyle w:val="Tableheader"/>
            </w:pPr>
            <w:bookmarkStart w:id="366" w:name="BKM_1A89F4FB_C920_4BB4_AC61_D112C2CE054A"/>
            <w:bookmarkEnd w:id="366"/>
            <w:r w:rsidRPr="00172BF9">
              <w:t>Property</w:t>
            </w:r>
          </w:p>
        </w:tc>
        <w:tc>
          <w:tcPr>
            <w:tcW w:w="1134" w:type="dxa"/>
            <w:shd w:val="clear" w:color="auto" w:fill="B8CCE4" w:themeFill="accent1" w:themeFillTint="66"/>
            <w:tcMar>
              <w:top w:w="0" w:type="dxa"/>
              <w:left w:w="60" w:type="dxa"/>
              <w:bottom w:w="0" w:type="dxa"/>
              <w:right w:w="60" w:type="dxa"/>
            </w:tcMar>
          </w:tcPr>
          <w:p w14:paraId="3435FC3D" w14:textId="77777777" w:rsidR="00290363" w:rsidRPr="00172BF9" w:rsidRDefault="00290363"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161A8881" w14:textId="4395CB8F" w:rsidR="00290363"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2F37643" w14:textId="77777777" w:rsidR="00290363" w:rsidRPr="00172BF9" w:rsidRDefault="00290363" w:rsidP="003564AD">
            <w:pPr>
              <w:pStyle w:val="Tableheader"/>
            </w:pPr>
            <w:r w:rsidRPr="00172BF9">
              <w:t>Property Description</w:t>
            </w:r>
          </w:p>
        </w:tc>
      </w:tr>
      <w:tr w:rsidR="00290363" w14:paraId="6BA2474B" w14:textId="77777777" w:rsidTr="00015DDB">
        <w:tc>
          <w:tcPr>
            <w:tcW w:w="1701" w:type="dxa"/>
            <w:tcMar>
              <w:top w:w="0" w:type="dxa"/>
              <w:left w:w="60" w:type="dxa"/>
              <w:bottom w:w="0" w:type="dxa"/>
              <w:right w:w="60" w:type="dxa"/>
            </w:tcMar>
          </w:tcPr>
          <w:p w14:paraId="4F3BAA7C" w14:textId="77777777" w:rsidR="00290363" w:rsidRPr="00172BF9" w:rsidRDefault="00290363" w:rsidP="003564AD">
            <w:pPr>
              <w:pStyle w:val="Tablebody"/>
            </w:pPr>
            <w:bookmarkStart w:id="367" w:name="BKM_58296F3A_502E_40AD_9CE3_528A0551A8E9"/>
            <w:bookmarkEnd w:id="367"/>
            <w:r w:rsidRPr="00172BF9">
              <w:t>samplingStrategy</w:t>
            </w:r>
          </w:p>
        </w:tc>
        <w:tc>
          <w:tcPr>
            <w:tcW w:w="1134" w:type="dxa"/>
            <w:tcMar>
              <w:top w:w="0" w:type="dxa"/>
              <w:left w:w="60" w:type="dxa"/>
              <w:bottom w:w="0" w:type="dxa"/>
              <w:right w:w="60" w:type="dxa"/>
            </w:tcMar>
          </w:tcPr>
          <w:p w14:paraId="3F084844"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BC91DCA" w14:textId="77777777" w:rsidR="00290363" w:rsidRPr="00172BF9" w:rsidRDefault="00290363" w:rsidP="003564AD">
            <w:pPr>
              <w:pStyle w:val="Tablebody"/>
              <w:rPr>
                <w:rFonts w:eastAsia="Arial" w:cs="Arial"/>
              </w:rPr>
            </w:pPr>
            <w:r w:rsidRPr="00172BF9">
              <w:t>SamplingStrategyType</w:t>
            </w:r>
          </w:p>
        </w:tc>
        <w:tc>
          <w:tcPr>
            <w:tcW w:w="5103" w:type="dxa"/>
            <w:tcMar>
              <w:top w:w="0" w:type="dxa"/>
              <w:left w:w="60" w:type="dxa"/>
              <w:bottom w:w="0" w:type="dxa"/>
              <w:right w:w="60" w:type="dxa"/>
            </w:tcMar>
          </w:tcPr>
          <w:p w14:paraId="2D8893FE" w14:textId="77777777" w:rsidR="00290363" w:rsidRPr="00172BF9" w:rsidRDefault="00290363" w:rsidP="003564AD">
            <w:pPr>
              <w:pStyle w:val="Tablebody"/>
              <w:rPr>
                <w:rFonts w:eastAsia="Arial" w:cs="Arial"/>
              </w:rPr>
            </w:pPr>
            <w:r w:rsidRPr="00172BF9">
              <w:t>6-03 The strategy used to generate the observed variable. [Phase 1]</w:t>
            </w:r>
          </w:p>
        </w:tc>
      </w:tr>
      <w:tr w:rsidR="00785F65" w14:paraId="671E822E" w14:textId="77777777" w:rsidTr="00015DDB">
        <w:tc>
          <w:tcPr>
            <w:tcW w:w="1701" w:type="dxa"/>
            <w:tcMar>
              <w:top w:w="0" w:type="dxa"/>
              <w:left w:w="60" w:type="dxa"/>
              <w:bottom w:w="0" w:type="dxa"/>
              <w:right w:w="60" w:type="dxa"/>
            </w:tcMar>
          </w:tcPr>
          <w:p w14:paraId="797AE2C2" w14:textId="77777777" w:rsidR="00785F65" w:rsidRPr="00172BF9" w:rsidRDefault="00785F65" w:rsidP="00D068F3">
            <w:pPr>
              <w:pStyle w:val="Tablebody"/>
            </w:pPr>
            <w:r w:rsidRPr="00172BF9">
              <w:t>samplingProcedure</w:t>
            </w:r>
          </w:p>
        </w:tc>
        <w:tc>
          <w:tcPr>
            <w:tcW w:w="1134" w:type="dxa"/>
            <w:tcMar>
              <w:top w:w="0" w:type="dxa"/>
              <w:left w:w="60" w:type="dxa"/>
              <w:bottom w:w="0" w:type="dxa"/>
              <w:right w:w="60" w:type="dxa"/>
            </w:tcMar>
          </w:tcPr>
          <w:p w14:paraId="7A5A25C8" w14:textId="77777777" w:rsidR="00785F65" w:rsidRPr="00172BF9" w:rsidRDefault="00785F65"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6F686CDA" w14:textId="77777777" w:rsidR="00785F65" w:rsidRPr="00172BF9" w:rsidRDefault="00785F65" w:rsidP="00D068F3">
            <w:pPr>
              <w:pStyle w:val="Tablebody"/>
              <w:rPr>
                <w:rFonts w:eastAsia="Arial" w:cs="Arial"/>
              </w:rPr>
            </w:pPr>
            <w:r w:rsidRPr="00172BF9">
              <w:t>SamplingProcedureType</w:t>
            </w:r>
          </w:p>
        </w:tc>
        <w:tc>
          <w:tcPr>
            <w:tcW w:w="5103" w:type="dxa"/>
            <w:tcMar>
              <w:top w:w="0" w:type="dxa"/>
              <w:left w:w="60" w:type="dxa"/>
              <w:bottom w:w="0" w:type="dxa"/>
              <w:right w:w="60" w:type="dxa"/>
            </w:tcMar>
          </w:tcPr>
          <w:p w14:paraId="1424E980" w14:textId="77777777" w:rsidR="00785F65" w:rsidRPr="00172BF9" w:rsidRDefault="00785F65" w:rsidP="00D068F3">
            <w:pPr>
              <w:pStyle w:val="Tablebody"/>
              <w:rPr>
                <w:rFonts w:eastAsia="Arial" w:cs="Arial"/>
              </w:rPr>
            </w:pPr>
            <w:r w:rsidRPr="00172BF9">
              <w:t>6-01 The procedure(s) involved in obtaining a sample/making an observation. Taken from the SamplingProcedureType codelist [Phase 3]</w:t>
            </w:r>
          </w:p>
        </w:tc>
      </w:tr>
      <w:tr w:rsidR="00785F65" w14:paraId="20191896" w14:textId="77777777" w:rsidTr="00015DDB">
        <w:tc>
          <w:tcPr>
            <w:tcW w:w="1701" w:type="dxa"/>
            <w:tcMar>
              <w:top w:w="0" w:type="dxa"/>
              <w:left w:w="60" w:type="dxa"/>
              <w:bottom w:w="0" w:type="dxa"/>
              <w:right w:w="60" w:type="dxa"/>
            </w:tcMar>
          </w:tcPr>
          <w:p w14:paraId="17355726" w14:textId="77777777" w:rsidR="00785F65" w:rsidRPr="00172BF9" w:rsidRDefault="00785F65" w:rsidP="00D068F3">
            <w:pPr>
              <w:pStyle w:val="Tablebody"/>
            </w:pPr>
            <w:r w:rsidRPr="00172BF9">
              <w:t>samplingProcedureDescription</w:t>
            </w:r>
          </w:p>
        </w:tc>
        <w:tc>
          <w:tcPr>
            <w:tcW w:w="1134" w:type="dxa"/>
            <w:tcMar>
              <w:top w:w="0" w:type="dxa"/>
              <w:left w:w="60" w:type="dxa"/>
              <w:bottom w:w="0" w:type="dxa"/>
              <w:right w:w="60" w:type="dxa"/>
            </w:tcMar>
          </w:tcPr>
          <w:p w14:paraId="745D0A78" w14:textId="77777777" w:rsidR="00785F65" w:rsidRPr="00172BF9" w:rsidRDefault="00785F65"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0678A3E" w14:textId="77777777" w:rsidR="00785F65" w:rsidRPr="00172BF9" w:rsidRDefault="00785F65" w:rsidP="00D068F3">
            <w:pPr>
              <w:pStyle w:val="Tablebody"/>
              <w:rPr>
                <w:rFonts w:eastAsia="Arial" w:cs="Arial"/>
              </w:rPr>
            </w:pPr>
            <w:r w:rsidRPr="00172BF9">
              <w:t>CharacterString</w:t>
            </w:r>
          </w:p>
        </w:tc>
        <w:tc>
          <w:tcPr>
            <w:tcW w:w="5103" w:type="dxa"/>
            <w:tcMar>
              <w:top w:w="0" w:type="dxa"/>
              <w:left w:w="60" w:type="dxa"/>
              <w:bottom w:w="0" w:type="dxa"/>
              <w:right w:w="60" w:type="dxa"/>
            </w:tcMar>
          </w:tcPr>
          <w:p w14:paraId="0F2F2E8A" w14:textId="77777777" w:rsidR="00785F65" w:rsidRPr="00172BF9" w:rsidRDefault="00785F65" w:rsidP="00D068F3">
            <w:pPr>
              <w:pStyle w:val="Tablebody"/>
              <w:rPr>
                <w:rFonts w:eastAsia="Arial" w:cs="Arial"/>
              </w:rPr>
            </w:pPr>
            <w:r w:rsidRPr="00172BF9">
              <w:t>6-01 Description of the procedure(s) involved in obtaining a sample/making an observation. [Phase 3]</w:t>
            </w:r>
          </w:p>
        </w:tc>
      </w:tr>
      <w:tr w:rsidR="000A226D" w14:paraId="280EA4A6" w14:textId="77777777" w:rsidTr="00015DDB">
        <w:tc>
          <w:tcPr>
            <w:tcW w:w="1701" w:type="dxa"/>
            <w:tcMar>
              <w:top w:w="0" w:type="dxa"/>
              <w:left w:w="60" w:type="dxa"/>
              <w:bottom w:w="0" w:type="dxa"/>
              <w:right w:w="60" w:type="dxa"/>
            </w:tcMar>
          </w:tcPr>
          <w:p w14:paraId="79131F01" w14:textId="77777777" w:rsidR="000A226D" w:rsidRPr="00172BF9" w:rsidRDefault="000A226D" w:rsidP="003564AD">
            <w:pPr>
              <w:pStyle w:val="Tablebody"/>
            </w:pPr>
            <w:bookmarkStart w:id="368" w:name="BKM_9E316347_070B_4B16_AF9D_FA35CE306F49"/>
            <w:bookmarkEnd w:id="368"/>
            <w:r w:rsidRPr="00172BF9">
              <w:t>sampleTreatment</w:t>
            </w:r>
          </w:p>
        </w:tc>
        <w:tc>
          <w:tcPr>
            <w:tcW w:w="1134" w:type="dxa"/>
            <w:tcMar>
              <w:top w:w="0" w:type="dxa"/>
              <w:left w:w="60" w:type="dxa"/>
              <w:bottom w:w="0" w:type="dxa"/>
              <w:right w:w="60" w:type="dxa"/>
            </w:tcMar>
          </w:tcPr>
          <w:p w14:paraId="6D99526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2DFB7950" w14:textId="77777777" w:rsidR="000A226D" w:rsidRPr="00172BF9" w:rsidRDefault="000A226D" w:rsidP="003564AD">
            <w:pPr>
              <w:pStyle w:val="Tablebody"/>
              <w:rPr>
                <w:rFonts w:eastAsia="Arial" w:cs="Arial"/>
              </w:rPr>
            </w:pPr>
            <w:r w:rsidRPr="00172BF9">
              <w:t>SampleTreatmentType</w:t>
            </w:r>
          </w:p>
        </w:tc>
        <w:tc>
          <w:tcPr>
            <w:tcW w:w="5103" w:type="dxa"/>
            <w:tcMar>
              <w:top w:w="0" w:type="dxa"/>
              <w:left w:w="60" w:type="dxa"/>
              <w:bottom w:w="0" w:type="dxa"/>
              <w:right w:w="60" w:type="dxa"/>
            </w:tcMar>
          </w:tcPr>
          <w:p w14:paraId="2369AC95" w14:textId="77777777" w:rsidR="000A226D" w:rsidRPr="00172BF9" w:rsidRDefault="000A226D" w:rsidP="003564AD">
            <w:pPr>
              <w:pStyle w:val="Tablebody"/>
              <w:rPr>
                <w:rFonts w:eastAsia="Arial" w:cs="Arial"/>
              </w:rPr>
            </w:pPr>
            <w:r w:rsidRPr="00172BF9">
              <w:t>6-02 Description of chemical or physical treatment of the sample prior to analysis from the SampleTreatmentType codelist. [Phase 3]</w:t>
            </w:r>
          </w:p>
        </w:tc>
      </w:tr>
      <w:tr w:rsidR="000A226D" w14:paraId="1F066A8A" w14:textId="77777777" w:rsidTr="00015DDB">
        <w:tc>
          <w:tcPr>
            <w:tcW w:w="1701" w:type="dxa"/>
            <w:tcMar>
              <w:top w:w="0" w:type="dxa"/>
              <w:left w:w="60" w:type="dxa"/>
              <w:bottom w:w="0" w:type="dxa"/>
              <w:right w:w="60" w:type="dxa"/>
            </w:tcMar>
          </w:tcPr>
          <w:p w14:paraId="6790B244" w14:textId="77777777" w:rsidR="000A226D" w:rsidRPr="00172BF9" w:rsidRDefault="000A226D" w:rsidP="003564AD">
            <w:pPr>
              <w:pStyle w:val="Tablebody"/>
            </w:pPr>
            <w:bookmarkStart w:id="369" w:name="BKM_3F4554BD_8CB8_4AC1_B634_EFD1664E938A"/>
            <w:bookmarkStart w:id="370" w:name="BKM_101E0E9F_6044_4232_BF24_CE5F5CD15F03"/>
            <w:bookmarkStart w:id="371" w:name="BKM_38A8A208_BC09_4C61_B8A8_A681B7289D4C"/>
            <w:bookmarkEnd w:id="369"/>
            <w:bookmarkEnd w:id="370"/>
            <w:bookmarkEnd w:id="371"/>
            <w:r w:rsidRPr="00172BF9">
              <w:t>temporalSamplingInterval</w:t>
            </w:r>
          </w:p>
        </w:tc>
        <w:tc>
          <w:tcPr>
            <w:tcW w:w="1134" w:type="dxa"/>
            <w:tcMar>
              <w:top w:w="0" w:type="dxa"/>
              <w:left w:w="60" w:type="dxa"/>
              <w:bottom w:w="0" w:type="dxa"/>
              <w:right w:w="60" w:type="dxa"/>
            </w:tcMar>
          </w:tcPr>
          <w:p w14:paraId="3513BA8A"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50E7FFD2" w14:textId="77777777" w:rsidR="000A226D" w:rsidRPr="00172BF9" w:rsidRDefault="000A226D" w:rsidP="003564AD">
            <w:pPr>
              <w:pStyle w:val="Tablebody"/>
              <w:rPr>
                <w:rFonts w:eastAsia="Arial" w:cs="Arial"/>
              </w:rPr>
            </w:pPr>
            <w:r w:rsidRPr="00172BF9">
              <w:t>TM_PeriodDuration</w:t>
            </w:r>
          </w:p>
        </w:tc>
        <w:tc>
          <w:tcPr>
            <w:tcW w:w="5103" w:type="dxa"/>
            <w:tcMar>
              <w:top w:w="0" w:type="dxa"/>
              <w:left w:w="60" w:type="dxa"/>
              <w:bottom w:w="0" w:type="dxa"/>
              <w:right w:w="60" w:type="dxa"/>
            </w:tcMar>
          </w:tcPr>
          <w:p w14:paraId="6F4E0443" w14:textId="77777777" w:rsidR="000A226D" w:rsidRPr="00172BF9" w:rsidRDefault="000A226D" w:rsidP="003564AD">
            <w:pPr>
              <w:pStyle w:val="Tablebody"/>
              <w:rPr>
                <w:rFonts w:eastAsia="Arial" w:cs="Arial"/>
              </w:rPr>
            </w:pPr>
            <w:r w:rsidRPr="00172BF9">
              <w:t>6-06 Time period (as a duration) between the beginning of consecutive sampling periods. [Phase 3]</w:t>
            </w:r>
          </w:p>
        </w:tc>
      </w:tr>
      <w:tr w:rsidR="000A226D" w14:paraId="4ACBD840" w14:textId="77777777" w:rsidTr="00015DDB">
        <w:tc>
          <w:tcPr>
            <w:tcW w:w="1701" w:type="dxa"/>
            <w:tcMar>
              <w:top w:w="0" w:type="dxa"/>
              <w:left w:w="60" w:type="dxa"/>
              <w:bottom w:w="0" w:type="dxa"/>
              <w:right w:w="60" w:type="dxa"/>
            </w:tcMar>
          </w:tcPr>
          <w:p w14:paraId="141CC628" w14:textId="77777777" w:rsidR="000A226D" w:rsidRPr="00172BF9" w:rsidRDefault="000A226D" w:rsidP="003564AD">
            <w:pPr>
              <w:pStyle w:val="Tablebody"/>
            </w:pPr>
            <w:r w:rsidRPr="00172BF9">
              <w:t>samplingTimePeriod</w:t>
            </w:r>
          </w:p>
        </w:tc>
        <w:tc>
          <w:tcPr>
            <w:tcW w:w="1134" w:type="dxa"/>
            <w:tcMar>
              <w:top w:w="0" w:type="dxa"/>
              <w:left w:w="60" w:type="dxa"/>
              <w:bottom w:w="0" w:type="dxa"/>
              <w:right w:w="60" w:type="dxa"/>
            </w:tcMar>
          </w:tcPr>
          <w:p w14:paraId="2EEA98D1"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78F54ACF" w14:textId="77777777" w:rsidR="000A226D" w:rsidRPr="00172BF9" w:rsidRDefault="000A226D" w:rsidP="003564AD">
            <w:pPr>
              <w:pStyle w:val="Tablebody"/>
              <w:rPr>
                <w:rFonts w:eastAsia="Arial" w:cs="Arial"/>
              </w:rPr>
            </w:pPr>
            <w:r w:rsidRPr="00172BF9">
              <w:t>TM_Duration</w:t>
            </w:r>
          </w:p>
        </w:tc>
        <w:tc>
          <w:tcPr>
            <w:tcW w:w="5103" w:type="dxa"/>
            <w:tcMar>
              <w:top w:w="0" w:type="dxa"/>
              <w:left w:w="60" w:type="dxa"/>
              <w:bottom w:w="0" w:type="dxa"/>
              <w:right w:w="60" w:type="dxa"/>
            </w:tcMar>
          </w:tcPr>
          <w:p w14:paraId="7543F2F0" w14:textId="77777777" w:rsidR="000A226D" w:rsidRPr="00172BF9" w:rsidRDefault="000A226D" w:rsidP="003564AD">
            <w:pPr>
              <w:pStyle w:val="Tablebody"/>
              <w:rPr>
                <w:rFonts w:eastAsia="Arial" w:cs="Arial"/>
              </w:rPr>
            </w:pPr>
            <w:r w:rsidRPr="00172BF9">
              <w:t>6-04 The period of time over which a measurement is taken. This value is a duration, e.g. 1 hour, not specific times and dates. [Phase 3]</w:t>
            </w:r>
          </w:p>
        </w:tc>
      </w:tr>
      <w:tr w:rsidR="00290363" w14:paraId="274EB7EA" w14:textId="77777777" w:rsidTr="00015DDB">
        <w:tc>
          <w:tcPr>
            <w:tcW w:w="1701" w:type="dxa"/>
            <w:tcMar>
              <w:top w:w="0" w:type="dxa"/>
              <w:left w:w="60" w:type="dxa"/>
              <w:bottom w:w="0" w:type="dxa"/>
              <w:right w:w="60" w:type="dxa"/>
            </w:tcMar>
          </w:tcPr>
          <w:p w14:paraId="7D984007" w14:textId="77777777" w:rsidR="00290363" w:rsidRPr="00172BF9" w:rsidRDefault="00290363" w:rsidP="003564AD">
            <w:pPr>
              <w:pStyle w:val="Tablebody"/>
            </w:pPr>
            <w:bookmarkStart w:id="372" w:name="BKM_AC2F7EA3_49C5_49AF_A9E5_79346982B9B1"/>
            <w:bookmarkEnd w:id="372"/>
            <w:r w:rsidRPr="00172BF9">
              <w:t>spatialSamplingResolutionDetails</w:t>
            </w:r>
          </w:p>
        </w:tc>
        <w:tc>
          <w:tcPr>
            <w:tcW w:w="1134" w:type="dxa"/>
            <w:tcMar>
              <w:top w:w="0" w:type="dxa"/>
              <w:left w:w="60" w:type="dxa"/>
              <w:bottom w:w="0" w:type="dxa"/>
              <w:right w:w="60" w:type="dxa"/>
            </w:tcMar>
          </w:tcPr>
          <w:p w14:paraId="54DD3EF5"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6C524EE" w14:textId="77777777" w:rsidR="00290363" w:rsidRPr="00172BF9" w:rsidRDefault="00290363" w:rsidP="003564AD">
            <w:pPr>
              <w:pStyle w:val="Tablebody"/>
              <w:rPr>
                <w:rFonts w:eastAsia="Arial" w:cs="Arial"/>
              </w:rPr>
            </w:pPr>
            <w:r w:rsidRPr="00172BF9">
              <w:t>CharacterString</w:t>
            </w:r>
          </w:p>
        </w:tc>
        <w:tc>
          <w:tcPr>
            <w:tcW w:w="5103" w:type="dxa"/>
            <w:tcMar>
              <w:top w:w="0" w:type="dxa"/>
              <w:left w:w="60" w:type="dxa"/>
              <w:bottom w:w="0" w:type="dxa"/>
              <w:right w:w="60" w:type="dxa"/>
            </w:tcMar>
          </w:tcPr>
          <w:p w14:paraId="142695D5" w14:textId="77777777" w:rsidR="00290363" w:rsidRPr="00172BF9" w:rsidRDefault="00290363" w:rsidP="003564AD">
            <w:pPr>
              <w:pStyle w:val="Tablebody"/>
              <w:rPr>
                <w:rFonts w:eastAsia="Arial" w:cs="Arial"/>
              </w:rPr>
            </w:pPr>
            <w:r w:rsidRPr="00172BF9">
              <w:t>6-05 Explanatory information about the exact meaning of the value of samplingResolution. Note: not currently supported. [Phase 2]</w:t>
            </w:r>
          </w:p>
        </w:tc>
      </w:tr>
      <w:tr w:rsidR="00290363" w14:paraId="3C64DD1B" w14:textId="77777777" w:rsidTr="00015DDB">
        <w:tc>
          <w:tcPr>
            <w:tcW w:w="1701" w:type="dxa"/>
            <w:tcMar>
              <w:top w:w="0" w:type="dxa"/>
              <w:left w:w="60" w:type="dxa"/>
              <w:bottom w:w="0" w:type="dxa"/>
              <w:right w:w="60" w:type="dxa"/>
            </w:tcMar>
          </w:tcPr>
          <w:p w14:paraId="4EA3F35F" w14:textId="77777777" w:rsidR="00290363" w:rsidRPr="00172BF9" w:rsidRDefault="00290363" w:rsidP="003564AD">
            <w:pPr>
              <w:pStyle w:val="Tablebody"/>
            </w:pPr>
            <w:bookmarkStart w:id="373" w:name="BKM_4EC1C658_F685_4976_9DCC_EBE61E8F8682"/>
            <w:bookmarkStart w:id="374" w:name="BKM_69621DCE_63D0_44FC_8E4A_20B05B978897"/>
            <w:bookmarkStart w:id="375" w:name="BKM_2727CBC8_1D53_44CB_B473_5CDBAB117A59"/>
            <w:bookmarkEnd w:id="373"/>
            <w:bookmarkEnd w:id="374"/>
            <w:bookmarkEnd w:id="375"/>
            <w:r w:rsidRPr="00172BF9">
              <w:t>spatialSamplingResolution</w:t>
            </w:r>
          </w:p>
        </w:tc>
        <w:tc>
          <w:tcPr>
            <w:tcW w:w="1134" w:type="dxa"/>
            <w:tcMar>
              <w:top w:w="0" w:type="dxa"/>
              <w:left w:w="60" w:type="dxa"/>
              <w:bottom w:w="0" w:type="dxa"/>
              <w:right w:w="60" w:type="dxa"/>
            </w:tcMar>
          </w:tcPr>
          <w:p w14:paraId="02BC6C0A" w14:textId="77777777" w:rsidR="00290363" w:rsidRPr="00172BF9" w:rsidRDefault="00290363"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1897E06" w14:textId="77777777" w:rsidR="00290363" w:rsidRPr="00172BF9" w:rsidRDefault="00290363" w:rsidP="003564AD">
            <w:pPr>
              <w:pStyle w:val="Tablebody"/>
              <w:rPr>
                <w:rFonts w:eastAsia="Arial" w:cs="Arial"/>
              </w:rPr>
            </w:pPr>
            <w:r w:rsidRPr="00172BF9">
              <w:t>Measure</w:t>
            </w:r>
          </w:p>
        </w:tc>
        <w:tc>
          <w:tcPr>
            <w:tcW w:w="5103" w:type="dxa"/>
            <w:tcMar>
              <w:top w:w="0" w:type="dxa"/>
              <w:left w:w="60" w:type="dxa"/>
              <w:bottom w:w="0" w:type="dxa"/>
              <w:right w:w="60" w:type="dxa"/>
            </w:tcMar>
          </w:tcPr>
          <w:p w14:paraId="62B45D1C" w14:textId="3AB372BF" w:rsidR="00290363" w:rsidRPr="00172BF9" w:rsidRDefault="00290363" w:rsidP="003564AD">
            <w:pPr>
              <w:pStyle w:val="Tablebody"/>
              <w:rPr>
                <w:rFonts w:eastAsia="Arial" w:cs="Arial"/>
              </w:rPr>
            </w:pPr>
            <w:r w:rsidRPr="00172BF9">
              <w:t>6-05 The spatial sampling resolution is the size of the smallest observable object. The value of this property may be supported by explanatory information in spatialSamplingResolutionDescription.</w:t>
            </w:r>
          </w:p>
        </w:tc>
      </w:tr>
      <w:tr w:rsidR="00781A8C" w14:paraId="33CE79E4" w14:textId="77777777" w:rsidTr="00015DDB">
        <w:tc>
          <w:tcPr>
            <w:tcW w:w="1701" w:type="dxa"/>
            <w:tcMar>
              <w:top w:w="0" w:type="dxa"/>
              <w:left w:w="60" w:type="dxa"/>
              <w:bottom w:w="0" w:type="dxa"/>
              <w:right w:w="60" w:type="dxa"/>
            </w:tcMar>
          </w:tcPr>
          <w:p w14:paraId="5D427094" w14:textId="1326E211" w:rsidR="00781A8C" w:rsidRPr="00781A8C" w:rsidRDefault="00781A8C" w:rsidP="003564AD">
            <w:pPr>
              <w:pStyle w:val="Tablebody"/>
              <w:rPr>
                <w:lang w:val="en-GB"/>
              </w:rPr>
            </w:pPr>
            <w:r>
              <w:rPr>
                <w:lang w:val="en-GB"/>
              </w:rPr>
              <w:t>samplesPerTimePeriod</w:t>
            </w:r>
          </w:p>
        </w:tc>
        <w:tc>
          <w:tcPr>
            <w:tcW w:w="1134" w:type="dxa"/>
            <w:tcMar>
              <w:top w:w="0" w:type="dxa"/>
              <w:left w:w="60" w:type="dxa"/>
              <w:bottom w:w="0" w:type="dxa"/>
              <w:right w:w="60" w:type="dxa"/>
            </w:tcMar>
          </w:tcPr>
          <w:p w14:paraId="58E5C970" w14:textId="55BB6F88" w:rsidR="00781A8C" w:rsidRPr="00172BF9" w:rsidRDefault="00781A8C" w:rsidP="003564AD">
            <w:pPr>
              <w:pStyle w:val="Tablebody"/>
              <w:rPr>
                <w:color w:val="0F0F0F"/>
              </w:rPr>
            </w:pPr>
            <w:r>
              <w:rPr>
                <w:color w:val="0F0F0F"/>
              </w:rPr>
              <w:t>0..1</w:t>
            </w:r>
          </w:p>
        </w:tc>
        <w:tc>
          <w:tcPr>
            <w:tcW w:w="1701" w:type="dxa"/>
            <w:tcMar>
              <w:top w:w="0" w:type="dxa"/>
              <w:left w:w="60" w:type="dxa"/>
              <w:bottom w:w="0" w:type="dxa"/>
              <w:right w:w="60" w:type="dxa"/>
            </w:tcMar>
          </w:tcPr>
          <w:p w14:paraId="026DA834" w14:textId="12B28794" w:rsidR="00781A8C" w:rsidRPr="00172BF9" w:rsidRDefault="00781A8C" w:rsidP="003564AD">
            <w:pPr>
              <w:pStyle w:val="Tablebody"/>
            </w:pPr>
            <w:r>
              <w:t>Integer</w:t>
            </w:r>
          </w:p>
        </w:tc>
        <w:tc>
          <w:tcPr>
            <w:tcW w:w="5103" w:type="dxa"/>
            <w:tcMar>
              <w:top w:w="0" w:type="dxa"/>
              <w:left w:w="60" w:type="dxa"/>
              <w:bottom w:w="0" w:type="dxa"/>
              <w:right w:w="60" w:type="dxa"/>
            </w:tcMar>
          </w:tcPr>
          <w:p w14:paraId="43DA968D" w14:textId="66080411" w:rsidR="00781A8C" w:rsidRPr="00172BF9" w:rsidRDefault="00781A8C" w:rsidP="003564AD">
            <w:pPr>
              <w:pStyle w:val="Tablebody"/>
            </w:pPr>
            <w:r>
              <w:t>Number of samples taken during specified time period, normally 1.</w:t>
            </w:r>
          </w:p>
        </w:tc>
      </w:tr>
    </w:tbl>
    <w:p w14:paraId="585029B8" w14:textId="594B889C" w:rsidR="007A3F5C" w:rsidRDefault="007A3F5C">
      <w:pPr>
        <w:pStyle w:val="Caption"/>
      </w:pPr>
      <w:bookmarkStart w:id="376" w:name="BKM_0171907B_2AA0_432D_913C_33B562DE84EE"/>
      <w:bookmarkEnd w:id="376"/>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31</w:t>
      </w:r>
      <w:r w:rsidR="00CE7E79">
        <w:rPr>
          <w:noProof/>
        </w:rPr>
        <w:fldChar w:fldCharType="end"/>
      </w:r>
      <w:r>
        <w:t xml:space="preserve"> Properties of Sampling</w:t>
      </w:r>
    </w:p>
    <w:p w14:paraId="55058289" w14:textId="77777777" w:rsidR="00545325" w:rsidRPr="00A15B15" w:rsidRDefault="00545325" w:rsidP="003564AD">
      <w:pPr>
        <w:pStyle w:val="Heading2"/>
      </w:pPr>
      <w:bookmarkStart w:id="377" w:name="BKM_E5FA126E_1E0B_4949_922E_1A3F92788391"/>
      <w:bookmarkStart w:id="378" w:name="BKM_905209C8_CCE7_42D2_8FEF_C1DA8655653C"/>
      <w:bookmarkStart w:id="379" w:name="_Toc13755329"/>
      <w:bookmarkEnd w:id="377"/>
      <w:bookmarkEnd w:id="378"/>
      <w:r w:rsidRPr="003564AD">
        <w:t>Processing</w:t>
      </w:r>
      <w:bookmarkEnd w:id="379"/>
    </w:p>
    <w:p w14:paraId="3ED454DB" w14:textId="220C4A44" w:rsidR="00545325" w:rsidRDefault="001F13C1" w:rsidP="003564AD">
      <w:pPr>
        <w:pStyle w:val="Heading3"/>
      </w:pPr>
      <w:r>
        <w:t xml:space="preserve">The </w:t>
      </w:r>
      <w:r w:rsidRPr="001F13C1">
        <w:rPr>
          <w:u w:val="double"/>
        </w:rPr>
        <w:t>Processing</w:t>
      </w:r>
      <w:r>
        <w:t xml:space="preserve"> class contains d</w:t>
      </w:r>
      <w:r w:rsidR="00545325">
        <w:t>etails of the processing procedures includi</w:t>
      </w:r>
      <w:r>
        <w:t>ng analysis and post-processing.</w:t>
      </w:r>
    </w:p>
    <w:p w14:paraId="72C830BE" w14:textId="77777777" w:rsidR="00545325" w:rsidRDefault="00545325" w:rsidP="003564AD">
      <w:pPr>
        <w:pStyle w:val="Heading3"/>
      </w:pPr>
      <w:r w:rsidRPr="003564AD">
        <w:rPr>
          <w:u w:val="double"/>
        </w:rPr>
        <w:t>Processing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17560BFD" w14:textId="77777777" w:rsidTr="00015DDB">
        <w:trPr>
          <w:trHeight w:val="230"/>
        </w:trPr>
        <w:tc>
          <w:tcPr>
            <w:tcW w:w="1701" w:type="dxa"/>
            <w:shd w:val="clear" w:color="auto" w:fill="B8CCE4" w:themeFill="accent1" w:themeFillTint="66"/>
            <w:tcMar>
              <w:top w:w="0" w:type="dxa"/>
              <w:left w:w="60" w:type="dxa"/>
              <w:bottom w:w="0" w:type="dxa"/>
              <w:right w:w="60" w:type="dxa"/>
            </w:tcMar>
          </w:tcPr>
          <w:p w14:paraId="5C0D83FE" w14:textId="77777777" w:rsidR="00545325" w:rsidRPr="00632C16" w:rsidRDefault="00545325" w:rsidP="003564AD">
            <w:pPr>
              <w:pStyle w:val="TableHeader0"/>
            </w:pPr>
            <w:bookmarkStart w:id="380" w:name="BKM_778077BB_5EEC_4B4C_BC41_51A221BCAD45"/>
            <w:bookmarkEnd w:id="380"/>
            <w:r w:rsidRPr="00632C16">
              <w:t>Property</w:t>
            </w:r>
          </w:p>
        </w:tc>
        <w:tc>
          <w:tcPr>
            <w:tcW w:w="1134" w:type="dxa"/>
            <w:shd w:val="clear" w:color="auto" w:fill="B8CCE4" w:themeFill="accent1" w:themeFillTint="66"/>
            <w:tcMar>
              <w:top w:w="0" w:type="dxa"/>
              <w:left w:w="60" w:type="dxa"/>
              <w:bottom w:w="0" w:type="dxa"/>
              <w:right w:w="60" w:type="dxa"/>
            </w:tcMar>
          </w:tcPr>
          <w:p w14:paraId="0D8D7C3F" w14:textId="77777777" w:rsidR="00545325" w:rsidRPr="00632C16" w:rsidRDefault="00545325" w:rsidP="003564AD">
            <w:pPr>
              <w:pStyle w:val="TableHeader0"/>
            </w:pPr>
            <w:r w:rsidRPr="00632C16">
              <w:t>Cardinality</w:t>
            </w:r>
          </w:p>
        </w:tc>
        <w:tc>
          <w:tcPr>
            <w:tcW w:w="1701" w:type="dxa"/>
            <w:shd w:val="clear" w:color="auto" w:fill="B8CCE4" w:themeFill="accent1" w:themeFillTint="66"/>
            <w:tcMar>
              <w:top w:w="0" w:type="dxa"/>
              <w:left w:w="60" w:type="dxa"/>
              <w:bottom w:w="0" w:type="dxa"/>
              <w:right w:w="60" w:type="dxa"/>
            </w:tcMar>
          </w:tcPr>
          <w:p w14:paraId="07E42F9E" w14:textId="286DD306" w:rsidR="00545325" w:rsidRPr="00632C16" w:rsidRDefault="001937F8" w:rsidP="003564AD">
            <w:pPr>
              <w:pStyle w:val="TableHeader0"/>
            </w:pPr>
            <w:r>
              <w:t>Type</w:t>
            </w:r>
          </w:p>
        </w:tc>
        <w:tc>
          <w:tcPr>
            <w:tcW w:w="5103" w:type="dxa"/>
            <w:shd w:val="clear" w:color="auto" w:fill="B8CCE4" w:themeFill="accent1" w:themeFillTint="66"/>
            <w:tcMar>
              <w:top w:w="0" w:type="dxa"/>
              <w:left w:w="60" w:type="dxa"/>
              <w:bottom w:w="0" w:type="dxa"/>
              <w:right w:w="60" w:type="dxa"/>
            </w:tcMar>
          </w:tcPr>
          <w:p w14:paraId="580372C0" w14:textId="77777777" w:rsidR="00545325" w:rsidRPr="00632C16" w:rsidRDefault="00545325" w:rsidP="003564AD">
            <w:pPr>
              <w:pStyle w:val="TableHeader0"/>
            </w:pPr>
            <w:r w:rsidRPr="00632C16">
              <w:t>Property Description</w:t>
            </w:r>
          </w:p>
        </w:tc>
      </w:tr>
      <w:tr w:rsidR="00613D12" w14:paraId="48581618" w14:textId="77777777" w:rsidTr="00D068F3">
        <w:tc>
          <w:tcPr>
            <w:tcW w:w="1701" w:type="dxa"/>
            <w:tcMar>
              <w:top w:w="0" w:type="dxa"/>
              <w:left w:w="60" w:type="dxa"/>
              <w:bottom w:w="0" w:type="dxa"/>
              <w:right w:w="60" w:type="dxa"/>
            </w:tcMar>
          </w:tcPr>
          <w:p w14:paraId="2355394B" w14:textId="77777777" w:rsidR="00613D12" w:rsidRPr="00632C16" w:rsidRDefault="00613D12" w:rsidP="00D068F3">
            <w:pPr>
              <w:pStyle w:val="Tablebody"/>
            </w:pPr>
            <w:r w:rsidRPr="00632C16">
              <w:t>processingCentre</w:t>
            </w:r>
          </w:p>
        </w:tc>
        <w:tc>
          <w:tcPr>
            <w:tcW w:w="1134" w:type="dxa"/>
            <w:tcMar>
              <w:top w:w="0" w:type="dxa"/>
              <w:left w:w="60" w:type="dxa"/>
              <w:bottom w:w="0" w:type="dxa"/>
              <w:right w:w="60" w:type="dxa"/>
            </w:tcMar>
          </w:tcPr>
          <w:p w14:paraId="1783A7E6" w14:textId="77777777" w:rsidR="00613D12" w:rsidRPr="00632C16" w:rsidRDefault="00613D12" w:rsidP="00D068F3">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30CCD821" w14:textId="77777777" w:rsidR="00613D12" w:rsidRPr="00632C16" w:rsidRDefault="00613D12" w:rsidP="00D068F3">
            <w:pPr>
              <w:pStyle w:val="Tablebody"/>
              <w:rPr>
                <w:rFonts w:eastAsia="Arial" w:cs="Arial"/>
              </w:rPr>
            </w:pPr>
            <w:r w:rsidRPr="00632C16">
              <w:t>CharacterString</w:t>
            </w:r>
          </w:p>
        </w:tc>
        <w:tc>
          <w:tcPr>
            <w:tcW w:w="5103" w:type="dxa"/>
            <w:tcMar>
              <w:top w:w="0" w:type="dxa"/>
              <w:left w:w="60" w:type="dxa"/>
              <w:bottom w:w="0" w:type="dxa"/>
              <w:right w:w="60" w:type="dxa"/>
            </w:tcMar>
          </w:tcPr>
          <w:p w14:paraId="3D8C3EF5" w14:textId="77777777" w:rsidR="00613D12" w:rsidRPr="00632C16" w:rsidRDefault="00613D12" w:rsidP="00D068F3">
            <w:pPr>
              <w:pStyle w:val="Tablebody"/>
              <w:rPr>
                <w:rFonts w:eastAsia="Arial" w:cs="Arial"/>
              </w:rPr>
            </w:pPr>
            <w:r w:rsidRPr="00632C16">
              <w:t>7-02 Center at which the observation is processed.[Phase 2]. Although this is a free text string, it is expected that in practice this value should be from a controlled list of known centers.</w:t>
            </w:r>
          </w:p>
        </w:tc>
      </w:tr>
      <w:tr w:rsidR="000A226D" w14:paraId="7ADE54C7" w14:textId="77777777" w:rsidTr="00015DDB">
        <w:tc>
          <w:tcPr>
            <w:tcW w:w="1701" w:type="dxa"/>
            <w:tcMar>
              <w:top w:w="0" w:type="dxa"/>
              <w:left w:w="60" w:type="dxa"/>
              <w:bottom w:w="0" w:type="dxa"/>
              <w:right w:w="60" w:type="dxa"/>
            </w:tcMar>
          </w:tcPr>
          <w:p w14:paraId="469AFFE8" w14:textId="77777777" w:rsidR="000A226D" w:rsidRPr="00632C16" w:rsidRDefault="000A226D" w:rsidP="003564AD">
            <w:pPr>
              <w:pStyle w:val="Tablebody"/>
            </w:pPr>
            <w:r w:rsidRPr="00632C16">
              <w:t>aggregationPeriod</w:t>
            </w:r>
          </w:p>
        </w:tc>
        <w:tc>
          <w:tcPr>
            <w:tcW w:w="1134" w:type="dxa"/>
            <w:tcMar>
              <w:top w:w="0" w:type="dxa"/>
              <w:left w:w="60" w:type="dxa"/>
              <w:bottom w:w="0" w:type="dxa"/>
              <w:right w:w="60" w:type="dxa"/>
            </w:tcMar>
          </w:tcPr>
          <w:p w14:paraId="43584B50"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2D4E0259" w14:textId="77777777" w:rsidR="000A226D" w:rsidRPr="00632C16" w:rsidRDefault="000A226D" w:rsidP="003564AD">
            <w:pPr>
              <w:pStyle w:val="Tablebody"/>
              <w:rPr>
                <w:rFonts w:eastAsia="Arial" w:cs="Arial"/>
              </w:rPr>
            </w:pPr>
            <w:r w:rsidRPr="00632C16">
              <w:t>TM_PeriodDuration</w:t>
            </w:r>
          </w:p>
        </w:tc>
        <w:tc>
          <w:tcPr>
            <w:tcW w:w="5103" w:type="dxa"/>
            <w:tcMar>
              <w:top w:w="0" w:type="dxa"/>
              <w:left w:w="60" w:type="dxa"/>
              <w:bottom w:w="0" w:type="dxa"/>
              <w:right w:w="60" w:type="dxa"/>
            </w:tcMar>
          </w:tcPr>
          <w:p w14:paraId="24BCD259" w14:textId="77777777" w:rsidR="000A226D" w:rsidRPr="00632C16" w:rsidRDefault="000A226D" w:rsidP="003564AD">
            <w:pPr>
              <w:pStyle w:val="Tablebody"/>
              <w:rPr>
                <w:rFonts w:eastAsia="Arial" w:cs="Arial"/>
              </w:rPr>
            </w:pPr>
            <w:r w:rsidRPr="00632C16">
              <w:t>7-09 Time period over which individual samples/observations are aggregated [Phase 2]</w:t>
            </w:r>
          </w:p>
        </w:tc>
      </w:tr>
      <w:tr w:rsidR="000A226D" w14:paraId="62D10CB3" w14:textId="77777777" w:rsidTr="00015DDB">
        <w:tc>
          <w:tcPr>
            <w:tcW w:w="1701" w:type="dxa"/>
            <w:tcMar>
              <w:top w:w="0" w:type="dxa"/>
              <w:left w:w="60" w:type="dxa"/>
              <w:bottom w:w="0" w:type="dxa"/>
              <w:right w:w="60" w:type="dxa"/>
            </w:tcMar>
          </w:tcPr>
          <w:p w14:paraId="0169D3EB" w14:textId="77777777" w:rsidR="000A226D" w:rsidRPr="00632C16" w:rsidRDefault="000A226D" w:rsidP="003564AD">
            <w:pPr>
              <w:pStyle w:val="Tablebody"/>
            </w:pPr>
            <w:bookmarkStart w:id="381" w:name="BKM_4E03224A_A5E5_4E09_9A85_97567B313337"/>
            <w:bookmarkStart w:id="382" w:name="BKM_1A8313BD_FD5F_4886_8EB0_AEBCDFA0FE93"/>
            <w:bookmarkEnd w:id="381"/>
            <w:bookmarkEnd w:id="382"/>
            <w:r w:rsidRPr="00632C16">
              <w:t>dataProcessing</w:t>
            </w:r>
          </w:p>
        </w:tc>
        <w:tc>
          <w:tcPr>
            <w:tcW w:w="1134" w:type="dxa"/>
            <w:tcMar>
              <w:top w:w="0" w:type="dxa"/>
              <w:left w:w="60" w:type="dxa"/>
              <w:bottom w:w="0" w:type="dxa"/>
              <w:right w:w="60" w:type="dxa"/>
            </w:tcMar>
          </w:tcPr>
          <w:p w14:paraId="53F39332" w14:textId="77777777" w:rsidR="000A226D" w:rsidRPr="00632C16" w:rsidRDefault="000A226D"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4262C12D" w14:textId="77777777" w:rsidR="000A226D" w:rsidRPr="00632C16" w:rsidRDefault="000A226D" w:rsidP="003564AD">
            <w:pPr>
              <w:pStyle w:val="Tablebody"/>
              <w:rPr>
                <w:rFonts w:eastAsia="Arial" w:cs="Arial"/>
              </w:rPr>
            </w:pPr>
            <w:r w:rsidRPr="00632C16">
              <w:t>CharacterString</w:t>
            </w:r>
          </w:p>
        </w:tc>
        <w:tc>
          <w:tcPr>
            <w:tcW w:w="5103" w:type="dxa"/>
            <w:tcMar>
              <w:top w:w="0" w:type="dxa"/>
              <w:left w:w="60" w:type="dxa"/>
              <w:bottom w:w="0" w:type="dxa"/>
              <w:right w:w="60" w:type="dxa"/>
            </w:tcMar>
          </w:tcPr>
          <w:p w14:paraId="6199C2BF" w14:textId="77777777" w:rsidR="000A226D" w:rsidRPr="00632C16" w:rsidRDefault="000A226D" w:rsidP="003564AD">
            <w:pPr>
              <w:pStyle w:val="Tablebody"/>
              <w:rPr>
                <w:rFonts w:eastAsia="Arial" w:cs="Arial"/>
              </w:rPr>
            </w:pPr>
            <w:r w:rsidRPr="00632C16">
              <w:t>7-01 A description of the data processing used to generate observations including, if relevant, algorithms used to derive the result. [Phase 3]</w:t>
            </w:r>
          </w:p>
        </w:tc>
      </w:tr>
      <w:tr w:rsidR="00545325" w14:paraId="5BB5116B" w14:textId="77777777" w:rsidTr="00015DDB">
        <w:tc>
          <w:tcPr>
            <w:tcW w:w="1701" w:type="dxa"/>
            <w:tcMar>
              <w:top w:w="0" w:type="dxa"/>
              <w:left w:w="60" w:type="dxa"/>
              <w:bottom w:w="0" w:type="dxa"/>
              <w:right w:w="60" w:type="dxa"/>
            </w:tcMar>
          </w:tcPr>
          <w:p w14:paraId="38AD0FED" w14:textId="77777777" w:rsidR="00545325" w:rsidRPr="00632C16" w:rsidRDefault="00545325" w:rsidP="003564AD">
            <w:pPr>
              <w:pStyle w:val="Tablebody"/>
            </w:pPr>
            <w:bookmarkStart w:id="383" w:name="BKM_983C9CA3_1881_477E_8F84_EB0D58430FCB"/>
            <w:bookmarkEnd w:id="383"/>
            <w:r w:rsidRPr="00632C16">
              <w:t>softwareDetails</w:t>
            </w:r>
          </w:p>
        </w:tc>
        <w:tc>
          <w:tcPr>
            <w:tcW w:w="1134" w:type="dxa"/>
            <w:tcMar>
              <w:top w:w="0" w:type="dxa"/>
              <w:left w:w="60" w:type="dxa"/>
              <w:bottom w:w="0" w:type="dxa"/>
              <w:right w:w="60" w:type="dxa"/>
            </w:tcMar>
          </w:tcPr>
          <w:p w14:paraId="6248D641"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1F506FAE" w14:textId="77777777" w:rsidR="00545325" w:rsidRPr="00632C16" w:rsidRDefault="00545325" w:rsidP="003564AD">
            <w:pPr>
              <w:pStyle w:val="Tablebody"/>
              <w:rPr>
                <w:rFonts w:eastAsia="Arial" w:cs="Arial"/>
              </w:rPr>
            </w:pPr>
            <w:r w:rsidRPr="00632C16">
              <w:t>CharacterString</w:t>
            </w:r>
          </w:p>
        </w:tc>
        <w:tc>
          <w:tcPr>
            <w:tcW w:w="5103" w:type="dxa"/>
            <w:tcMar>
              <w:top w:w="0" w:type="dxa"/>
              <w:left w:w="60" w:type="dxa"/>
              <w:bottom w:w="0" w:type="dxa"/>
              <w:right w:w="60" w:type="dxa"/>
            </w:tcMar>
          </w:tcPr>
          <w:p w14:paraId="16732DE9" w14:textId="09E9817A" w:rsidR="00545325" w:rsidRPr="00632C16" w:rsidRDefault="00545325" w:rsidP="003564AD">
            <w:pPr>
              <w:pStyle w:val="Tablebody"/>
              <w:rPr>
                <w:rFonts w:eastAsia="Arial" w:cs="Arial"/>
              </w:rPr>
            </w:pPr>
            <w:r w:rsidRPr="00632C16">
              <w:t>7-05 Name and version of the software or processor used to derive the values [Phase 3]</w:t>
            </w:r>
          </w:p>
        </w:tc>
      </w:tr>
      <w:tr w:rsidR="00545325" w14:paraId="66B09501" w14:textId="77777777" w:rsidTr="00015DDB">
        <w:tc>
          <w:tcPr>
            <w:tcW w:w="1701" w:type="dxa"/>
            <w:tcMar>
              <w:top w:w="0" w:type="dxa"/>
              <w:left w:w="60" w:type="dxa"/>
              <w:bottom w:w="0" w:type="dxa"/>
              <w:right w:w="60" w:type="dxa"/>
            </w:tcMar>
          </w:tcPr>
          <w:p w14:paraId="01D6D07E" w14:textId="77777777" w:rsidR="00545325" w:rsidRPr="00632C16" w:rsidRDefault="00545325" w:rsidP="003564AD">
            <w:pPr>
              <w:pStyle w:val="Tablebody"/>
            </w:pPr>
            <w:bookmarkStart w:id="384" w:name="BKM_33E5345E_4884_4126_9DCC_897A462A7BC4"/>
            <w:bookmarkStart w:id="385" w:name="BKM_7D469546_205B_4005_A5D0_89A760530632"/>
            <w:bookmarkEnd w:id="384"/>
            <w:bookmarkEnd w:id="385"/>
            <w:r w:rsidRPr="00632C16">
              <w:lastRenderedPageBreak/>
              <w:t>softwareURL</w:t>
            </w:r>
          </w:p>
        </w:tc>
        <w:tc>
          <w:tcPr>
            <w:tcW w:w="1134" w:type="dxa"/>
            <w:tcMar>
              <w:top w:w="0" w:type="dxa"/>
              <w:left w:w="60" w:type="dxa"/>
              <w:bottom w:w="0" w:type="dxa"/>
              <w:right w:w="60" w:type="dxa"/>
            </w:tcMar>
          </w:tcPr>
          <w:p w14:paraId="29091BF6" w14:textId="77777777" w:rsidR="00545325" w:rsidRPr="00632C16" w:rsidRDefault="00545325" w:rsidP="003564AD">
            <w:pPr>
              <w:pStyle w:val="Tablebody"/>
              <w:rPr>
                <w:rFonts w:eastAsia="Arial" w:cs="Arial"/>
              </w:rPr>
            </w:pPr>
            <w:r w:rsidRPr="00632C16">
              <w:rPr>
                <w:color w:val="0F0F0F"/>
              </w:rPr>
              <w:t>0..1</w:t>
            </w:r>
          </w:p>
        </w:tc>
        <w:tc>
          <w:tcPr>
            <w:tcW w:w="1701" w:type="dxa"/>
            <w:tcMar>
              <w:top w:w="0" w:type="dxa"/>
              <w:left w:w="60" w:type="dxa"/>
              <w:bottom w:w="0" w:type="dxa"/>
              <w:right w:w="60" w:type="dxa"/>
            </w:tcMar>
          </w:tcPr>
          <w:p w14:paraId="5D8269F6" w14:textId="77777777" w:rsidR="00545325" w:rsidRPr="00632C16" w:rsidRDefault="00545325" w:rsidP="003564AD">
            <w:pPr>
              <w:pStyle w:val="Tablebody"/>
              <w:rPr>
                <w:rFonts w:eastAsia="Arial" w:cs="Arial"/>
              </w:rPr>
            </w:pPr>
            <w:r w:rsidRPr="00632C16">
              <w:t>URI</w:t>
            </w:r>
          </w:p>
        </w:tc>
        <w:tc>
          <w:tcPr>
            <w:tcW w:w="5103" w:type="dxa"/>
            <w:tcMar>
              <w:top w:w="0" w:type="dxa"/>
              <w:left w:w="60" w:type="dxa"/>
              <w:bottom w:w="0" w:type="dxa"/>
              <w:right w:w="60" w:type="dxa"/>
            </w:tcMar>
          </w:tcPr>
          <w:p w14:paraId="6F27D8AF" w14:textId="77777777" w:rsidR="00545325" w:rsidRPr="00632C16" w:rsidRDefault="00545325" w:rsidP="003564AD">
            <w:pPr>
              <w:pStyle w:val="Tablebody"/>
              <w:rPr>
                <w:rFonts w:eastAsia="Arial" w:cs="Arial"/>
              </w:rPr>
            </w:pPr>
            <w:r w:rsidRPr="00632C16">
              <w:t>7-05 URL for the software or processor used to derive the values [Phase 3]</w:t>
            </w:r>
          </w:p>
        </w:tc>
      </w:tr>
    </w:tbl>
    <w:p w14:paraId="372A778C" w14:textId="33A05EF7" w:rsidR="00BD4DEB" w:rsidRDefault="00BD4DEB">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32</w:t>
      </w:r>
      <w:r w:rsidR="00CE7E79">
        <w:rPr>
          <w:noProof/>
        </w:rPr>
        <w:fldChar w:fldCharType="end"/>
      </w:r>
      <w:r>
        <w:t xml:space="preserve"> Properties of Processing</w:t>
      </w:r>
    </w:p>
    <w:p w14:paraId="39574884" w14:textId="77777777" w:rsidR="00545325" w:rsidRPr="00A15B15" w:rsidRDefault="00545325" w:rsidP="003564AD">
      <w:pPr>
        <w:pStyle w:val="Heading2"/>
      </w:pPr>
      <w:bookmarkStart w:id="386" w:name="BKM_B17891E8_DC14_4F93_86AF_B762DE873B2A"/>
      <w:bookmarkStart w:id="387" w:name="_Toc13755330"/>
      <w:bookmarkEnd w:id="386"/>
      <w:r w:rsidRPr="003564AD">
        <w:t>Reporting</w:t>
      </w:r>
      <w:bookmarkEnd w:id="387"/>
    </w:p>
    <w:p w14:paraId="7AFD2987" w14:textId="4AB04105" w:rsidR="00545325" w:rsidRDefault="001F13C1" w:rsidP="003564AD">
      <w:pPr>
        <w:pStyle w:val="Heading3"/>
      </w:pPr>
      <w:r>
        <w:t xml:space="preserve">The </w:t>
      </w:r>
      <w:r w:rsidRPr="001F13C1">
        <w:rPr>
          <w:u w:val="double"/>
        </w:rPr>
        <w:t>Reporting</w:t>
      </w:r>
      <w:r>
        <w:t xml:space="preserve"> class contains d</w:t>
      </w:r>
      <w:r w:rsidR="00545325">
        <w:t>etails of the reporting procedures</w:t>
      </w:r>
      <w:r>
        <w:t xml:space="preserve"> for observations</w:t>
      </w:r>
      <w:r w:rsidR="00545325">
        <w:t>.</w:t>
      </w:r>
    </w:p>
    <w:p w14:paraId="5D2F1C46" w14:textId="77777777" w:rsidR="00545325" w:rsidRDefault="00545325" w:rsidP="003564AD">
      <w:pPr>
        <w:pStyle w:val="Heading3"/>
      </w:pPr>
      <w:r w:rsidRPr="001F13C1">
        <w:rPr>
          <w:u w:val="double"/>
          <w:lang w:val="en-AU"/>
        </w:rPr>
        <w:t>Reporting</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545325" w14:paraId="2074BC6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401634E0" w14:textId="77777777" w:rsidR="00545325" w:rsidRPr="00172BF9" w:rsidRDefault="00545325" w:rsidP="003564AD">
            <w:pPr>
              <w:pStyle w:val="Tableheader"/>
            </w:pPr>
            <w:bookmarkStart w:id="388" w:name="BKM_4D763E94_649C_4D6F_AA4C_F3AA2502E1AE"/>
            <w:bookmarkEnd w:id="388"/>
            <w:r w:rsidRPr="00172BF9">
              <w:t>Property</w:t>
            </w:r>
          </w:p>
        </w:tc>
        <w:tc>
          <w:tcPr>
            <w:tcW w:w="1134" w:type="dxa"/>
            <w:shd w:val="clear" w:color="auto" w:fill="B8CCE4" w:themeFill="accent1" w:themeFillTint="66"/>
            <w:tcMar>
              <w:top w:w="0" w:type="dxa"/>
              <w:left w:w="60" w:type="dxa"/>
              <w:bottom w:w="0" w:type="dxa"/>
              <w:right w:w="60" w:type="dxa"/>
            </w:tcMar>
          </w:tcPr>
          <w:p w14:paraId="2EF74E04" w14:textId="77777777" w:rsidR="00545325" w:rsidRPr="00172BF9" w:rsidRDefault="00545325"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6078C4B8" w14:textId="18455749" w:rsidR="00545325"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141FBBCF" w14:textId="77777777" w:rsidR="00545325" w:rsidRPr="00172BF9" w:rsidRDefault="00545325" w:rsidP="003564AD">
            <w:pPr>
              <w:pStyle w:val="Tableheader"/>
            </w:pPr>
            <w:r w:rsidRPr="00172BF9">
              <w:t>Property Description</w:t>
            </w:r>
          </w:p>
        </w:tc>
      </w:tr>
      <w:tr w:rsidR="00613D12" w14:paraId="5BD55645" w14:textId="77777777" w:rsidTr="00D068F3">
        <w:tc>
          <w:tcPr>
            <w:tcW w:w="1701" w:type="dxa"/>
            <w:tcMar>
              <w:top w:w="0" w:type="dxa"/>
              <w:left w:w="60" w:type="dxa"/>
              <w:bottom w:w="0" w:type="dxa"/>
              <w:right w:w="60" w:type="dxa"/>
            </w:tcMar>
          </w:tcPr>
          <w:p w14:paraId="681693C7" w14:textId="77777777" w:rsidR="00613D12" w:rsidRPr="00172BF9" w:rsidRDefault="00613D12" w:rsidP="00D068F3">
            <w:pPr>
              <w:pStyle w:val="Tablebody"/>
            </w:pPr>
            <w:r>
              <w:t>internationalExchange</w:t>
            </w:r>
          </w:p>
        </w:tc>
        <w:tc>
          <w:tcPr>
            <w:tcW w:w="1134" w:type="dxa"/>
            <w:tcMar>
              <w:top w:w="0" w:type="dxa"/>
              <w:left w:w="60" w:type="dxa"/>
              <w:bottom w:w="0" w:type="dxa"/>
              <w:right w:w="60" w:type="dxa"/>
            </w:tcMar>
          </w:tcPr>
          <w:p w14:paraId="453028F0" w14:textId="2A67F197" w:rsidR="00613D12" w:rsidRPr="00172BF9" w:rsidRDefault="00613D12" w:rsidP="00D068F3">
            <w:pPr>
              <w:pStyle w:val="Tablebody"/>
              <w:rPr>
                <w:color w:val="0F0F0F"/>
              </w:rPr>
            </w:pPr>
            <w:r>
              <w:rPr>
                <w:color w:val="0F0F0F"/>
              </w:rPr>
              <w:t>1..1</w:t>
            </w:r>
          </w:p>
        </w:tc>
        <w:tc>
          <w:tcPr>
            <w:tcW w:w="1701" w:type="dxa"/>
            <w:tcMar>
              <w:top w:w="0" w:type="dxa"/>
              <w:left w:w="60" w:type="dxa"/>
              <w:bottom w:w="0" w:type="dxa"/>
              <w:right w:w="60" w:type="dxa"/>
            </w:tcMar>
          </w:tcPr>
          <w:p w14:paraId="639F4B63" w14:textId="77777777" w:rsidR="00613D12" w:rsidRPr="00172BF9" w:rsidRDefault="00613D12" w:rsidP="00D068F3">
            <w:pPr>
              <w:pStyle w:val="Tablebody"/>
            </w:pPr>
            <w:r>
              <w:t>Boolean</w:t>
            </w:r>
          </w:p>
        </w:tc>
        <w:tc>
          <w:tcPr>
            <w:tcW w:w="5103" w:type="dxa"/>
            <w:tcMar>
              <w:top w:w="0" w:type="dxa"/>
              <w:left w:w="60" w:type="dxa"/>
              <w:bottom w:w="0" w:type="dxa"/>
              <w:right w:w="60" w:type="dxa"/>
            </w:tcMar>
          </w:tcPr>
          <w:p w14:paraId="711C0AC0" w14:textId="35E71E06" w:rsidR="00613D12" w:rsidRPr="00172BF9" w:rsidRDefault="00613D12" w:rsidP="00D068F3">
            <w:pPr>
              <w:pStyle w:val="Tablebody"/>
            </w:pPr>
            <w:r>
              <w:t>7-14 Specifies if the observations described using dataGeneration, in particular through the temporalReportingInterval, are intended for international exchange.</w:t>
            </w:r>
          </w:p>
        </w:tc>
      </w:tr>
      <w:tr w:rsidR="00613D12" w14:paraId="69E0A7BF" w14:textId="77777777" w:rsidTr="00D068F3">
        <w:tc>
          <w:tcPr>
            <w:tcW w:w="1701" w:type="dxa"/>
            <w:tcMar>
              <w:top w:w="0" w:type="dxa"/>
              <w:left w:w="60" w:type="dxa"/>
              <w:bottom w:w="0" w:type="dxa"/>
              <w:right w:w="60" w:type="dxa"/>
            </w:tcMar>
          </w:tcPr>
          <w:p w14:paraId="1314EF3B" w14:textId="77777777" w:rsidR="00613D12" w:rsidRPr="00172BF9" w:rsidRDefault="00613D12" w:rsidP="00D068F3">
            <w:pPr>
              <w:pStyle w:val="Tablebody"/>
            </w:pPr>
            <w:r w:rsidRPr="00172BF9">
              <w:t>uom</w:t>
            </w:r>
          </w:p>
        </w:tc>
        <w:tc>
          <w:tcPr>
            <w:tcW w:w="1134" w:type="dxa"/>
            <w:tcMar>
              <w:top w:w="0" w:type="dxa"/>
              <w:left w:w="60" w:type="dxa"/>
              <w:bottom w:w="0" w:type="dxa"/>
              <w:right w:w="60" w:type="dxa"/>
            </w:tcMar>
          </w:tcPr>
          <w:p w14:paraId="252A634E" w14:textId="2BCC2C35" w:rsidR="00613D12" w:rsidRPr="00172BF9" w:rsidRDefault="00CE0879" w:rsidP="00D068F3">
            <w:pPr>
              <w:pStyle w:val="Tablebody"/>
              <w:rPr>
                <w:rFonts w:eastAsia="Arial" w:cs="Arial"/>
              </w:rPr>
            </w:pPr>
            <w:r>
              <w:rPr>
                <w:color w:val="0F0F0F"/>
              </w:rPr>
              <w:t>0</w:t>
            </w:r>
            <w:r w:rsidR="00613D12" w:rsidRPr="00172BF9">
              <w:rPr>
                <w:color w:val="0F0F0F"/>
              </w:rPr>
              <w:t>..1</w:t>
            </w:r>
          </w:p>
        </w:tc>
        <w:tc>
          <w:tcPr>
            <w:tcW w:w="1701" w:type="dxa"/>
            <w:tcMar>
              <w:top w:w="0" w:type="dxa"/>
              <w:left w:w="60" w:type="dxa"/>
              <w:bottom w:w="0" w:type="dxa"/>
              <w:right w:w="60" w:type="dxa"/>
            </w:tcMar>
          </w:tcPr>
          <w:p w14:paraId="66307C01" w14:textId="77777777" w:rsidR="00613D12" w:rsidRPr="00172BF9" w:rsidRDefault="00613D12" w:rsidP="00D068F3">
            <w:pPr>
              <w:pStyle w:val="Tablebody"/>
              <w:rPr>
                <w:rFonts w:eastAsia="Arial" w:cs="Arial"/>
              </w:rPr>
            </w:pPr>
            <w:r w:rsidRPr="00172BF9">
              <w:t>MeasurementUnitType</w:t>
            </w:r>
          </w:p>
        </w:tc>
        <w:tc>
          <w:tcPr>
            <w:tcW w:w="5103" w:type="dxa"/>
            <w:tcMar>
              <w:top w:w="0" w:type="dxa"/>
              <w:left w:w="60" w:type="dxa"/>
              <w:bottom w:w="0" w:type="dxa"/>
              <w:right w:w="60" w:type="dxa"/>
            </w:tcMar>
          </w:tcPr>
          <w:p w14:paraId="6D1215F1" w14:textId="3D393158" w:rsidR="00613D12" w:rsidRPr="00172BF9" w:rsidRDefault="00613D12" w:rsidP="00D068F3">
            <w:pPr>
              <w:pStyle w:val="Tablebody"/>
              <w:rPr>
                <w:rFonts w:eastAsia="Arial" w:cs="Arial"/>
              </w:rPr>
            </w:pPr>
            <w:r w:rsidRPr="00172BF9">
              <w:t>1-02 Measurement Unit (unit of measure)</w:t>
            </w:r>
          </w:p>
        </w:tc>
      </w:tr>
      <w:tr w:rsidR="00613D12" w14:paraId="7074CE8A" w14:textId="77777777" w:rsidTr="00D068F3">
        <w:tc>
          <w:tcPr>
            <w:tcW w:w="1701" w:type="dxa"/>
            <w:tcMar>
              <w:top w:w="0" w:type="dxa"/>
              <w:left w:w="60" w:type="dxa"/>
              <w:bottom w:w="0" w:type="dxa"/>
              <w:right w:w="60" w:type="dxa"/>
            </w:tcMar>
          </w:tcPr>
          <w:p w14:paraId="7B733864" w14:textId="77777777" w:rsidR="00613D12" w:rsidRPr="00172BF9" w:rsidRDefault="00613D12" w:rsidP="00D068F3">
            <w:pPr>
              <w:pStyle w:val="Tablebody"/>
            </w:pPr>
            <w:r w:rsidRPr="00172BF9">
              <w:t>spatialReportingInterval</w:t>
            </w:r>
          </w:p>
        </w:tc>
        <w:tc>
          <w:tcPr>
            <w:tcW w:w="1134" w:type="dxa"/>
            <w:tcMar>
              <w:top w:w="0" w:type="dxa"/>
              <w:left w:w="60" w:type="dxa"/>
              <w:bottom w:w="0" w:type="dxa"/>
              <w:right w:w="60" w:type="dxa"/>
            </w:tcMar>
          </w:tcPr>
          <w:p w14:paraId="0E474998"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5FDF0A08" w14:textId="77777777" w:rsidR="00613D12" w:rsidRPr="00172BF9" w:rsidRDefault="00613D12" w:rsidP="00D068F3">
            <w:pPr>
              <w:pStyle w:val="Tablebody"/>
              <w:rPr>
                <w:rFonts w:eastAsia="Arial" w:cs="Arial"/>
              </w:rPr>
            </w:pPr>
            <w:r w:rsidRPr="00172BF9">
              <w:t>Measure</w:t>
            </w:r>
          </w:p>
        </w:tc>
        <w:tc>
          <w:tcPr>
            <w:tcW w:w="5103" w:type="dxa"/>
            <w:tcMar>
              <w:top w:w="0" w:type="dxa"/>
              <w:left w:w="60" w:type="dxa"/>
              <w:bottom w:w="0" w:type="dxa"/>
              <w:right w:w="60" w:type="dxa"/>
            </w:tcMar>
          </w:tcPr>
          <w:p w14:paraId="0A90CF7E" w14:textId="1E7A16DF" w:rsidR="00613D12" w:rsidRPr="00172BF9" w:rsidRDefault="00613D12" w:rsidP="00D068F3">
            <w:pPr>
              <w:pStyle w:val="Tablebody"/>
              <w:rPr>
                <w:rFonts w:eastAsia="Arial" w:cs="Arial"/>
              </w:rPr>
            </w:pPr>
            <w:r w:rsidRPr="00172BF9">
              <w:t>7-03 Spatial interval over which the observed variable is reported. Note that this is expressed as length, without geo-referencing.</w:t>
            </w:r>
          </w:p>
        </w:tc>
      </w:tr>
      <w:tr w:rsidR="00613D12" w14:paraId="45FA4002" w14:textId="77777777" w:rsidTr="00D068F3">
        <w:tc>
          <w:tcPr>
            <w:tcW w:w="1701" w:type="dxa"/>
            <w:tcMar>
              <w:top w:w="0" w:type="dxa"/>
              <w:left w:w="60" w:type="dxa"/>
              <w:bottom w:w="0" w:type="dxa"/>
              <w:right w:w="60" w:type="dxa"/>
            </w:tcMar>
          </w:tcPr>
          <w:p w14:paraId="68B35915" w14:textId="77777777" w:rsidR="00613D12" w:rsidRPr="00172BF9" w:rsidRDefault="00613D12" w:rsidP="00D068F3">
            <w:pPr>
              <w:pStyle w:val="Tablebody"/>
            </w:pPr>
            <w:r w:rsidRPr="00172BF9">
              <w:t>temporalReportingInterval</w:t>
            </w:r>
          </w:p>
        </w:tc>
        <w:tc>
          <w:tcPr>
            <w:tcW w:w="1134" w:type="dxa"/>
            <w:tcMar>
              <w:top w:w="0" w:type="dxa"/>
              <w:left w:w="60" w:type="dxa"/>
              <w:bottom w:w="0" w:type="dxa"/>
              <w:right w:w="60" w:type="dxa"/>
            </w:tcMar>
          </w:tcPr>
          <w:p w14:paraId="436D7151" w14:textId="27865960" w:rsidR="00613D12" w:rsidRPr="00172BF9" w:rsidRDefault="00CE0879" w:rsidP="00D068F3">
            <w:pPr>
              <w:pStyle w:val="Tablebody"/>
              <w:rPr>
                <w:rFonts w:eastAsia="Arial" w:cs="Arial"/>
              </w:rPr>
            </w:pPr>
            <w:r>
              <w:rPr>
                <w:color w:val="0F0F0F"/>
              </w:rPr>
              <w:t>1</w:t>
            </w:r>
            <w:r w:rsidR="00613D12" w:rsidRPr="00172BF9">
              <w:rPr>
                <w:color w:val="0F0F0F"/>
              </w:rPr>
              <w:t>..1</w:t>
            </w:r>
          </w:p>
        </w:tc>
        <w:tc>
          <w:tcPr>
            <w:tcW w:w="1701" w:type="dxa"/>
            <w:tcMar>
              <w:top w:w="0" w:type="dxa"/>
              <w:left w:w="60" w:type="dxa"/>
              <w:bottom w:w="0" w:type="dxa"/>
              <w:right w:w="60" w:type="dxa"/>
            </w:tcMar>
          </w:tcPr>
          <w:p w14:paraId="58A0FF79" w14:textId="77777777" w:rsidR="00613D12" w:rsidRPr="00172BF9" w:rsidRDefault="00613D12" w:rsidP="00D068F3">
            <w:pPr>
              <w:pStyle w:val="Tablebody"/>
              <w:rPr>
                <w:rFonts w:eastAsia="Arial" w:cs="Arial"/>
              </w:rPr>
            </w:pPr>
            <w:r w:rsidRPr="00172BF9">
              <w:t>TM_PeriodDuration</w:t>
            </w:r>
          </w:p>
        </w:tc>
        <w:tc>
          <w:tcPr>
            <w:tcW w:w="5103" w:type="dxa"/>
            <w:tcMar>
              <w:top w:w="0" w:type="dxa"/>
              <w:left w:w="60" w:type="dxa"/>
              <w:bottom w:w="0" w:type="dxa"/>
              <w:right w:w="60" w:type="dxa"/>
            </w:tcMar>
          </w:tcPr>
          <w:p w14:paraId="3375B700" w14:textId="3B6243CF" w:rsidR="00613D12" w:rsidRPr="00172BF9" w:rsidRDefault="00613D12" w:rsidP="00D068F3">
            <w:pPr>
              <w:pStyle w:val="Tablebody"/>
              <w:rPr>
                <w:rFonts w:eastAsia="Arial" w:cs="Arial"/>
              </w:rPr>
            </w:pPr>
            <w:r w:rsidRPr="00172BF9">
              <w:t>7-03 Time interval over which the observed variable is reported. Note that this is a duration, e.g., (every) 1 hour.</w:t>
            </w:r>
          </w:p>
        </w:tc>
      </w:tr>
      <w:tr w:rsidR="00613D12" w14:paraId="132C5A4C" w14:textId="77777777" w:rsidTr="00D068F3">
        <w:tc>
          <w:tcPr>
            <w:tcW w:w="1701" w:type="dxa"/>
            <w:tcMar>
              <w:top w:w="0" w:type="dxa"/>
              <w:left w:w="60" w:type="dxa"/>
              <w:bottom w:w="0" w:type="dxa"/>
              <w:right w:w="60" w:type="dxa"/>
            </w:tcMar>
          </w:tcPr>
          <w:p w14:paraId="7145DAD5" w14:textId="77777777" w:rsidR="00613D12" w:rsidRPr="00172BF9" w:rsidRDefault="00613D12" w:rsidP="00D068F3">
            <w:pPr>
              <w:pStyle w:val="Tablebody"/>
              <w:rPr>
                <w:rFonts w:eastAsia="Arial" w:cs="Arial"/>
              </w:rPr>
            </w:pPr>
            <w:r w:rsidRPr="00172BF9">
              <w:t>timeStampMeaning</w:t>
            </w:r>
          </w:p>
        </w:tc>
        <w:tc>
          <w:tcPr>
            <w:tcW w:w="1134" w:type="dxa"/>
            <w:tcMar>
              <w:top w:w="0" w:type="dxa"/>
              <w:left w:w="60" w:type="dxa"/>
              <w:bottom w:w="0" w:type="dxa"/>
              <w:right w:w="60" w:type="dxa"/>
            </w:tcMar>
          </w:tcPr>
          <w:p w14:paraId="1FE90CE0"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A9FABA4" w14:textId="77777777" w:rsidR="00613D12" w:rsidRPr="00172BF9" w:rsidRDefault="00613D12" w:rsidP="00D068F3">
            <w:pPr>
              <w:pStyle w:val="Tablebody"/>
              <w:rPr>
                <w:rFonts w:eastAsia="Arial" w:cs="Arial"/>
              </w:rPr>
            </w:pPr>
            <w:r w:rsidRPr="00172BF9">
              <w:t>TimeStampMeaningType</w:t>
            </w:r>
          </w:p>
        </w:tc>
        <w:tc>
          <w:tcPr>
            <w:tcW w:w="5103" w:type="dxa"/>
            <w:tcMar>
              <w:top w:w="0" w:type="dxa"/>
              <w:left w:w="60" w:type="dxa"/>
              <w:bottom w:w="0" w:type="dxa"/>
              <w:right w:w="60" w:type="dxa"/>
            </w:tcMar>
          </w:tcPr>
          <w:p w14:paraId="6A888A3E" w14:textId="77777777" w:rsidR="00613D12" w:rsidRPr="00172BF9" w:rsidRDefault="00613D12" w:rsidP="00D068F3">
            <w:pPr>
              <w:pStyle w:val="Tablebody"/>
              <w:rPr>
                <w:rFonts w:eastAsia="Arial" w:cs="Arial"/>
              </w:rPr>
            </w:pPr>
            <w:r w:rsidRPr="00172BF9">
              <w:t>7-03 Meaning of the time stamp in the temporalReportingInterval taken from the TimeStampMeaning codelist.</w:t>
            </w:r>
          </w:p>
        </w:tc>
      </w:tr>
      <w:tr w:rsidR="00613D12" w14:paraId="2B22FECE" w14:textId="77777777" w:rsidTr="00D068F3">
        <w:tc>
          <w:tcPr>
            <w:tcW w:w="1701" w:type="dxa"/>
            <w:tcMar>
              <w:top w:w="0" w:type="dxa"/>
              <w:left w:w="60" w:type="dxa"/>
              <w:bottom w:w="0" w:type="dxa"/>
              <w:right w:w="60" w:type="dxa"/>
            </w:tcMar>
          </w:tcPr>
          <w:p w14:paraId="3E138A4E" w14:textId="77777777" w:rsidR="00613D12" w:rsidRPr="00172BF9" w:rsidRDefault="00613D12" w:rsidP="00D068F3">
            <w:pPr>
              <w:pStyle w:val="Tablebody"/>
            </w:pPr>
            <w:r w:rsidRPr="00172BF9">
              <w:t>referenceDatum</w:t>
            </w:r>
          </w:p>
        </w:tc>
        <w:tc>
          <w:tcPr>
            <w:tcW w:w="1134" w:type="dxa"/>
            <w:tcMar>
              <w:top w:w="0" w:type="dxa"/>
              <w:left w:w="60" w:type="dxa"/>
              <w:bottom w:w="0" w:type="dxa"/>
              <w:right w:w="60" w:type="dxa"/>
            </w:tcMar>
          </w:tcPr>
          <w:p w14:paraId="0EAD99D2" w14:textId="77777777" w:rsidR="00613D12" w:rsidRPr="00172BF9" w:rsidRDefault="00613D12"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4F2CBB5" w14:textId="77777777" w:rsidR="00613D12" w:rsidRPr="00172BF9" w:rsidRDefault="00613D12" w:rsidP="00D068F3">
            <w:pPr>
              <w:pStyle w:val="Tablebody"/>
              <w:rPr>
                <w:rFonts w:eastAsia="Arial" w:cs="Arial"/>
              </w:rPr>
            </w:pPr>
            <w:r w:rsidRPr="00172BF9">
              <w:t>CD_VerticalDatum</w:t>
            </w:r>
          </w:p>
        </w:tc>
        <w:tc>
          <w:tcPr>
            <w:tcW w:w="5103" w:type="dxa"/>
            <w:tcMar>
              <w:top w:w="0" w:type="dxa"/>
              <w:left w:w="60" w:type="dxa"/>
              <w:bottom w:w="0" w:type="dxa"/>
              <w:right w:w="60" w:type="dxa"/>
            </w:tcMar>
          </w:tcPr>
          <w:p w14:paraId="617D9DFE" w14:textId="711FA183" w:rsidR="00613D12" w:rsidRPr="00172BF9" w:rsidRDefault="00613D12" w:rsidP="00D068F3">
            <w:pPr>
              <w:pStyle w:val="Tablebody"/>
              <w:rPr>
                <w:rFonts w:eastAsia="Arial" w:cs="Arial"/>
              </w:rPr>
            </w:pPr>
            <w:r w:rsidRPr="00172BF9">
              <w:t>7-11 Reference datum used to convert observed quantity to reported quantity</w:t>
            </w:r>
            <w:r w:rsidR="00CE0879">
              <w:t>.</w:t>
            </w:r>
          </w:p>
        </w:tc>
      </w:tr>
      <w:tr w:rsidR="000A226D" w14:paraId="78DA9C6C" w14:textId="77777777" w:rsidTr="00015DDB">
        <w:tc>
          <w:tcPr>
            <w:tcW w:w="1701" w:type="dxa"/>
            <w:tcMar>
              <w:top w:w="0" w:type="dxa"/>
              <w:left w:w="60" w:type="dxa"/>
              <w:bottom w:w="0" w:type="dxa"/>
              <w:right w:w="60" w:type="dxa"/>
            </w:tcMar>
          </w:tcPr>
          <w:p w14:paraId="3A79B749" w14:textId="70ABE8BF" w:rsidR="000A226D" w:rsidRPr="00172BF9" w:rsidRDefault="00613D12" w:rsidP="008517C5">
            <w:pPr>
              <w:pStyle w:val="Tablebody"/>
            </w:pPr>
            <w:r w:rsidRPr="00172BF9">
              <w:t>data</w:t>
            </w:r>
            <w:r>
              <w:t>Policy</w:t>
            </w:r>
          </w:p>
        </w:tc>
        <w:tc>
          <w:tcPr>
            <w:tcW w:w="1134" w:type="dxa"/>
            <w:tcMar>
              <w:top w:w="0" w:type="dxa"/>
              <w:left w:w="60" w:type="dxa"/>
              <w:bottom w:w="0" w:type="dxa"/>
              <w:right w:w="60" w:type="dxa"/>
            </w:tcMar>
          </w:tcPr>
          <w:p w14:paraId="6A7935D9" w14:textId="77777777" w:rsidR="000A226D" w:rsidRPr="00172BF9" w:rsidRDefault="000A226D"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713A6DD" w14:textId="77777777" w:rsidR="000A226D" w:rsidRPr="00172BF9" w:rsidRDefault="000A226D" w:rsidP="003564AD">
            <w:pPr>
              <w:pStyle w:val="Tablebody"/>
              <w:rPr>
                <w:rFonts w:eastAsia="Arial" w:cs="Arial"/>
              </w:rPr>
            </w:pPr>
            <w:r w:rsidRPr="00172BF9">
              <w:t>DataPolicyType</w:t>
            </w:r>
          </w:p>
        </w:tc>
        <w:tc>
          <w:tcPr>
            <w:tcW w:w="5103" w:type="dxa"/>
            <w:tcMar>
              <w:top w:w="0" w:type="dxa"/>
              <w:left w:w="60" w:type="dxa"/>
              <w:bottom w:w="0" w:type="dxa"/>
              <w:right w:w="60" w:type="dxa"/>
            </w:tcMar>
          </w:tcPr>
          <w:p w14:paraId="57F54EBD" w14:textId="77777777" w:rsidR="000A226D" w:rsidRPr="00172BF9" w:rsidRDefault="000A226D" w:rsidP="003564AD">
            <w:pPr>
              <w:pStyle w:val="Tablebody"/>
              <w:rPr>
                <w:rFonts w:eastAsia="Arial" w:cs="Arial"/>
              </w:rPr>
            </w:pPr>
            <w:r w:rsidRPr="00172BF9">
              <w:t>9-02 Details relating to the use and limitations surrounding data imposed by the supervising organization.</w:t>
            </w:r>
          </w:p>
        </w:tc>
      </w:tr>
      <w:tr w:rsidR="00AA6329" w14:paraId="1CBE1D6A" w14:textId="77777777" w:rsidTr="00613D12">
        <w:tc>
          <w:tcPr>
            <w:tcW w:w="1701" w:type="dxa"/>
            <w:tcMar>
              <w:top w:w="0" w:type="dxa"/>
              <w:left w:w="60" w:type="dxa"/>
              <w:bottom w:w="0" w:type="dxa"/>
              <w:right w:w="60" w:type="dxa"/>
            </w:tcMar>
          </w:tcPr>
          <w:p w14:paraId="03CD9EF5" w14:textId="447B2727" w:rsidR="00AA6329" w:rsidRPr="00172BF9" w:rsidDel="00613D12" w:rsidRDefault="00AA6329" w:rsidP="00613D12">
            <w:pPr>
              <w:pStyle w:val="Tablebody"/>
            </w:pPr>
            <w:r>
              <w:t>numberOfObservationsInReportingInterval</w:t>
            </w:r>
          </w:p>
        </w:tc>
        <w:tc>
          <w:tcPr>
            <w:tcW w:w="1134" w:type="dxa"/>
            <w:tcMar>
              <w:top w:w="0" w:type="dxa"/>
              <w:left w:w="60" w:type="dxa"/>
              <w:bottom w:w="0" w:type="dxa"/>
              <w:right w:w="60" w:type="dxa"/>
            </w:tcMar>
          </w:tcPr>
          <w:p w14:paraId="0257D0A2" w14:textId="4399CD1F" w:rsidR="00AA6329" w:rsidRPr="00172BF9" w:rsidRDefault="00AA6329" w:rsidP="003564AD">
            <w:pPr>
              <w:pStyle w:val="Tablebody"/>
              <w:rPr>
                <w:color w:val="0F0F0F"/>
              </w:rPr>
            </w:pPr>
            <w:r>
              <w:rPr>
                <w:color w:val="0F0F0F"/>
              </w:rPr>
              <w:t>0..1</w:t>
            </w:r>
          </w:p>
        </w:tc>
        <w:tc>
          <w:tcPr>
            <w:tcW w:w="1701" w:type="dxa"/>
            <w:tcMar>
              <w:top w:w="0" w:type="dxa"/>
              <w:left w:w="60" w:type="dxa"/>
              <w:bottom w:w="0" w:type="dxa"/>
              <w:right w:w="60" w:type="dxa"/>
            </w:tcMar>
          </w:tcPr>
          <w:p w14:paraId="7DEB9018" w14:textId="7E5F02D0" w:rsidR="00AA6329" w:rsidRPr="00172BF9" w:rsidRDefault="00AA6329" w:rsidP="003564AD">
            <w:pPr>
              <w:pStyle w:val="Tablebody"/>
            </w:pPr>
            <w:r>
              <w:t>Integer</w:t>
            </w:r>
          </w:p>
        </w:tc>
        <w:tc>
          <w:tcPr>
            <w:tcW w:w="5103" w:type="dxa"/>
            <w:tcMar>
              <w:top w:w="0" w:type="dxa"/>
              <w:left w:w="60" w:type="dxa"/>
              <w:bottom w:w="0" w:type="dxa"/>
              <w:right w:w="60" w:type="dxa"/>
            </w:tcMar>
          </w:tcPr>
          <w:p w14:paraId="5103E03B" w14:textId="071DDA06" w:rsidR="00AA6329" w:rsidRPr="00172BF9" w:rsidRDefault="00AA6329" w:rsidP="003564AD">
            <w:pPr>
              <w:pStyle w:val="Tablebody"/>
            </w:pPr>
            <w:r>
              <w:t>Specifies how many aggregated observations are reported on average in each temporal reporting interval. For full temporal coverage,  the number of observations reported = temporal reporting interval / aggregation period.</w:t>
            </w:r>
          </w:p>
        </w:tc>
      </w:tr>
      <w:tr w:rsidR="00AA6329" w14:paraId="4932FF43" w14:textId="77777777" w:rsidTr="00D068F3">
        <w:tc>
          <w:tcPr>
            <w:tcW w:w="1701" w:type="dxa"/>
            <w:tcMar>
              <w:top w:w="0" w:type="dxa"/>
              <w:left w:w="60" w:type="dxa"/>
              <w:bottom w:w="0" w:type="dxa"/>
              <w:right w:w="60" w:type="dxa"/>
            </w:tcMar>
          </w:tcPr>
          <w:p w14:paraId="4BF8F64F" w14:textId="77777777" w:rsidR="00AA6329" w:rsidRPr="00172BF9" w:rsidRDefault="00AA6329" w:rsidP="00D068F3">
            <w:pPr>
              <w:pStyle w:val="Tablebody"/>
            </w:pPr>
            <w:bookmarkStart w:id="389" w:name="BKM_EC22686A_854E_4E27_9979_6DBA71916F2B"/>
            <w:bookmarkEnd w:id="389"/>
            <w:r w:rsidRPr="00172BF9">
              <w:t>referenceTimeSource</w:t>
            </w:r>
          </w:p>
        </w:tc>
        <w:tc>
          <w:tcPr>
            <w:tcW w:w="1134" w:type="dxa"/>
            <w:tcMar>
              <w:top w:w="0" w:type="dxa"/>
              <w:left w:w="60" w:type="dxa"/>
              <w:bottom w:w="0" w:type="dxa"/>
              <w:right w:w="60" w:type="dxa"/>
            </w:tcMar>
          </w:tcPr>
          <w:p w14:paraId="290E1881"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CCEE49B" w14:textId="77777777" w:rsidR="00AA6329" w:rsidRPr="00172BF9" w:rsidRDefault="00AA6329" w:rsidP="00D068F3">
            <w:pPr>
              <w:pStyle w:val="Tablebody"/>
              <w:rPr>
                <w:rFonts w:eastAsia="Arial" w:cs="Arial"/>
              </w:rPr>
            </w:pPr>
            <w:r w:rsidRPr="00172BF9">
              <w:t>ReferenceTimeType</w:t>
            </w:r>
          </w:p>
        </w:tc>
        <w:tc>
          <w:tcPr>
            <w:tcW w:w="5103" w:type="dxa"/>
            <w:tcMar>
              <w:top w:w="0" w:type="dxa"/>
              <w:left w:w="60" w:type="dxa"/>
              <w:bottom w:w="0" w:type="dxa"/>
              <w:right w:w="60" w:type="dxa"/>
            </w:tcMar>
          </w:tcPr>
          <w:p w14:paraId="4824DCAF" w14:textId="0FA10211" w:rsidR="00AA6329" w:rsidRPr="00172BF9" w:rsidRDefault="00AA6329" w:rsidP="00D068F3">
            <w:pPr>
              <w:pStyle w:val="Tablebody"/>
              <w:rPr>
                <w:rFonts w:eastAsia="Arial" w:cs="Arial"/>
              </w:rPr>
            </w:pPr>
            <w:r w:rsidRPr="00172BF9">
              <w:t>7-10 Time reference used for observations</w:t>
            </w:r>
          </w:p>
        </w:tc>
      </w:tr>
      <w:tr w:rsidR="00AA6329" w14:paraId="222C7AD2" w14:textId="77777777" w:rsidTr="00D068F3">
        <w:tc>
          <w:tcPr>
            <w:tcW w:w="1701" w:type="dxa"/>
            <w:tcMar>
              <w:top w:w="0" w:type="dxa"/>
              <w:left w:w="60" w:type="dxa"/>
              <w:bottom w:w="0" w:type="dxa"/>
              <w:right w:w="60" w:type="dxa"/>
            </w:tcMar>
          </w:tcPr>
          <w:p w14:paraId="144AEB45" w14:textId="77777777" w:rsidR="00AA6329" w:rsidRPr="00172BF9" w:rsidRDefault="00AA6329" w:rsidP="00D068F3">
            <w:pPr>
              <w:pStyle w:val="Tablebody"/>
            </w:pPr>
            <w:r w:rsidRPr="00172BF9">
              <w:t>levelOfData</w:t>
            </w:r>
          </w:p>
        </w:tc>
        <w:tc>
          <w:tcPr>
            <w:tcW w:w="1134" w:type="dxa"/>
            <w:tcMar>
              <w:top w:w="0" w:type="dxa"/>
              <w:left w:w="60" w:type="dxa"/>
              <w:bottom w:w="0" w:type="dxa"/>
              <w:right w:w="60" w:type="dxa"/>
            </w:tcMar>
          </w:tcPr>
          <w:p w14:paraId="19306C51"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71B82661" w14:textId="77777777" w:rsidR="00AA6329" w:rsidRPr="00172BF9" w:rsidRDefault="00AA6329" w:rsidP="00D068F3">
            <w:pPr>
              <w:pStyle w:val="Tablebody"/>
              <w:rPr>
                <w:rFonts w:eastAsia="Arial" w:cs="Arial"/>
              </w:rPr>
            </w:pPr>
            <w:r w:rsidRPr="00172BF9">
              <w:t>LevelOfDataType</w:t>
            </w:r>
          </w:p>
        </w:tc>
        <w:tc>
          <w:tcPr>
            <w:tcW w:w="5103" w:type="dxa"/>
            <w:tcMar>
              <w:top w:w="0" w:type="dxa"/>
              <w:left w:w="60" w:type="dxa"/>
              <w:bottom w:w="0" w:type="dxa"/>
              <w:right w:w="60" w:type="dxa"/>
            </w:tcMar>
          </w:tcPr>
          <w:p w14:paraId="40A557F7" w14:textId="413B00F8" w:rsidR="00AA6329" w:rsidRPr="00172BF9" w:rsidRDefault="00AA6329" w:rsidP="00D068F3">
            <w:pPr>
              <w:pStyle w:val="Tablebody"/>
              <w:rPr>
                <w:rFonts w:eastAsia="Arial" w:cs="Arial"/>
              </w:rPr>
            </w:pPr>
            <w:r w:rsidRPr="00172BF9">
              <w:t>7-06 Level of data processing</w:t>
            </w:r>
          </w:p>
        </w:tc>
      </w:tr>
      <w:tr w:rsidR="00AA6329" w14:paraId="1AE1DE08" w14:textId="77777777" w:rsidTr="00D068F3">
        <w:tc>
          <w:tcPr>
            <w:tcW w:w="1701" w:type="dxa"/>
            <w:tcMar>
              <w:top w:w="0" w:type="dxa"/>
              <w:left w:w="60" w:type="dxa"/>
              <w:bottom w:w="0" w:type="dxa"/>
              <w:right w:w="60" w:type="dxa"/>
            </w:tcMar>
          </w:tcPr>
          <w:p w14:paraId="10A2D331" w14:textId="77777777" w:rsidR="00AA6329" w:rsidRPr="00172BF9" w:rsidRDefault="00AA6329" w:rsidP="00D068F3">
            <w:pPr>
              <w:pStyle w:val="Tablebody"/>
            </w:pPr>
            <w:r w:rsidRPr="00172BF9">
              <w:t>dataFormat</w:t>
            </w:r>
          </w:p>
        </w:tc>
        <w:tc>
          <w:tcPr>
            <w:tcW w:w="1134" w:type="dxa"/>
            <w:tcMar>
              <w:top w:w="0" w:type="dxa"/>
              <w:left w:w="60" w:type="dxa"/>
              <w:bottom w:w="0" w:type="dxa"/>
              <w:right w:w="60" w:type="dxa"/>
            </w:tcMar>
          </w:tcPr>
          <w:p w14:paraId="518CC3A9"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203B0177" w14:textId="77777777" w:rsidR="00AA6329" w:rsidRPr="00172BF9" w:rsidRDefault="00AA6329" w:rsidP="00D068F3">
            <w:pPr>
              <w:pStyle w:val="Tablebody"/>
              <w:rPr>
                <w:rFonts w:eastAsia="Arial" w:cs="Arial"/>
              </w:rPr>
            </w:pPr>
            <w:r w:rsidRPr="00172BF9">
              <w:t>DataFormatType</w:t>
            </w:r>
          </w:p>
        </w:tc>
        <w:tc>
          <w:tcPr>
            <w:tcW w:w="5103" w:type="dxa"/>
            <w:tcMar>
              <w:top w:w="0" w:type="dxa"/>
              <w:left w:w="60" w:type="dxa"/>
              <w:bottom w:w="0" w:type="dxa"/>
              <w:right w:w="60" w:type="dxa"/>
            </w:tcMar>
          </w:tcPr>
          <w:p w14:paraId="12B3E842" w14:textId="77E449A9" w:rsidR="00AA6329" w:rsidRPr="00172BF9" w:rsidRDefault="00AA6329" w:rsidP="00D068F3">
            <w:pPr>
              <w:pStyle w:val="Tablebody"/>
              <w:rPr>
                <w:rFonts w:eastAsia="Arial" w:cs="Arial"/>
              </w:rPr>
            </w:pPr>
            <w:r w:rsidRPr="00172BF9">
              <w:t>7-07 Description of the format in which the observed variable is primarily being provided, from the DataFormatType codelist.</w:t>
            </w:r>
          </w:p>
        </w:tc>
      </w:tr>
      <w:tr w:rsidR="00AA6329" w14:paraId="4D971E45" w14:textId="77777777" w:rsidTr="00D068F3">
        <w:tc>
          <w:tcPr>
            <w:tcW w:w="1701" w:type="dxa"/>
            <w:tcMar>
              <w:top w:w="0" w:type="dxa"/>
              <w:left w:w="60" w:type="dxa"/>
              <w:bottom w:w="0" w:type="dxa"/>
              <w:right w:w="60" w:type="dxa"/>
            </w:tcMar>
          </w:tcPr>
          <w:p w14:paraId="108D4BB3" w14:textId="77777777" w:rsidR="00AA6329" w:rsidRPr="00172BF9" w:rsidRDefault="00AA6329" w:rsidP="00D068F3">
            <w:pPr>
              <w:pStyle w:val="Tablebody"/>
            </w:pPr>
            <w:r w:rsidRPr="00172BF9">
              <w:t>officialStatus</w:t>
            </w:r>
          </w:p>
        </w:tc>
        <w:tc>
          <w:tcPr>
            <w:tcW w:w="1134" w:type="dxa"/>
            <w:tcMar>
              <w:top w:w="0" w:type="dxa"/>
              <w:left w:w="60" w:type="dxa"/>
              <w:bottom w:w="0" w:type="dxa"/>
              <w:right w:w="60" w:type="dxa"/>
            </w:tcMar>
          </w:tcPr>
          <w:p w14:paraId="179DB95E" w14:textId="77777777" w:rsidR="00AA6329" w:rsidRPr="00172BF9" w:rsidRDefault="00AA6329" w:rsidP="00D068F3">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18DD0C7D" w14:textId="77777777" w:rsidR="00AA6329" w:rsidRPr="00172BF9" w:rsidRDefault="00AA6329" w:rsidP="00D068F3">
            <w:pPr>
              <w:pStyle w:val="Tablebody"/>
              <w:rPr>
                <w:rFonts w:eastAsia="Arial" w:cs="Arial"/>
              </w:rPr>
            </w:pPr>
            <w:r w:rsidRPr="00172BF9">
              <w:t>Boolean</w:t>
            </w:r>
          </w:p>
        </w:tc>
        <w:tc>
          <w:tcPr>
            <w:tcW w:w="5103" w:type="dxa"/>
            <w:tcMar>
              <w:top w:w="0" w:type="dxa"/>
              <w:left w:w="60" w:type="dxa"/>
              <w:bottom w:w="0" w:type="dxa"/>
              <w:right w:w="60" w:type="dxa"/>
            </w:tcMar>
          </w:tcPr>
          <w:p w14:paraId="7334D9DE" w14:textId="45DB62E1" w:rsidR="00AA6329" w:rsidRPr="00172BF9" w:rsidRDefault="00AA6329" w:rsidP="00D068F3">
            <w:pPr>
              <w:pStyle w:val="Tablebody"/>
              <w:rPr>
                <w:rFonts w:eastAsia="Arial" w:cs="Arial"/>
              </w:rPr>
            </w:pPr>
            <w:r w:rsidRPr="00172BF9">
              <w:t>5-14 Official status of observation</w:t>
            </w:r>
          </w:p>
        </w:tc>
      </w:tr>
      <w:tr w:rsidR="00545325" w14:paraId="18D172D0" w14:textId="77777777" w:rsidTr="00015DDB">
        <w:tc>
          <w:tcPr>
            <w:tcW w:w="1701" w:type="dxa"/>
            <w:tcMar>
              <w:top w:w="0" w:type="dxa"/>
              <w:left w:w="60" w:type="dxa"/>
              <w:bottom w:w="0" w:type="dxa"/>
              <w:right w:w="60" w:type="dxa"/>
            </w:tcMar>
          </w:tcPr>
          <w:p w14:paraId="06537190" w14:textId="77777777" w:rsidR="00545325" w:rsidRPr="00172BF9" w:rsidRDefault="00545325" w:rsidP="003564AD">
            <w:pPr>
              <w:pStyle w:val="Tablebody"/>
            </w:pPr>
            <w:bookmarkStart w:id="390" w:name="BKM_D75EAD20_60E9_46CC_853B_E82EDF99A929"/>
            <w:bookmarkStart w:id="391" w:name="BKM_5D936BB5_D877_4970_9990_D9C15C955ABD"/>
            <w:bookmarkStart w:id="392" w:name="BKM_45CAC577_716D_436D_A1C0_618B3A4C4AD8"/>
            <w:bookmarkStart w:id="393" w:name="BKM_42A96623_7FF4_40D8_9B66_48B788BF3EBB"/>
            <w:bookmarkStart w:id="394" w:name="BKM_11AA6CCC_69AF_4EEE_9E49_305CE8171F30"/>
            <w:bookmarkStart w:id="395" w:name="BKM_971C385F_A5EF_46F5_8A35_E84837C32000"/>
            <w:bookmarkStart w:id="396" w:name="BKM_5752A183_857F_4FDF_BE58_0476779C107E"/>
            <w:bookmarkStart w:id="397" w:name="BKM_AB6D7377_16EB_4CE1_AC44_1B6284199EE7"/>
            <w:bookmarkStart w:id="398" w:name="BKM_624457A8_64C6_4C92_B3B7_6ABF29B9F0A1"/>
            <w:bookmarkEnd w:id="390"/>
            <w:bookmarkEnd w:id="391"/>
            <w:bookmarkEnd w:id="392"/>
            <w:bookmarkEnd w:id="393"/>
            <w:bookmarkEnd w:id="394"/>
            <w:bookmarkEnd w:id="395"/>
            <w:bookmarkEnd w:id="396"/>
            <w:bookmarkEnd w:id="397"/>
            <w:bookmarkEnd w:id="398"/>
            <w:r w:rsidRPr="00172BF9">
              <w:t>dataFormatVersion</w:t>
            </w:r>
          </w:p>
        </w:tc>
        <w:tc>
          <w:tcPr>
            <w:tcW w:w="1134" w:type="dxa"/>
            <w:tcMar>
              <w:top w:w="0" w:type="dxa"/>
              <w:left w:w="60" w:type="dxa"/>
              <w:bottom w:w="0" w:type="dxa"/>
              <w:right w:w="60" w:type="dxa"/>
            </w:tcMar>
          </w:tcPr>
          <w:p w14:paraId="4A38547D"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6E0E1B92" w14:textId="77777777" w:rsidR="00545325" w:rsidRPr="00172BF9" w:rsidRDefault="00545325" w:rsidP="003564AD">
            <w:pPr>
              <w:pStyle w:val="Tablebody"/>
              <w:rPr>
                <w:rFonts w:eastAsia="Arial" w:cs="Arial"/>
              </w:rPr>
            </w:pPr>
            <w:r w:rsidRPr="00172BF9">
              <w:t>CharacterString</w:t>
            </w:r>
          </w:p>
        </w:tc>
        <w:tc>
          <w:tcPr>
            <w:tcW w:w="5103" w:type="dxa"/>
            <w:tcMar>
              <w:top w:w="0" w:type="dxa"/>
              <w:left w:w="60" w:type="dxa"/>
              <w:bottom w:w="0" w:type="dxa"/>
              <w:right w:w="60" w:type="dxa"/>
            </w:tcMar>
          </w:tcPr>
          <w:p w14:paraId="2E4499EA" w14:textId="5CE498F2" w:rsidR="00545325" w:rsidRPr="00172BF9" w:rsidRDefault="00545325" w:rsidP="003564AD">
            <w:pPr>
              <w:pStyle w:val="Tablebody"/>
              <w:rPr>
                <w:rFonts w:eastAsia="Arial" w:cs="Arial"/>
              </w:rPr>
            </w:pPr>
            <w:r w:rsidRPr="00172BF9">
              <w:t>7-08 Version of the data format</w:t>
            </w:r>
          </w:p>
        </w:tc>
      </w:tr>
      <w:tr w:rsidR="00545325" w14:paraId="7A2F332D" w14:textId="77777777" w:rsidTr="00015DDB">
        <w:tc>
          <w:tcPr>
            <w:tcW w:w="1701" w:type="dxa"/>
            <w:tcMar>
              <w:top w:w="0" w:type="dxa"/>
              <w:left w:w="60" w:type="dxa"/>
              <w:bottom w:w="0" w:type="dxa"/>
              <w:right w:w="60" w:type="dxa"/>
            </w:tcMar>
          </w:tcPr>
          <w:p w14:paraId="362E5002" w14:textId="0E0CDEC0" w:rsidR="00545325" w:rsidRPr="00172BF9" w:rsidRDefault="00AA6329" w:rsidP="003564AD">
            <w:pPr>
              <w:pStyle w:val="Tablebody"/>
            </w:pPr>
            <w:bookmarkStart w:id="399" w:name="BKM_1CACFF36_1375_4CBA_983E_0FA5A8A96710"/>
            <w:bookmarkEnd w:id="399"/>
            <w:r>
              <w:t>timeliness</w:t>
            </w:r>
          </w:p>
        </w:tc>
        <w:tc>
          <w:tcPr>
            <w:tcW w:w="1134" w:type="dxa"/>
            <w:tcMar>
              <w:top w:w="0" w:type="dxa"/>
              <w:left w:w="60" w:type="dxa"/>
              <w:bottom w:w="0" w:type="dxa"/>
              <w:right w:w="60" w:type="dxa"/>
            </w:tcMar>
          </w:tcPr>
          <w:p w14:paraId="29C02A47" w14:textId="77777777" w:rsidR="00545325" w:rsidRPr="00172BF9" w:rsidRDefault="00545325"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4C22BF8F" w14:textId="77777777" w:rsidR="00545325" w:rsidRPr="00172BF9" w:rsidRDefault="00545325" w:rsidP="003564AD">
            <w:pPr>
              <w:pStyle w:val="Tablebody"/>
              <w:rPr>
                <w:rFonts w:eastAsia="Arial" w:cs="Arial"/>
              </w:rPr>
            </w:pPr>
            <w:r w:rsidRPr="00172BF9">
              <w:t>TM_PeriodDuration</w:t>
            </w:r>
          </w:p>
        </w:tc>
        <w:tc>
          <w:tcPr>
            <w:tcW w:w="5103" w:type="dxa"/>
            <w:tcMar>
              <w:top w:w="0" w:type="dxa"/>
              <w:left w:w="60" w:type="dxa"/>
              <w:bottom w:w="0" w:type="dxa"/>
              <w:right w:w="60" w:type="dxa"/>
            </w:tcMar>
          </w:tcPr>
          <w:p w14:paraId="6C1B9BA6" w14:textId="01BD2569" w:rsidR="00545325" w:rsidRPr="00172BF9" w:rsidRDefault="00545325" w:rsidP="008517C5">
            <w:pPr>
              <w:pStyle w:val="Tablebody"/>
              <w:rPr>
                <w:rFonts w:eastAsia="Arial" w:cs="Arial"/>
              </w:rPr>
            </w:pPr>
            <w:r w:rsidRPr="00172BF9">
              <w:t xml:space="preserve">7-13 </w:t>
            </w:r>
            <w:r w:rsidR="00AA6329">
              <w:t>Timeliness</w:t>
            </w:r>
            <w:r w:rsidR="00AA6329" w:rsidRPr="00172BF9">
              <w:t xml:space="preserve"> </w:t>
            </w:r>
            <w:r w:rsidRPr="00172BF9">
              <w:t>of reporting is the typical time taken between completion of the observation and when it becomes available to users</w:t>
            </w:r>
          </w:p>
        </w:tc>
      </w:tr>
      <w:tr w:rsidR="0031001A" w14:paraId="0B56F025" w14:textId="77777777" w:rsidTr="00015DDB">
        <w:tc>
          <w:tcPr>
            <w:tcW w:w="1701" w:type="dxa"/>
            <w:tcMar>
              <w:top w:w="0" w:type="dxa"/>
              <w:left w:w="60" w:type="dxa"/>
              <w:bottom w:w="0" w:type="dxa"/>
              <w:right w:w="60" w:type="dxa"/>
            </w:tcMar>
          </w:tcPr>
          <w:p w14:paraId="3D5917D5" w14:textId="77777777" w:rsidR="0031001A" w:rsidRPr="00172BF9" w:rsidRDefault="0031001A" w:rsidP="003564AD">
            <w:pPr>
              <w:pStyle w:val="Tablebody"/>
            </w:pPr>
            <w:r w:rsidRPr="00172BF9">
              <w:t>numericalResolution</w:t>
            </w:r>
          </w:p>
        </w:tc>
        <w:tc>
          <w:tcPr>
            <w:tcW w:w="1134" w:type="dxa"/>
            <w:tcMar>
              <w:top w:w="0" w:type="dxa"/>
              <w:left w:w="60" w:type="dxa"/>
              <w:bottom w:w="0" w:type="dxa"/>
              <w:right w:w="60" w:type="dxa"/>
            </w:tcMar>
          </w:tcPr>
          <w:p w14:paraId="1DF4217E" w14:textId="77777777" w:rsidR="0031001A" w:rsidRPr="00172BF9" w:rsidRDefault="0031001A" w:rsidP="003564AD">
            <w:pPr>
              <w:pStyle w:val="Tablebody"/>
              <w:rPr>
                <w:rFonts w:eastAsia="Arial" w:cs="Arial"/>
              </w:rPr>
            </w:pPr>
            <w:r w:rsidRPr="00172BF9">
              <w:rPr>
                <w:color w:val="0F0F0F"/>
              </w:rPr>
              <w:t>0..1</w:t>
            </w:r>
          </w:p>
        </w:tc>
        <w:tc>
          <w:tcPr>
            <w:tcW w:w="1701" w:type="dxa"/>
            <w:tcMar>
              <w:top w:w="0" w:type="dxa"/>
              <w:left w:w="60" w:type="dxa"/>
              <w:bottom w:w="0" w:type="dxa"/>
              <w:right w:w="60" w:type="dxa"/>
            </w:tcMar>
          </w:tcPr>
          <w:p w14:paraId="39B5B3D1" w14:textId="046F3B97" w:rsidR="0031001A" w:rsidRPr="00172BF9" w:rsidRDefault="00CE0879" w:rsidP="003564AD">
            <w:pPr>
              <w:pStyle w:val="Tablebody"/>
              <w:rPr>
                <w:rFonts w:eastAsia="Arial" w:cs="Arial"/>
              </w:rPr>
            </w:pPr>
            <w:r>
              <w:t>Integer</w:t>
            </w:r>
          </w:p>
        </w:tc>
        <w:tc>
          <w:tcPr>
            <w:tcW w:w="5103" w:type="dxa"/>
            <w:tcMar>
              <w:top w:w="0" w:type="dxa"/>
              <w:left w:w="60" w:type="dxa"/>
              <w:bottom w:w="0" w:type="dxa"/>
              <w:right w:w="60" w:type="dxa"/>
            </w:tcMar>
          </w:tcPr>
          <w:p w14:paraId="0AC038FD" w14:textId="77777777" w:rsidR="0031001A" w:rsidRPr="00172BF9" w:rsidRDefault="0031001A" w:rsidP="003564AD">
            <w:pPr>
              <w:pStyle w:val="Tablebody"/>
              <w:rPr>
                <w:rFonts w:eastAsia="Arial" w:cs="Arial"/>
              </w:rPr>
            </w:pPr>
            <w:r w:rsidRPr="00172BF9">
              <w:t>7-12 Numerical resolution is a measure of the detail to which a numerical quantity is expressed. This is synonymous to numerical precision of the reporting, but can be different than the numerical precision of the observed value.  [Phase 3]</w:t>
            </w:r>
          </w:p>
        </w:tc>
      </w:tr>
    </w:tbl>
    <w:p w14:paraId="507DFAE6" w14:textId="0FEA2B84" w:rsidR="00545325" w:rsidRDefault="00545325" w:rsidP="00545325">
      <w:pPr>
        <w:pStyle w:val="Caption"/>
      </w:pPr>
      <w:bookmarkStart w:id="400" w:name="BKM_185F7358_F93D_420C_80D5_547A7885AD8A"/>
      <w:bookmarkEnd w:id="400"/>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33</w:t>
      </w:r>
      <w:r w:rsidR="00CE7E79">
        <w:rPr>
          <w:noProof/>
        </w:rPr>
        <w:fldChar w:fldCharType="end"/>
      </w:r>
      <w:r w:rsidRPr="008F02CA">
        <w:t xml:space="preserve"> Properties of </w:t>
      </w:r>
      <w:r>
        <w:t>Reporting</w:t>
      </w:r>
    </w:p>
    <w:p w14:paraId="1D6170D9" w14:textId="312D1E89" w:rsidR="00B50E9A" w:rsidRPr="00A15B15" w:rsidRDefault="007D68A1" w:rsidP="003564AD">
      <w:pPr>
        <w:pStyle w:val="Heading2"/>
      </w:pPr>
      <w:bookmarkStart w:id="401" w:name="BKM_BD2988F2_09C8_4862_8A9A_F5066E4F9E3C"/>
      <w:bookmarkStart w:id="402" w:name="WMDSCHEMA"/>
      <w:bookmarkStart w:id="403" w:name="BKM_41635DF5_37FA_490D_82F7_F60969D05D67"/>
      <w:bookmarkStart w:id="404" w:name="BKM_06162B6A_C4B8_4F2E_AB0D_BCC500704374"/>
      <w:bookmarkStart w:id="405" w:name="BKM_F059D77C_559A_4380_A037_3FA2A831BB47"/>
      <w:bookmarkStart w:id="406" w:name="BKM_0753DCA8_93CC_429F_861F_EE62DBEAB928"/>
      <w:bookmarkStart w:id="407" w:name="BKM_3DB03766_7B19_49CC_AF89_88D6A53F432F"/>
      <w:bookmarkStart w:id="408" w:name="_Toc529393577"/>
      <w:bookmarkStart w:id="409" w:name="BKM_10BC7467_86EC_4777_91CD_94A8B960C676"/>
      <w:bookmarkStart w:id="410" w:name="_Toc13755331"/>
      <w:bookmarkEnd w:id="401"/>
      <w:bookmarkEnd w:id="402"/>
      <w:bookmarkEnd w:id="403"/>
      <w:bookmarkEnd w:id="404"/>
      <w:bookmarkEnd w:id="405"/>
      <w:bookmarkEnd w:id="406"/>
      <w:bookmarkEnd w:id="407"/>
      <w:bookmarkEnd w:id="408"/>
      <w:bookmarkEnd w:id="409"/>
      <w:r w:rsidRPr="003564AD">
        <w:lastRenderedPageBreak/>
        <w:t>ResultSet</w:t>
      </w:r>
      <w:bookmarkEnd w:id="410"/>
    </w:p>
    <w:p w14:paraId="42E4466A" w14:textId="2197404C" w:rsidR="00B50E9A" w:rsidRPr="00FC2D44" w:rsidRDefault="00B50E9A" w:rsidP="003564AD">
      <w:pPr>
        <w:pStyle w:val="Heading3"/>
      </w:pPr>
      <w:r>
        <w:t xml:space="preserve">The </w:t>
      </w:r>
      <w:r w:rsidRPr="00FC2D44">
        <w:rPr>
          <w:u w:val="double"/>
        </w:rPr>
        <w:t>ResultSet</w:t>
      </w:r>
      <w:r>
        <w:t xml:space="preserve"> contains distribution information for the observation result(s). </w:t>
      </w:r>
      <w:r w:rsidR="00FC2D44">
        <w:t>It is used for the O&amp;M ‘</w:t>
      </w:r>
      <w:r w:rsidR="00FC2D44" w:rsidRPr="00FC2D44">
        <w:rPr>
          <w:u w:val="double"/>
        </w:rPr>
        <w:t>result</w:t>
      </w:r>
      <w:r w:rsidR="00FC2D44">
        <w:t xml:space="preserve">’ property. </w:t>
      </w:r>
      <w:r>
        <w:t xml:space="preserve">This may contain direct links to the data or to services or websites where the data can be sourced. Each </w:t>
      </w:r>
      <w:r w:rsidRPr="00FC2D44">
        <w:rPr>
          <w:u w:val="double"/>
        </w:rPr>
        <w:t>MD_Distribution</w:t>
      </w:r>
      <w:r>
        <w:t xml:space="preserve"> shall use </w:t>
      </w:r>
      <w:r w:rsidRPr="00FC2D44">
        <w:rPr>
          <w:u w:val="double"/>
        </w:rPr>
        <w:t>CI_OnlineResource</w:t>
      </w:r>
      <w:r>
        <w:t xml:space="preserve"> to point to URLs where data can be found. In order to distinguish the different URLs in a </w:t>
      </w:r>
      <w:r w:rsidRPr="00FC2D44">
        <w:rPr>
          <w:u w:val="double"/>
        </w:rPr>
        <w:t>ResultSet</w:t>
      </w:r>
      <w:r w:rsidR="00C668AF">
        <w:t>,</w:t>
      </w:r>
      <w:r>
        <w:t xml:space="preserve"> the description property of each </w:t>
      </w:r>
      <w:r w:rsidRPr="00FC2D44">
        <w:rPr>
          <w:u w:val="double"/>
        </w:rPr>
        <w:t>MD_Distribution</w:t>
      </w:r>
      <w:r>
        <w:t xml:space="preserve"> shall be used </w:t>
      </w:r>
      <w:r w:rsidR="00C668AF">
        <w:t>t</w:t>
      </w:r>
      <w:r>
        <w:t>o describe what the URL resolves to (near real time data, archive etc.)</w:t>
      </w:r>
    </w:p>
    <w:p w14:paraId="4A6E1F7B" w14:textId="77777777" w:rsidR="00B50E9A" w:rsidRDefault="00B50E9A" w:rsidP="003564AD">
      <w:pPr>
        <w:pStyle w:val="Heading3"/>
      </w:pPr>
      <w:r w:rsidRPr="00FC2D44">
        <w:rPr>
          <w:u w:val="double"/>
          <w:lang w:val="en-AU"/>
        </w:rPr>
        <w:t>ResultSet</w:t>
      </w:r>
      <w:r>
        <w:rPr>
          <w:b/>
        </w:rPr>
        <w:t xml:space="preserve"> </w:t>
      </w:r>
      <w:r>
        <w:t>has the following properties:</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701"/>
        <w:gridCol w:w="1134"/>
        <w:gridCol w:w="1701"/>
        <w:gridCol w:w="5103"/>
      </w:tblGrid>
      <w:tr w:rsidR="00B50E9A" w14:paraId="16C00E6F" w14:textId="77777777" w:rsidTr="00015DDB">
        <w:trPr>
          <w:trHeight w:val="230"/>
          <w:tblHeader/>
        </w:trPr>
        <w:tc>
          <w:tcPr>
            <w:tcW w:w="1701" w:type="dxa"/>
            <w:shd w:val="clear" w:color="auto" w:fill="B8CCE4" w:themeFill="accent1" w:themeFillTint="66"/>
            <w:tcMar>
              <w:top w:w="0" w:type="dxa"/>
              <w:left w:w="60" w:type="dxa"/>
              <w:bottom w:w="0" w:type="dxa"/>
              <w:right w:w="60" w:type="dxa"/>
            </w:tcMar>
          </w:tcPr>
          <w:p w14:paraId="7B1C879A" w14:textId="77777777" w:rsidR="00B50E9A" w:rsidRPr="00172BF9" w:rsidRDefault="00B50E9A" w:rsidP="003564AD">
            <w:pPr>
              <w:pStyle w:val="Tableheader"/>
            </w:pPr>
            <w:bookmarkStart w:id="411" w:name="BKM_AD95B0CD_3A8A_4825_AA76_1792D5F421FF"/>
            <w:bookmarkEnd w:id="411"/>
            <w:r w:rsidRPr="00172BF9">
              <w:t>Property</w:t>
            </w:r>
          </w:p>
        </w:tc>
        <w:tc>
          <w:tcPr>
            <w:tcW w:w="1134" w:type="dxa"/>
            <w:shd w:val="clear" w:color="auto" w:fill="B8CCE4" w:themeFill="accent1" w:themeFillTint="66"/>
            <w:tcMar>
              <w:top w:w="0" w:type="dxa"/>
              <w:left w:w="60" w:type="dxa"/>
              <w:bottom w:w="0" w:type="dxa"/>
              <w:right w:w="60" w:type="dxa"/>
            </w:tcMar>
          </w:tcPr>
          <w:p w14:paraId="108B29F1" w14:textId="77777777" w:rsidR="00B50E9A" w:rsidRPr="00172BF9" w:rsidRDefault="00B50E9A" w:rsidP="003564AD">
            <w:pPr>
              <w:pStyle w:val="Tableheader"/>
            </w:pPr>
            <w:r w:rsidRPr="00172BF9">
              <w:t>Cardinality</w:t>
            </w:r>
          </w:p>
        </w:tc>
        <w:tc>
          <w:tcPr>
            <w:tcW w:w="1701" w:type="dxa"/>
            <w:shd w:val="clear" w:color="auto" w:fill="B8CCE4" w:themeFill="accent1" w:themeFillTint="66"/>
            <w:tcMar>
              <w:top w:w="0" w:type="dxa"/>
              <w:left w:w="60" w:type="dxa"/>
              <w:bottom w:w="0" w:type="dxa"/>
              <w:right w:w="60" w:type="dxa"/>
            </w:tcMar>
          </w:tcPr>
          <w:p w14:paraId="45D4B3EE" w14:textId="489FC14A" w:rsidR="00B50E9A" w:rsidRPr="00172BF9" w:rsidRDefault="001937F8" w:rsidP="003564AD">
            <w:pPr>
              <w:pStyle w:val="Tableheader"/>
            </w:pPr>
            <w:r>
              <w:t>Type</w:t>
            </w:r>
          </w:p>
        </w:tc>
        <w:tc>
          <w:tcPr>
            <w:tcW w:w="5103" w:type="dxa"/>
            <w:shd w:val="clear" w:color="auto" w:fill="B8CCE4" w:themeFill="accent1" w:themeFillTint="66"/>
            <w:tcMar>
              <w:top w:w="0" w:type="dxa"/>
              <w:left w:w="60" w:type="dxa"/>
              <w:bottom w:w="0" w:type="dxa"/>
              <w:right w:w="60" w:type="dxa"/>
            </w:tcMar>
          </w:tcPr>
          <w:p w14:paraId="0C077FD7" w14:textId="77777777" w:rsidR="00B50E9A" w:rsidRPr="00172BF9" w:rsidRDefault="00B50E9A" w:rsidP="003564AD">
            <w:pPr>
              <w:pStyle w:val="Tableheader"/>
            </w:pPr>
            <w:r w:rsidRPr="00172BF9">
              <w:t>Property Description</w:t>
            </w:r>
          </w:p>
        </w:tc>
      </w:tr>
      <w:tr w:rsidR="00B50E9A" w14:paraId="255E1AE0" w14:textId="77777777" w:rsidTr="00015DDB">
        <w:tc>
          <w:tcPr>
            <w:tcW w:w="1701" w:type="dxa"/>
            <w:tcMar>
              <w:top w:w="0" w:type="dxa"/>
              <w:left w:w="60" w:type="dxa"/>
              <w:bottom w:w="0" w:type="dxa"/>
              <w:right w:w="60" w:type="dxa"/>
            </w:tcMar>
          </w:tcPr>
          <w:p w14:paraId="60F67C0F" w14:textId="77777777" w:rsidR="00B50E9A" w:rsidRPr="00172BF9" w:rsidRDefault="00B50E9A" w:rsidP="003564AD">
            <w:pPr>
              <w:pStyle w:val="Tablebody"/>
            </w:pPr>
            <w:r w:rsidRPr="00172BF9">
              <w:t>distributionInfo</w:t>
            </w:r>
          </w:p>
        </w:tc>
        <w:tc>
          <w:tcPr>
            <w:tcW w:w="1134" w:type="dxa"/>
            <w:tcMar>
              <w:top w:w="0" w:type="dxa"/>
              <w:left w:w="60" w:type="dxa"/>
              <w:bottom w:w="0" w:type="dxa"/>
              <w:right w:w="60" w:type="dxa"/>
            </w:tcMar>
          </w:tcPr>
          <w:p w14:paraId="6B022D14" w14:textId="77777777" w:rsidR="00B50E9A" w:rsidRPr="00172BF9" w:rsidRDefault="00B50E9A" w:rsidP="003564AD">
            <w:pPr>
              <w:pStyle w:val="Tablebody"/>
              <w:rPr>
                <w:rFonts w:eastAsia="Arial" w:cs="Arial"/>
              </w:rPr>
            </w:pPr>
            <w:r w:rsidRPr="00172BF9">
              <w:rPr>
                <w:color w:val="0F0F0F"/>
              </w:rPr>
              <w:t>0..*</w:t>
            </w:r>
          </w:p>
        </w:tc>
        <w:tc>
          <w:tcPr>
            <w:tcW w:w="1701" w:type="dxa"/>
            <w:tcMar>
              <w:top w:w="0" w:type="dxa"/>
              <w:left w:w="60" w:type="dxa"/>
              <w:bottom w:w="0" w:type="dxa"/>
              <w:right w:w="60" w:type="dxa"/>
            </w:tcMar>
          </w:tcPr>
          <w:p w14:paraId="4D884C1B" w14:textId="77777777" w:rsidR="00B50E9A" w:rsidRPr="00172BF9" w:rsidRDefault="00B50E9A" w:rsidP="003564AD">
            <w:pPr>
              <w:pStyle w:val="Tablebody"/>
              <w:rPr>
                <w:rFonts w:eastAsia="Arial" w:cs="Arial"/>
              </w:rPr>
            </w:pPr>
            <w:r w:rsidRPr="00172BF9">
              <w:t>MD_Distribution</w:t>
            </w:r>
          </w:p>
        </w:tc>
        <w:tc>
          <w:tcPr>
            <w:tcW w:w="5103" w:type="dxa"/>
            <w:tcMar>
              <w:top w:w="0" w:type="dxa"/>
              <w:left w:w="60" w:type="dxa"/>
              <w:bottom w:w="0" w:type="dxa"/>
              <w:right w:w="60" w:type="dxa"/>
            </w:tcMar>
          </w:tcPr>
          <w:p w14:paraId="04326694" w14:textId="77777777" w:rsidR="00B50E9A" w:rsidRDefault="00B50E9A" w:rsidP="003564AD">
            <w:pPr>
              <w:pStyle w:val="Tablebody"/>
              <w:rPr>
                <w:rFonts w:eastAsia="Arial" w:cs="Arial"/>
              </w:rPr>
            </w:pPr>
            <w:r w:rsidRPr="00172BF9">
              <w:t>The distributionInfo provides information about how to source the data, described using MD_Distribution from ISO 19115.</w:t>
            </w:r>
            <w:r w:rsidR="00D04C73">
              <w:t xml:space="preserve"> Specifically, a URL to the data should be specified using CI_OnlineResource</w:t>
            </w:r>
            <w:r w:rsidR="00CF1293">
              <w:t>, viz.</w:t>
            </w:r>
          </w:p>
          <w:p w14:paraId="154F24BA" w14:textId="1840A241" w:rsidR="00CF1293" w:rsidRPr="00015DDB" w:rsidRDefault="00CF1293" w:rsidP="00015DDB">
            <w:pPr>
              <w:spacing w:after="0"/>
              <w:rPr>
                <w:sz w:val="18"/>
                <w:lang w:eastAsia="zh-TW"/>
              </w:rPr>
            </w:pPr>
            <w:r w:rsidRPr="00015DDB">
              <w:rPr>
                <w:sz w:val="18"/>
              </w:rPr>
              <w:t>&lt;gmd:distributionInfo&gt;</w:t>
            </w:r>
          </w:p>
          <w:p w14:paraId="3E1F19AC" w14:textId="029D5CD0" w:rsidR="00CF1293" w:rsidRPr="00015DDB" w:rsidRDefault="00CF1293" w:rsidP="00015DDB">
            <w:pPr>
              <w:spacing w:after="0"/>
              <w:rPr>
                <w:sz w:val="18"/>
                <w:lang w:eastAsia="zh-TW"/>
              </w:rPr>
            </w:pPr>
            <w:r w:rsidRPr="00015DDB">
              <w:rPr>
                <w:sz w:val="18"/>
              </w:rPr>
              <w:tab/>
              <w:t>&lt;gmd:MD_Distribution&gt;</w:t>
            </w:r>
          </w:p>
          <w:p w14:paraId="6376DE13" w14:textId="77777777" w:rsidR="00CF1293" w:rsidRPr="00015DDB" w:rsidRDefault="00CF1293" w:rsidP="00015DDB">
            <w:pPr>
              <w:spacing w:after="0"/>
              <w:rPr>
                <w:sz w:val="18"/>
                <w:lang w:eastAsia="zh-TW"/>
              </w:rPr>
            </w:pPr>
            <w:r w:rsidRPr="00015DDB">
              <w:rPr>
                <w:sz w:val="18"/>
              </w:rPr>
              <w:tab/>
            </w:r>
            <w:r w:rsidRPr="00015DDB">
              <w:rPr>
                <w:sz w:val="18"/>
              </w:rPr>
              <w:tab/>
              <w:t>&lt;gmd: MD DigitalTransferOptions&gt;</w:t>
            </w:r>
          </w:p>
          <w:p w14:paraId="341AF5D5" w14:textId="77777777" w:rsidR="00CF1293" w:rsidRPr="00015DDB" w:rsidRDefault="00CF1293" w:rsidP="00015DDB">
            <w:pPr>
              <w:spacing w:after="0"/>
              <w:rPr>
                <w:sz w:val="18"/>
                <w:lang w:eastAsia="zh-TW"/>
              </w:rPr>
            </w:pPr>
            <w:r w:rsidRPr="00015DDB">
              <w:rPr>
                <w:sz w:val="18"/>
              </w:rPr>
              <w:tab/>
            </w:r>
            <w:r w:rsidRPr="00015DDB">
              <w:rPr>
                <w:sz w:val="18"/>
              </w:rPr>
              <w:tab/>
            </w:r>
            <w:r w:rsidRPr="00015DDB">
              <w:rPr>
                <w:sz w:val="18"/>
              </w:rPr>
              <w:tab/>
              <w:t xml:space="preserve">  &lt;gmd:onLine&gt;</w:t>
            </w:r>
          </w:p>
          <w:p w14:paraId="0955CB77" w14:textId="33745CBF" w:rsidR="00CF1293" w:rsidRPr="00015DDB" w:rsidRDefault="00CF1293" w:rsidP="00015DDB">
            <w:pPr>
              <w:spacing w:after="0"/>
              <w:rPr>
                <w:sz w:val="18"/>
                <w:lang w:eastAsia="zh-TW"/>
              </w:rPr>
            </w:pPr>
            <w:r w:rsidRPr="00015DDB">
              <w:rPr>
                <w:sz w:val="18"/>
              </w:rPr>
              <w:t xml:space="preserve">      </w:t>
            </w:r>
            <w:r w:rsidR="007C49C2" w:rsidRPr="00015DDB">
              <w:rPr>
                <w:sz w:val="18"/>
              </w:rPr>
              <w:tab/>
            </w:r>
            <w:r w:rsidR="007C49C2" w:rsidRPr="00015DDB">
              <w:rPr>
                <w:sz w:val="18"/>
              </w:rPr>
              <w:tab/>
            </w:r>
            <w:r w:rsidR="007C49C2" w:rsidRPr="00015DDB">
              <w:rPr>
                <w:sz w:val="18"/>
              </w:rPr>
              <w:tab/>
            </w:r>
            <w:r w:rsidRPr="00015DDB">
              <w:rPr>
                <w:sz w:val="18"/>
              </w:rPr>
              <w:t>&lt;gmd:CI_OnlineResource&gt;</w:t>
            </w:r>
          </w:p>
          <w:p w14:paraId="3B6B5AF7" w14:textId="4A70BB64"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&lt;gmd:linkage&gt;</w:t>
            </w:r>
            <w:r w:rsidR="00CC4A02" w:rsidRPr="00015DDB">
              <w:rPr>
                <w:sz w:val="18"/>
              </w:rPr>
              <w:t>URL pointing to data</w:t>
            </w:r>
          </w:p>
          <w:p w14:paraId="208D7B31" w14:textId="327E4199"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&lt;/gmd:linkage&gt;</w:t>
            </w:r>
          </w:p>
          <w:p w14:paraId="5CCD9DCE" w14:textId="30A74E52"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&lt;gmd:function&gt;</w:t>
            </w:r>
            <w:r w:rsidR="007C49C2" w:rsidRPr="00015DDB">
              <w:rPr>
                <w:sz w:val="18"/>
              </w:rPr>
              <w:t>download</w:t>
            </w:r>
          </w:p>
          <w:p w14:paraId="572BDEF9" w14:textId="1D745B0F"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&lt;/gmd:function&gt;</w:t>
            </w:r>
          </w:p>
          <w:p w14:paraId="4915C8F4" w14:textId="6F353F8C"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00EF3476" w:rsidRPr="00015DDB">
              <w:rPr>
                <w:sz w:val="18"/>
              </w:rPr>
              <w:tab/>
            </w:r>
            <w:r w:rsidRPr="00015DDB">
              <w:rPr>
                <w:sz w:val="18"/>
              </w:rPr>
              <w:t>&lt;/gmd:CI_OnlineResource&gt;</w:t>
            </w:r>
          </w:p>
          <w:p w14:paraId="737915D9" w14:textId="19A58209" w:rsidR="00CF1293" w:rsidRPr="00015DDB" w:rsidRDefault="00CF1293" w:rsidP="00015DDB">
            <w:pPr>
              <w:spacing w:after="0"/>
              <w:rPr>
                <w:sz w:val="18"/>
                <w:lang w:eastAsia="zh-TW"/>
              </w:rPr>
            </w:pPr>
            <w:r w:rsidRPr="00015DDB">
              <w:rPr>
                <w:sz w:val="18"/>
              </w:rPr>
              <w:t xml:space="preserve">   </w:t>
            </w:r>
            <w:r w:rsidR="00EF3476" w:rsidRPr="00015DDB">
              <w:rPr>
                <w:sz w:val="18"/>
              </w:rPr>
              <w:tab/>
            </w:r>
            <w:r w:rsidR="00EF3476" w:rsidRPr="00015DDB">
              <w:rPr>
                <w:sz w:val="18"/>
              </w:rPr>
              <w:tab/>
            </w:r>
            <w:r w:rsidRPr="00015DDB">
              <w:rPr>
                <w:sz w:val="18"/>
              </w:rPr>
              <w:t>&lt;/gmd:onLine&gt;</w:t>
            </w:r>
            <w:r w:rsidRPr="00015DDB">
              <w:rPr>
                <w:sz w:val="18"/>
              </w:rPr>
              <w:tab/>
            </w:r>
          </w:p>
          <w:p w14:paraId="6232737E" w14:textId="37C538DC" w:rsidR="00CF1293" w:rsidRPr="00015DDB" w:rsidRDefault="00CF1293" w:rsidP="00015DDB">
            <w:pPr>
              <w:spacing w:after="0"/>
              <w:rPr>
                <w:sz w:val="18"/>
                <w:lang w:eastAsia="zh-TW"/>
              </w:rPr>
            </w:pPr>
            <w:r w:rsidRPr="00015DDB">
              <w:rPr>
                <w:sz w:val="18"/>
              </w:rPr>
              <w:tab/>
            </w:r>
            <w:r w:rsidRPr="00015DDB">
              <w:rPr>
                <w:sz w:val="18"/>
              </w:rPr>
              <w:tab/>
              <w:t>&lt;/gmd: MD DigitalTransferOptions&gt;</w:t>
            </w:r>
          </w:p>
          <w:p w14:paraId="5CFA5013" w14:textId="77777777" w:rsidR="00CF1293" w:rsidRPr="00015DDB" w:rsidRDefault="00CF1293" w:rsidP="00015DDB">
            <w:pPr>
              <w:spacing w:after="0"/>
              <w:rPr>
                <w:sz w:val="18"/>
                <w:lang w:eastAsia="zh-TW"/>
              </w:rPr>
            </w:pPr>
            <w:r w:rsidRPr="00015DDB">
              <w:rPr>
                <w:sz w:val="18"/>
              </w:rPr>
              <w:tab/>
              <w:t>&lt;/gmd:MD_Distribution&gt;</w:t>
            </w:r>
          </w:p>
          <w:p w14:paraId="00DC7AC2" w14:textId="09DED9F9" w:rsidR="00CF1293" w:rsidRPr="00172BF9" w:rsidRDefault="00CF1293" w:rsidP="00015DDB">
            <w:pPr>
              <w:spacing w:after="0"/>
              <w:rPr>
                <w:lang w:eastAsia="zh-TW"/>
              </w:rPr>
            </w:pPr>
            <w:r w:rsidRPr="00015DDB">
              <w:rPr>
                <w:sz w:val="18"/>
              </w:rPr>
              <w:t>&lt;/gmd:distributionInfo&gt;</w:t>
            </w:r>
          </w:p>
        </w:tc>
      </w:tr>
    </w:tbl>
    <w:p w14:paraId="632A19AA" w14:textId="0E29BB28" w:rsidR="00671909" w:rsidRDefault="00671909" w:rsidP="00671909">
      <w:pPr>
        <w:pStyle w:val="Caption"/>
      </w:pPr>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34</w:t>
      </w:r>
      <w:r w:rsidR="00CE7E79">
        <w:rPr>
          <w:noProof/>
        </w:rPr>
        <w:fldChar w:fldCharType="end"/>
      </w:r>
      <w:r w:rsidRPr="00392781">
        <w:t xml:space="preserve"> Properties of </w:t>
      </w:r>
      <w:r>
        <w:t>ResultSet</w:t>
      </w:r>
    </w:p>
    <w:p w14:paraId="33FB554E" w14:textId="39019958" w:rsidR="00141421" w:rsidRDefault="005B013F" w:rsidP="003564AD">
      <w:pPr>
        <w:pStyle w:val="Heading10"/>
      </w:pPr>
      <w:bookmarkStart w:id="412" w:name="BKM_4CD6AE50_7873_4A81_9D82_673E2E60DFF0"/>
      <w:bookmarkStart w:id="413" w:name="BKM_1BFC103B_5EC9_4DF0_A343_3DA075C44D28"/>
      <w:bookmarkStart w:id="414" w:name="_Toc527640989"/>
      <w:bookmarkStart w:id="415" w:name="_Toc529393671"/>
      <w:bookmarkStart w:id="416" w:name="_Toc527640991"/>
      <w:bookmarkStart w:id="417" w:name="_Toc529393673"/>
      <w:bookmarkStart w:id="418" w:name="BKM_DC7E52CB_36B6_4B84_97B5_4E2CC53AB601"/>
      <w:bookmarkStart w:id="419" w:name="BKM_A481C05F_C309_42D7_8614_8039FC95CE63"/>
      <w:bookmarkStart w:id="420" w:name="BKM_425F695F_5E03_4D17_857D_D41DEC4119E1"/>
      <w:bookmarkStart w:id="421" w:name="_Toc527641010"/>
      <w:bookmarkStart w:id="422" w:name="_Toc529393692"/>
      <w:bookmarkStart w:id="423" w:name="_Ref478716914"/>
      <w:bookmarkStart w:id="424" w:name="_Toc13755332"/>
      <w:bookmarkEnd w:id="412"/>
      <w:bookmarkEnd w:id="413"/>
      <w:bookmarkEnd w:id="414"/>
      <w:bookmarkEnd w:id="415"/>
      <w:bookmarkEnd w:id="416"/>
      <w:bookmarkEnd w:id="417"/>
      <w:bookmarkEnd w:id="418"/>
      <w:bookmarkEnd w:id="419"/>
      <w:bookmarkEnd w:id="420"/>
      <w:bookmarkEnd w:id="421"/>
      <w:bookmarkEnd w:id="422"/>
      <w:r>
        <w:lastRenderedPageBreak/>
        <w:t>WMDR XML SCHEMA IMPLEMENTATION</w:t>
      </w:r>
      <w:bookmarkEnd w:id="423"/>
      <w:bookmarkEnd w:id="424"/>
    </w:p>
    <w:p w14:paraId="0D6495D2" w14:textId="01813120" w:rsidR="00141421" w:rsidRPr="00A15B15" w:rsidRDefault="00141421" w:rsidP="003564AD">
      <w:pPr>
        <w:pStyle w:val="Heading2"/>
      </w:pPr>
      <w:bookmarkStart w:id="425" w:name="_Toc13755333"/>
      <w:r w:rsidRPr="00A15B15">
        <w:t>Schema location</w:t>
      </w:r>
      <w:bookmarkEnd w:id="425"/>
    </w:p>
    <w:p w14:paraId="05432ADD" w14:textId="30B4F220" w:rsidR="001B2BA6" w:rsidRDefault="001B2BA6" w:rsidP="00C14696">
      <w:pPr>
        <w:pStyle w:val="Heading3"/>
      </w:pPr>
      <w:bookmarkStart w:id="426" w:name="_Ref531794672"/>
      <w:r>
        <w:t xml:space="preserve">The WMDR XML </w:t>
      </w:r>
      <w:r w:rsidRPr="00A15B15">
        <w:t>format</w:t>
      </w:r>
      <w:r>
        <w:t xml:space="preserve"> (WMDR-XML) is defined by an XML Schema available at</w:t>
      </w:r>
      <w:r w:rsidR="00743BEB">
        <w:fldChar w:fldCharType="begin"/>
      </w:r>
      <w:r w:rsidR="00743BEB">
        <w:instrText xml:space="preserve"> HYPERLINK "http://schemas.wmo.int/wmdr/1.0/wmdr.xsd" </w:instrText>
      </w:r>
      <w:r w:rsidR="00743BEB">
        <w:fldChar w:fldCharType="separate"/>
      </w:r>
      <w:r w:rsidR="00917A0D">
        <w:rPr>
          <w:rStyle w:val="Hyperlink"/>
        </w:rPr>
        <w:t xml:space="preserve"> http://schemas.wmo.int/wmdr/</w:t>
      </w:r>
      <w:r w:rsidR="004A0F76">
        <w:rPr>
          <w:rStyle w:val="Hyperlink"/>
        </w:rPr>
        <w:fldChar w:fldCharType="begin"/>
      </w:r>
      <w:r w:rsidR="004A0F76">
        <w:rPr>
          <w:rStyle w:val="Hyperlink"/>
        </w:rPr>
        <w:instrText xml:space="preserve"> KEYWORDS  \* Upper  \* MERGEFORMAT </w:instrText>
      </w:r>
      <w:r w:rsidR="004A0F76">
        <w:rPr>
          <w:rStyle w:val="Hyperlink"/>
        </w:rPr>
        <w:fldChar w:fldCharType="separate"/>
      </w:r>
      <w:ins w:id="427" w:author="Klausen Jörg" w:date="2019-01-21T09:43:00Z">
        <w:r w:rsidR="00D74D47">
          <w:rPr>
            <w:rStyle w:val="Hyperlink"/>
          </w:rPr>
          <w:t>1.0</w:t>
        </w:r>
      </w:ins>
      <w:del w:id="428" w:author="Klausen Jörg" w:date="2019-01-21T09:43:00Z">
        <w:r w:rsidR="000924A7" w:rsidDel="00CA502A">
          <w:rPr>
            <w:rStyle w:val="Hyperlink"/>
          </w:rPr>
          <w:delText>1.0</w:delText>
        </w:r>
      </w:del>
      <w:r w:rsidR="004A0F76">
        <w:rPr>
          <w:rStyle w:val="Hyperlink"/>
        </w:rPr>
        <w:fldChar w:fldCharType="end"/>
      </w:r>
      <w:r w:rsidR="00917A0D">
        <w:rPr>
          <w:rStyle w:val="Hyperlink"/>
        </w:rPr>
        <w:t>/wmdr.xsd</w:t>
      </w:r>
      <w:r w:rsidR="00743BEB">
        <w:rPr>
          <w:rStyle w:val="Hyperlink"/>
        </w:rPr>
        <w:fldChar w:fldCharType="end"/>
      </w:r>
      <w:r w:rsidR="00917A0D" w:rsidRPr="00A15B15">
        <w:rPr>
          <w:rStyle w:val="Hyperlink"/>
          <w:color w:val="auto"/>
        </w:rPr>
        <w:t>.</w:t>
      </w:r>
      <w:bookmarkEnd w:id="426"/>
      <w:r w:rsidR="003234C5">
        <w:rPr>
          <w:rStyle w:val="Hyperlink"/>
        </w:rPr>
        <w:t xml:space="preserve"> </w:t>
      </w:r>
    </w:p>
    <w:p w14:paraId="67E430CF" w14:textId="43648D1B" w:rsidR="00ED7D19" w:rsidRDefault="00EF6611" w:rsidP="003564AD">
      <w:pPr>
        <w:pStyle w:val="Heading3"/>
      </w:pPr>
      <w:r w:rsidRPr="00A15B15">
        <w:t>Detailed</w:t>
      </w:r>
      <w:r>
        <w:t xml:space="preserve"> s</w:t>
      </w:r>
      <w:r w:rsidR="001B2BA6">
        <w:t>chema-level technical docu</w:t>
      </w:r>
      <w:r w:rsidR="003234C5">
        <w:t>mentation is available at</w:t>
      </w:r>
      <w:r w:rsidR="001B2BA6">
        <w:t>:</w:t>
      </w:r>
      <w:r w:rsidR="00AE6021">
        <w:t xml:space="preserve"> </w:t>
      </w:r>
      <w:hyperlink r:id="rId25" w:history="1">
        <w:r w:rsidR="00FE0C9E" w:rsidRPr="006B433D">
          <w:rPr>
            <w:rStyle w:val="Hyperlink"/>
          </w:rPr>
          <w:t>http://schemas.wmo.int/wmdr/1.0/documentation/schemadoc/</w:t>
        </w:r>
      </w:hyperlink>
      <w:r w:rsidR="00AE6021">
        <w:t>.</w:t>
      </w:r>
    </w:p>
    <w:p w14:paraId="568C0A30" w14:textId="12694D9A" w:rsidR="007F46FA" w:rsidRDefault="007F46FA" w:rsidP="003564AD">
      <w:pPr>
        <w:pStyle w:val="Heading3"/>
      </w:pPr>
      <w:r>
        <w:t>The schema documentation is extensive as it includes documentation for many OGC and ISO schemas that are referenced from the WMDR schema. To focus on the WMDR documentati</w:t>
      </w:r>
      <w:r w:rsidR="004C3A0E">
        <w:t>on select the WMDR namespace (</w:t>
      </w:r>
      <w:hyperlink r:id="rId26" w:history="1">
        <w:r w:rsidR="00FE0C9E" w:rsidRPr="006B433D">
          <w:rPr>
            <w:rStyle w:val="Hyperlink"/>
          </w:rPr>
          <w:t>http://def.wmo.int/wmdr/</w:t>
        </w:r>
        <w:r w:rsidR="00D6479E">
          <w:rPr>
            <w:rStyle w:val="Hyperlink"/>
          </w:rPr>
          <w:t>1.0</w:t>
        </w:r>
      </w:hyperlink>
      <w:r w:rsidR="004C3A0E">
        <w:t>)</w:t>
      </w:r>
      <w:r>
        <w:t xml:space="preserve"> on the left hand side of the schema documentation.</w:t>
      </w:r>
      <w:r w:rsidR="00A76436">
        <w:softHyphen/>
      </w:r>
    </w:p>
    <w:p w14:paraId="70F25A5B" w14:textId="4DFD4323" w:rsidR="00141421" w:rsidRDefault="001B2BA6" w:rsidP="003564AD">
      <w:pPr>
        <w:pStyle w:val="Heading3"/>
      </w:pPr>
      <w:r>
        <w:t>Many other XML schema-aware tools can also show the schema in a way that makes it readable. E.g. Oxygen XML and XMLSpy both have visual schema representations.</w:t>
      </w:r>
      <w:r w:rsidR="002005B4">
        <w:t xml:space="preserve">  In addition, many programming languages and frameworks support XML in support of automated workflows; some examples include (but are not limited to) libxml2 (C) and lxml (Python)</w:t>
      </w:r>
      <w:r w:rsidR="00FE0C9E">
        <w:t>, JAXB (Java)</w:t>
      </w:r>
      <w:r w:rsidR="002005B4">
        <w:t>.</w:t>
      </w:r>
    </w:p>
    <w:p w14:paraId="528698A5" w14:textId="52383FDC" w:rsidR="001B2BA6" w:rsidRDefault="001B2BA6" w:rsidP="003564AD">
      <w:pPr>
        <w:pStyle w:val="Heading3"/>
      </w:pPr>
      <w:r>
        <w:t xml:space="preserve">The WMDR XML schema </w:t>
      </w:r>
      <w:r w:rsidR="007F46FA">
        <w:t xml:space="preserve">is a GML application </w:t>
      </w:r>
      <w:r w:rsidR="00E51AF9">
        <w:t>schema and</w:t>
      </w:r>
      <w:r w:rsidR="007F46FA">
        <w:t xml:space="preserve"> it also </w:t>
      </w:r>
      <w:r>
        <w:t xml:space="preserve">imports the </w:t>
      </w:r>
      <w:r w:rsidR="00141421">
        <w:t xml:space="preserve">OGC Observations &amp; Measurements </w:t>
      </w:r>
      <w:r>
        <w:t xml:space="preserve">XML schema </w:t>
      </w:r>
      <w:r w:rsidR="00141421">
        <w:t xml:space="preserve">(OMXML) </w:t>
      </w:r>
      <w:r>
        <w:t>and uses OMXML schema types. The WMDR XML Schema provides additional schema types that are appropriate for use in different parts of the O&amp;M model. For example, OMXML provides an abstract ‘process’ class called OM_Process. The WMDR schema specialises this class to capture WIGOS metadata relating to observing processes</w:t>
      </w:r>
      <w:r w:rsidR="00D86519">
        <w:t>.</w:t>
      </w:r>
      <w:r w:rsidR="00D574D3">
        <w:t xml:space="preserve"> </w:t>
      </w:r>
    </w:p>
    <w:p w14:paraId="109ADCB8" w14:textId="77777777" w:rsidR="001B2BA6" w:rsidRPr="00A15B15" w:rsidRDefault="001B2BA6" w:rsidP="003564AD">
      <w:pPr>
        <w:pStyle w:val="Heading2"/>
      </w:pPr>
      <w:bookmarkStart w:id="429" w:name="_Toc13755334"/>
      <w:r w:rsidRPr="00A15B15">
        <w:t>Validation of XML instance documents against the schema.</w:t>
      </w:r>
      <w:bookmarkEnd w:id="429"/>
    </w:p>
    <w:p w14:paraId="20122C1A" w14:textId="650CF6B9" w:rsidR="001B2BA6" w:rsidRDefault="001B2BA6" w:rsidP="003564AD">
      <w:pPr>
        <w:pStyle w:val="Heading3"/>
      </w:pPr>
      <w:r>
        <w:t xml:space="preserve">XML instance documents can be validated against the WIGOS </w:t>
      </w:r>
      <w:r w:rsidRPr="00746BB7">
        <w:t>Schema</w:t>
      </w:r>
      <w:r>
        <w:t xml:space="preserve"> by using any </w:t>
      </w:r>
      <w:r w:rsidR="002005B4">
        <w:t xml:space="preserve">XML Schema </w:t>
      </w:r>
      <w:r>
        <w:t xml:space="preserve">aware validator such as that included in XMLSpy, OxygenXML or in various software libraries. </w:t>
      </w:r>
      <w:r w:rsidR="00D574D3">
        <w:t xml:space="preserve">It should be noted that not all XML validators adequately validate ‘substitution groups’ which are used throughout GML. </w:t>
      </w:r>
      <w:r>
        <w:t>The free software Notepad++ has an XML plugin that provides appropriate validation.</w:t>
      </w:r>
    </w:p>
    <w:p w14:paraId="7432B031" w14:textId="11AB09E0" w:rsidR="001B2BA6" w:rsidRDefault="001B2BA6" w:rsidP="003564AD">
      <w:pPr>
        <w:pStyle w:val="Heading3"/>
      </w:pPr>
      <w:r>
        <w:t xml:space="preserve">The WIGOS </w:t>
      </w:r>
      <w:r w:rsidR="002005B4">
        <w:t xml:space="preserve">XML Schema </w:t>
      </w:r>
      <w:r>
        <w:t>contains all the necessary import statements for the various schemas it uses (such as O&amp;M, GML). Therefore it is only necessary to validate WIGOS XML instance documents against the WIGOS XSD schema (</w:t>
      </w:r>
      <w:r w:rsidR="00FE0C9E">
        <w:t xml:space="preserve">cf. </w:t>
      </w:r>
      <w:r w:rsidR="00FE0C9E">
        <w:fldChar w:fldCharType="begin"/>
      </w:r>
      <w:r w:rsidR="00FE0C9E">
        <w:instrText xml:space="preserve"> REF _Ref531794672 \r \h </w:instrText>
      </w:r>
      <w:r w:rsidR="00FE0C9E">
        <w:fldChar w:fldCharType="separate"/>
      </w:r>
      <w:r w:rsidR="00CA502A">
        <w:t>8.1.1</w:t>
      </w:r>
      <w:r w:rsidR="00FE0C9E">
        <w:fldChar w:fldCharType="end"/>
      </w:r>
      <w:r>
        <w:t>).</w:t>
      </w:r>
    </w:p>
    <w:p w14:paraId="579E4455" w14:textId="35FBD5A8" w:rsidR="001B2BA6" w:rsidRDefault="001B2BA6" w:rsidP="003564AD">
      <w:pPr>
        <w:pStyle w:val="Heading3"/>
      </w:pPr>
      <w:r>
        <w:t>To enable validation</w:t>
      </w:r>
      <w:r w:rsidR="002B4F14">
        <w:t>, in</w:t>
      </w:r>
      <w:r>
        <w:t xml:space="preserve"> the header section of an XML instance document the schema location should appear in the header of an instance document as follows:</w:t>
      </w:r>
    </w:p>
    <w:p w14:paraId="2F42DFB5" w14:textId="4460D485" w:rsidR="009F65D9" w:rsidRPr="005841C6" w:rsidRDefault="001B2BA6" w:rsidP="003564AD">
      <w:pPr>
        <w:pBdr>
          <w:top w:val="single" w:sz="4" w:space="1" w:color="auto"/>
          <w:left w:val="single" w:sz="4" w:space="4" w:color="auto"/>
          <w:bottom w:val="single" w:sz="4" w:space="1" w:color="auto"/>
          <w:right w:val="single" w:sz="4" w:space="4" w:color="auto"/>
        </w:pBdr>
        <w:rPr>
          <w:lang w:val="en-US"/>
        </w:rPr>
      </w:pPr>
      <w:r w:rsidRPr="005841C6">
        <w:rPr>
          <w:lang w:val="en-US"/>
        </w:rPr>
        <w:t>&lt;wmdr:WIGOSMetadataRecord</w:t>
      </w:r>
    </w:p>
    <w:p w14:paraId="6288A1D0" w14:textId="667FA2D8" w:rsidR="00E55970" w:rsidRPr="005841C6" w:rsidRDefault="00E55970"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t>gml:id=”examplerecord1”</w:t>
      </w:r>
    </w:p>
    <w:p w14:paraId="24CE4D6F" w14:textId="5FAC305F" w:rsidR="002005B4" w:rsidRPr="005841C6" w:rsidRDefault="009F65D9"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b/>
          <w:lang w:val="en-US"/>
        </w:rPr>
        <w:t>xmlns:wmdr=</w:t>
      </w:r>
      <w:r w:rsidR="00B701A9" w:rsidRPr="005841C6">
        <w:rPr>
          <w:b/>
          <w:lang w:val="en-US"/>
        </w:rPr>
        <w:t>”</w:t>
      </w:r>
      <w:hyperlink r:id="rId27" w:history="1">
        <w:r w:rsidR="00D6479E" w:rsidRPr="006B433D">
          <w:rPr>
            <w:rStyle w:val="Hyperlink"/>
            <w:lang w:val="en-US"/>
          </w:rPr>
          <w:t>http://def.wmo.int/wmdr/1.0</w:t>
        </w:r>
      </w:hyperlink>
      <w:r w:rsidR="00B701A9" w:rsidRPr="005841C6">
        <w:rPr>
          <w:rStyle w:val="Hyperlink"/>
          <w:lang w:val="en-US"/>
        </w:rPr>
        <w:t>”</w:t>
      </w:r>
      <w:r w:rsidR="001B2BA6" w:rsidRPr="005841C6">
        <w:rPr>
          <w:lang w:val="en-US"/>
        </w:rPr>
        <w:t xml:space="preserve"> </w:t>
      </w:r>
      <w:r w:rsidR="002005B4" w:rsidRPr="005841C6">
        <w:rPr>
          <w:lang w:val="en-US"/>
        </w:rPr>
        <w:t xml:space="preserve">    </w:t>
      </w:r>
    </w:p>
    <w:p w14:paraId="03ACF43E"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lastRenderedPageBreak/>
        <w:tab/>
      </w:r>
      <w:r w:rsidR="001B2BA6" w:rsidRPr="005841C6">
        <w:rPr>
          <w:lang w:val="en-US"/>
        </w:rPr>
        <w:t>xmlns:xlink=</w:t>
      </w:r>
      <w:r w:rsidR="00B701A9" w:rsidRPr="005841C6">
        <w:rPr>
          <w:lang w:val="en-US"/>
        </w:rPr>
        <w:t>”</w:t>
      </w:r>
      <w:hyperlink r:id="rId28" w:history="1">
        <w:r w:rsidR="001B2BA6" w:rsidRPr="005841C6">
          <w:rPr>
            <w:rStyle w:val="Hyperlink"/>
            <w:lang w:val="en-US"/>
          </w:rPr>
          <w:t>http://www.w3.org/1999/xlink</w:t>
        </w:r>
      </w:hyperlink>
      <w:r w:rsidR="00B701A9" w:rsidRPr="005841C6">
        <w:rPr>
          <w:rStyle w:val="Hyperlink"/>
          <w:lang w:val="en-US"/>
        </w:rPr>
        <w:t>”</w:t>
      </w:r>
      <w:r w:rsidR="001B2BA6" w:rsidRPr="005841C6">
        <w:rPr>
          <w:lang w:val="en-US"/>
        </w:rPr>
        <w:t xml:space="preserve"> xmlns:gmd=</w:t>
      </w:r>
      <w:r w:rsidR="00B701A9" w:rsidRPr="005841C6">
        <w:rPr>
          <w:lang w:val="en-US"/>
        </w:rPr>
        <w:t>”</w:t>
      </w:r>
      <w:hyperlink r:id="rId29" w:history="1">
        <w:r w:rsidR="001B2BA6" w:rsidRPr="005841C6">
          <w:rPr>
            <w:rStyle w:val="Hyperlink"/>
            <w:lang w:val="en-US"/>
          </w:rPr>
          <w:t>http://www.isotc211.org/2005/gmd</w:t>
        </w:r>
      </w:hyperlink>
      <w:r w:rsidR="00B701A9" w:rsidRPr="005841C6">
        <w:rPr>
          <w:rStyle w:val="Hyperlink"/>
          <w:lang w:val="en-US"/>
        </w:rPr>
        <w:t>”</w:t>
      </w:r>
      <w:r w:rsidR="001B2BA6" w:rsidRPr="005841C6">
        <w:rPr>
          <w:lang w:val="en-US"/>
        </w:rPr>
        <w:t xml:space="preserve"> </w:t>
      </w:r>
    </w:p>
    <w:p w14:paraId="4699D812" w14:textId="77777777" w:rsidR="002005B4" w:rsidRPr="005841C6"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xmlns:gco=</w:t>
      </w:r>
      <w:r w:rsidR="00B701A9" w:rsidRPr="005841C6">
        <w:rPr>
          <w:lang w:val="en-US"/>
        </w:rPr>
        <w:t>”</w:t>
      </w:r>
      <w:hyperlink r:id="rId30" w:history="1">
        <w:r w:rsidR="001B2BA6" w:rsidRPr="005841C6">
          <w:rPr>
            <w:rStyle w:val="Hyperlink"/>
            <w:lang w:val="en-US"/>
          </w:rPr>
          <w:t>http://www.isotc211.org/2005/gco</w:t>
        </w:r>
      </w:hyperlink>
      <w:r w:rsidR="00B701A9" w:rsidRPr="005841C6">
        <w:rPr>
          <w:rStyle w:val="Hyperlink"/>
          <w:lang w:val="en-US"/>
        </w:rPr>
        <w:t>”</w:t>
      </w:r>
      <w:r w:rsidR="001B2BA6" w:rsidRPr="005841C6">
        <w:rPr>
          <w:lang w:val="en-US"/>
        </w:rPr>
        <w:t xml:space="preserve"> xmlns:om=</w:t>
      </w:r>
      <w:r w:rsidR="00B701A9" w:rsidRPr="005841C6">
        <w:rPr>
          <w:lang w:val="en-US"/>
        </w:rPr>
        <w:t>”</w:t>
      </w:r>
      <w:hyperlink r:id="rId31" w:history="1">
        <w:r w:rsidR="001B2BA6" w:rsidRPr="005841C6">
          <w:rPr>
            <w:rStyle w:val="Hyperlink"/>
            <w:lang w:val="en-US"/>
          </w:rPr>
          <w:t>http://www.opengis.net/om/2.0</w:t>
        </w:r>
      </w:hyperlink>
      <w:r w:rsidR="00B701A9" w:rsidRPr="005841C6">
        <w:rPr>
          <w:rStyle w:val="Hyperlink"/>
          <w:lang w:val="en-US"/>
        </w:rPr>
        <w:t>”</w:t>
      </w:r>
      <w:r w:rsidR="001B2BA6" w:rsidRPr="005841C6">
        <w:rPr>
          <w:lang w:val="en-US"/>
        </w:rPr>
        <w:t xml:space="preserve"> </w:t>
      </w:r>
    </w:p>
    <w:p w14:paraId="0A186238"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5841C6">
        <w:rPr>
          <w:lang w:val="en-US"/>
        </w:rPr>
        <w:tab/>
      </w:r>
      <w:r w:rsidR="001B2BA6" w:rsidRPr="005841C6">
        <w:rPr>
          <w:lang w:val="en-US"/>
        </w:rPr>
        <w:t>xmlns:gml=</w:t>
      </w:r>
      <w:r w:rsidR="00B701A9" w:rsidRPr="005841C6">
        <w:rPr>
          <w:lang w:val="en-US"/>
        </w:rPr>
        <w:t>”</w:t>
      </w:r>
      <w:hyperlink r:id="rId32" w:history="1">
        <w:r w:rsidR="001B2BA6" w:rsidRPr="005841C6">
          <w:rPr>
            <w:rStyle w:val="Hyperlink"/>
            <w:lang w:val="en-US"/>
          </w:rPr>
          <w:t>http://www.opengis.net/gml/3.</w:t>
        </w:r>
      </w:hyperlink>
      <w:r w:rsidR="00B701A9" w:rsidRPr="00015DDB">
        <w:rPr>
          <w:rStyle w:val="Hyperlink"/>
          <w:lang w:val="en-US"/>
        </w:rPr>
        <w:t>3”</w:t>
      </w:r>
      <w:r w:rsidR="001B2BA6" w:rsidRPr="00015DDB">
        <w:rPr>
          <w:lang w:val="en-US"/>
        </w:rPr>
        <w:t xml:space="preserve"> xmlns:sam=</w:t>
      </w:r>
      <w:r w:rsidR="00B701A9" w:rsidRPr="00015DDB">
        <w:rPr>
          <w:lang w:val="en-US"/>
        </w:rPr>
        <w:t>”</w:t>
      </w:r>
      <w:hyperlink r:id="rId33" w:history="1">
        <w:r w:rsidR="001B2BA6" w:rsidRPr="00015DDB">
          <w:rPr>
            <w:rStyle w:val="Hyperlink"/>
            <w:lang w:val="en-US"/>
          </w:rPr>
          <w:t>http://www.opengis.net/sampling/2.0</w:t>
        </w:r>
      </w:hyperlink>
      <w:r w:rsidR="00B701A9" w:rsidRPr="00015DDB">
        <w:rPr>
          <w:rStyle w:val="Hyperlink"/>
          <w:lang w:val="en-US"/>
        </w:rPr>
        <w:t>”</w:t>
      </w:r>
      <w:r w:rsidR="001B2BA6" w:rsidRPr="00015DDB">
        <w:rPr>
          <w:lang w:val="en-US"/>
        </w:rPr>
        <w:t xml:space="preserve"> </w:t>
      </w:r>
    </w:p>
    <w:p w14:paraId="222D90A8"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lang w:val="en-US"/>
        </w:rPr>
        <w:t>xmlns:sams=</w:t>
      </w:r>
      <w:r w:rsidR="00B701A9" w:rsidRPr="00015DDB">
        <w:rPr>
          <w:lang w:val="en-US"/>
        </w:rPr>
        <w:t>”</w:t>
      </w:r>
      <w:hyperlink r:id="rId34" w:history="1">
        <w:r w:rsidR="001B2BA6" w:rsidRPr="00015DDB">
          <w:rPr>
            <w:rStyle w:val="Hyperlink"/>
            <w:lang w:val="en-US"/>
          </w:rPr>
          <w:t>http://www.opengis.net/samplingSpatial/2.0</w:t>
        </w:r>
      </w:hyperlink>
      <w:r w:rsidR="00B701A9" w:rsidRPr="00015DDB">
        <w:rPr>
          <w:rStyle w:val="Hyperlink"/>
          <w:lang w:val="en-US"/>
        </w:rPr>
        <w:t>”</w:t>
      </w:r>
      <w:r w:rsidR="001B2BA6" w:rsidRPr="00015DDB">
        <w:rPr>
          <w:lang w:val="en-US"/>
        </w:rPr>
        <w:t xml:space="preserve"> </w:t>
      </w:r>
    </w:p>
    <w:p w14:paraId="21A6835A" w14:textId="77777777" w:rsidR="002005B4"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lang w:val="en-US"/>
        </w:rPr>
        <w:t>xmlns:xsi=</w:t>
      </w:r>
      <w:r w:rsidR="00B701A9" w:rsidRPr="00015DDB">
        <w:rPr>
          <w:lang w:val="en-US"/>
        </w:rPr>
        <w:t>”</w:t>
      </w:r>
      <w:r w:rsidR="001B2BA6" w:rsidRPr="00015DDB">
        <w:rPr>
          <w:lang w:val="en-US"/>
        </w:rPr>
        <w:t>http://www.w3.org/2001/XMLSchema-instance</w:t>
      </w:r>
      <w:r w:rsidR="00B701A9" w:rsidRPr="00015DDB">
        <w:rPr>
          <w:lang w:val="en-US"/>
        </w:rPr>
        <w:t>”</w:t>
      </w:r>
      <w:r w:rsidR="001B2BA6" w:rsidRPr="00015DDB">
        <w:rPr>
          <w:lang w:val="en-US"/>
        </w:rPr>
        <w:t xml:space="preserve"> </w:t>
      </w:r>
    </w:p>
    <w:p w14:paraId="6DB04685" w14:textId="23874DF3" w:rsidR="001B2BA6" w:rsidRPr="00015DDB" w:rsidRDefault="002005B4" w:rsidP="003564AD">
      <w:pPr>
        <w:pBdr>
          <w:top w:val="single" w:sz="4" w:space="1" w:color="auto"/>
          <w:left w:val="single" w:sz="4" w:space="4" w:color="auto"/>
          <w:bottom w:val="single" w:sz="4" w:space="1" w:color="auto"/>
          <w:right w:val="single" w:sz="4" w:space="4" w:color="auto"/>
        </w:pBdr>
        <w:rPr>
          <w:lang w:val="en-US"/>
        </w:rPr>
      </w:pPr>
      <w:r w:rsidRPr="00015DDB">
        <w:rPr>
          <w:lang w:val="en-US"/>
        </w:rPr>
        <w:tab/>
      </w:r>
      <w:r w:rsidR="001B2BA6" w:rsidRPr="00015DDB">
        <w:rPr>
          <w:b/>
          <w:lang w:val="en-US"/>
        </w:rPr>
        <w:t>xsi:schemaLocation=</w:t>
      </w:r>
      <w:r w:rsidR="00B701A9" w:rsidRPr="00015DDB">
        <w:rPr>
          <w:b/>
          <w:lang w:val="en-US"/>
        </w:rPr>
        <w:t>”</w:t>
      </w:r>
      <w:r w:rsidR="00D6479E">
        <w:rPr>
          <w:b/>
          <w:lang w:val="en-US"/>
        </w:rPr>
        <w:t>http://def.wmo.int.wmdr/1.0</w:t>
      </w:r>
      <w:r w:rsidR="00E55970" w:rsidRPr="00015DDB">
        <w:rPr>
          <w:b/>
          <w:lang w:val="en-US"/>
        </w:rPr>
        <w:t xml:space="preserve"> </w:t>
      </w:r>
      <w:hyperlink r:id="rId35" w:history="1">
        <w:r w:rsidR="00D6479E" w:rsidRPr="006B433D">
          <w:rPr>
            <w:rStyle w:val="Hyperlink"/>
            <w:b/>
            <w:lang w:val="en-US"/>
          </w:rPr>
          <w:t>http://schemas.wmo.int/wmdr/1.0/wmdr.xsd</w:t>
        </w:r>
      </w:hyperlink>
      <w:r w:rsidR="00B701A9" w:rsidRPr="00015DDB">
        <w:rPr>
          <w:rStyle w:val="Hyperlink"/>
          <w:b/>
          <w:lang w:val="en-US"/>
        </w:rPr>
        <w:t>”</w:t>
      </w:r>
      <w:r w:rsidR="001B2BA6" w:rsidRPr="00015DDB">
        <w:rPr>
          <w:lang w:val="en-US"/>
        </w:rPr>
        <w:t>&gt;</w:t>
      </w:r>
    </w:p>
    <w:p w14:paraId="5449E59D" w14:textId="49708E2B" w:rsidR="001B2BA6" w:rsidRDefault="001B2BA6" w:rsidP="003564AD">
      <w:pPr>
        <w:pStyle w:val="Heading3"/>
      </w:pPr>
      <w:r>
        <w:t>The other namespaces in the header (xlink, gco, gml etc.) are all used by WMDR and should also be present in the header.</w:t>
      </w:r>
    </w:p>
    <w:p w14:paraId="0E643420" w14:textId="629DA9CE" w:rsidR="00250E69" w:rsidRPr="00250E69" w:rsidRDefault="00250E69" w:rsidP="003564AD">
      <w:pPr>
        <w:pStyle w:val="Heading3"/>
      </w:pPr>
      <w:r>
        <w:t xml:space="preserve">The version attribute </w:t>
      </w:r>
      <w:r w:rsidR="00FE0C9E">
        <w:t xml:space="preserve">for this version </w:t>
      </w:r>
      <w:r>
        <w:t>is required as a fixed value of “</w:t>
      </w:r>
      <w:fldSimple w:instr=" KEYWORDS   \* MERGEFORMAT ">
        <w:ins w:id="430" w:author="Klausen Jörg" w:date="2019-01-21T09:43:00Z">
          <w:r w:rsidR="00CA502A">
            <w:t>1.0.1</w:t>
          </w:r>
        </w:ins>
        <w:del w:id="431" w:author="Klausen Jörg" w:date="2019-01-21T09:43:00Z">
          <w:r w:rsidR="002E6BE3" w:rsidDel="00CA502A">
            <w:delText>1.0</w:delText>
          </w:r>
        </w:del>
      </w:fldSimple>
      <w:r>
        <w:t>”</w:t>
      </w:r>
      <w:r w:rsidR="00FE0C9E">
        <w:t>.</w:t>
      </w:r>
    </w:p>
    <w:p w14:paraId="7E0AE4C1" w14:textId="0BA1A6C4" w:rsidR="00746BB7" w:rsidRPr="00A15B15" w:rsidRDefault="00746BB7" w:rsidP="003564AD">
      <w:pPr>
        <w:pStyle w:val="Heading2"/>
      </w:pPr>
      <w:bookmarkStart w:id="432" w:name="_Toc13755335"/>
      <w:r w:rsidRPr="00A15B15">
        <w:t xml:space="preserve">Further Validation of Instance Documents Using </w:t>
      </w:r>
      <w:r w:rsidR="002B4F14">
        <w:t>OSCAR/Surface</w:t>
      </w:r>
      <w:bookmarkEnd w:id="432"/>
      <w:r w:rsidR="002B4F14" w:rsidRPr="00A15B15">
        <w:t xml:space="preserve"> </w:t>
      </w:r>
    </w:p>
    <w:p w14:paraId="04BB9C97" w14:textId="22ACD3EA" w:rsidR="00746BB7" w:rsidRDefault="002B4F14" w:rsidP="003564AD">
      <w:pPr>
        <w:pStyle w:val="Heading3"/>
      </w:pPr>
      <w:r>
        <w:t>OSCAR/Surface (</w:t>
      </w:r>
      <w:hyperlink r:id="rId36" w:history="1">
        <w:r w:rsidR="002E6BE3" w:rsidRPr="006B433D">
          <w:rPr>
            <w:rStyle w:val="Hyperlink"/>
          </w:rPr>
          <w:t>https://oscar.wmo.int/surface</w:t>
        </w:r>
      </w:hyperlink>
      <w:r>
        <w:t xml:space="preserve">) </w:t>
      </w:r>
      <w:r w:rsidR="00E87B81">
        <w:t xml:space="preserve">implements certain </w:t>
      </w:r>
      <w:r w:rsidR="00B470C0">
        <w:t xml:space="preserve">rules to check the content </w:t>
      </w:r>
      <w:r w:rsidR="00E87B81">
        <w:t>an instance</w:t>
      </w:r>
      <w:r w:rsidR="00B470C0">
        <w:t xml:space="preserve"> document. </w:t>
      </w:r>
      <w:r w:rsidR="00E87B81">
        <w:t xml:space="preserve">These </w:t>
      </w:r>
      <w:r w:rsidR="00431C98">
        <w:t>rules complement the syntactic checking done by XML Schema validation</w:t>
      </w:r>
      <w:r w:rsidR="00E87B81">
        <w:t>.</w:t>
      </w:r>
    </w:p>
    <w:p w14:paraId="07AFC632" w14:textId="0CD43FBE" w:rsidR="00431C98" w:rsidRDefault="00E87B81" w:rsidP="003564AD">
      <w:pPr>
        <w:pStyle w:val="Heading3"/>
      </w:pPr>
      <w:r>
        <w:t>These</w:t>
      </w:r>
      <w:r w:rsidR="00AA2C38">
        <w:t xml:space="preserve"> rules are implement</w:t>
      </w:r>
      <w:r w:rsidR="002F0B7F">
        <w:t>ed</w:t>
      </w:r>
      <w:r w:rsidR="00AA2C38">
        <w:t xml:space="preserve"> to test for appropriate use of codelists, correct application of O&amp;M and several XML encoding details.</w:t>
      </w:r>
    </w:p>
    <w:p w14:paraId="7D3654F0" w14:textId="5D6C0029" w:rsidR="00AA2C38" w:rsidRDefault="00E87B81" w:rsidP="003564AD">
      <w:pPr>
        <w:pStyle w:val="Heading3"/>
      </w:pPr>
      <w:r>
        <w:t>Access to the parser of OSCAR/Surface for validation of instance documents is granted to registered users</w:t>
      </w:r>
      <w:r w:rsidR="00AA2C38">
        <w:t>.</w:t>
      </w:r>
    </w:p>
    <w:p w14:paraId="77AF0E08" w14:textId="5D877D9A" w:rsidR="001B2BA6" w:rsidRPr="00A15B15" w:rsidRDefault="001B2BA6" w:rsidP="003564AD">
      <w:pPr>
        <w:pStyle w:val="Heading2"/>
      </w:pPr>
      <w:bookmarkStart w:id="433" w:name="_Toc13755336"/>
      <w:r w:rsidRPr="00A15B15">
        <w:t>Structure of Instance Documents</w:t>
      </w:r>
      <w:bookmarkEnd w:id="433"/>
    </w:p>
    <w:p w14:paraId="11BA3EFF" w14:textId="77777777" w:rsidR="001B2BA6" w:rsidRDefault="001B2BA6" w:rsidP="003564AD">
      <w:pPr>
        <w:pStyle w:val="Heading3"/>
      </w:pPr>
      <w:r>
        <w:t>The structure of a WIGOS metadata record is as follows:</w:t>
      </w:r>
    </w:p>
    <w:p w14:paraId="310F7A4E" w14:textId="72C1A966" w:rsidR="001B2BA6" w:rsidRDefault="001B2BA6" w:rsidP="003564AD">
      <w:pPr>
        <w:pStyle w:val="ListParagraph"/>
        <w:numPr>
          <w:ilvl w:val="0"/>
          <w:numId w:val="59"/>
        </w:numPr>
      </w:pPr>
      <w:r w:rsidRPr="003564AD">
        <w:rPr>
          <w:u w:val="double"/>
        </w:rPr>
        <w:t>WIGOSMetadataRecord</w:t>
      </w:r>
      <w:r>
        <w:t xml:space="preserve"> - Root Element</w:t>
      </w:r>
    </w:p>
    <w:p w14:paraId="39D3C89F" w14:textId="60268611" w:rsidR="001B2BA6" w:rsidRDefault="001B2BA6" w:rsidP="003564AD">
      <w:pPr>
        <w:pStyle w:val="ListParagraph"/>
        <w:numPr>
          <w:ilvl w:val="1"/>
          <w:numId w:val="59"/>
        </w:numPr>
      </w:pPr>
      <w:r>
        <w:t>Header Section – contains ‘meta’ information about the record itself</w:t>
      </w:r>
    </w:p>
    <w:p w14:paraId="3CC2DC12" w14:textId="4CCEE4A2" w:rsidR="006866B2" w:rsidRDefault="006866B2" w:rsidP="003564AD">
      <w:pPr>
        <w:pStyle w:val="ListParagraph"/>
        <w:numPr>
          <w:ilvl w:val="1"/>
          <w:numId w:val="59"/>
        </w:numPr>
      </w:pPr>
      <w:r>
        <w:t>Extensions Section – may be used to add additional content not defined in WMDR e.g. for local purposes.</w:t>
      </w:r>
    </w:p>
    <w:p w14:paraId="0CC43DC7" w14:textId="1BD86469" w:rsidR="001B2BA6" w:rsidRDefault="001B2BA6" w:rsidP="003564AD">
      <w:pPr>
        <w:pStyle w:val="ListParagraph"/>
        <w:numPr>
          <w:ilvl w:val="1"/>
          <w:numId w:val="59"/>
        </w:numPr>
      </w:pPr>
      <w:r>
        <w:t>Content Sections – contains instances of the various WIGOS types such as Equipment, OM_Observation etc.</w:t>
      </w:r>
    </w:p>
    <w:p w14:paraId="26059721" w14:textId="118662DC" w:rsidR="001B2BA6" w:rsidRPr="006D57E8" w:rsidRDefault="001B2BA6" w:rsidP="003564AD">
      <w:pPr>
        <w:pStyle w:val="Heading3"/>
      </w:pPr>
      <w:r>
        <w:t xml:space="preserve">The element </w:t>
      </w:r>
      <w:r w:rsidRPr="003564AD">
        <w:rPr>
          <w:rFonts w:cstheme="minorBidi"/>
          <w:u w:val="double"/>
        </w:rPr>
        <w:t>WIGOSMetadataRecord</w:t>
      </w:r>
      <w:r>
        <w:t xml:space="preserve"> acts as the root element for the XML document. All other content should be contained as sub-elements within </w:t>
      </w:r>
      <w:r w:rsidRPr="003564AD">
        <w:rPr>
          <w:rFonts w:cstheme="minorBidi"/>
          <w:u w:val="double"/>
        </w:rPr>
        <w:t>WIGOSMetadataRecord</w:t>
      </w:r>
      <w:r w:rsidR="00D068F3">
        <w:t>.</w:t>
      </w:r>
    </w:p>
    <w:p w14:paraId="37A13054" w14:textId="78DE201A" w:rsidR="001B2BA6" w:rsidRDefault="001B2BA6" w:rsidP="003564AD">
      <w:pPr>
        <w:pStyle w:val="Heading3"/>
      </w:pPr>
      <w:r>
        <w:t xml:space="preserve">The </w:t>
      </w:r>
      <w:r w:rsidR="002F0B7F" w:rsidRPr="00015DDB">
        <w:rPr>
          <w:rFonts w:cstheme="minorBidi"/>
          <w:u w:val="double"/>
        </w:rPr>
        <w:t>Header</w:t>
      </w:r>
      <w:r w:rsidR="002F0B7F">
        <w:t xml:space="preserve"> </w:t>
      </w:r>
      <w:r>
        <w:t>section contains ‘meta’ information about the record. It includes:</w:t>
      </w:r>
    </w:p>
    <w:p w14:paraId="3DC7D32B" w14:textId="77777777" w:rsidR="001B2BA6" w:rsidRDefault="001B2BA6" w:rsidP="003564AD">
      <w:pPr>
        <w:pStyle w:val="ListParagraph"/>
        <w:numPr>
          <w:ilvl w:val="0"/>
          <w:numId w:val="59"/>
        </w:numPr>
      </w:pPr>
      <w:r>
        <w:t>Information about the record owner</w:t>
      </w:r>
    </w:p>
    <w:p w14:paraId="35FCEB7E" w14:textId="77777777" w:rsidR="001B2BA6" w:rsidRDefault="001B2BA6" w:rsidP="003564AD">
      <w:pPr>
        <w:pStyle w:val="ListParagraph"/>
        <w:numPr>
          <w:ilvl w:val="0"/>
          <w:numId w:val="59"/>
        </w:numPr>
      </w:pPr>
      <w:r>
        <w:t>An identifier for the observing facility this record relates to.</w:t>
      </w:r>
    </w:p>
    <w:p w14:paraId="2D88AC14" w14:textId="61B47F5B" w:rsidR="00A673AE" w:rsidRDefault="00D068F3" w:rsidP="003564AD">
      <w:pPr>
        <w:pStyle w:val="Heading3"/>
      </w:pPr>
      <w:r>
        <w:lastRenderedPageBreak/>
        <w:t>T</w:t>
      </w:r>
      <w:r w:rsidR="001B2BA6">
        <w:t xml:space="preserve">he </w:t>
      </w:r>
      <w:r w:rsidR="002F0B7F">
        <w:t xml:space="preserve">Header </w:t>
      </w:r>
      <w:r w:rsidR="001B2BA6">
        <w:t>section</w:t>
      </w:r>
      <w:r>
        <w:t xml:space="preserve"> </w:t>
      </w:r>
      <w:r w:rsidR="002E6BE3">
        <w:t>is optional, but strongly recommended to facilitate traceability</w:t>
      </w:r>
      <w:r w:rsidR="001B2BA6">
        <w:t>.</w:t>
      </w:r>
    </w:p>
    <w:p w14:paraId="7149FBCD" w14:textId="77777777" w:rsidR="00A673AE" w:rsidRDefault="00A673AE" w:rsidP="003564AD">
      <w:pPr>
        <w:pStyle w:val="Heading3"/>
      </w:pPr>
      <w:r>
        <w:t>Content</w:t>
      </w:r>
      <w:r w:rsidR="001B2BA6">
        <w:t xml:space="preserve"> </w:t>
      </w:r>
      <w:r>
        <w:t>sections are used, as appropriate to define other WMDR types.</w:t>
      </w:r>
    </w:p>
    <w:p w14:paraId="2E13050D" w14:textId="467DDBA2" w:rsidR="001B2BA6" w:rsidRDefault="00A673AE" w:rsidP="003564AD">
      <w:pPr>
        <w:pStyle w:val="Heading3"/>
      </w:pPr>
      <w:r>
        <w:t xml:space="preserve">A </w:t>
      </w:r>
      <w:r w:rsidR="001B2BA6">
        <w:t>WIGOS metadata record can be used to define:</w:t>
      </w:r>
    </w:p>
    <w:p w14:paraId="2AB57DB8" w14:textId="77777777" w:rsidR="001B2BA6" w:rsidRDefault="001B2BA6" w:rsidP="003564AD">
      <w:pPr>
        <w:pStyle w:val="ListParagraph"/>
        <w:numPr>
          <w:ilvl w:val="0"/>
          <w:numId w:val="59"/>
        </w:numPr>
      </w:pPr>
      <w:r>
        <w:t>Observations metadata about the observations made (using OM_Observation)</w:t>
      </w:r>
    </w:p>
    <w:p w14:paraId="0FA4C5F3" w14:textId="77777777" w:rsidR="001B2BA6" w:rsidRDefault="001B2BA6" w:rsidP="003564AD">
      <w:pPr>
        <w:pStyle w:val="ListParagraph"/>
        <w:numPr>
          <w:ilvl w:val="0"/>
          <w:numId w:val="59"/>
        </w:numPr>
      </w:pPr>
      <w:r>
        <w:t xml:space="preserve">Real world things i.e. </w:t>
      </w:r>
      <w:r w:rsidRPr="003564AD">
        <w:rPr>
          <w:u w:val="double"/>
        </w:rPr>
        <w:t>Equipment</w:t>
      </w:r>
      <w:r>
        <w:t xml:space="preserve"> or </w:t>
      </w:r>
      <w:r w:rsidRPr="003564AD">
        <w:rPr>
          <w:u w:val="double"/>
        </w:rPr>
        <w:t>ObservingFacilities</w:t>
      </w:r>
      <w:r>
        <w:t>.</w:t>
      </w:r>
    </w:p>
    <w:p w14:paraId="3F4AC768" w14:textId="77777777" w:rsidR="001B2BA6" w:rsidRDefault="001B2BA6" w:rsidP="003564AD">
      <w:pPr>
        <w:pStyle w:val="ListParagraph"/>
        <w:numPr>
          <w:ilvl w:val="0"/>
          <w:numId w:val="59"/>
        </w:numPr>
      </w:pPr>
      <w:r w:rsidRPr="003564AD">
        <w:rPr>
          <w:u w:val="double"/>
        </w:rPr>
        <w:t>Deployment</w:t>
      </w:r>
      <w:r>
        <w:t>s or components of deployments such as ‘</w:t>
      </w:r>
      <w:r w:rsidRPr="003564AD">
        <w:rPr>
          <w:u w:val="double"/>
        </w:rPr>
        <w:t>Sampling</w:t>
      </w:r>
      <w:r>
        <w:t>’</w:t>
      </w:r>
    </w:p>
    <w:p w14:paraId="32D0A93D" w14:textId="77777777" w:rsidR="001B2BA6" w:rsidRDefault="001B2BA6" w:rsidP="003564AD">
      <w:pPr>
        <w:pStyle w:val="ListParagraph"/>
        <w:numPr>
          <w:ilvl w:val="0"/>
          <w:numId w:val="59"/>
        </w:numPr>
      </w:pPr>
      <w:r>
        <w:t xml:space="preserve">Logs </w:t>
      </w:r>
    </w:p>
    <w:p w14:paraId="09F95571" w14:textId="2313A86C" w:rsidR="001B2BA6" w:rsidRDefault="001B2BA6" w:rsidP="003564AD">
      <w:pPr>
        <w:pStyle w:val="Heading3"/>
      </w:pPr>
      <w:r>
        <w:t xml:space="preserve">The named </w:t>
      </w:r>
      <w:r w:rsidR="00A673AE">
        <w:t xml:space="preserve">content </w:t>
      </w:r>
      <w:r>
        <w:t xml:space="preserve">sections are </w:t>
      </w:r>
      <w:r w:rsidR="00A673AE">
        <w:t xml:space="preserve">named </w:t>
      </w:r>
      <w:r w:rsidRPr="00A673AE">
        <w:rPr>
          <w:u w:val="double"/>
        </w:rPr>
        <w:t>equipment</w:t>
      </w:r>
      <w:r>
        <w:t xml:space="preserve">, </w:t>
      </w:r>
      <w:r w:rsidRPr="00A673AE">
        <w:rPr>
          <w:u w:val="double"/>
        </w:rPr>
        <w:t>facility</w:t>
      </w:r>
      <w:r>
        <w:t xml:space="preserve">, </w:t>
      </w:r>
      <w:r w:rsidRPr="00A673AE">
        <w:rPr>
          <w:u w:val="double"/>
        </w:rPr>
        <w:t>observation</w:t>
      </w:r>
      <w:r>
        <w:t xml:space="preserve">. Other named sections are also supported in the schema but are not expected to be </w:t>
      </w:r>
      <w:r w:rsidR="00A673AE">
        <w:t xml:space="preserve">widely used initially as content (such as </w:t>
      </w:r>
      <w:r w:rsidR="00A673AE" w:rsidRPr="00A673AE">
        <w:rPr>
          <w:u w:val="double"/>
        </w:rPr>
        <w:t>Deployment</w:t>
      </w:r>
      <w:r w:rsidR="00A673AE">
        <w:t xml:space="preserve">) </w:t>
      </w:r>
      <w:r w:rsidR="002E6BE3">
        <w:t xml:space="preserve">and </w:t>
      </w:r>
      <w:del w:id="434" w:author="Klausen Jörg" w:date="2019-07-11T16:17:00Z">
        <w:r w:rsidR="00A673AE" w:rsidDel="00D74D47">
          <w:delText xml:space="preserve">can </w:delText>
        </w:r>
      </w:del>
      <w:ins w:id="435" w:author="Klausen Jörg" w:date="2019-07-11T16:17:00Z">
        <w:r w:rsidR="00D74D47">
          <w:t>must</w:t>
        </w:r>
        <w:r w:rsidR="00D74D47">
          <w:t xml:space="preserve"> </w:t>
        </w:r>
      </w:ins>
      <w:r w:rsidR="00A673AE">
        <w:t>be provided inline with an OM_Observation.</w:t>
      </w:r>
    </w:p>
    <w:p w14:paraId="3D4F8015" w14:textId="77777777" w:rsidR="001B2BA6" w:rsidRPr="00C14696" w:rsidRDefault="001B2BA6" w:rsidP="00015DDB">
      <w:pPr>
        <w:pStyle w:val="Code-grey"/>
      </w:pPr>
      <w:r w:rsidRPr="00C14696">
        <w:t>&lt;wmdr:WIGOSMetadataRecord&gt;</w:t>
      </w:r>
    </w:p>
    <w:p w14:paraId="2DF169AA" w14:textId="77777777" w:rsidR="001B2BA6" w:rsidRPr="00C14696" w:rsidRDefault="001B2BA6" w:rsidP="00015DDB">
      <w:pPr>
        <w:pStyle w:val="Code-grey"/>
      </w:pPr>
      <w:r w:rsidRPr="00C14696">
        <w:t>&lt;wmdr:headerInformation&gt;</w:t>
      </w:r>
    </w:p>
    <w:p w14:paraId="216F75E7" w14:textId="77777777" w:rsidR="001B2BA6" w:rsidRPr="00C14696" w:rsidRDefault="001B2BA6" w:rsidP="00015DDB">
      <w:pPr>
        <w:pStyle w:val="Code-grey"/>
      </w:pPr>
      <w:r w:rsidRPr="00C14696">
        <w:tab/>
        <w:t>&lt;!—file header --&gt;</w:t>
      </w:r>
    </w:p>
    <w:p w14:paraId="4C0ADBE9" w14:textId="77777777" w:rsidR="001B2BA6" w:rsidRPr="00C14696" w:rsidRDefault="001B2BA6" w:rsidP="00015DDB">
      <w:pPr>
        <w:pStyle w:val="Code-grey"/>
      </w:pPr>
      <w:r w:rsidRPr="00C14696">
        <w:t>&lt;wmdr:Header&gt;…&lt;/wmdr:Header&gt;</w:t>
      </w:r>
    </w:p>
    <w:p w14:paraId="57A34DF0" w14:textId="77777777" w:rsidR="001B2BA6" w:rsidRPr="00015DDB" w:rsidRDefault="001B2BA6" w:rsidP="00015DDB">
      <w:pPr>
        <w:pStyle w:val="Code-grey"/>
      </w:pPr>
      <w:r w:rsidRPr="00015DDB">
        <w:t>&lt;/wmdr:headerInformation&gt;</w:t>
      </w:r>
    </w:p>
    <w:p w14:paraId="2EF1D74A" w14:textId="77777777" w:rsidR="001B2BA6" w:rsidRPr="00C14696" w:rsidRDefault="001B2BA6" w:rsidP="00015DDB">
      <w:pPr>
        <w:pStyle w:val="Code-grey"/>
      </w:pPr>
      <w:r w:rsidRPr="00C14696">
        <w:t>&lt;wmdr:equipment&gt;</w:t>
      </w:r>
    </w:p>
    <w:p w14:paraId="0EDD0954" w14:textId="77777777" w:rsidR="001B2BA6" w:rsidRPr="00C14696" w:rsidRDefault="001B2BA6" w:rsidP="00015DDB">
      <w:pPr>
        <w:pStyle w:val="Code-grey"/>
      </w:pPr>
      <w:r w:rsidRPr="00C14696">
        <w:tab/>
        <w:t>&lt;!-- an Equipment instance --&gt;</w:t>
      </w:r>
    </w:p>
    <w:p w14:paraId="50BB8E04" w14:textId="77777777" w:rsidR="001B2BA6" w:rsidRPr="00C14696" w:rsidRDefault="001B2BA6" w:rsidP="00015DDB">
      <w:pPr>
        <w:pStyle w:val="Code-grey"/>
      </w:pPr>
      <w:r w:rsidRPr="00C14696">
        <w:tab/>
        <w:t>&lt;wmdr:Equipment&gt; … &lt;/wmdr:Equipment&gt;</w:t>
      </w:r>
    </w:p>
    <w:p w14:paraId="464419A0" w14:textId="77777777" w:rsidR="001B2BA6" w:rsidRPr="00C14696" w:rsidRDefault="001B2BA6" w:rsidP="00015DDB">
      <w:pPr>
        <w:pStyle w:val="Code-grey"/>
      </w:pPr>
      <w:r w:rsidRPr="00C14696">
        <w:t>&lt;/wmdr:equipment&gt;</w:t>
      </w:r>
    </w:p>
    <w:p w14:paraId="3D97F7BA" w14:textId="77777777" w:rsidR="001B2BA6" w:rsidRPr="00C14696" w:rsidRDefault="001B2BA6" w:rsidP="00015DDB">
      <w:pPr>
        <w:pStyle w:val="Code-grey"/>
      </w:pPr>
      <w:r w:rsidRPr="00C14696">
        <w:t>&lt;wmdr:equipment&gt;</w:t>
      </w:r>
    </w:p>
    <w:p w14:paraId="0A0763EE" w14:textId="77777777" w:rsidR="001B2BA6" w:rsidRPr="00C14696" w:rsidRDefault="001B2BA6" w:rsidP="00015DDB">
      <w:pPr>
        <w:pStyle w:val="Code-grey"/>
      </w:pPr>
      <w:r w:rsidRPr="00C14696">
        <w:t>&lt;!-- another Equipment instance --&gt;</w:t>
      </w:r>
    </w:p>
    <w:p w14:paraId="58914E44" w14:textId="77777777" w:rsidR="001B2BA6" w:rsidRPr="00C14696" w:rsidRDefault="001B2BA6" w:rsidP="00015DDB">
      <w:pPr>
        <w:pStyle w:val="Code-grey"/>
      </w:pPr>
      <w:r w:rsidRPr="00C14696">
        <w:tab/>
        <w:t>&lt;wmdr:Equipment&gt; … &lt;/wmdr:Equipment&gt;</w:t>
      </w:r>
    </w:p>
    <w:p w14:paraId="5974785E" w14:textId="77777777" w:rsidR="001B2BA6" w:rsidRPr="00C14696" w:rsidRDefault="001B2BA6" w:rsidP="00015DDB">
      <w:pPr>
        <w:pStyle w:val="Code-grey"/>
      </w:pPr>
      <w:r w:rsidRPr="00C14696">
        <w:t>&lt;/wmdr:equipment&gt;</w:t>
      </w:r>
    </w:p>
    <w:p w14:paraId="643A9D0A" w14:textId="77777777" w:rsidR="001B2BA6" w:rsidRPr="00C14696" w:rsidRDefault="001B2BA6" w:rsidP="00015DDB">
      <w:pPr>
        <w:pStyle w:val="Code-grey"/>
      </w:pPr>
      <w:r w:rsidRPr="00C14696">
        <w:t>&lt;wmdr:facility&gt;</w:t>
      </w:r>
    </w:p>
    <w:p w14:paraId="37A7823E" w14:textId="77777777" w:rsidR="001B2BA6" w:rsidRPr="00C14696" w:rsidRDefault="001B2BA6" w:rsidP="00015DDB">
      <w:pPr>
        <w:pStyle w:val="Code-grey"/>
      </w:pPr>
      <w:r w:rsidRPr="00C14696">
        <w:tab/>
        <w:t>&lt;!-- an ObservingFacility instance --&gt;</w:t>
      </w:r>
      <w:r w:rsidRPr="00C14696">
        <w:tab/>
      </w:r>
    </w:p>
    <w:p w14:paraId="303C56CC" w14:textId="77777777" w:rsidR="001B2BA6" w:rsidRPr="00C14696" w:rsidRDefault="001B2BA6" w:rsidP="00015DDB">
      <w:pPr>
        <w:pStyle w:val="Code-grey"/>
      </w:pPr>
      <w:r w:rsidRPr="00C14696">
        <w:t>&lt;wmdr:ObservingFacilty&gt; … &lt;/wmdr:ObservingFacilty&gt;</w:t>
      </w:r>
    </w:p>
    <w:p w14:paraId="15DA9486" w14:textId="77777777" w:rsidR="001B2BA6" w:rsidRPr="00C14696" w:rsidRDefault="001B2BA6" w:rsidP="00015DDB">
      <w:pPr>
        <w:pStyle w:val="Code-grey"/>
      </w:pPr>
      <w:r w:rsidRPr="00C14696">
        <w:t>&lt;/wmdr:facility&gt;</w:t>
      </w:r>
    </w:p>
    <w:p w14:paraId="7D8085EF" w14:textId="77777777" w:rsidR="001B2BA6" w:rsidRPr="00C14696" w:rsidRDefault="001B2BA6" w:rsidP="00015DDB">
      <w:pPr>
        <w:pStyle w:val="Code-grey"/>
      </w:pPr>
      <w:r w:rsidRPr="00C14696">
        <w:t>&lt;wmdr:observation&gt;</w:t>
      </w:r>
    </w:p>
    <w:p w14:paraId="469F16F0" w14:textId="31791DCE" w:rsidR="001B2BA6" w:rsidRPr="00C14696" w:rsidRDefault="00F32427" w:rsidP="00015DDB">
      <w:pPr>
        <w:pStyle w:val="Code-grey"/>
      </w:pPr>
      <w:r>
        <w:tab/>
      </w:r>
      <w:r w:rsidR="001B2BA6" w:rsidRPr="00C14696">
        <w:t>&lt;!-- an Observ</w:t>
      </w:r>
      <w:r w:rsidR="006773E6" w:rsidRPr="00C14696">
        <w:t>ingCapability</w:t>
      </w:r>
      <w:r w:rsidR="001B2BA6" w:rsidRPr="00C14696">
        <w:t xml:space="preserve"> instance --&gt;</w:t>
      </w:r>
    </w:p>
    <w:p w14:paraId="0053C18E" w14:textId="77777777" w:rsidR="00F32427" w:rsidRDefault="00F32427" w:rsidP="00015DDB">
      <w:pPr>
        <w:pStyle w:val="Code-grey"/>
      </w:pPr>
      <w:r>
        <w:tab/>
      </w:r>
      <w:r w:rsidRPr="00F32427">
        <w:t>&lt;wmdr:ObservingCapability gml:id="</w:t>
      </w:r>
      <w:r>
        <w:t>…</w:t>
      </w:r>
      <w:r w:rsidRPr="00F32427">
        <w:t>"&gt;</w:t>
      </w:r>
    </w:p>
    <w:p w14:paraId="603FCB6E" w14:textId="1676202C" w:rsidR="001B2BA6" w:rsidRPr="00C14696" w:rsidRDefault="00F32427" w:rsidP="00015DDB">
      <w:pPr>
        <w:pStyle w:val="Code-grey"/>
      </w:pPr>
      <w:r>
        <w:tab/>
      </w:r>
      <w:r w:rsidR="001B2BA6" w:rsidRPr="00C14696">
        <w:tab/>
        <w:t>&lt;om:OM_Observation&gt; … &lt;/om:</w:t>
      </w:r>
      <w:r w:rsidR="003971ED" w:rsidRPr="00C14696">
        <w:t>OM_</w:t>
      </w:r>
      <w:r w:rsidR="001B2BA6" w:rsidRPr="00C14696">
        <w:t>Observation&gt;</w:t>
      </w:r>
    </w:p>
    <w:p w14:paraId="78EFD414" w14:textId="6E1A3C08" w:rsidR="00F32427" w:rsidRDefault="00F32427" w:rsidP="00F32427">
      <w:pPr>
        <w:pStyle w:val="Code-grey"/>
      </w:pPr>
      <w:r>
        <w:tab/>
      </w:r>
      <w:r>
        <w:tab/>
        <w:t>&lt;!-- another OM_Observation instance --&gt;</w:t>
      </w:r>
    </w:p>
    <w:p w14:paraId="18415DB0" w14:textId="77777777" w:rsidR="00F32427" w:rsidRPr="00C14696" w:rsidRDefault="00F32427" w:rsidP="00F32427">
      <w:pPr>
        <w:pStyle w:val="Code-grey"/>
      </w:pPr>
      <w:r>
        <w:tab/>
      </w:r>
      <w:r w:rsidRPr="00C14696">
        <w:tab/>
        <w:t>&lt;om:OM_Observation&gt; … &lt;/om:OM_Observation&gt;</w:t>
      </w:r>
    </w:p>
    <w:p w14:paraId="4CBCF3ED" w14:textId="1A8421AD" w:rsidR="00F32427" w:rsidRDefault="00F32427" w:rsidP="00015DDB">
      <w:pPr>
        <w:pStyle w:val="Code-grey"/>
      </w:pPr>
      <w:r>
        <w:tab/>
      </w:r>
      <w:r w:rsidRPr="00F32427">
        <w:t>&lt;</w:t>
      </w:r>
      <w:r>
        <w:t>/</w:t>
      </w:r>
      <w:r w:rsidRPr="00F32427">
        <w:t>wmdr:ObservingCapability</w:t>
      </w:r>
      <w:r>
        <w:t>&gt;</w:t>
      </w:r>
    </w:p>
    <w:p w14:paraId="699FB500" w14:textId="5A0CB84C" w:rsidR="001B2BA6" w:rsidRPr="00C14696" w:rsidRDefault="00F32427" w:rsidP="00015DDB">
      <w:pPr>
        <w:pStyle w:val="Code-grey"/>
      </w:pPr>
      <w:r>
        <w:tab/>
      </w:r>
      <w:r w:rsidR="001B2BA6" w:rsidRPr="00C14696">
        <w:t xml:space="preserve">&lt;!-- another </w:t>
      </w:r>
      <w:r w:rsidR="006773E6" w:rsidRPr="00C14696">
        <w:t>ObservingCapability</w:t>
      </w:r>
      <w:r w:rsidR="001B2BA6" w:rsidRPr="00C14696">
        <w:t xml:space="preserve"> instance --&gt;</w:t>
      </w:r>
    </w:p>
    <w:p w14:paraId="2410DE89" w14:textId="77777777" w:rsidR="00F32427" w:rsidRDefault="00F32427" w:rsidP="00F32427">
      <w:pPr>
        <w:pStyle w:val="Code-grey"/>
      </w:pPr>
      <w:r>
        <w:tab/>
      </w:r>
      <w:r w:rsidRPr="00F32427">
        <w:t>&lt;wmdr:ObservingCapability gml:id="</w:t>
      </w:r>
      <w:r>
        <w:t>…</w:t>
      </w:r>
      <w:r w:rsidRPr="00F32427">
        <w:t>"&gt;</w:t>
      </w:r>
    </w:p>
    <w:p w14:paraId="3635E4D8" w14:textId="77777777" w:rsidR="00F32427" w:rsidRPr="00C14696" w:rsidRDefault="00F32427" w:rsidP="00F32427">
      <w:pPr>
        <w:pStyle w:val="Code-grey"/>
      </w:pPr>
      <w:r>
        <w:tab/>
      </w:r>
      <w:r w:rsidRPr="00C14696">
        <w:tab/>
        <w:t>&lt;om:OM_Observation&gt; … &lt;/om:OM_Observation&gt;</w:t>
      </w:r>
    </w:p>
    <w:p w14:paraId="4C98F95A" w14:textId="77777777" w:rsidR="00F32427" w:rsidRDefault="00F32427" w:rsidP="00F32427">
      <w:pPr>
        <w:pStyle w:val="Code-grey"/>
      </w:pPr>
      <w:r>
        <w:tab/>
      </w:r>
      <w:r w:rsidRPr="00F32427">
        <w:t>&lt;</w:t>
      </w:r>
      <w:r>
        <w:t>/</w:t>
      </w:r>
      <w:r w:rsidRPr="00F32427">
        <w:t>wmdr:ObservingCapability</w:t>
      </w:r>
      <w:r>
        <w:t>&gt;</w:t>
      </w:r>
    </w:p>
    <w:p w14:paraId="7F9EE5AB" w14:textId="364E84E2" w:rsidR="001B2BA6" w:rsidRPr="00C14696" w:rsidRDefault="00F32427" w:rsidP="00015DDB">
      <w:pPr>
        <w:pStyle w:val="Code-grey"/>
      </w:pPr>
      <w:r>
        <w:tab/>
      </w:r>
      <w:r w:rsidR="001B2BA6" w:rsidRPr="00C14696">
        <w:t xml:space="preserve">&lt;!—a third </w:t>
      </w:r>
      <w:r w:rsidR="00FD1B55" w:rsidRPr="00C14696">
        <w:t>ObservingCapability</w:t>
      </w:r>
      <w:r w:rsidR="001B2BA6" w:rsidRPr="00C14696">
        <w:t xml:space="preserve"> instance --&gt;</w:t>
      </w:r>
    </w:p>
    <w:p w14:paraId="366FE390" w14:textId="77777777" w:rsidR="00F32427" w:rsidRDefault="00F32427" w:rsidP="00F32427">
      <w:pPr>
        <w:pStyle w:val="Code-grey"/>
      </w:pPr>
      <w:r>
        <w:tab/>
      </w:r>
      <w:r w:rsidRPr="00F32427">
        <w:t>&lt;wmdr:ObservingCapability gml:id="</w:t>
      </w:r>
      <w:r>
        <w:t>…</w:t>
      </w:r>
      <w:r w:rsidRPr="00F32427">
        <w:t>"&gt;</w:t>
      </w:r>
    </w:p>
    <w:p w14:paraId="7D79EDD7" w14:textId="77777777" w:rsidR="00F32427" w:rsidRPr="00C14696" w:rsidRDefault="00F32427" w:rsidP="00F32427">
      <w:pPr>
        <w:pStyle w:val="Code-grey"/>
      </w:pPr>
      <w:r>
        <w:tab/>
      </w:r>
      <w:r w:rsidRPr="00C14696">
        <w:tab/>
        <w:t>&lt;om:OM_Observation&gt; … &lt;/om:OM_Observation&gt;</w:t>
      </w:r>
    </w:p>
    <w:p w14:paraId="49A64BD6" w14:textId="77777777" w:rsidR="00F32427" w:rsidRDefault="00F32427" w:rsidP="00F32427">
      <w:pPr>
        <w:pStyle w:val="Code-grey"/>
      </w:pPr>
      <w:r>
        <w:tab/>
      </w:r>
      <w:r w:rsidRPr="00F32427">
        <w:t>&lt;</w:t>
      </w:r>
      <w:r>
        <w:t>/</w:t>
      </w:r>
      <w:r w:rsidRPr="00F32427">
        <w:t>wmdr:ObservingCapability</w:t>
      </w:r>
      <w:r>
        <w:t>&gt;</w:t>
      </w:r>
    </w:p>
    <w:p w14:paraId="10893C5A" w14:textId="77777777" w:rsidR="001B2BA6" w:rsidRPr="00C14696" w:rsidRDefault="001B2BA6" w:rsidP="00015DDB">
      <w:pPr>
        <w:pStyle w:val="Code-grey"/>
      </w:pPr>
      <w:r w:rsidRPr="00C14696">
        <w:t>&lt;/wmdr:observation&gt;</w:t>
      </w:r>
    </w:p>
    <w:p w14:paraId="1F796A5D" w14:textId="1E0BFF13" w:rsidR="001B2BA6" w:rsidRDefault="001B2BA6" w:rsidP="003564AD">
      <w:pPr>
        <w:pStyle w:val="Heading3"/>
      </w:pPr>
      <w:r>
        <w:lastRenderedPageBreak/>
        <w:t xml:space="preserve">The content of the </w:t>
      </w:r>
      <w:r w:rsidRPr="00A673AE">
        <w:rPr>
          <w:u w:val="double"/>
        </w:rPr>
        <w:t>extensions</w:t>
      </w:r>
      <w:r>
        <w:t xml:space="preserve"> section is not constrained by the WMDR and this section may </w:t>
      </w:r>
      <w:r w:rsidRPr="00676195">
        <w:t>contain</w:t>
      </w:r>
      <w:r>
        <w:t xml:space="preserve"> any valid XML. However good practice would recommend that XML content which is valid against a known XML Schema is used. This may be a local schema or some other public schema. </w:t>
      </w:r>
    </w:p>
    <w:p w14:paraId="0FF23BD1" w14:textId="05D23FDB" w:rsidR="001B2BA6" w:rsidRDefault="001B2BA6" w:rsidP="003564AD">
      <w:pPr>
        <w:pStyle w:val="Heading3"/>
      </w:pPr>
      <w:r>
        <w:t>Content in the extensions section is not likely to be managed or proce</w:t>
      </w:r>
      <w:r w:rsidR="00A673AE">
        <w:t>ssed in any way by WMO systems and is purely there for the convenience of data providers who may wish to maintain some of their own information in a WMDR document.</w:t>
      </w:r>
    </w:p>
    <w:p w14:paraId="5AED8615" w14:textId="32F56997" w:rsidR="001B2BA6" w:rsidRPr="00A15B15" w:rsidRDefault="00676195" w:rsidP="003564AD">
      <w:pPr>
        <w:pStyle w:val="Heading2"/>
      </w:pPr>
      <w:bookmarkStart w:id="436" w:name="_Toc13755337"/>
      <w:r w:rsidRPr="00A15B15">
        <w:t>G</w:t>
      </w:r>
      <w:r>
        <w:t>ML</w:t>
      </w:r>
      <w:r w:rsidRPr="00A15B15">
        <w:t xml:space="preserve"> </w:t>
      </w:r>
      <w:r w:rsidR="001B2BA6" w:rsidRPr="00A15B15">
        <w:t>properties</w:t>
      </w:r>
      <w:bookmarkEnd w:id="436"/>
      <w:r w:rsidR="001B2BA6" w:rsidRPr="00A15B15">
        <w:t xml:space="preserve"> </w:t>
      </w:r>
    </w:p>
    <w:p w14:paraId="653DC691" w14:textId="0BE0A6BE" w:rsidR="001B2BA6" w:rsidRDefault="001B2BA6" w:rsidP="003564AD">
      <w:pPr>
        <w:pStyle w:val="Heading3"/>
      </w:pPr>
      <w:r>
        <w:t xml:space="preserve">Most of the WMDR classes are defined as </w:t>
      </w:r>
      <w:r w:rsidRPr="00A673AE">
        <w:rPr>
          <w:u w:val="double"/>
        </w:rPr>
        <w:t>GML FeatureTypes</w:t>
      </w:r>
      <w:r>
        <w:t>.</w:t>
      </w:r>
    </w:p>
    <w:p w14:paraId="0DF79AF2" w14:textId="198B2829" w:rsidR="001B2BA6" w:rsidRDefault="00A673AE" w:rsidP="003564AD">
      <w:pPr>
        <w:pStyle w:val="Heading3"/>
      </w:pPr>
      <w:r w:rsidRPr="00A673AE">
        <w:rPr>
          <w:u w:val="double"/>
        </w:rPr>
        <w:t>GML FeatureTypes</w:t>
      </w:r>
      <w:r w:rsidR="001B2BA6">
        <w:t xml:space="preserve"> carry additional properties from </w:t>
      </w:r>
      <w:r w:rsidR="001B2BA6" w:rsidRPr="00A673AE">
        <w:rPr>
          <w:u w:val="double"/>
        </w:rPr>
        <w:t>GML</w:t>
      </w:r>
      <w:r w:rsidR="001B2BA6">
        <w:t>, namely:</w:t>
      </w:r>
    </w:p>
    <w:p w14:paraId="6EFFE976" w14:textId="77777777" w:rsidR="001B2BA6" w:rsidRPr="00676195" w:rsidRDefault="001B2BA6" w:rsidP="00015DDB">
      <w:pPr>
        <w:pStyle w:val="Code-grey"/>
      </w:pPr>
      <w:r w:rsidRPr="00676195">
        <w:t>gml:name</w:t>
      </w:r>
    </w:p>
    <w:p w14:paraId="6AAC52DE" w14:textId="77777777" w:rsidR="001B2BA6" w:rsidRPr="00676195" w:rsidRDefault="001B2BA6" w:rsidP="00C14696">
      <w:pPr>
        <w:pStyle w:val="Code-grey"/>
      </w:pPr>
      <w:r w:rsidRPr="00676195">
        <w:t>gml:identifier</w:t>
      </w:r>
    </w:p>
    <w:p w14:paraId="003E1AA2" w14:textId="4469752E" w:rsidR="001B2BA6" w:rsidRPr="00676195" w:rsidRDefault="001B2BA6" w:rsidP="00C14696">
      <w:pPr>
        <w:pStyle w:val="Code-grey"/>
      </w:pPr>
      <w:r w:rsidRPr="00676195">
        <w:t>gml:description</w:t>
      </w:r>
    </w:p>
    <w:p w14:paraId="699056BF" w14:textId="7DB56734" w:rsidR="001B2BA6" w:rsidRDefault="001B2BA6" w:rsidP="003564AD">
      <w:pPr>
        <w:pStyle w:val="Heading3"/>
      </w:pPr>
      <w:r>
        <w:t xml:space="preserve">Of these, gml:name, gml:identifier and gml:description are used in </w:t>
      </w:r>
      <w:r w:rsidR="00A673AE">
        <w:t>WMDR</w:t>
      </w:r>
      <w:r>
        <w:t>.</w:t>
      </w:r>
    </w:p>
    <w:p w14:paraId="3FA88CB4" w14:textId="45D84751" w:rsidR="001B2BA6" w:rsidRPr="008473A3" w:rsidRDefault="001B2BA6" w:rsidP="003564AD">
      <w:pPr>
        <w:pStyle w:val="Heading3"/>
      </w:pPr>
      <w:r>
        <w:t>GML identifier is the most critical and is used to assign identifiers. For further detail on the use of identifiers please see the following section ‘Use of Identifiers’.</w:t>
      </w:r>
    </w:p>
    <w:p w14:paraId="402AA604" w14:textId="5B2D2A14" w:rsidR="001B2BA6" w:rsidRDefault="001B2BA6" w:rsidP="003564AD">
      <w:pPr>
        <w:pStyle w:val="Heading3"/>
      </w:pPr>
      <w:r>
        <w:t>The</w:t>
      </w:r>
      <w:r w:rsidR="00A673AE">
        <w:t xml:space="preserve"> following feature types</w:t>
      </w:r>
      <w:r>
        <w:t xml:space="preserve"> implement in the </w:t>
      </w:r>
      <w:r w:rsidR="00A673AE">
        <w:t xml:space="preserve">WMDR </w:t>
      </w:r>
      <w:r>
        <w:t>schema carry standard GML properties.</w:t>
      </w:r>
    </w:p>
    <w:p w14:paraId="3F2FAC03" w14:textId="77777777" w:rsidR="001B2BA6" w:rsidRDefault="001B2BA6" w:rsidP="00C14696">
      <w:pPr>
        <w:pStyle w:val="Code-grey"/>
      </w:pPr>
      <w:r>
        <w:t>AbstractMonitoringFeature</w:t>
      </w:r>
    </w:p>
    <w:p w14:paraId="22E6D0A6" w14:textId="77777777" w:rsidR="001B2BA6" w:rsidRDefault="001B2BA6" w:rsidP="00C14696">
      <w:pPr>
        <w:pStyle w:val="Code-grey"/>
      </w:pPr>
      <w:r>
        <w:t>AbstractEnvironmentalMonitoringFeature</w:t>
      </w:r>
    </w:p>
    <w:p w14:paraId="0BDF36D1" w14:textId="77777777" w:rsidR="001B2BA6" w:rsidRDefault="001B2BA6" w:rsidP="00C14696">
      <w:pPr>
        <w:pStyle w:val="Code-grey"/>
      </w:pPr>
      <w:r>
        <w:t>Deployment</w:t>
      </w:r>
    </w:p>
    <w:p w14:paraId="0D46A07C" w14:textId="77777777" w:rsidR="001B2BA6" w:rsidRDefault="001B2BA6" w:rsidP="00C14696">
      <w:pPr>
        <w:pStyle w:val="Code-grey"/>
      </w:pPr>
      <w:r>
        <w:t>Equipment</w:t>
      </w:r>
    </w:p>
    <w:p w14:paraId="69875D22" w14:textId="77777777" w:rsidR="001B2BA6" w:rsidRDefault="001B2BA6" w:rsidP="00C14696">
      <w:pPr>
        <w:pStyle w:val="Code-grey"/>
      </w:pPr>
      <w:r>
        <w:t>EquipmentLog</w:t>
      </w:r>
    </w:p>
    <w:p w14:paraId="090CC203" w14:textId="77777777" w:rsidR="001B2BA6" w:rsidRDefault="001B2BA6" w:rsidP="00C14696">
      <w:pPr>
        <w:pStyle w:val="Code-grey"/>
      </w:pPr>
      <w:r>
        <w:t>FacilityLog</w:t>
      </w:r>
    </w:p>
    <w:p w14:paraId="497BACB4" w14:textId="77777777" w:rsidR="001B2BA6" w:rsidRDefault="001B2BA6" w:rsidP="00C14696">
      <w:pPr>
        <w:pStyle w:val="Code-grey"/>
      </w:pPr>
      <w:r>
        <w:t>FacilitySet</w:t>
      </w:r>
    </w:p>
    <w:p w14:paraId="289D5766" w14:textId="77777777" w:rsidR="001B2BA6" w:rsidRDefault="001B2BA6" w:rsidP="00C14696">
      <w:pPr>
        <w:pStyle w:val="Code-grey"/>
      </w:pPr>
      <w:r>
        <w:t>Log</w:t>
      </w:r>
    </w:p>
    <w:p w14:paraId="372EAE03" w14:textId="77777777" w:rsidR="001B2BA6" w:rsidRDefault="001B2BA6" w:rsidP="00C14696">
      <w:pPr>
        <w:pStyle w:val="Code-grey"/>
      </w:pPr>
      <w:r>
        <w:t>ObservingFacility</w:t>
      </w:r>
    </w:p>
    <w:p w14:paraId="14D66749" w14:textId="77777777" w:rsidR="001B2BA6" w:rsidRDefault="001B2BA6" w:rsidP="00C14696">
      <w:pPr>
        <w:pStyle w:val="Code-grey"/>
      </w:pPr>
      <w:r>
        <w:t>Process</w:t>
      </w:r>
    </w:p>
    <w:p w14:paraId="004505DC" w14:textId="77777777" w:rsidR="001B2BA6" w:rsidRDefault="001B2BA6" w:rsidP="00C14696">
      <w:pPr>
        <w:pStyle w:val="Code-grey"/>
      </w:pPr>
      <w:r w:rsidRPr="003C0993">
        <w:t>ResultSet</w:t>
      </w:r>
    </w:p>
    <w:p w14:paraId="72FE6E15" w14:textId="77777777" w:rsidR="001B2BA6" w:rsidRDefault="001B2BA6" w:rsidP="00C14696">
      <w:pPr>
        <w:pStyle w:val="Code-grey"/>
      </w:pPr>
      <w:r>
        <w:t>WIGOSMetadataRecord</w:t>
      </w:r>
    </w:p>
    <w:p w14:paraId="1693308F" w14:textId="77777777" w:rsidR="00A673AE" w:rsidRPr="00A15B15" w:rsidRDefault="001B2BA6" w:rsidP="003564AD">
      <w:pPr>
        <w:pStyle w:val="Heading2"/>
      </w:pPr>
      <w:bookmarkStart w:id="437" w:name="_Toc529393699"/>
      <w:bookmarkStart w:id="438" w:name="_Toc13755338"/>
      <w:bookmarkEnd w:id="437"/>
      <w:r w:rsidRPr="00A15B15">
        <w:lastRenderedPageBreak/>
        <w:t>Use of Identifiers</w:t>
      </w:r>
      <w:bookmarkEnd w:id="438"/>
    </w:p>
    <w:p w14:paraId="66FA0D64" w14:textId="51415D3E" w:rsidR="001B2BA6" w:rsidRPr="00C356DC" w:rsidRDefault="001B2BA6" w:rsidP="003564AD">
      <w:pPr>
        <w:pStyle w:val="Heading3"/>
      </w:pPr>
      <w:r w:rsidRPr="0076052C">
        <w:t xml:space="preserve">It is important to note that </w:t>
      </w:r>
      <w:r w:rsidRPr="0076052C">
        <w:rPr>
          <w:u w:val="double"/>
        </w:rPr>
        <w:t>Eq</w:t>
      </w:r>
      <w:r w:rsidR="00A673AE" w:rsidRPr="0076052C">
        <w:rPr>
          <w:u w:val="double"/>
        </w:rPr>
        <w:t>uipment</w:t>
      </w:r>
      <w:r w:rsidR="00A673AE" w:rsidRPr="0076052C">
        <w:t xml:space="preserve"> and </w:t>
      </w:r>
      <w:r w:rsidR="00A673AE" w:rsidRPr="0076052C">
        <w:rPr>
          <w:u w:val="double"/>
        </w:rPr>
        <w:t>ObservingFacility</w:t>
      </w:r>
      <w:r w:rsidR="00A673AE" w:rsidRPr="0076052C">
        <w:t xml:space="preserve"> instances </w:t>
      </w:r>
      <w:r w:rsidRPr="0076052C">
        <w:t>are defined in</w:t>
      </w:r>
      <w:r w:rsidR="00A673AE" w:rsidRPr="0076052C">
        <w:t>dependently and are identifiable objects</w:t>
      </w:r>
      <w:r w:rsidRPr="0076052C">
        <w:t xml:space="preserve"> in their own right. These identifiers are us</w:t>
      </w:r>
      <w:r w:rsidR="00A673AE" w:rsidRPr="0076052C">
        <w:t xml:space="preserve">ed to refer to these </w:t>
      </w:r>
      <w:r w:rsidR="00A673AE" w:rsidRPr="0076052C">
        <w:rPr>
          <w:u w:val="double"/>
        </w:rPr>
        <w:t>Equipment</w:t>
      </w:r>
      <w:r w:rsidR="00A673AE" w:rsidRPr="0076052C">
        <w:t xml:space="preserve"> and </w:t>
      </w:r>
      <w:r w:rsidR="00A673AE" w:rsidRPr="0076052C">
        <w:rPr>
          <w:u w:val="double"/>
        </w:rPr>
        <w:t>ObservingFacility</w:t>
      </w:r>
      <w:r w:rsidR="00A673AE" w:rsidRPr="0076052C">
        <w:t xml:space="preserve"> instances</w:t>
      </w:r>
      <w:r w:rsidRPr="0076052C">
        <w:t xml:space="preserve"> from within </w:t>
      </w:r>
      <w:r w:rsidRPr="0076052C">
        <w:rPr>
          <w:u w:val="double"/>
        </w:rPr>
        <w:t>OM_Observation</w:t>
      </w:r>
      <w:r w:rsidRPr="0076052C">
        <w:t xml:space="preserve"> instances.</w:t>
      </w:r>
    </w:p>
    <w:p w14:paraId="21E09371" w14:textId="72EC0933" w:rsidR="001B2BA6" w:rsidRPr="00C356DC" w:rsidRDefault="00FA61D8" w:rsidP="003564AD">
      <w:pPr>
        <w:pStyle w:val="Heading3"/>
      </w:pPr>
      <w:r>
        <w:t>For example, a</w:t>
      </w:r>
      <w:r w:rsidR="001B2BA6" w:rsidRPr="00C356DC">
        <w:t xml:space="preserve"> meteorological agency has 10 stations and 100 instruments. The agency may upload 10 </w:t>
      </w:r>
      <w:r w:rsidR="001B2BA6" w:rsidRPr="00EE5B6D">
        <w:rPr>
          <w:u w:val="double"/>
        </w:rPr>
        <w:t>ObservingFacility</w:t>
      </w:r>
      <w:r w:rsidR="001B2BA6" w:rsidRPr="00C356DC">
        <w:t xml:space="preserve"> defin</w:t>
      </w:r>
      <w:r w:rsidR="00D068F3">
        <w:t>i</w:t>
      </w:r>
      <w:r w:rsidR="001B2BA6" w:rsidRPr="00C356DC">
        <w:t>tions, each with unique identifiers and 100 Equipment definitions, each with unique identifiers.</w:t>
      </w:r>
    </w:p>
    <w:p w14:paraId="3F850EEC" w14:textId="77777777" w:rsidR="001B2BA6" w:rsidRDefault="001B2BA6" w:rsidP="003564AD">
      <w:pPr>
        <w:pStyle w:val="Heading3"/>
      </w:pPr>
      <w:r w:rsidRPr="00C356DC">
        <w:t xml:space="preserve">Then the agency may upload </w:t>
      </w:r>
      <w:r w:rsidRPr="00EE5B6D">
        <w:rPr>
          <w:u w:val="double"/>
        </w:rPr>
        <w:t>OM_Observations</w:t>
      </w:r>
      <w:r w:rsidRPr="00C356DC">
        <w:t xml:space="preserve"> about the various observations made. This observations metadata will </w:t>
      </w:r>
      <w:r w:rsidRPr="00C356DC">
        <w:rPr>
          <w:i/>
        </w:rPr>
        <w:t>refer to</w:t>
      </w:r>
      <w:r w:rsidRPr="00C356DC">
        <w:t xml:space="preserve"> the already-defined </w:t>
      </w:r>
      <w:r w:rsidRPr="00EE5B6D">
        <w:rPr>
          <w:u w:val="double"/>
        </w:rPr>
        <w:t>Equipment</w:t>
      </w:r>
      <w:r w:rsidRPr="00C356DC">
        <w:t xml:space="preserve"> and </w:t>
      </w:r>
      <w:r w:rsidRPr="00EE5B6D">
        <w:rPr>
          <w:u w:val="double"/>
        </w:rPr>
        <w:t>ObservingFacilities</w:t>
      </w:r>
      <w:r w:rsidRPr="00C356DC">
        <w:t xml:space="preserve"> used in the capture of the observation.</w:t>
      </w:r>
      <w:r>
        <w:t xml:space="preserve">  </w:t>
      </w:r>
    </w:p>
    <w:p w14:paraId="2FD87B00" w14:textId="7FA8C4A3" w:rsidR="001B2BA6" w:rsidRDefault="00FA61D8" w:rsidP="003564AD">
      <w:pPr>
        <w:pStyle w:val="Heading3"/>
      </w:pPr>
      <w:r>
        <w:t>WMDR records sh</w:t>
      </w:r>
      <w:r w:rsidR="00644370">
        <w:t>all</w:t>
      </w:r>
      <w:r>
        <w:t xml:space="preserve"> use WIGOS Station Identif</w:t>
      </w:r>
      <w:r w:rsidR="00D068F3">
        <w:t>i</w:t>
      </w:r>
      <w:r>
        <w:t xml:space="preserve">ers for the </w:t>
      </w:r>
      <w:r w:rsidRPr="00EE5B6D">
        <w:rPr>
          <w:u w:val="double"/>
        </w:rPr>
        <w:t>gml:identifier</w:t>
      </w:r>
      <w:r>
        <w:t xml:space="preserve"> property of </w:t>
      </w:r>
      <w:r w:rsidRPr="00EE5B6D">
        <w:rPr>
          <w:u w:val="double"/>
        </w:rPr>
        <w:t>ObservingFacility</w:t>
      </w:r>
      <w:r>
        <w:t>.</w:t>
      </w:r>
    </w:p>
    <w:p w14:paraId="021145B5" w14:textId="4A35DA78" w:rsidR="00377514" w:rsidRPr="00A15B15" w:rsidRDefault="00377514" w:rsidP="003564AD">
      <w:pPr>
        <w:pStyle w:val="Heading3"/>
      </w:pPr>
      <w:r w:rsidRPr="00377514">
        <w:t xml:space="preserve">Identifiers used to identify items referred to by WIGOS metadata records </w:t>
      </w:r>
      <w:r w:rsidR="00160E1C">
        <w:t>must</w:t>
      </w:r>
      <w:r w:rsidRPr="00377514">
        <w:t xml:space="preserve"> have the form</w:t>
      </w:r>
      <w:r w:rsidR="00160E1C">
        <w:t xml:space="preserve"> a-b-c-d. The URI</w:t>
      </w:r>
      <w:r w:rsidRPr="00377514">
        <w:t xml:space="preserve"> </w:t>
      </w:r>
      <w:hyperlink r:id="rId37" w:history="1">
        <w:r w:rsidRPr="00E4495E">
          <w:rPr>
            <w:rStyle w:val="Hyperlink"/>
          </w:rPr>
          <w:t>http://data.wmo.int/wigos/a-b-c-d</w:t>
        </w:r>
      </w:hyperlink>
      <w:r w:rsidR="00160E1C">
        <w:rPr>
          <w:rStyle w:val="Hyperlink"/>
        </w:rPr>
        <w:t xml:space="preserve"> </w:t>
      </w:r>
      <w:r w:rsidR="00160E1C" w:rsidRPr="00160E1C">
        <w:t>always identi</w:t>
      </w:r>
      <w:r w:rsidR="00E240BF">
        <w:t>fi</w:t>
      </w:r>
      <w:r w:rsidR="00160E1C" w:rsidRPr="00160E1C">
        <w:t>es the entity unambiguously</w:t>
      </w:r>
      <w:r>
        <w:t xml:space="preserve">.  </w:t>
      </w:r>
    </w:p>
    <w:p w14:paraId="2B50BF83" w14:textId="340FF067" w:rsidR="00C55230" w:rsidRDefault="00C55230" w:rsidP="003564AD">
      <w:pPr>
        <w:pStyle w:val="Heading3"/>
      </w:pPr>
      <w:r>
        <w:t xml:space="preserve">The identifier is intended to be used as a label only, and there is no inherent meaning in its components. The sub-divisions are intended to allow a systematic approach of delegating the construction of an identifier in a way that retains a guarantee of </w:t>
      </w:r>
      <w:r w:rsidR="00C14696">
        <w:t xml:space="preserve">global </w:t>
      </w:r>
      <w:r>
        <w:t>uniqueness.</w:t>
      </w:r>
    </w:p>
    <w:p w14:paraId="53CFC16E" w14:textId="77777777" w:rsidR="00C55230" w:rsidRDefault="00C55230" w:rsidP="003564AD">
      <w:pPr>
        <w:pStyle w:val="Heading3"/>
      </w:pPr>
      <w:r>
        <w:t>The sub-components of the identifier should be created as follows.</w:t>
      </w:r>
    </w:p>
    <w:p w14:paraId="5F4F4547" w14:textId="5966CD2F" w:rsidR="00C55230" w:rsidRDefault="00C55230" w:rsidP="003564AD">
      <w:pPr>
        <w:pStyle w:val="Heading4"/>
      </w:pPr>
      <w:r w:rsidRPr="00A15B15">
        <w:t xml:space="preserve">First element: </w:t>
      </w:r>
      <w:r w:rsidRPr="00B42E63">
        <w:rPr>
          <w:b/>
        </w:rPr>
        <w:t>a</w:t>
      </w:r>
      <w:r w:rsidRPr="00A15B15">
        <w:t>.</w:t>
      </w:r>
      <w:r w:rsidR="003564AD">
        <w:t xml:space="preserve"> </w:t>
      </w:r>
      <w:r w:rsidRPr="00A15B15">
        <w:t xml:space="preserve">The first component following </w:t>
      </w:r>
      <w:hyperlink r:id="rId38" w:history="1">
        <w:r w:rsidR="00377514" w:rsidRPr="00A15B15">
          <w:rPr>
            <w:rStyle w:val="Hyperlink"/>
          </w:rPr>
          <w:t>http://data.wmo.int/</w:t>
        </w:r>
      </w:hyperlink>
      <w:r w:rsidR="00B42E63">
        <w:rPr>
          <w:rStyle w:val="Hyperlink"/>
        </w:rPr>
        <w:t>wigos/</w:t>
      </w:r>
      <w:r w:rsidR="00377514">
        <w:br/>
      </w:r>
      <w:r w:rsidRPr="00A15B15">
        <w:t>(</w:t>
      </w:r>
      <w:r w:rsidRPr="00B42E63">
        <w:rPr>
          <w:b/>
          <w:i/>
        </w:rPr>
        <w:t>a</w:t>
      </w:r>
      <w:r w:rsidRPr="00A15B15">
        <w:t xml:space="preserve">) is the </w:t>
      </w:r>
      <w:r w:rsidRPr="00B42E63">
        <w:rPr>
          <w:i/>
        </w:rPr>
        <w:t>WIGOS Identifier Series</w:t>
      </w:r>
      <w:r w:rsidRPr="00A15B15">
        <w:t xml:space="preserve">. The values permitted for WIGOS identifiers supporting WIGOS metadata are in </w:t>
      </w:r>
      <w:r w:rsidR="00377514">
        <w:fldChar w:fldCharType="begin"/>
      </w:r>
      <w:r w:rsidR="00377514">
        <w:instrText xml:space="preserve"> REF _Ref500324293 \h </w:instrText>
      </w:r>
      <w:r w:rsidR="00377514">
        <w:fldChar w:fldCharType="separate"/>
      </w:r>
      <w:r w:rsidR="00CA502A">
        <w:t xml:space="preserve">Table </w:t>
      </w:r>
      <w:r w:rsidR="00CA502A">
        <w:rPr>
          <w:noProof/>
        </w:rPr>
        <w:t>35</w:t>
      </w:r>
      <w:r w:rsidR="00377514">
        <w:fldChar w:fldCharType="end"/>
      </w:r>
      <w:r w:rsidRPr="00A15B15">
        <w:t>.</w:t>
      </w:r>
    </w:p>
    <w:tbl>
      <w:tblPr>
        <w:tblStyle w:val="TableGrid"/>
        <w:tblW w:w="9639" w:type="dxa"/>
        <w:tblInd w:w="108" w:type="dxa"/>
        <w:tblLook w:val="04A0" w:firstRow="1" w:lastRow="0" w:firstColumn="1" w:lastColumn="0" w:noHBand="0" w:noVBand="1"/>
      </w:tblPr>
      <w:tblGrid>
        <w:gridCol w:w="1701"/>
        <w:gridCol w:w="7938"/>
      </w:tblGrid>
      <w:tr w:rsidR="00C55230" w14:paraId="6858716D" w14:textId="77777777" w:rsidTr="00655DCB">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7F2194B3" w14:textId="702AC29A" w:rsidR="00C55230" w:rsidRDefault="00C55230" w:rsidP="003564AD">
            <w:pPr>
              <w:pStyle w:val="Tableheader"/>
              <w:rPr>
                <w:lang w:val="en-GB"/>
              </w:rPr>
            </w:pPr>
            <w:r>
              <w:t>WIGOS Identifier Series</w:t>
            </w:r>
          </w:p>
        </w:tc>
        <w:tc>
          <w:tcPr>
            <w:tcW w:w="793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14:paraId="46528F83" w14:textId="77777777" w:rsidR="00C55230" w:rsidRDefault="00C55230" w:rsidP="003564AD">
            <w:pPr>
              <w:pStyle w:val="Tableheader"/>
              <w:rPr>
                <w:lang w:val="en-GB"/>
              </w:rPr>
            </w:pPr>
            <w:r>
              <w:t>Type  of item</w:t>
            </w:r>
          </w:p>
        </w:tc>
      </w:tr>
      <w:tr w:rsidR="00C14696" w14:paraId="61BA7CDF" w14:textId="77777777" w:rsidTr="00655DCB">
        <w:tc>
          <w:tcPr>
            <w:tcW w:w="1701" w:type="dxa"/>
            <w:tcBorders>
              <w:top w:val="single" w:sz="4" w:space="0" w:color="auto"/>
              <w:left w:val="single" w:sz="4" w:space="0" w:color="auto"/>
              <w:bottom w:val="single" w:sz="4" w:space="0" w:color="auto"/>
              <w:right w:val="single" w:sz="4" w:space="0" w:color="auto"/>
            </w:tcBorders>
          </w:tcPr>
          <w:p w14:paraId="516F8892" w14:textId="4A554FF4" w:rsidR="00C14696" w:rsidRDefault="00C14696" w:rsidP="003564AD">
            <w:pPr>
              <w:pStyle w:val="Tablebody"/>
            </w:pPr>
            <w:r>
              <w:t>0</w:t>
            </w:r>
          </w:p>
        </w:tc>
        <w:tc>
          <w:tcPr>
            <w:tcW w:w="7938" w:type="dxa"/>
            <w:tcBorders>
              <w:top w:val="single" w:sz="4" w:space="0" w:color="auto"/>
              <w:left w:val="single" w:sz="4" w:space="0" w:color="auto"/>
              <w:bottom w:val="single" w:sz="4" w:space="0" w:color="auto"/>
              <w:right w:val="single" w:sz="4" w:space="0" w:color="auto"/>
            </w:tcBorders>
          </w:tcPr>
          <w:p w14:paraId="3ED73935" w14:textId="18DB035A" w:rsidR="00C14696" w:rsidRDefault="00C14696" w:rsidP="003564AD">
            <w:pPr>
              <w:pStyle w:val="Tablebody"/>
            </w:pPr>
            <w:r>
              <w:t>Observing facility, station/platform. Denotes the identifier to be a WIGOS station identifier.</w:t>
            </w:r>
          </w:p>
        </w:tc>
      </w:tr>
      <w:tr w:rsidR="00C55230" w14:paraId="26C3DBDC"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24043E76" w14:textId="77777777" w:rsidR="00C55230" w:rsidRDefault="00C55230" w:rsidP="003564AD">
            <w:pPr>
              <w:pStyle w:val="Tablebody"/>
              <w:rPr>
                <w:lang w:val="en-GB"/>
              </w:rPr>
            </w:pPr>
            <w:r>
              <w:t>1</w:t>
            </w:r>
          </w:p>
        </w:tc>
        <w:tc>
          <w:tcPr>
            <w:tcW w:w="7938" w:type="dxa"/>
            <w:tcBorders>
              <w:top w:val="single" w:sz="4" w:space="0" w:color="auto"/>
              <w:left w:val="single" w:sz="4" w:space="0" w:color="auto"/>
              <w:bottom w:val="single" w:sz="4" w:space="0" w:color="auto"/>
              <w:right w:val="single" w:sz="4" w:space="0" w:color="auto"/>
            </w:tcBorders>
            <w:hideMark/>
          </w:tcPr>
          <w:p w14:paraId="51DD02DE" w14:textId="1BB6A467" w:rsidR="00C55230" w:rsidRDefault="00B7662E" w:rsidP="003564AD">
            <w:pPr>
              <w:pStyle w:val="Tablebody"/>
              <w:rPr>
                <w:lang w:val="en-GB"/>
              </w:rPr>
            </w:pPr>
            <w:r>
              <w:t>Item of E</w:t>
            </w:r>
            <w:r w:rsidR="00C55230">
              <w:t>quipment (such as an instrument)</w:t>
            </w:r>
          </w:p>
        </w:tc>
      </w:tr>
      <w:tr w:rsidR="00C55230" w14:paraId="7893372A"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42D65F43" w14:textId="77777777" w:rsidR="00C55230" w:rsidRDefault="00C55230" w:rsidP="003564AD">
            <w:pPr>
              <w:pStyle w:val="Tablebody"/>
              <w:rPr>
                <w:lang w:val="en-GB"/>
              </w:rPr>
            </w:pPr>
            <w:r>
              <w:t>2</w:t>
            </w:r>
          </w:p>
        </w:tc>
        <w:tc>
          <w:tcPr>
            <w:tcW w:w="7938" w:type="dxa"/>
            <w:tcBorders>
              <w:top w:val="single" w:sz="4" w:space="0" w:color="auto"/>
              <w:left w:val="single" w:sz="4" w:space="0" w:color="auto"/>
              <w:bottom w:val="single" w:sz="4" w:space="0" w:color="auto"/>
              <w:right w:val="single" w:sz="4" w:space="0" w:color="auto"/>
            </w:tcBorders>
            <w:hideMark/>
          </w:tcPr>
          <w:p w14:paraId="35116D19" w14:textId="03BEE25D" w:rsidR="00C55230" w:rsidRDefault="00B7662E" w:rsidP="00C14696">
            <w:pPr>
              <w:pStyle w:val="Tablebody"/>
              <w:rPr>
                <w:lang w:val="en-GB"/>
              </w:rPr>
            </w:pPr>
            <w:r>
              <w:t>OM_Observation</w:t>
            </w:r>
            <w:r w:rsidR="00C55230">
              <w:t xml:space="preserve"> </w:t>
            </w:r>
            <w:r>
              <w:t>(a concept of the data representation for WIGOS metadata taken from ISO 19156)</w:t>
            </w:r>
          </w:p>
        </w:tc>
      </w:tr>
      <w:tr w:rsidR="00C55230" w14:paraId="4C6F8367"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42B8335B" w14:textId="77777777" w:rsidR="00C55230" w:rsidRDefault="00C55230" w:rsidP="003564AD">
            <w:pPr>
              <w:pStyle w:val="Tablebody"/>
              <w:rPr>
                <w:lang w:val="en-GB"/>
              </w:rPr>
            </w:pPr>
            <w:r>
              <w:t>3</w:t>
            </w:r>
          </w:p>
        </w:tc>
        <w:tc>
          <w:tcPr>
            <w:tcW w:w="7938" w:type="dxa"/>
            <w:tcBorders>
              <w:top w:val="single" w:sz="4" w:space="0" w:color="auto"/>
              <w:left w:val="single" w:sz="4" w:space="0" w:color="auto"/>
              <w:bottom w:val="single" w:sz="4" w:space="0" w:color="auto"/>
              <w:right w:val="single" w:sz="4" w:space="0" w:color="auto"/>
            </w:tcBorders>
            <w:hideMark/>
          </w:tcPr>
          <w:p w14:paraId="2F96EF85" w14:textId="366E3282" w:rsidR="00C55230" w:rsidRDefault="00B7662E" w:rsidP="003564AD">
            <w:pPr>
              <w:pStyle w:val="Tablebody"/>
              <w:rPr>
                <w:lang w:val="en-GB"/>
              </w:rPr>
            </w:pPr>
            <w:r>
              <w:t>Deployment</w:t>
            </w:r>
            <w:r w:rsidR="00C55230">
              <w:t xml:space="preserve"> (a concept of the data representation  for WIGOS metadata)</w:t>
            </w:r>
          </w:p>
        </w:tc>
      </w:tr>
      <w:tr w:rsidR="00C55230" w14:paraId="320B331B" w14:textId="77777777" w:rsidTr="00655DCB">
        <w:tc>
          <w:tcPr>
            <w:tcW w:w="1701" w:type="dxa"/>
            <w:tcBorders>
              <w:top w:val="single" w:sz="4" w:space="0" w:color="auto"/>
              <w:left w:val="single" w:sz="4" w:space="0" w:color="auto"/>
              <w:bottom w:val="single" w:sz="4" w:space="0" w:color="auto"/>
              <w:right w:val="single" w:sz="4" w:space="0" w:color="auto"/>
            </w:tcBorders>
            <w:hideMark/>
          </w:tcPr>
          <w:p w14:paraId="6D10E832" w14:textId="77777777" w:rsidR="00C55230" w:rsidRDefault="00C55230" w:rsidP="003564AD">
            <w:pPr>
              <w:pStyle w:val="Tablebody"/>
              <w:rPr>
                <w:lang w:val="en-GB"/>
              </w:rPr>
            </w:pPr>
            <w:r>
              <w:t>4</w:t>
            </w:r>
          </w:p>
        </w:tc>
        <w:tc>
          <w:tcPr>
            <w:tcW w:w="7938" w:type="dxa"/>
            <w:tcBorders>
              <w:top w:val="single" w:sz="4" w:space="0" w:color="auto"/>
              <w:left w:val="single" w:sz="4" w:space="0" w:color="auto"/>
              <w:bottom w:val="single" w:sz="4" w:space="0" w:color="auto"/>
              <w:right w:val="single" w:sz="4" w:space="0" w:color="auto"/>
            </w:tcBorders>
            <w:hideMark/>
          </w:tcPr>
          <w:p w14:paraId="5BB82B36" w14:textId="77777777" w:rsidR="00C55230" w:rsidRDefault="00C55230" w:rsidP="003564AD">
            <w:pPr>
              <w:pStyle w:val="Tablebody"/>
              <w:rPr>
                <w:lang w:val="en-GB"/>
              </w:rPr>
            </w:pPr>
            <w:r>
              <w:t>Contact information for the person or team responsible for an element of WIGOS metadata (a means of referring to contact information without having to repeat it in all metadata records, and so avoiding the maintenance issues of having to update every impacted metadata record whenever there is a change in contact information).</w:t>
            </w:r>
          </w:p>
          <w:p w14:paraId="3CA8C7F1" w14:textId="27341505" w:rsidR="00B7662E" w:rsidRDefault="00B7662E" w:rsidP="003564AD">
            <w:pPr>
              <w:pStyle w:val="Tablebody"/>
              <w:rPr>
                <w:lang w:val="en-GB"/>
              </w:rPr>
            </w:pPr>
            <w:r>
              <w:t>This is modelled as CI_ResponsibleParty in WMDR.</w:t>
            </w:r>
          </w:p>
        </w:tc>
      </w:tr>
    </w:tbl>
    <w:p w14:paraId="72B46261" w14:textId="64507DC4" w:rsidR="00C55230" w:rsidRDefault="00C55230" w:rsidP="00C55230">
      <w:pPr>
        <w:pStyle w:val="Caption"/>
        <w:rPr>
          <w:rFonts w:ascii="Arial" w:hAnsi="Arial"/>
          <w:sz w:val="22"/>
          <w:szCs w:val="22"/>
          <w:lang w:eastAsia="zh-TW"/>
        </w:rPr>
      </w:pPr>
      <w:bookmarkStart w:id="439" w:name="_Ref500324293"/>
      <w:bookmarkStart w:id="440" w:name="_Ref500324264"/>
      <w:r>
        <w:t xml:space="preserve">Table </w:t>
      </w:r>
      <w:r w:rsidR="00CE7E79">
        <w:rPr>
          <w:noProof/>
        </w:rPr>
        <w:fldChar w:fldCharType="begin"/>
      </w:r>
      <w:r w:rsidR="00CE7E79">
        <w:rPr>
          <w:noProof/>
        </w:rPr>
        <w:instrText xml:space="preserve"> SEQ Table \* ARABIC </w:instrText>
      </w:r>
      <w:r w:rsidR="00CE7E79">
        <w:rPr>
          <w:noProof/>
        </w:rPr>
        <w:fldChar w:fldCharType="separate"/>
      </w:r>
      <w:r w:rsidR="00CA502A">
        <w:rPr>
          <w:noProof/>
        </w:rPr>
        <w:t>35</w:t>
      </w:r>
      <w:r w:rsidR="00CE7E79">
        <w:rPr>
          <w:noProof/>
        </w:rPr>
        <w:fldChar w:fldCharType="end"/>
      </w:r>
      <w:bookmarkEnd w:id="439"/>
      <w:r w:rsidR="00C14696">
        <w:rPr>
          <w:noProof/>
        </w:rPr>
        <w:t>.</w:t>
      </w:r>
      <w:r>
        <w:t xml:space="preserve"> </w:t>
      </w:r>
      <w:r w:rsidRPr="00247285">
        <w:t>WIGOS Identifier Series used to define types of WIGOS metadata identifier</w:t>
      </w:r>
      <w:bookmarkEnd w:id="440"/>
    </w:p>
    <w:p w14:paraId="5A7C86AA" w14:textId="4431029D" w:rsidR="00C55230" w:rsidRDefault="00C55230" w:rsidP="003564AD">
      <w:pPr>
        <w:pStyle w:val="Heading4"/>
      </w:pPr>
      <w:r>
        <w:lastRenderedPageBreak/>
        <w:t xml:space="preserve">Second element: </w:t>
      </w:r>
      <w:r w:rsidRPr="00B42E63">
        <w:rPr>
          <w:b/>
        </w:rPr>
        <w:t>b</w:t>
      </w:r>
      <w:r w:rsidR="003564AD">
        <w:t xml:space="preserve">. </w:t>
      </w:r>
      <w:r w:rsidRPr="005841C6">
        <w:t xml:space="preserve">The second component following </w:t>
      </w:r>
      <w:hyperlink r:id="rId39" w:history="1">
        <w:r w:rsidR="00577346" w:rsidRPr="005841C6">
          <w:rPr>
            <w:rStyle w:val="Hyperlink"/>
          </w:rPr>
          <w:t>http://data.wmo.int/</w:t>
        </w:r>
      </w:hyperlink>
      <w:r w:rsidR="00B42E63">
        <w:rPr>
          <w:rStyle w:val="Hyperlink"/>
        </w:rPr>
        <w:t>wigos/</w:t>
      </w:r>
      <w:r w:rsidRPr="005841C6">
        <w:t xml:space="preserve"> </w:t>
      </w:r>
      <w:r w:rsidR="00377514" w:rsidRPr="005841C6">
        <w:br/>
      </w:r>
      <w:r w:rsidRPr="005841C6">
        <w:t>(</w:t>
      </w:r>
      <w:r w:rsidRPr="00B42E63">
        <w:rPr>
          <w:b/>
          <w:i/>
        </w:rPr>
        <w:t>b</w:t>
      </w:r>
      <w:r w:rsidRPr="005841C6">
        <w:t xml:space="preserve">) is the </w:t>
      </w:r>
      <w:r w:rsidRPr="003564AD">
        <w:rPr>
          <w:i/>
        </w:rPr>
        <w:t>Issuer of Identifier</w:t>
      </w:r>
      <w:r w:rsidRPr="005841C6">
        <w:t xml:space="preserve">. The value to be used is defined in the documentation for the WIGOS station identifier. </w:t>
      </w:r>
      <w:ins w:id="441" w:author="Klausen Jörg" w:date="2019-07-11T16:19:00Z">
        <w:r w:rsidR="00D74D47">
          <w:t>It is a number in the range [0-65535].</w:t>
        </w:r>
      </w:ins>
      <w:r w:rsidR="003564AD">
        <w:br/>
      </w:r>
      <w:r>
        <w:t xml:space="preserve">Every identifier issued by a Member should use the </w:t>
      </w:r>
      <w:r w:rsidRPr="003564AD">
        <w:rPr>
          <w:i/>
        </w:rPr>
        <w:t>Issuer of Identifier</w:t>
      </w:r>
      <w:r>
        <w:t xml:space="preserve"> allocated to that Member. Following the principle that no type of WIGOS identifier may refer to more than one instance of an item, if responsibility for maintaining an item of metadata passes to another body, then the body responsible for identifiers issued with that </w:t>
      </w:r>
      <w:r w:rsidR="00E926BD" w:rsidRPr="003564AD">
        <w:rPr>
          <w:i/>
        </w:rPr>
        <w:t>I</w:t>
      </w:r>
      <w:r w:rsidRPr="003564AD">
        <w:rPr>
          <w:i/>
        </w:rPr>
        <w:t>ssuer of identifier</w:t>
      </w:r>
      <w:r>
        <w:t xml:space="preserve"> value must ensure that the identifiers associated with that item are not re-issued. In the event that responsibility for an item is transferred to another Member. It follows that the </w:t>
      </w:r>
      <w:r w:rsidRPr="003564AD">
        <w:rPr>
          <w:i/>
        </w:rPr>
        <w:t>Issuer of Identifier</w:t>
      </w:r>
      <w:r>
        <w:t xml:space="preserve"> cannot be used to determine the body responsible for the item.</w:t>
      </w:r>
      <w:r w:rsidR="003564AD">
        <w:br/>
      </w:r>
      <w:r>
        <w:t>This element should not have leading zeroes.</w:t>
      </w:r>
      <w:r w:rsidR="003564AD">
        <w:br/>
      </w:r>
      <w:r>
        <w:t>The range is the same as for the Issuer of Identifier in the WIGOS station identifier.</w:t>
      </w:r>
    </w:p>
    <w:p w14:paraId="763A90BF" w14:textId="7328BF73" w:rsidR="00C55230" w:rsidRDefault="00C55230" w:rsidP="003564AD">
      <w:pPr>
        <w:pStyle w:val="WMOSubTitle1"/>
      </w:pPr>
      <w:r>
        <w:t xml:space="preserve">Third element: </w:t>
      </w:r>
      <w:r w:rsidRPr="00B42E63">
        <w:rPr>
          <w:b/>
        </w:rPr>
        <w:t>c</w:t>
      </w:r>
      <w:r w:rsidR="003564AD">
        <w:t xml:space="preserve">. </w:t>
      </w:r>
      <w:r>
        <w:t xml:space="preserve">The third component following </w:t>
      </w:r>
      <w:hyperlink r:id="rId40" w:history="1">
        <w:r w:rsidR="00577346" w:rsidRPr="00577346">
          <w:rPr>
            <w:rStyle w:val="Hyperlink"/>
          </w:rPr>
          <w:t>http://data.wmo.int/</w:t>
        </w:r>
      </w:hyperlink>
      <w:r w:rsidR="00B42E63">
        <w:rPr>
          <w:rStyle w:val="Hyperlink"/>
        </w:rPr>
        <w:t>wigos/</w:t>
      </w:r>
      <w:r>
        <w:t xml:space="preserve"> </w:t>
      </w:r>
      <w:r w:rsidR="00377514">
        <w:br/>
      </w:r>
      <w:r>
        <w:t>(</w:t>
      </w:r>
      <w:r w:rsidRPr="00B42E63">
        <w:rPr>
          <w:b/>
          <w:i/>
        </w:rPr>
        <w:t>c</w:t>
      </w:r>
      <w:r>
        <w:t xml:space="preserve">) is the </w:t>
      </w:r>
      <w:r w:rsidR="00E926BD" w:rsidRPr="003564AD">
        <w:rPr>
          <w:i/>
        </w:rPr>
        <w:t>I</w:t>
      </w:r>
      <w:r w:rsidRPr="003564AD">
        <w:rPr>
          <w:i/>
        </w:rPr>
        <w:t xml:space="preserve">ssue number </w:t>
      </w:r>
      <w:r>
        <w:t xml:space="preserve">and enables Members to delegate the issue of identifiers within their area of responsibility (and is similar to the </w:t>
      </w:r>
      <w:r w:rsidRPr="003564AD">
        <w:rPr>
          <w:i/>
        </w:rPr>
        <w:t>Issue Number</w:t>
      </w:r>
      <w:r>
        <w:t xml:space="preserve"> in the WIGOS station identifier). Noting that a Member may have several pre-existing methods for allocating identifiers to items (for example, an asset management identifier for an instrument), each method for allocating national identifiers could be allocated an </w:t>
      </w:r>
      <w:r w:rsidR="00E926BD" w:rsidRPr="003564AD">
        <w:rPr>
          <w:i/>
        </w:rPr>
        <w:t>I</w:t>
      </w:r>
      <w:r w:rsidRPr="003564AD">
        <w:rPr>
          <w:i/>
        </w:rPr>
        <w:t>ssue number</w:t>
      </w:r>
      <w:r>
        <w:t xml:space="preserve">. Members may choose how they wish to use the </w:t>
      </w:r>
      <w:r w:rsidR="00E926BD" w:rsidRPr="003564AD">
        <w:rPr>
          <w:i/>
        </w:rPr>
        <w:t>I</w:t>
      </w:r>
      <w:r w:rsidRPr="003564AD">
        <w:rPr>
          <w:i/>
        </w:rPr>
        <w:t>ssue number</w:t>
      </w:r>
      <w:r>
        <w:t xml:space="preserve"> to ensure uniqueness of its identifiers. This element should not have leading zeroes.</w:t>
      </w:r>
      <w:r w:rsidR="003564AD">
        <w:br/>
      </w:r>
      <w:r>
        <w:t>The range of permitted values is the same as for the Issue Number of the WIGOS station identifier.</w:t>
      </w:r>
    </w:p>
    <w:p w14:paraId="4BB82EC7" w14:textId="695A9696" w:rsidR="00C55230" w:rsidRDefault="00C55230" w:rsidP="003564AD">
      <w:pPr>
        <w:pStyle w:val="WMOSubTitle1"/>
        <w:rPr>
          <w:ins w:id="442" w:author="Klausen Jörg" w:date="2019-07-11T16:23:00Z"/>
        </w:rPr>
      </w:pPr>
      <w:r>
        <w:t xml:space="preserve">Fourth element: </w:t>
      </w:r>
      <w:r w:rsidRPr="00B42E63">
        <w:rPr>
          <w:b/>
        </w:rPr>
        <w:t>d</w:t>
      </w:r>
      <w:r w:rsidR="003564AD">
        <w:t xml:space="preserve">. </w:t>
      </w:r>
      <w:r>
        <w:t xml:space="preserve">The fourth component following </w:t>
      </w:r>
      <w:hyperlink r:id="rId41" w:history="1">
        <w:r w:rsidR="00577346" w:rsidRPr="00577346">
          <w:rPr>
            <w:rStyle w:val="Hyperlink"/>
          </w:rPr>
          <w:t>http://data.wmo.int/</w:t>
        </w:r>
      </w:hyperlink>
      <w:r w:rsidR="00B42E63">
        <w:rPr>
          <w:rStyle w:val="Hyperlink"/>
        </w:rPr>
        <w:t>wigos</w:t>
      </w:r>
      <w:r>
        <w:t xml:space="preserve"> </w:t>
      </w:r>
      <w:r w:rsidR="005550D2">
        <w:br/>
      </w:r>
      <w:r>
        <w:t>(</w:t>
      </w:r>
      <w:r w:rsidRPr="00B42E63">
        <w:rPr>
          <w:b/>
        </w:rPr>
        <w:t>d</w:t>
      </w:r>
      <w:r>
        <w:t xml:space="preserve">) corresponds to the </w:t>
      </w:r>
      <w:r w:rsidRPr="003564AD">
        <w:rPr>
          <w:i/>
        </w:rPr>
        <w:t>Local Identifier</w:t>
      </w:r>
      <w:r>
        <w:t xml:space="preserve"> of an item (and is analogous to the</w:t>
      </w:r>
      <w:r w:rsidR="00B42E63">
        <w:t xml:space="preserve"> local identifier of the WIGOS Station I</w:t>
      </w:r>
      <w:r>
        <w:t>dentifier). It is used in combination with the other elements to ensure global uniqueness of the identifier. It should not contain blanks, and shall contain only characters that are permitted in URLs</w:t>
      </w:r>
      <w:r w:rsidR="00577346">
        <w:t>.</w:t>
      </w:r>
      <w:r w:rsidR="009F4247">
        <w:t xml:space="preserve"> Further constraints may apply.</w:t>
      </w:r>
      <w:r w:rsidR="003564AD">
        <w:br/>
      </w:r>
      <w:r>
        <w:t>If a Member generates this component from a national system that uses characters not permitted in URLs, those characters should be substituted by others in a systematic manner that ensures uniqueness of the resulting identifier. To simplify maintenance of records, Members that derive their identifiers from national systems may wish to ensure that the national identifier can be extracted from the WIGOS identifier.</w:t>
      </w:r>
      <w:bookmarkStart w:id="443" w:name="_DRAFT_RESOLUTION_4.2/1_(EC-64)_-_PU"/>
      <w:bookmarkStart w:id="444" w:name="_DRAFT_RESOLUTION_X.X/1"/>
      <w:bookmarkStart w:id="445" w:name="_DRAFT_RESOLUTION_X.X/2"/>
      <w:bookmarkStart w:id="446" w:name="_Draft_Recommendation_X.X/1"/>
      <w:bookmarkEnd w:id="443"/>
      <w:bookmarkEnd w:id="444"/>
      <w:bookmarkEnd w:id="445"/>
      <w:bookmarkEnd w:id="446"/>
      <w:r w:rsidR="003564AD">
        <w:br/>
      </w:r>
      <w:r>
        <w:t xml:space="preserve">This component of the WIGOS identifier </w:t>
      </w:r>
      <w:del w:id="447" w:author="Klausen Jörg" w:date="2019-07-11T16:22:00Z">
        <w:r w:rsidDel="00A67153">
          <w:delText>should be short enough that the total length of the WIGOS identifier</w:delText>
        </w:r>
        <w:r w:rsidR="00577346" w:rsidDel="00A67153">
          <w:delText xml:space="preserve"> </w:delText>
        </w:r>
        <w:r w:rsidR="00743BEB" w:rsidDel="00A67153">
          <w:fldChar w:fldCharType="begin"/>
        </w:r>
        <w:r w:rsidR="00743BEB" w:rsidDel="00A67153">
          <w:delInstrText xml:space="preserve"> HYPERLINK "http://data.wmo.int/wigos/a-b-c-d" </w:delInstrText>
        </w:r>
        <w:r w:rsidR="00743BEB" w:rsidDel="00A67153">
          <w:fldChar w:fldCharType="separate"/>
        </w:r>
        <w:r w:rsidR="00577346" w:rsidRPr="00577346" w:rsidDel="00A67153">
          <w:rPr>
            <w:rStyle w:val="Hyperlink"/>
          </w:rPr>
          <w:delText>http://d</w:delText>
        </w:r>
        <w:r w:rsidR="00577346" w:rsidRPr="00165D95" w:rsidDel="00A67153">
          <w:rPr>
            <w:rStyle w:val="Hyperlink"/>
          </w:rPr>
          <w:delText>ata.wmo.int/wigos/a-b-c-d</w:delText>
        </w:r>
        <w:r w:rsidR="00743BEB" w:rsidDel="00A67153">
          <w:rPr>
            <w:rStyle w:val="Hyperlink"/>
          </w:rPr>
          <w:fldChar w:fldCharType="end"/>
        </w:r>
        <w:r w:rsidDel="00A67153">
          <w:delText xml:space="preserve"> does</w:delText>
        </w:r>
      </w:del>
      <w:ins w:id="448" w:author="Klausen Jörg" w:date="2019-07-11T16:22:00Z">
        <w:r w:rsidR="00A67153">
          <w:t>can</w:t>
        </w:r>
      </w:ins>
      <w:del w:id="449" w:author="Klausen Jörg" w:date="2019-07-11T16:22:00Z">
        <w:r w:rsidDel="00A67153">
          <w:delText xml:space="preserve"> </w:delText>
        </w:r>
      </w:del>
      <w:r>
        <w:t xml:space="preserve">not exceed </w:t>
      </w:r>
      <w:del w:id="450" w:author="Klausen Jörg" w:date="2019-07-11T16:21:00Z">
        <w:r w:rsidDel="00D74D47">
          <w:delText xml:space="preserve">255 </w:delText>
        </w:r>
      </w:del>
      <w:ins w:id="451" w:author="Klausen Jörg" w:date="2019-07-11T16:21:00Z">
        <w:r w:rsidR="00D74D47">
          <w:t>16</w:t>
        </w:r>
        <w:r w:rsidR="00D74D47">
          <w:t xml:space="preserve"> </w:t>
        </w:r>
      </w:ins>
      <w:r>
        <w:t>characters</w:t>
      </w:r>
      <w:ins w:id="452" w:author="Klausen Jörg" w:date="2019-07-11T16:22:00Z">
        <w:r w:rsidR="00A67153">
          <w:t xml:space="preserve"> and is composed of alphanumeric characters, no spaces, i.e. [A-Za-z0-9]</w:t>
        </w:r>
      </w:ins>
      <w:r>
        <w:t>.</w:t>
      </w:r>
    </w:p>
    <w:p w14:paraId="534FD6E7" w14:textId="5E4D42E3" w:rsidR="00A67153" w:rsidRDefault="00A67153" w:rsidP="00A67153">
      <w:pPr>
        <w:pStyle w:val="Heading2"/>
        <w:rPr>
          <w:ins w:id="453" w:author="Klausen Jörg" w:date="2019-07-11T16:23:00Z"/>
        </w:rPr>
        <w:pPrChange w:id="454" w:author="Klausen Jörg" w:date="2019-07-11T16:23:00Z">
          <w:pPr>
            <w:pStyle w:val="WMOSubTitle1"/>
          </w:pPr>
        </w:pPrChange>
      </w:pPr>
      <w:bookmarkStart w:id="455" w:name="_Toc13755339"/>
      <w:ins w:id="456" w:author="Klausen Jörg" w:date="2019-07-11T16:23:00Z">
        <w:r>
          <w:t>Format of dates and times</w:t>
        </w:r>
        <w:bookmarkEnd w:id="455"/>
      </w:ins>
    </w:p>
    <w:p w14:paraId="7BE36958" w14:textId="5970745E" w:rsidR="00A67153" w:rsidRDefault="00A67153" w:rsidP="00A67153">
      <w:pPr>
        <w:pStyle w:val="Heading3"/>
        <w:rPr>
          <w:ins w:id="457" w:author="Klausen Jörg" w:date="2019-07-11T16:26:00Z"/>
        </w:rPr>
        <w:pPrChange w:id="458" w:author="Klausen Jörg" w:date="2019-07-11T16:23:00Z">
          <w:pPr>
            <w:pStyle w:val="WMOSubTitle1"/>
          </w:pPr>
        </w:pPrChange>
      </w:pPr>
      <w:ins w:id="459" w:author="Klausen Jörg" w:date="2019-07-11T16:23:00Z">
        <w:r>
          <w:t xml:space="preserve">Dates are of type xs:Date, and dates including a timestamp are of type xs:dateTime. </w:t>
        </w:r>
      </w:ins>
      <w:ins w:id="460" w:author="Klausen Jörg" w:date="2019-07-11T16:25:00Z">
        <w:r>
          <w:t xml:space="preserve">The specification of a timezone is permitted by both data types (cf. </w:t>
        </w:r>
      </w:ins>
      <w:ins w:id="461" w:author="Klausen Jörg" w:date="2019-07-11T16:26:00Z">
        <w:r>
          <w:fldChar w:fldCharType="begin"/>
        </w:r>
        <w:r>
          <w:instrText xml:space="preserve"> HYPERLINK "</w:instrText>
        </w:r>
      </w:ins>
      <w:ins w:id="462" w:author="Klausen Jörg" w:date="2019-07-11T16:25:00Z">
        <w:r w:rsidRPr="00A67153">
          <w:instrText>https://www.w3schools.com/xml/schema_dtypes_date.asp</w:instrText>
        </w:r>
      </w:ins>
      <w:ins w:id="463" w:author="Klausen Jörg" w:date="2019-07-11T16:26:00Z">
        <w:r>
          <w:instrText xml:space="preserve">" </w:instrText>
        </w:r>
        <w:r>
          <w:fldChar w:fldCharType="separate"/>
        </w:r>
      </w:ins>
      <w:ins w:id="464" w:author="Klausen Jörg" w:date="2019-07-11T16:25:00Z">
        <w:r w:rsidRPr="007439BA">
          <w:rPr>
            <w:rStyle w:val="Hyperlink"/>
          </w:rPr>
          <w:t>https://www.w3schools.com/xml/schema_dtypes_date.asp</w:t>
        </w:r>
      </w:ins>
      <w:ins w:id="465" w:author="Klausen Jörg" w:date="2019-07-11T16:26:00Z">
        <w:r>
          <w:fldChar w:fldCharType="end"/>
        </w:r>
        <w:r>
          <w:t xml:space="preserve">). </w:t>
        </w:r>
      </w:ins>
    </w:p>
    <w:p w14:paraId="4A2D285E" w14:textId="46250BC9" w:rsidR="00A67153" w:rsidRDefault="00A67153" w:rsidP="00A67153">
      <w:pPr>
        <w:pStyle w:val="Heading3"/>
        <w:rPr>
          <w:ins w:id="466" w:author="Klausen Jörg" w:date="2019-07-11T16:27:00Z"/>
        </w:rPr>
        <w:pPrChange w:id="467" w:author="Klausen Jörg" w:date="2019-07-11T16:26:00Z">
          <w:pPr>
            <w:pStyle w:val="WMOSubTitle1"/>
          </w:pPr>
        </w:pPrChange>
      </w:pPr>
      <w:ins w:id="468" w:author="Klausen Jörg" w:date="2019-07-11T16:26:00Z">
        <w:r>
          <w:t xml:space="preserve">Clients </w:t>
        </w:r>
      </w:ins>
      <w:ins w:id="469" w:author="Klausen Jörg" w:date="2019-07-11T16:27:00Z">
        <w:r>
          <w:t xml:space="preserve">parsing XML that validates against this schema </w:t>
        </w:r>
      </w:ins>
      <w:ins w:id="470" w:author="Klausen Jörg" w:date="2019-07-11T16:26:00Z">
        <w:r>
          <w:t xml:space="preserve">shall consider timezones </w:t>
        </w:r>
      </w:ins>
      <w:ins w:id="471" w:author="Klausen Jörg" w:date="2019-07-11T16:27:00Z">
        <w:r>
          <w:t>appropriately during import of information.</w:t>
        </w:r>
      </w:ins>
    </w:p>
    <w:p w14:paraId="0C842FA9" w14:textId="28C29B25" w:rsidR="00A67153" w:rsidRPr="00976407" w:rsidRDefault="00A67153" w:rsidP="00A67153">
      <w:pPr>
        <w:pStyle w:val="Heading3"/>
        <w:pPrChange w:id="472" w:author="Klausen Jörg" w:date="2019-07-11T16:31:00Z">
          <w:pPr>
            <w:pStyle w:val="WMOSubTitle1"/>
          </w:pPr>
        </w:pPrChange>
      </w:pPr>
      <w:ins w:id="473" w:author="Klausen Jörg" w:date="2019-07-11T16:31:00Z">
        <w:r>
          <w:lastRenderedPageBreak/>
          <w:t xml:space="preserve">OSCAR/Surface </w:t>
        </w:r>
        <w:r w:rsidR="00976407">
          <w:t xml:space="preserve">converts all dates and times to UTC </w:t>
        </w:r>
      </w:ins>
      <w:ins w:id="474" w:author="Klausen Jörg" w:date="2019-07-11T16:32:00Z">
        <w:r w:rsidR="00976407">
          <w:t xml:space="preserve">during import </w:t>
        </w:r>
      </w:ins>
      <w:ins w:id="475" w:author="Klausen Jörg" w:date="2019-07-11T16:31:00Z">
        <w:r w:rsidR="00976407">
          <w:t>and exports</w:t>
        </w:r>
      </w:ins>
      <w:ins w:id="476" w:author="Klausen Jörg" w:date="2019-07-11T16:32:00Z">
        <w:r w:rsidR="00976407">
          <w:t xml:space="preserve"> dates and times in</w:t>
        </w:r>
      </w:ins>
      <w:ins w:id="477" w:author="Klausen Jörg" w:date="2019-07-11T16:31:00Z">
        <w:r w:rsidR="00976407">
          <w:t xml:space="preserve"> UTC</w:t>
        </w:r>
      </w:ins>
      <w:ins w:id="478" w:author="Klausen Jörg" w:date="2019-07-11T16:32:00Z">
        <w:r w:rsidR="00976407">
          <w:t>.</w:t>
        </w:r>
      </w:ins>
    </w:p>
    <w:p w14:paraId="5A7BF891" w14:textId="3209C574" w:rsidR="001B2BA6" w:rsidRPr="00A15B15" w:rsidRDefault="001B2BA6" w:rsidP="003564AD">
      <w:pPr>
        <w:pStyle w:val="Heading10"/>
      </w:pPr>
      <w:bookmarkStart w:id="479" w:name="_Toc13755340"/>
      <w:r w:rsidRPr="00A15B15">
        <w:lastRenderedPageBreak/>
        <w:t>Code Lists</w:t>
      </w:r>
      <w:bookmarkEnd w:id="479"/>
    </w:p>
    <w:p w14:paraId="25C3D069" w14:textId="7FCE24F3" w:rsidR="001B2BA6" w:rsidRDefault="001B2BA6" w:rsidP="003564AD">
      <w:pPr>
        <w:pStyle w:val="Heading3"/>
      </w:pPr>
      <w:r>
        <w:t xml:space="preserve">Codelists are published at </w:t>
      </w:r>
      <w:hyperlink r:id="rId42" w:history="1">
        <w:r w:rsidRPr="00283DDA">
          <w:rPr>
            <w:rStyle w:val="Hyperlink"/>
          </w:rPr>
          <w:t>http://codes.wmo.int</w:t>
        </w:r>
      </w:hyperlink>
      <w:r w:rsidR="00B42E63">
        <w:rPr>
          <w:rStyle w:val="Hyperlink"/>
        </w:rPr>
        <w:t>/wmdr</w:t>
      </w:r>
      <w:r w:rsidR="005550D2">
        <w:t xml:space="preserve">. </w:t>
      </w:r>
      <w:r>
        <w:t>These codelists and the entries in the lists are managed separately from the XML Schema.</w:t>
      </w:r>
    </w:p>
    <w:p w14:paraId="3A4B5224" w14:textId="562F883A" w:rsidR="001B2BA6" w:rsidRDefault="001B2BA6" w:rsidP="001B2BA6">
      <w:pPr>
        <w:pStyle w:val="Heading3"/>
      </w:pPr>
      <w:r>
        <w:t>The following table shows how the publish</w:t>
      </w:r>
      <w:r w:rsidR="005550D2">
        <w:t>ed</w:t>
      </w:r>
      <w:r>
        <w:t xml:space="preserve"> codelists relate to the numbered definitions in the WIGOS metadata standard. Individual terms in these lists will be identified using individual URIs of the form</w:t>
      </w:r>
      <w:r w:rsidR="005550D2">
        <w:t xml:space="preserve"> </w:t>
      </w:r>
      <w:hyperlink r:id="rId43" w:history="1">
        <w:r w:rsidR="00B42E63" w:rsidRPr="006B433D">
          <w:rPr>
            <w:rStyle w:val="Hyperlink"/>
          </w:rPr>
          <w:t>http://codes.wmo.int/wmdr/{codetable}/{label}</w:t>
        </w:r>
      </w:hyperlink>
      <w:r w:rsidR="005550D2">
        <w:t xml:space="preserve">, </w:t>
      </w:r>
      <w:r>
        <w:t>where label is the label of the individual terms.</w:t>
      </w:r>
    </w:p>
    <w:tbl>
      <w:tblPr>
        <w:tblW w:w="9747" w:type="dxa"/>
        <w:tblLayout w:type="fixed"/>
        <w:tblCellMar>
          <w:left w:w="0" w:type="dxa"/>
          <w:right w:w="0" w:type="dxa"/>
        </w:tblCellMar>
        <w:tblLook w:val="04A0" w:firstRow="1" w:lastRow="0" w:firstColumn="1" w:lastColumn="0" w:noHBand="0" w:noVBand="1"/>
      </w:tblPr>
      <w:tblGrid>
        <w:gridCol w:w="1101"/>
        <w:gridCol w:w="2693"/>
        <w:gridCol w:w="5953"/>
      </w:tblGrid>
      <w:tr w:rsidR="001B2BA6" w:rsidRPr="00EA3802" w14:paraId="02249CAB" w14:textId="77777777" w:rsidTr="00655DCB">
        <w:trPr>
          <w:tblHeader/>
        </w:trPr>
        <w:tc>
          <w:tcPr>
            <w:tcW w:w="1101"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1B83351" w14:textId="77777777" w:rsidR="001B2BA6" w:rsidRPr="003971ED" w:rsidRDefault="001B2BA6" w:rsidP="003564AD">
            <w:pPr>
              <w:pStyle w:val="Tableheader"/>
            </w:pPr>
            <w:r w:rsidRPr="003971ED">
              <w:t>WIGOS table reference</w:t>
            </w:r>
          </w:p>
        </w:tc>
        <w:tc>
          <w:tcPr>
            <w:tcW w:w="269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02956F70" w14:textId="77777777" w:rsidR="001B2BA6" w:rsidRPr="003971ED" w:rsidRDefault="001B2BA6" w:rsidP="003564AD">
            <w:pPr>
              <w:pStyle w:val="Tableheader"/>
            </w:pPr>
            <w:r w:rsidRPr="003971ED">
              <w:t>Description</w:t>
            </w:r>
          </w:p>
        </w:tc>
        <w:tc>
          <w:tcPr>
            <w:tcW w:w="5953"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hideMark/>
          </w:tcPr>
          <w:p w14:paraId="39E0DA54" w14:textId="77777777" w:rsidR="001B2BA6" w:rsidRPr="003971ED" w:rsidRDefault="001B2BA6" w:rsidP="003564AD">
            <w:pPr>
              <w:pStyle w:val="Tableheader"/>
            </w:pPr>
            <w:r w:rsidRPr="003971ED">
              <w:t>Location of code table</w:t>
            </w:r>
          </w:p>
        </w:tc>
      </w:tr>
      <w:tr w:rsidR="001B2BA6" w:rsidRPr="00B42E63" w14:paraId="1EA62E7F"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9AEF90" w14:textId="38D373DF" w:rsidR="001B2BA6" w:rsidRDefault="001B2BA6" w:rsidP="003564AD">
            <w:pPr>
              <w:pStyle w:val="Tablebody"/>
            </w:pPr>
            <w:r>
              <w:t>1-01</w:t>
            </w:r>
            <w:r w:rsidR="00B42E63">
              <w:t>-01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E53DEF" w14:textId="231111FF" w:rsidR="001B2BA6" w:rsidRDefault="001B2BA6" w:rsidP="003564AD">
            <w:pPr>
              <w:pStyle w:val="Tablebody"/>
              <w:rPr>
                <w:rFonts w:eastAsia="Arial" w:cs="Arial"/>
              </w:rPr>
            </w:pPr>
            <w:r>
              <w:t>Observed variable – measurand</w:t>
            </w:r>
            <w:r w:rsidR="00B42E63">
              <w:t>, Atmosphere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85C367" w14:textId="65CA4BF0" w:rsidR="001B2BA6" w:rsidRDefault="00743BEB" w:rsidP="003564AD">
            <w:pPr>
              <w:pStyle w:val="Tablebody"/>
              <w:rPr>
                <w:rFonts w:eastAsia="Arial" w:cs="Arial"/>
              </w:rPr>
            </w:pPr>
            <w:hyperlink r:id="rId44" w:history="1">
              <w:r w:rsidR="00B42E63" w:rsidRPr="006B433D">
                <w:rPr>
                  <w:rStyle w:val="Hyperlink"/>
                  <w:rFonts w:eastAsiaTheme="majorEastAsia"/>
                </w:rPr>
                <w:t>http://codes.wmo.int</w:t>
              </w:r>
              <w:r w:rsidR="006F42F5">
                <w:rPr>
                  <w:rStyle w:val="Hyperlink"/>
                  <w:rFonts w:eastAsiaTheme="majorEastAsia"/>
                </w:rPr>
                <w:t>/wmdr</w:t>
              </w:r>
              <w:r w:rsidR="00B42E63" w:rsidRPr="006B433D">
                <w:rPr>
                  <w:rStyle w:val="Hyperlink"/>
                  <w:rFonts w:eastAsiaTheme="majorEastAsia"/>
                </w:rPr>
                <w:t>/ObservedVariableAtmosphere</w:t>
              </w:r>
            </w:hyperlink>
          </w:p>
        </w:tc>
      </w:tr>
      <w:tr w:rsidR="00B42E63" w:rsidRPr="00907F53" w14:paraId="3051A3D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C57426" w14:textId="76430F4E" w:rsidR="00B42E63" w:rsidRDefault="00B42E63" w:rsidP="003564AD">
            <w:pPr>
              <w:pStyle w:val="Tablebody"/>
            </w:pPr>
            <w:r>
              <w:t>1-01-02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05DD33" w14:textId="2EE2E479" w:rsidR="00B42E63" w:rsidRDefault="00B42E63" w:rsidP="00907F53">
            <w:pPr>
              <w:pStyle w:val="Tablebody"/>
            </w:pPr>
            <w:r>
              <w:t xml:space="preserve">Observed variable – measurand, </w:t>
            </w:r>
            <w:r w:rsidR="00907F53">
              <w:t>Earth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03D00E" w14:textId="44567B16" w:rsidR="00B42E63" w:rsidRDefault="00743BEB" w:rsidP="00907F53">
            <w:pPr>
              <w:pStyle w:val="Tablebody"/>
            </w:pPr>
            <w:hyperlink r:id="rId45"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/ObservedVariableEarth</w:t>
              </w:r>
            </w:hyperlink>
          </w:p>
        </w:tc>
      </w:tr>
      <w:tr w:rsidR="00907F53" w:rsidRPr="00907F53" w14:paraId="19EB639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5B234F" w14:textId="6A7013B2" w:rsidR="00907F53" w:rsidRDefault="00907F53" w:rsidP="003564AD">
            <w:pPr>
              <w:pStyle w:val="Tablebody"/>
            </w:pPr>
            <w:r>
              <w:t>1-01-03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662D52" w14:textId="6B6C41A8" w:rsidR="00907F53" w:rsidRDefault="00907F53" w:rsidP="00907F53">
            <w:pPr>
              <w:pStyle w:val="Tablebody"/>
            </w:pPr>
            <w:r>
              <w:t>Observed variable – measurand, Ocean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E56F4B" w14:textId="1CC1CF98" w:rsidR="00907F53" w:rsidRDefault="00743BEB" w:rsidP="00907F53">
            <w:pPr>
              <w:pStyle w:val="Tablebody"/>
              <w:rPr>
                <w:rFonts w:eastAsiaTheme="majorEastAsia"/>
              </w:rPr>
            </w:pPr>
            <w:hyperlink r:id="rId46"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/ObservedVariableOcean</w:t>
              </w:r>
            </w:hyperlink>
          </w:p>
        </w:tc>
      </w:tr>
      <w:tr w:rsidR="00907F53" w:rsidRPr="00907F53" w14:paraId="07C629A6" w14:textId="77777777" w:rsidTr="00D23539">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DC6F0D" w14:textId="0C4FE1DF" w:rsidR="00907F53" w:rsidRDefault="00907F53" w:rsidP="00D23539">
            <w:pPr>
              <w:pStyle w:val="Tablebody"/>
            </w:pPr>
            <w:r>
              <w:t>1-01-04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D0EA2" w14:textId="017ACEA2" w:rsidR="00907F53" w:rsidRDefault="00907F53" w:rsidP="00D23539">
            <w:pPr>
              <w:pStyle w:val="Tablebody"/>
            </w:pPr>
            <w:r>
              <w:t>Observed variable – measurand, Outer Space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470636" w14:textId="58F11722" w:rsidR="00907F53" w:rsidRDefault="00743BEB" w:rsidP="00D23539">
            <w:pPr>
              <w:pStyle w:val="Tablebody"/>
              <w:rPr>
                <w:rFonts w:eastAsiaTheme="majorEastAsia"/>
              </w:rPr>
            </w:pPr>
            <w:hyperlink r:id="rId47"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/ObservedVariableOuterSpace</w:t>
              </w:r>
            </w:hyperlink>
          </w:p>
        </w:tc>
      </w:tr>
      <w:tr w:rsidR="00907F53" w:rsidRPr="00907F53" w14:paraId="7346543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30E174" w14:textId="2606E32D" w:rsidR="00907F53" w:rsidRDefault="00907F53" w:rsidP="003564AD">
            <w:pPr>
              <w:pStyle w:val="Tablebody"/>
            </w:pPr>
            <w:r>
              <w:t>1-01-05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461228" w14:textId="75B85843" w:rsidR="00907F53" w:rsidRDefault="00907F53" w:rsidP="00907F53">
            <w:pPr>
              <w:pStyle w:val="Tablebody"/>
            </w:pPr>
            <w:r>
              <w:t>Observed variable – measurand, Terrestrial</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335B67" w14:textId="182CB291" w:rsidR="00907F53" w:rsidRDefault="00743BEB" w:rsidP="00907F53">
            <w:pPr>
              <w:pStyle w:val="Tablebody"/>
              <w:rPr>
                <w:rFonts w:eastAsiaTheme="majorEastAsia"/>
              </w:rPr>
            </w:pPr>
            <w:hyperlink r:id="rId48" w:history="1">
              <w:r w:rsidR="00907F53" w:rsidRPr="006B433D">
                <w:rPr>
                  <w:rStyle w:val="Hyperlink"/>
                  <w:rFonts w:eastAsiaTheme="majorEastAsia"/>
                </w:rPr>
                <w:t>http://codes.wmo.int</w:t>
              </w:r>
              <w:r w:rsidR="006F42F5">
                <w:rPr>
                  <w:rStyle w:val="Hyperlink"/>
                  <w:rFonts w:eastAsiaTheme="majorEastAsia"/>
                </w:rPr>
                <w:t>/wmdr</w:t>
              </w:r>
              <w:r w:rsidR="00907F53" w:rsidRPr="006B433D">
                <w:rPr>
                  <w:rStyle w:val="Hyperlink"/>
                  <w:rFonts w:eastAsiaTheme="majorEastAsia"/>
                </w:rPr>
                <w:t>/ObservedVariableTerrestrial</w:t>
              </w:r>
            </w:hyperlink>
          </w:p>
        </w:tc>
      </w:tr>
      <w:tr w:rsidR="00907F53" w14:paraId="418F0AB1"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527D13" w14:textId="77777777" w:rsidR="00907F53" w:rsidRDefault="00907F53" w:rsidP="003564AD">
            <w:pPr>
              <w:pStyle w:val="Tablebody"/>
            </w:pPr>
            <w:r>
              <w:t>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9531EC" w14:textId="77777777" w:rsidR="00907F53" w:rsidRDefault="00907F53" w:rsidP="003564AD">
            <w:pPr>
              <w:pStyle w:val="Tablebody"/>
              <w:rPr>
                <w:rFonts w:eastAsia="Arial" w:cs="Arial"/>
              </w:rPr>
            </w:pPr>
            <w:r>
              <w:t>Measurement unit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A8F36A" w14:textId="5C4C1E29" w:rsidR="00907F53" w:rsidRDefault="00743BEB" w:rsidP="003564AD">
            <w:pPr>
              <w:pStyle w:val="Tablebody"/>
              <w:rPr>
                <w:rFonts w:eastAsia="Arial" w:cs="Arial"/>
              </w:rPr>
            </w:pPr>
            <w:hyperlink r:id="rId49" w:history="1">
              <w:r w:rsidR="00907F53">
                <w:rPr>
                  <w:rStyle w:val="Hyperlink"/>
                  <w:rFonts w:eastAsiaTheme="majorEastAsia"/>
                </w:rPr>
                <w:t>http://codes.wmo.int/common/unit</w:t>
              </w:r>
            </w:hyperlink>
          </w:p>
        </w:tc>
      </w:tr>
      <w:tr w:rsidR="00907F53" w14:paraId="7029181F"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AD8BAE" w14:textId="738F5F56" w:rsidR="00907F53" w:rsidRDefault="00907F53" w:rsidP="003564AD">
            <w:pPr>
              <w:pStyle w:val="Tablebody"/>
            </w:pPr>
            <w:r>
              <w:t>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D44862" w14:textId="5E494CAB" w:rsidR="00907F53" w:rsidRDefault="00907F53" w:rsidP="003564AD">
            <w:pPr>
              <w:pStyle w:val="Tablebody"/>
            </w:pPr>
            <w:r>
              <w:t>Geometry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E9BDF5" w14:textId="5FDF8E7F" w:rsidR="00907F53" w:rsidRDefault="00743BEB" w:rsidP="003564AD">
            <w:pPr>
              <w:pStyle w:val="Tablebody"/>
            </w:pPr>
            <w:hyperlink r:id="rId50" w:history="1">
              <w:r w:rsidR="00907F53" w:rsidRPr="00946E17">
                <w:rPr>
                  <w:rStyle w:val="Hyperlink"/>
                </w:rPr>
                <w:t>http://codes.wmo.int</w:t>
              </w:r>
              <w:r w:rsidR="006F42F5">
                <w:rPr>
                  <w:rStyle w:val="Hyperlink"/>
                </w:rPr>
                <w:t>/wmdr</w:t>
              </w:r>
              <w:r w:rsidR="00907F53" w:rsidRPr="00946E17">
                <w:rPr>
                  <w:rStyle w:val="Hyperlink"/>
                </w:rPr>
                <w:t>/Geometry</w:t>
              </w:r>
            </w:hyperlink>
          </w:p>
        </w:tc>
      </w:tr>
      <w:tr w:rsidR="00907F53" w14:paraId="29A14B8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99F255" w14:textId="77777777" w:rsidR="00907F53" w:rsidRDefault="00907F53" w:rsidP="003564AD">
            <w:pPr>
              <w:pStyle w:val="Tablebody"/>
            </w:pPr>
            <w:r>
              <w:t>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F26C09" w14:textId="77777777" w:rsidR="00907F53" w:rsidRDefault="00907F53" w:rsidP="003564AD">
            <w:pPr>
              <w:pStyle w:val="Tablebody"/>
              <w:rPr>
                <w:rFonts w:eastAsia="Arial" w:cs="Arial"/>
              </w:rPr>
            </w:pPr>
            <w:r>
              <w:t>Representativeness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278837" w14:textId="77808CDB" w:rsidR="00907F53" w:rsidRDefault="00743BEB" w:rsidP="003564AD">
            <w:pPr>
              <w:pStyle w:val="Tablebody"/>
              <w:rPr>
                <w:rFonts w:eastAsia="Arial" w:cs="Arial"/>
              </w:rPr>
            </w:pPr>
            <w:hyperlink r:id="rId51"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/Representativeness</w:t>
              </w:r>
            </w:hyperlink>
          </w:p>
        </w:tc>
      </w:tr>
      <w:tr w:rsidR="00907F53" w14:paraId="184FEF9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DB073B" w14:textId="77777777" w:rsidR="00907F53" w:rsidRDefault="00907F53" w:rsidP="003564AD">
            <w:pPr>
              <w:pStyle w:val="Tablebody"/>
            </w:pPr>
            <w:r>
              <w:t>2-01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B13B14" w14:textId="77777777" w:rsidR="00907F53" w:rsidRDefault="00907F53" w:rsidP="003564AD">
            <w:pPr>
              <w:pStyle w:val="Tablebody"/>
              <w:rPr>
                <w:rFonts w:eastAsia="Arial" w:cs="Arial"/>
              </w:rPr>
            </w:pPr>
            <w:r>
              <w:t>Application areas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341D2D" w14:textId="7835B6F7" w:rsidR="00907F53" w:rsidRDefault="00743BEB" w:rsidP="003564AD">
            <w:pPr>
              <w:pStyle w:val="Tablebody"/>
              <w:rPr>
                <w:rFonts w:eastAsia="Arial" w:cs="Arial"/>
              </w:rPr>
            </w:pPr>
            <w:hyperlink r:id="rId52"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/ApplicationArea</w:t>
              </w:r>
            </w:hyperlink>
          </w:p>
        </w:tc>
      </w:tr>
      <w:tr w:rsidR="00907F53" w14:paraId="512CC89C"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A715B9" w14:textId="77777777" w:rsidR="00907F53" w:rsidRDefault="00907F53" w:rsidP="003564AD">
            <w:pPr>
              <w:pStyle w:val="Tablebody"/>
            </w:pPr>
            <w:r>
              <w:t>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F937F2" w14:textId="77777777" w:rsidR="00907F53" w:rsidRDefault="00907F53" w:rsidP="003564AD">
            <w:pPr>
              <w:pStyle w:val="Tablebody"/>
              <w:rPr>
                <w:rFonts w:eastAsia="Arial" w:cs="Arial"/>
              </w:rPr>
            </w:pPr>
            <w:r>
              <w:t>Programme/Network affiliation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E3FB4E" w14:textId="39DC5C14" w:rsidR="00907F53" w:rsidRDefault="00743BEB" w:rsidP="003564AD">
            <w:pPr>
              <w:pStyle w:val="Tablebody"/>
              <w:rPr>
                <w:rFonts w:eastAsia="Arial" w:cs="Arial"/>
              </w:rPr>
            </w:pPr>
            <w:hyperlink r:id="rId53"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/ProgramAffiliation</w:t>
              </w:r>
            </w:hyperlink>
          </w:p>
        </w:tc>
      </w:tr>
      <w:tr w:rsidR="00907F53" w14:paraId="313235A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18EA74" w14:textId="77777777" w:rsidR="00907F53" w:rsidRDefault="00907F53" w:rsidP="003564AD">
            <w:pPr>
              <w:pStyle w:val="Tablebody"/>
            </w:pPr>
            <w:r>
              <w:t>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E73F8D" w14:textId="77777777" w:rsidR="00907F53" w:rsidRDefault="00907F53" w:rsidP="003564AD">
            <w:pPr>
              <w:pStyle w:val="Tablebody"/>
              <w:rPr>
                <w:rFonts w:eastAsia="Arial" w:cs="Arial"/>
              </w:rPr>
            </w:pPr>
            <w:r>
              <w:t>Region of origin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DF524" w14:textId="0A696076" w:rsidR="00907F53" w:rsidRDefault="00743BEB" w:rsidP="003564AD">
            <w:pPr>
              <w:pStyle w:val="Tablebody"/>
              <w:rPr>
                <w:rFonts w:eastAsia="Arial" w:cs="Arial"/>
              </w:rPr>
            </w:pPr>
            <w:hyperlink r:id="rId54"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/WMORegion</w:t>
              </w:r>
            </w:hyperlink>
          </w:p>
        </w:tc>
      </w:tr>
      <w:tr w:rsidR="00907F53" w14:paraId="70DEC90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411DC2" w14:textId="77777777" w:rsidR="00907F53" w:rsidRDefault="00907F53" w:rsidP="003564AD">
            <w:pPr>
              <w:pStyle w:val="Tablebody"/>
            </w:pPr>
            <w:r>
              <w:t>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1F905D" w14:textId="77777777" w:rsidR="00907F53" w:rsidRDefault="00907F53" w:rsidP="003564AD">
            <w:pPr>
              <w:pStyle w:val="Tablebody"/>
              <w:rPr>
                <w:rFonts w:eastAsia="Arial" w:cs="Arial"/>
              </w:rPr>
            </w:pPr>
            <w:r>
              <w:t>Territory of origin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F22768" w14:textId="0FD620F2" w:rsidR="00907F53" w:rsidRDefault="00743BEB" w:rsidP="003564AD">
            <w:pPr>
              <w:pStyle w:val="Tablebody"/>
              <w:rPr>
                <w:rFonts w:eastAsia="Arial" w:cs="Arial"/>
              </w:rPr>
            </w:pPr>
            <w:hyperlink r:id="rId55"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/TerritoryName</w:t>
              </w:r>
            </w:hyperlink>
          </w:p>
        </w:tc>
      </w:tr>
      <w:tr w:rsidR="00907F53" w14:paraId="5D6E4F3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D1E788" w14:textId="77777777" w:rsidR="00907F53" w:rsidRDefault="00907F53" w:rsidP="003564AD">
            <w:pPr>
              <w:pStyle w:val="Tablebody"/>
            </w:pPr>
            <w:r>
              <w:t>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AC20D9" w14:textId="77777777" w:rsidR="00907F53" w:rsidRDefault="00907F53" w:rsidP="003564AD">
            <w:pPr>
              <w:pStyle w:val="Tablebody"/>
              <w:rPr>
                <w:rFonts w:eastAsia="Arial" w:cs="Arial"/>
              </w:rPr>
            </w:pPr>
            <w:r>
              <w:t>Station/platform type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519DF" w14:textId="27906F02" w:rsidR="00907F53" w:rsidRDefault="00743BEB" w:rsidP="003564AD">
            <w:pPr>
              <w:pStyle w:val="Tablebody"/>
              <w:rPr>
                <w:rFonts w:eastAsia="Arial" w:cs="Arial"/>
              </w:rPr>
            </w:pPr>
            <w:hyperlink r:id="rId56"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/FacilityType</w:t>
              </w:r>
            </w:hyperlink>
          </w:p>
        </w:tc>
      </w:tr>
      <w:tr w:rsidR="00907F53" w14:paraId="389DC92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E1A43B" w14:textId="77777777" w:rsidR="00907F53" w:rsidRDefault="00907F53" w:rsidP="003564AD">
            <w:pPr>
              <w:pStyle w:val="Tablebody"/>
            </w:pPr>
            <w:r>
              <w:t>3-08</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664E90" w14:textId="77777777" w:rsidR="00907F53" w:rsidRDefault="00907F53" w:rsidP="003564AD">
            <w:pPr>
              <w:pStyle w:val="Tablebody"/>
              <w:rPr>
                <w:rFonts w:eastAsia="Arial" w:cs="Arial"/>
              </w:rPr>
            </w:pPr>
            <w:r>
              <w:t>Data communication method</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E0D024" w14:textId="626F494F" w:rsidR="00907F53" w:rsidRDefault="00743BEB" w:rsidP="003564AD">
            <w:pPr>
              <w:pStyle w:val="Tablebody"/>
              <w:rPr>
                <w:rFonts w:eastAsia="Arial" w:cs="Arial"/>
              </w:rPr>
            </w:pPr>
            <w:hyperlink r:id="rId57"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/DataCommunicationMethod</w:t>
              </w:r>
            </w:hyperlink>
          </w:p>
        </w:tc>
      </w:tr>
      <w:tr w:rsidR="00907F53" w14:paraId="33EA0224"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A8901" w14:textId="77777777" w:rsidR="00907F53" w:rsidRDefault="00907F53" w:rsidP="003564AD">
            <w:pPr>
              <w:pStyle w:val="Tablebody"/>
            </w:pPr>
            <w:r>
              <w:t>3-09</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A6A8CF" w14:textId="77777777" w:rsidR="00907F53" w:rsidRDefault="00907F53" w:rsidP="003564AD">
            <w:pPr>
              <w:pStyle w:val="Tablebody"/>
              <w:rPr>
                <w:rFonts w:eastAsia="Arial" w:cs="Arial"/>
              </w:rPr>
            </w:pPr>
            <w:r>
              <w:t>Station/Platform operating status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A6BE94" w14:textId="078CF4A7" w:rsidR="00907F53" w:rsidRDefault="00743BEB" w:rsidP="003564AD">
            <w:pPr>
              <w:pStyle w:val="Tablebody"/>
              <w:rPr>
                <w:rFonts w:eastAsia="Arial" w:cs="Arial"/>
              </w:rPr>
            </w:pPr>
            <w:hyperlink r:id="rId58"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/ReportingStatus</w:t>
              </w:r>
            </w:hyperlink>
          </w:p>
        </w:tc>
      </w:tr>
      <w:tr w:rsidR="00907F53" w14:paraId="40A20FC9"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60F8C5" w14:textId="77777777" w:rsidR="00907F53" w:rsidRDefault="00907F53" w:rsidP="003564AD">
            <w:pPr>
              <w:pStyle w:val="Tablebody"/>
            </w:pPr>
            <w:r>
              <w:t>4-01-01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34614E" w14:textId="77777777" w:rsidR="00907F53" w:rsidRDefault="00907F53" w:rsidP="003564AD">
            <w:pPr>
              <w:pStyle w:val="Tablebody"/>
              <w:rPr>
                <w:rFonts w:eastAsia="Arial" w:cs="Arial"/>
              </w:rPr>
            </w:pPr>
            <w:r>
              <w:t>Surface cover types (IGBP)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85A89B" w14:textId="1A918A5C" w:rsidR="00907F53" w:rsidRDefault="00743BEB" w:rsidP="003564AD">
            <w:pPr>
              <w:pStyle w:val="Tablebody"/>
              <w:rPr>
                <w:rFonts w:eastAsia="Arial" w:cs="Arial"/>
              </w:rPr>
            </w:pPr>
            <w:hyperlink r:id="rId59"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/SurfaceCoverIGBP</w:t>
              </w:r>
            </w:hyperlink>
          </w:p>
        </w:tc>
      </w:tr>
      <w:tr w:rsidR="00907F53" w14:paraId="0015C3E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4464D1" w14:textId="77777777" w:rsidR="00907F53" w:rsidRDefault="00907F53" w:rsidP="003564AD">
            <w:pPr>
              <w:pStyle w:val="Tablebody"/>
            </w:pPr>
            <w:r>
              <w:t>4-01-02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DC74BF" w14:textId="77777777" w:rsidR="00907F53" w:rsidRDefault="00907F53" w:rsidP="003564AD">
            <w:pPr>
              <w:pStyle w:val="Tablebody"/>
              <w:rPr>
                <w:rFonts w:eastAsia="Arial" w:cs="Arial"/>
              </w:rPr>
            </w:pPr>
            <w:r>
              <w:t>Surface cover types (UMD)</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77C6E3" w14:textId="27636EF8" w:rsidR="00907F53" w:rsidRDefault="00743BEB" w:rsidP="003564AD">
            <w:pPr>
              <w:pStyle w:val="Tablebody"/>
              <w:rPr>
                <w:rFonts w:eastAsia="Arial" w:cs="Arial"/>
              </w:rPr>
            </w:pPr>
            <w:hyperlink r:id="rId60"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/SurfaceCoverUMD</w:t>
              </w:r>
            </w:hyperlink>
          </w:p>
        </w:tc>
      </w:tr>
      <w:tr w:rsidR="00907F53" w:rsidRPr="00086900" w14:paraId="13C06B84"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09AC7E" w14:textId="77777777" w:rsidR="00907F53" w:rsidRDefault="00907F53" w:rsidP="003564AD">
            <w:pPr>
              <w:pStyle w:val="Tablebody"/>
            </w:pPr>
            <w:r>
              <w:t>4-01-03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2B385D" w14:textId="77777777" w:rsidR="00907F53" w:rsidRPr="003564AD" w:rsidRDefault="00907F53" w:rsidP="003564AD">
            <w:pPr>
              <w:pStyle w:val="Tablebody"/>
              <w:rPr>
                <w:rFonts w:eastAsia="Arial" w:cs="Arial"/>
                <w:lang w:val="fr-CA"/>
              </w:rPr>
            </w:pPr>
            <w:r>
              <w:rPr>
                <w:lang w:val="fr-CH"/>
              </w:rPr>
              <w:t>Surface cover types (LAI/fPAR)</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1E200C" w14:textId="4EC7A67F" w:rsidR="00907F53" w:rsidRPr="003564AD" w:rsidRDefault="00743BEB" w:rsidP="003564AD">
            <w:pPr>
              <w:pStyle w:val="Tablebody"/>
              <w:rPr>
                <w:rFonts w:eastAsia="Arial" w:cs="Arial"/>
                <w:lang w:val="fr-CA"/>
              </w:rPr>
            </w:pPr>
            <w:hyperlink r:id="rId61" w:history="1">
              <w:r w:rsidR="00907F53" w:rsidRPr="003564AD">
                <w:rPr>
                  <w:rStyle w:val="Hyperlink"/>
                  <w:rFonts w:eastAsiaTheme="majorEastAsia"/>
                  <w:lang w:val="fr-CA"/>
                </w:rPr>
                <w:t>http://codes.wmo.int</w:t>
              </w:r>
              <w:r w:rsidR="006F42F5">
                <w:rPr>
                  <w:rStyle w:val="Hyperlink"/>
                  <w:rFonts w:eastAsiaTheme="majorEastAsia"/>
                  <w:lang w:val="fr-CA"/>
                </w:rPr>
                <w:t>/wmdr</w:t>
              </w:r>
              <w:r w:rsidR="00907F53" w:rsidRPr="003564AD">
                <w:rPr>
                  <w:rStyle w:val="Hyperlink"/>
                  <w:rFonts w:eastAsiaTheme="majorEastAsia"/>
                  <w:lang w:val="fr-CA"/>
                </w:rPr>
                <w:t>/SurfaceCoverLAI</w:t>
              </w:r>
            </w:hyperlink>
          </w:p>
        </w:tc>
      </w:tr>
      <w:tr w:rsidR="00907F53" w14:paraId="2C9B694C"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E963DE" w14:textId="77777777" w:rsidR="00907F53" w:rsidRDefault="00907F53" w:rsidP="003564AD">
            <w:pPr>
              <w:pStyle w:val="Tablebody"/>
            </w:pPr>
            <w:r>
              <w:t>4-01-04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A92F57" w14:textId="77777777" w:rsidR="00907F53" w:rsidRDefault="00907F53" w:rsidP="003564AD">
            <w:pPr>
              <w:pStyle w:val="Tablebody"/>
              <w:rPr>
                <w:rFonts w:eastAsia="Arial" w:cs="Arial"/>
              </w:rPr>
            </w:pPr>
            <w:r>
              <w:t>Surface cover types (NPP)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89E178" w14:textId="4E117DBF" w:rsidR="00907F53" w:rsidRDefault="00743BEB" w:rsidP="003564AD">
            <w:pPr>
              <w:pStyle w:val="Tablebody"/>
              <w:rPr>
                <w:rFonts w:eastAsia="Arial" w:cs="Arial"/>
              </w:rPr>
            </w:pPr>
            <w:hyperlink r:id="rId62"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/SurfaceCoverNPP</w:t>
              </w:r>
            </w:hyperlink>
          </w:p>
        </w:tc>
      </w:tr>
      <w:tr w:rsidR="00907F53" w14:paraId="59B3A6BD"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2364FF" w14:textId="77777777" w:rsidR="00907F53" w:rsidRDefault="00907F53" w:rsidP="003564AD">
            <w:pPr>
              <w:pStyle w:val="Tablebody"/>
            </w:pPr>
            <w:r>
              <w:t>4-01-05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E6630E" w14:textId="77777777" w:rsidR="00907F53" w:rsidRDefault="00907F53" w:rsidP="003564AD">
            <w:pPr>
              <w:pStyle w:val="Tablebody"/>
              <w:rPr>
                <w:rFonts w:eastAsia="Arial" w:cs="Arial"/>
              </w:rPr>
            </w:pPr>
            <w:r>
              <w:t>Surface cover types (PFT)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72D074" w14:textId="1ABE8A1F" w:rsidR="00907F53" w:rsidRDefault="00743BEB" w:rsidP="003564AD">
            <w:pPr>
              <w:pStyle w:val="Tablebody"/>
              <w:rPr>
                <w:rFonts w:eastAsia="Arial" w:cs="Arial"/>
              </w:rPr>
            </w:pPr>
            <w:hyperlink r:id="rId63"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/SurfaceCoverPFT</w:t>
              </w:r>
            </w:hyperlink>
          </w:p>
        </w:tc>
      </w:tr>
      <w:tr w:rsidR="00907F53" w14:paraId="59CDB53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08E21" w14:textId="77777777" w:rsidR="00907F53" w:rsidRDefault="00907F53" w:rsidP="003564AD">
            <w:pPr>
              <w:pStyle w:val="Tablebody"/>
            </w:pPr>
            <w:r>
              <w:t>4-01-06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29704B" w14:textId="77777777" w:rsidR="00907F53" w:rsidRDefault="00907F53" w:rsidP="003564AD">
            <w:pPr>
              <w:pStyle w:val="Tablebody"/>
              <w:rPr>
                <w:rFonts w:eastAsia="Arial" w:cs="Arial"/>
              </w:rPr>
            </w:pPr>
            <w:r>
              <w:t>Surface cover types (LCCS)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C59ABB" w14:textId="27FF13EF" w:rsidR="00907F53" w:rsidRDefault="00743BEB" w:rsidP="003564AD">
            <w:pPr>
              <w:pStyle w:val="Tablebody"/>
              <w:rPr>
                <w:rFonts w:eastAsia="Arial" w:cs="Arial"/>
              </w:rPr>
            </w:pPr>
            <w:hyperlink r:id="rId64"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/SurfaceCoverLCCS</w:t>
              </w:r>
            </w:hyperlink>
          </w:p>
        </w:tc>
      </w:tr>
      <w:tr w:rsidR="00907F53" w14:paraId="09E2F04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AE52DE" w14:textId="77777777" w:rsidR="00907F53" w:rsidRDefault="00907F53" w:rsidP="003564AD">
            <w:pPr>
              <w:pStyle w:val="Tablebody"/>
            </w:pPr>
            <w:r>
              <w:t>4-02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ADF348" w14:textId="77777777" w:rsidR="00907F53" w:rsidRDefault="00907F53" w:rsidP="003564AD">
            <w:pPr>
              <w:pStyle w:val="Tablebody"/>
              <w:rPr>
                <w:rFonts w:eastAsia="Arial" w:cs="Arial"/>
              </w:rPr>
            </w:pPr>
            <w:r>
              <w:t>Surface cover classification scheme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AC275" w14:textId="16FE9F3B" w:rsidR="00907F53" w:rsidRDefault="00743BEB" w:rsidP="003564AD">
            <w:pPr>
              <w:pStyle w:val="Tablebody"/>
              <w:rPr>
                <w:rFonts w:eastAsia="Arial" w:cs="Arial"/>
              </w:rPr>
            </w:pPr>
            <w:hyperlink r:id="rId65"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/SurfaceCoverClassification</w:t>
              </w:r>
            </w:hyperlink>
          </w:p>
        </w:tc>
      </w:tr>
      <w:tr w:rsidR="00907F53" w14:paraId="535162B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288B3D" w14:textId="77777777" w:rsidR="00907F53" w:rsidRDefault="00907F53" w:rsidP="003564AD">
            <w:pPr>
              <w:pStyle w:val="Tablebody"/>
            </w:pPr>
            <w:r>
              <w:t>4-03-01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728CE2" w14:textId="77777777" w:rsidR="00907F53" w:rsidRDefault="00907F53" w:rsidP="003564AD">
            <w:pPr>
              <w:pStyle w:val="Tablebody"/>
              <w:rPr>
                <w:rFonts w:eastAsia="Arial" w:cs="Arial"/>
              </w:rPr>
            </w:pPr>
            <w:r>
              <w:t>Local topography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939F41" w14:textId="5008E717" w:rsidR="00907F53" w:rsidRDefault="00743BEB" w:rsidP="003564AD">
            <w:pPr>
              <w:pStyle w:val="Tablebody"/>
              <w:rPr>
                <w:rFonts w:eastAsia="Arial" w:cs="Arial"/>
              </w:rPr>
            </w:pPr>
            <w:hyperlink r:id="rId66"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/LocalTopography</w:t>
              </w:r>
            </w:hyperlink>
          </w:p>
        </w:tc>
      </w:tr>
      <w:tr w:rsidR="00907F53" w14:paraId="260CAE4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4417A9" w14:textId="77777777" w:rsidR="00907F53" w:rsidRDefault="00907F53" w:rsidP="003564AD">
            <w:pPr>
              <w:pStyle w:val="Tablebody"/>
            </w:pPr>
            <w:r>
              <w:lastRenderedPageBreak/>
              <w:t>4-03-02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C95CB" w14:textId="77777777" w:rsidR="00907F53" w:rsidRDefault="00907F53" w:rsidP="003564AD">
            <w:pPr>
              <w:pStyle w:val="Tablebody"/>
              <w:rPr>
                <w:rFonts w:eastAsia="Arial" w:cs="Arial"/>
              </w:rPr>
            </w:pPr>
            <w:r>
              <w:t>Relative elevation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B800F" w14:textId="1ECD3F75" w:rsidR="00907F53" w:rsidRDefault="00743BEB" w:rsidP="003564AD">
            <w:pPr>
              <w:pStyle w:val="Tablebody"/>
              <w:rPr>
                <w:rFonts w:eastAsia="Arial" w:cs="Arial"/>
              </w:rPr>
            </w:pPr>
            <w:hyperlink r:id="rId67"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/RelativeElevation</w:t>
              </w:r>
            </w:hyperlink>
          </w:p>
        </w:tc>
      </w:tr>
      <w:tr w:rsidR="00907F53" w14:paraId="4075C96E"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65958" w14:textId="77777777" w:rsidR="00907F53" w:rsidRDefault="00907F53" w:rsidP="003564AD">
            <w:pPr>
              <w:pStyle w:val="Tablebody"/>
            </w:pPr>
            <w:r>
              <w:t>4-03-03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1E5B5C" w14:textId="77777777" w:rsidR="00907F53" w:rsidRDefault="00907F53" w:rsidP="003564AD">
            <w:pPr>
              <w:pStyle w:val="Tablebody"/>
              <w:rPr>
                <w:rFonts w:eastAsia="Arial" w:cs="Arial"/>
              </w:rPr>
            </w:pPr>
            <w:r>
              <w:t>Topographic context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A3C2D2" w14:textId="2CACFCEC" w:rsidR="00907F53" w:rsidRDefault="00743BEB" w:rsidP="003564AD">
            <w:pPr>
              <w:pStyle w:val="Tablebody"/>
              <w:rPr>
                <w:rFonts w:eastAsia="Arial" w:cs="Arial"/>
              </w:rPr>
            </w:pPr>
            <w:hyperlink r:id="rId68"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/TopographicContext</w:t>
              </w:r>
            </w:hyperlink>
          </w:p>
        </w:tc>
      </w:tr>
      <w:tr w:rsidR="00907F53" w14:paraId="63A30A5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BD6452" w14:textId="77777777" w:rsidR="00907F53" w:rsidRDefault="00907F53" w:rsidP="003564AD">
            <w:pPr>
              <w:pStyle w:val="Tablebody"/>
            </w:pPr>
            <w:r>
              <w:t>4-03-04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BE4BB8" w14:textId="77777777" w:rsidR="00907F53" w:rsidRDefault="00907F53" w:rsidP="003564AD">
            <w:pPr>
              <w:pStyle w:val="Tablebody"/>
              <w:rPr>
                <w:rFonts w:eastAsia="Arial" w:cs="Arial"/>
              </w:rPr>
            </w:pPr>
            <w:r>
              <w:t>Altitude/depth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6BB8F2" w14:textId="7152B436" w:rsidR="00907F53" w:rsidRDefault="00743BEB" w:rsidP="003564AD">
            <w:pPr>
              <w:pStyle w:val="Tablebody"/>
              <w:rPr>
                <w:rFonts w:eastAsia="Arial" w:cs="Arial"/>
              </w:rPr>
            </w:pPr>
            <w:hyperlink r:id="rId69"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/AltitudeOrDepth</w:t>
              </w:r>
            </w:hyperlink>
          </w:p>
        </w:tc>
      </w:tr>
      <w:tr w:rsidR="00907F53" w14:paraId="5F3F9EC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D13B60" w14:textId="77777777" w:rsidR="00907F53" w:rsidRDefault="00907F53" w:rsidP="003564AD">
            <w:pPr>
              <w:pStyle w:val="Tablebody"/>
            </w:pPr>
            <w:r>
              <w:t>4-04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DF7E14" w14:textId="77777777" w:rsidR="00907F53" w:rsidRDefault="00907F53" w:rsidP="003564AD">
            <w:pPr>
              <w:pStyle w:val="Tablebody"/>
              <w:rPr>
                <w:rFonts w:eastAsia="Arial" w:cs="Arial"/>
              </w:rPr>
            </w:pPr>
            <w:r>
              <w:t>Events at station/platform</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F4CBEA" w14:textId="64C5DF0E" w:rsidR="00907F53" w:rsidRDefault="00743BEB" w:rsidP="003564AD">
            <w:pPr>
              <w:pStyle w:val="Tablebody"/>
              <w:rPr>
                <w:rFonts w:eastAsia="Arial" w:cs="Arial"/>
              </w:rPr>
            </w:pPr>
            <w:hyperlink r:id="rId70"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/EventAtFacility</w:t>
              </w:r>
            </w:hyperlink>
          </w:p>
        </w:tc>
      </w:tr>
      <w:tr w:rsidR="00907F53" w14:paraId="2B47C54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BA4EA5" w14:textId="77777777" w:rsidR="00907F53" w:rsidRDefault="00907F53" w:rsidP="003564AD">
            <w:pPr>
              <w:pStyle w:val="Tablebody"/>
            </w:pPr>
            <w:r>
              <w:t>4-06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67E56F" w14:textId="77777777" w:rsidR="00907F53" w:rsidRDefault="00907F53" w:rsidP="003564AD">
            <w:pPr>
              <w:pStyle w:val="Tablebody"/>
              <w:rPr>
                <w:rFonts w:eastAsia="Arial" w:cs="Arial"/>
              </w:rPr>
            </w:pPr>
            <w:r>
              <w:t>Surface Roughness (Davenport roughness classification)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D9B6D5" w14:textId="41DC04FB" w:rsidR="00907F53" w:rsidRDefault="00743BEB" w:rsidP="003564AD">
            <w:pPr>
              <w:pStyle w:val="Tablebody"/>
              <w:rPr>
                <w:rFonts w:eastAsia="Arial" w:cs="Arial"/>
              </w:rPr>
            </w:pPr>
            <w:hyperlink r:id="rId71"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/SurfaceRoughnessDavenport</w:t>
              </w:r>
            </w:hyperlink>
          </w:p>
        </w:tc>
      </w:tr>
      <w:tr w:rsidR="00907F53" w14:paraId="4A22B3B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66E0BE" w14:textId="77777777" w:rsidR="00907F53" w:rsidRDefault="00907F53" w:rsidP="003564AD">
            <w:pPr>
              <w:pStyle w:val="Tablebody"/>
            </w:pPr>
            <w:r>
              <w:t>4-07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8D794" w14:textId="77777777" w:rsidR="00907F53" w:rsidRDefault="00907F53" w:rsidP="003564AD">
            <w:pPr>
              <w:pStyle w:val="Tablebody"/>
              <w:rPr>
                <w:rFonts w:eastAsia="Arial" w:cs="Arial"/>
              </w:rPr>
            </w:pPr>
            <w:r>
              <w:t>Climate Zone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031AAA" w14:textId="18A0CF4C" w:rsidR="00907F53" w:rsidRDefault="00743BEB" w:rsidP="003564AD">
            <w:pPr>
              <w:pStyle w:val="Tablebody"/>
              <w:rPr>
                <w:rFonts w:eastAsia="Arial" w:cs="Arial"/>
              </w:rPr>
            </w:pPr>
            <w:hyperlink r:id="rId72"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/ClimateZone</w:t>
              </w:r>
            </w:hyperlink>
          </w:p>
        </w:tc>
      </w:tr>
      <w:tr w:rsidR="00907F53" w14:paraId="4BAF1E6B"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544F2A" w14:textId="77777777" w:rsidR="00907F53" w:rsidRDefault="00907F53" w:rsidP="003564AD">
            <w:pPr>
              <w:pStyle w:val="Tablebody"/>
            </w:pPr>
            <w:r>
              <w:t>5-01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6DCB23" w14:textId="77777777" w:rsidR="00907F53" w:rsidRDefault="00907F53" w:rsidP="003564AD">
            <w:pPr>
              <w:pStyle w:val="Tablebody"/>
              <w:rPr>
                <w:rFonts w:eastAsia="Arial" w:cs="Arial"/>
              </w:rPr>
            </w:pPr>
            <w:r>
              <w:t>Source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16BF20" w14:textId="07FC4C66" w:rsidR="00907F53" w:rsidRDefault="00743BEB" w:rsidP="003564AD">
            <w:pPr>
              <w:pStyle w:val="Tablebody"/>
              <w:rPr>
                <w:rFonts w:eastAsia="Arial" w:cs="Arial"/>
              </w:rPr>
            </w:pPr>
            <w:hyperlink r:id="rId73" w:history="1">
              <w:r w:rsidR="00907F53">
                <w:rPr>
                  <w:rStyle w:val="Hyperlink"/>
                  <w:rFonts w:eastAsiaTheme="majorEastAsia"/>
                </w:rPr>
                <w:t>http://codes.wmo.int</w:t>
              </w:r>
              <w:r w:rsidR="006F42F5">
                <w:rPr>
                  <w:rStyle w:val="Hyperlink"/>
                  <w:rFonts w:eastAsiaTheme="majorEastAsia"/>
                </w:rPr>
                <w:t>/wmdr</w:t>
              </w:r>
              <w:r w:rsidR="00907F53">
                <w:rPr>
                  <w:rStyle w:val="Hyperlink"/>
                  <w:rFonts w:eastAsiaTheme="majorEastAsia"/>
                </w:rPr>
                <w:t>/SourceOfObservation</w:t>
              </w:r>
            </w:hyperlink>
          </w:p>
        </w:tc>
      </w:tr>
      <w:tr w:rsidR="00907F53" w14:paraId="5F1897F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2EC903" w14:textId="54452AE4" w:rsidR="00907F53" w:rsidRDefault="00907F53" w:rsidP="003564AD">
            <w:pPr>
              <w:pStyle w:val="Tablebody"/>
            </w:pPr>
            <w:r>
              <w:t>5-02</w:t>
            </w:r>
            <w:r w:rsidR="00DB6C27">
              <w:t>-01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E23F45" w14:textId="707D8F25" w:rsidR="00907F53" w:rsidRDefault="00907F53" w:rsidP="003564AD">
            <w:pPr>
              <w:pStyle w:val="Tablebody"/>
              <w:rPr>
                <w:rFonts w:eastAsia="Arial" w:cs="Arial"/>
              </w:rPr>
            </w:pPr>
            <w:r>
              <w:t>Measurement/observing method</w:t>
            </w:r>
            <w:r w:rsidR="00DB6C27">
              <w:t>, Atmosphere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A22955" w14:textId="58D06C1D" w:rsidR="00907F53" w:rsidRDefault="00743BEB" w:rsidP="003564AD">
            <w:pPr>
              <w:pStyle w:val="Tablebody"/>
              <w:rPr>
                <w:rFonts w:eastAsia="Arial" w:cs="Arial"/>
              </w:rPr>
            </w:pPr>
            <w:hyperlink r:id="rId74" w:history="1">
              <w:r w:rsidR="00907F53">
                <w:rPr>
                  <w:rStyle w:val="Hyperlink"/>
                  <w:rFonts w:eastAsiaTheme="majorEastAsia"/>
                  <w:lang w:val="en-AU"/>
                </w:rPr>
                <w:t>http://codes.wmo.int</w:t>
              </w:r>
              <w:r w:rsidR="006F42F5">
                <w:rPr>
                  <w:rStyle w:val="Hyperlink"/>
                  <w:rFonts w:eastAsiaTheme="majorEastAsia"/>
                  <w:lang w:val="en-AU"/>
                </w:rPr>
                <w:t>/wmdr</w:t>
              </w:r>
              <w:r w:rsidR="00907F53">
                <w:rPr>
                  <w:rStyle w:val="Hyperlink"/>
                  <w:rFonts w:eastAsiaTheme="majorEastAsia"/>
                  <w:lang w:val="en-AU"/>
                </w:rPr>
                <w:t>/ObservingMethod</w:t>
              </w:r>
            </w:hyperlink>
            <w:r w:rsidR="00DB6C27">
              <w:rPr>
                <w:rStyle w:val="Hyperlink"/>
                <w:rFonts w:eastAsiaTheme="majorEastAsia"/>
                <w:lang w:val="en-AU"/>
              </w:rPr>
              <w:t>Atmosphere</w:t>
            </w:r>
          </w:p>
        </w:tc>
      </w:tr>
      <w:tr w:rsidR="00DB6C27" w:rsidRPr="00DB6C27" w14:paraId="50EC627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5FE9C9" w14:textId="72885A0A" w:rsidR="00DB6C27" w:rsidRDefault="00DB6C27" w:rsidP="003564AD">
            <w:pPr>
              <w:pStyle w:val="Tablebody"/>
            </w:pPr>
            <w:r>
              <w:t>5-02-02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8A4D4" w14:textId="29525E63" w:rsidR="00DB6C27" w:rsidRDefault="00DB6C27" w:rsidP="003564AD">
            <w:pPr>
              <w:pStyle w:val="Tablebody"/>
            </w:pPr>
            <w:r>
              <w:t>Measurement/observing method, Earth</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F82691" w14:textId="2C46F4A3" w:rsidR="00DB6C27" w:rsidRDefault="00743BEB" w:rsidP="00DB6C27">
            <w:pPr>
              <w:pStyle w:val="Tablebody"/>
            </w:pPr>
            <w:hyperlink r:id="rId75" w:history="1">
              <w:r w:rsidR="00DB6C27">
                <w:rPr>
                  <w:rStyle w:val="Hyperlink"/>
                  <w:rFonts w:eastAsiaTheme="majorEastAsia"/>
                  <w:lang w:val="en-AU"/>
                </w:rPr>
                <w:t>http://codes.wmo.int</w:t>
              </w:r>
              <w:r w:rsidR="006F42F5">
                <w:rPr>
                  <w:rStyle w:val="Hyperlink"/>
                  <w:rFonts w:eastAsiaTheme="majorEastAsia"/>
                  <w:lang w:val="en-AU"/>
                </w:rPr>
                <w:t>/wmdr</w:t>
              </w:r>
              <w:r w:rsidR="00DB6C27">
                <w:rPr>
                  <w:rStyle w:val="Hyperlink"/>
                  <w:rFonts w:eastAsiaTheme="majorEastAsia"/>
                  <w:lang w:val="en-AU"/>
                </w:rPr>
                <w:t>/ObservingMethod</w:t>
              </w:r>
            </w:hyperlink>
            <w:r w:rsidR="00DB6C27">
              <w:rPr>
                <w:rStyle w:val="Hyperlink"/>
                <w:rFonts w:eastAsiaTheme="majorEastAsia"/>
                <w:lang w:val="en-AU"/>
              </w:rPr>
              <w:t>Earth</w:t>
            </w:r>
          </w:p>
        </w:tc>
      </w:tr>
      <w:tr w:rsidR="00DB6C27" w:rsidRPr="00DB6C27" w14:paraId="4CCD863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F65EE6" w14:textId="457A6A15" w:rsidR="00DB6C27" w:rsidRDefault="00DB6C27" w:rsidP="003564AD">
            <w:pPr>
              <w:pStyle w:val="Tablebody"/>
            </w:pPr>
            <w:r>
              <w:t>5-02-03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A35261" w14:textId="048727EB" w:rsidR="00DB6C27" w:rsidRDefault="00DB6C27" w:rsidP="003564AD">
            <w:pPr>
              <w:pStyle w:val="Tablebody"/>
            </w:pPr>
            <w:r>
              <w:t>Measurement/observing method, Ocean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9C2F40" w14:textId="2E59F3A9" w:rsidR="00DB6C27" w:rsidRDefault="00743BEB" w:rsidP="00DB6C27">
            <w:pPr>
              <w:pStyle w:val="Tablebody"/>
            </w:pPr>
            <w:hyperlink r:id="rId76" w:history="1">
              <w:r w:rsidR="00DB6C27" w:rsidRPr="006B433D">
                <w:rPr>
                  <w:rStyle w:val="Hyperlink"/>
                  <w:rFonts w:eastAsiaTheme="majorEastAsia"/>
                  <w:lang w:val="en-AU"/>
                </w:rPr>
                <w:t>http://codes.wmo.int</w:t>
              </w:r>
              <w:r w:rsidR="006F42F5">
                <w:rPr>
                  <w:rStyle w:val="Hyperlink"/>
                  <w:rFonts w:eastAsiaTheme="majorEastAsia"/>
                  <w:lang w:val="en-AU"/>
                </w:rPr>
                <w:t>/wmdr</w:t>
              </w:r>
              <w:r w:rsidR="00DB6C27" w:rsidRPr="006B433D">
                <w:rPr>
                  <w:rStyle w:val="Hyperlink"/>
                  <w:rFonts w:eastAsiaTheme="majorEastAsia"/>
                  <w:lang w:val="en-AU"/>
                </w:rPr>
                <w:t>/ObservingMethodOcean</w:t>
              </w:r>
            </w:hyperlink>
          </w:p>
        </w:tc>
      </w:tr>
      <w:tr w:rsidR="00DB6C27" w:rsidRPr="00DB6C27" w14:paraId="35931698"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4274E0" w14:textId="00E36F83" w:rsidR="00DB6C27" w:rsidRDefault="00DB6C27" w:rsidP="003564AD">
            <w:pPr>
              <w:pStyle w:val="Tablebody"/>
            </w:pPr>
            <w:r>
              <w:t>5-02-04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8A9DF9" w14:textId="4B5B2BCC" w:rsidR="00DB6C27" w:rsidRDefault="00DB6C27" w:rsidP="003564AD">
            <w:pPr>
              <w:pStyle w:val="Tablebody"/>
            </w:pPr>
            <w:r>
              <w:t>Measurement/observing method, Outer Space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DB492D" w14:textId="3B78412E" w:rsidR="00DB6C27" w:rsidRDefault="00743BEB" w:rsidP="00DB6C27">
            <w:pPr>
              <w:pStyle w:val="Tablebody"/>
            </w:pPr>
            <w:hyperlink r:id="rId77" w:history="1">
              <w:r w:rsidR="00DB6C27" w:rsidRPr="006B433D">
                <w:rPr>
                  <w:rStyle w:val="Hyperlink"/>
                  <w:rFonts w:eastAsiaTheme="majorEastAsia"/>
                  <w:lang w:val="en-AU"/>
                </w:rPr>
                <w:t>http://codes.wmo.int</w:t>
              </w:r>
              <w:r w:rsidR="006F42F5">
                <w:rPr>
                  <w:rStyle w:val="Hyperlink"/>
                  <w:rFonts w:eastAsiaTheme="majorEastAsia"/>
                  <w:lang w:val="en-AU"/>
                </w:rPr>
                <w:t>/wmdr</w:t>
              </w:r>
              <w:r w:rsidR="00DB6C27" w:rsidRPr="006B433D">
                <w:rPr>
                  <w:rStyle w:val="Hyperlink"/>
                  <w:rFonts w:eastAsiaTheme="majorEastAsia"/>
                  <w:lang w:val="en-AU"/>
                </w:rPr>
                <w:t>/ObservingMethodOuterSpace</w:t>
              </w:r>
            </w:hyperlink>
          </w:p>
        </w:tc>
      </w:tr>
      <w:tr w:rsidR="00DB6C27" w:rsidRPr="00DB6C27" w14:paraId="6586C15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F42D5F" w14:textId="7302E1A3" w:rsidR="00DB6C27" w:rsidRDefault="00DB6C27" w:rsidP="00DB6C27">
            <w:pPr>
              <w:pStyle w:val="Tablebody"/>
            </w:pPr>
            <w:r>
              <w:t>5-02-05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7D9689" w14:textId="5E41C060" w:rsidR="00DB6C27" w:rsidRDefault="00DB6C27" w:rsidP="00DB6C27">
            <w:pPr>
              <w:pStyle w:val="Tablebody"/>
            </w:pPr>
            <w:r>
              <w:t>Measurement/observing method, Terrestrial</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04FDBC" w14:textId="54522B47" w:rsidR="00DB6C27" w:rsidRDefault="00743BEB" w:rsidP="00DB6C27">
            <w:pPr>
              <w:pStyle w:val="Tablebody"/>
              <w:rPr>
                <w:rFonts w:eastAsiaTheme="majorEastAsia"/>
                <w:lang w:val="en-AU"/>
              </w:rPr>
            </w:pPr>
            <w:hyperlink r:id="rId78" w:history="1">
              <w:r w:rsidR="00DB6C27" w:rsidRPr="006B433D">
                <w:rPr>
                  <w:rStyle w:val="Hyperlink"/>
                  <w:rFonts w:eastAsiaTheme="majorEastAsia"/>
                  <w:lang w:val="en-AU"/>
                </w:rPr>
                <w:t>http://codes.wmo.int</w:t>
              </w:r>
              <w:r w:rsidR="006F42F5">
                <w:rPr>
                  <w:rStyle w:val="Hyperlink"/>
                  <w:rFonts w:eastAsiaTheme="majorEastAsia"/>
                  <w:lang w:val="en-AU"/>
                </w:rPr>
                <w:t>/wmdr</w:t>
              </w:r>
              <w:r w:rsidR="00DB6C27" w:rsidRPr="006B433D">
                <w:rPr>
                  <w:rStyle w:val="Hyperlink"/>
                  <w:rFonts w:eastAsiaTheme="majorEastAsia"/>
                  <w:lang w:val="en-AU"/>
                </w:rPr>
                <w:t>/ObservingMethodTerrestrial</w:t>
              </w:r>
            </w:hyperlink>
          </w:p>
        </w:tc>
      </w:tr>
      <w:tr w:rsidR="00DB6C27" w14:paraId="72F5820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8AC2C2" w14:textId="77777777" w:rsidR="00DB6C27" w:rsidRDefault="00DB6C27" w:rsidP="003564AD">
            <w:pPr>
              <w:pStyle w:val="Tablebody"/>
            </w:pPr>
            <w:r>
              <w:t>5-04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5E791F" w14:textId="77777777" w:rsidR="00DB6C27" w:rsidRDefault="00DB6C27" w:rsidP="003564AD">
            <w:pPr>
              <w:pStyle w:val="Tablebody"/>
              <w:rPr>
                <w:rFonts w:eastAsia="Arial" w:cs="Arial"/>
              </w:rPr>
            </w:pPr>
            <w:r>
              <w:t>Instrument operating status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5982A3" w14:textId="6494EC78" w:rsidR="00DB6C27" w:rsidRDefault="00743BEB" w:rsidP="003564AD">
            <w:pPr>
              <w:pStyle w:val="Tablebody"/>
              <w:rPr>
                <w:rFonts w:eastAsia="Arial" w:cs="Arial"/>
              </w:rPr>
            </w:pPr>
            <w:hyperlink r:id="rId79" w:history="1">
              <w:r w:rsidR="00DB6C27" w:rsidRPr="00FE4B96">
                <w:rPr>
                  <w:rStyle w:val="Hyperlink"/>
                  <w:rFonts w:eastAsiaTheme="majorEastAsia"/>
                </w:rPr>
                <w:t>http://codes.wmo.int</w:t>
              </w:r>
              <w:r w:rsidR="006F42F5">
                <w:rPr>
                  <w:rStyle w:val="Hyperlink"/>
                  <w:rFonts w:eastAsiaTheme="majorEastAsia"/>
                </w:rPr>
                <w:t>/wmdr</w:t>
              </w:r>
              <w:r w:rsidR="00DB6C27" w:rsidRPr="00FE4B96">
                <w:rPr>
                  <w:rStyle w:val="Hyperlink"/>
                  <w:rFonts w:eastAsiaTheme="majorEastAsia"/>
                </w:rPr>
                <w:t>/InstrumentOperatingStatus</w:t>
              </w:r>
            </w:hyperlink>
          </w:p>
        </w:tc>
      </w:tr>
      <w:tr w:rsidR="00DB6C27" w14:paraId="7EE0A6D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A2613" w14:textId="77777777" w:rsidR="00DB6C27" w:rsidRDefault="00DB6C27" w:rsidP="003564AD">
            <w:pPr>
              <w:pStyle w:val="Tablebody"/>
            </w:pPr>
            <w:r>
              <w:t>5-08-01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39786" w14:textId="77777777" w:rsidR="00DB6C27" w:rsidRDefault="00DB6C27" w:rsidP="003564AD">
            <w:pPr>
              <w:pStyle w:val="Tablebody"/>
              <w:rPr>
                <w:rFonts w:eastAsia="Arial" w:cs="Arial"/>
              </w:rPr>
            </w:pPr>
            <w:r>
              <w:t>Control standard type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38A362" w14:textId="0823A07C" w:rsidR="00DB6C27" w:rsidRDefault="00743BEB" w:rsidP="003564AD">
            <w:pPr>
              <w:pStyle w:val="Tablebody"/>
              <w:rPr>
                <w:rFonts w:eastAsia="Arial" w:cs="Arial"/>
              </w:rPr>
            </w:pPr>
            <w:hyperlink r:id="rId80" w:history="1">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/ControlStandardType</w:t>
              </w:r>
            </w:hyperlink>
          </w:p>
        </w:tc>
      </w:tr>
      <w:tr w:rsidR="00DB6C27" w14:paraId="09C9C1E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6C83F5" w14:textId="77777777" w:rsidR="00DB6C27" w:rsidRDefault="00DB6C27" w:rsidP="003564AD">
            <w:pPr>
              <w:pStyle w:val="Tablebody"/>
            </w:pPr>
            <w:r>
              <w:t>5-08-02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0F145C" w14:textId="77777777" w:rsidR="00DB6C27" w:rsidRDefault="00DB6C27" w:rsidP="003564AD">
            <w:pPr>
              <w:pStyle w:val="Tablebody"/>
              <w:rPr>
                <w:rFonts w:eastAsia="Arial" w:cs="Arial"/>
              </w:rPr>
            </w:pPr>
            <w:r>
              <w:t>Control location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8CFCC4" w14:textId="28BD0B95" w:rsidR="00DB6C27" w:rsidRDefault="00743BEB" w:rsidP="003564AD">
            <w:pPr>
              <w:pStyle w:val="Tablebody"/>
              <w:rPr>
                <w:rFonts w:eastAsia="Arial" w:cs="Arial"/>
              </w:rPr>
            </w:pPr>
            <w:hyperlink r:id="rId81" w:history="1">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/ControlLocation</w:t>
              </w:r>
            </w:hyperlink>
          </w:p>
        </w:tc>
      </w:tr>
      <w:tr w:rsidR="00DB6C27" w14:paraId="64D2442E"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204E1A" w14:textId="77777777" w:rsidR="00DB6C27" w:rsidRDefault="00DB6C27" w:rsidP="003564AD">
            <w:pPr>
              <w:pStyle w:val="Tablebody"/>
            </w:pPr>
            <w:r>
              <w:t>5-08-03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61021B" w14:textId="77777777" w:rsidR="00DB6C27" w:rsidRDefault="00DB6C27" w:rsidP="003564AD">
            <w:pPr>
              <w:pStyle w:val="Tablebody"/>
              <w:rPr>
                <w:rFonts w:eastAsia="Arial" w:cs="Arial"/>
              </w:rPr>
            </w:pPr>
            <w:r>
              <w:t>Instrument control result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9A844D" w14:textId="6DFB2864" w:rsidR="00DB6C27" w:rsidRDefault="00743BEB" w:rsidP="003564AD">
            <w:pPr>
              <w:pStyle w:val="Tablebody"/>
              <w:rPr>
                <w:rFonts w:eastAsia="Arial" w:cs="Arial"/>
              </w:rPr>
            </w:pPr>
            <w:hyperlink r:id="rId82" w:history="1">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/InstrumentControlResult</w:t>
              </w:r>
            </w:hyperlink>
          </w:p>
        </w:tc>
      </w:tr>
      <w:tr w:rsidR="00DB6C27" w14:paraId="2AC924B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8E7A1D" w14:textId="77777777" w:rsidR="00DB6C27" w:rsidRDefault="00DB6C27" w:rsidP="003564AD">
            <w:pPr>
              <w:pStyle w:val="Tablebody"/>
            </w:pPr>
            <w:r>
              <w:t>5-14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EFAFD6" w14:textId="77777777" w:rsidR="00DB6C27" w:rsidRDefault="00DB6C27" w:rsidP="003564AD">
            <w:pPr>
              <w:pStyle w:val="Tablebody"/>
              <w:rPr>
                <w:rFonts w:eastAsia="Arial" w:cs="Arial"/>
              </w:rPr>
            </w:pPr>
            <w:r>
              <w:t>Status of observation</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395D9C" w14:textId="36DC1048" w:rsidR="00DB6C27" w:rsidRDefault="00743BEB" w:rsidP="003564AD">
            <w:pPr>
              <w:pStyle w:val="Tablebody"/>
              <w:rPr>
                <w:rFonts w:eastAsia="Arial" w:cs="Arial"/>
              </w:rPr>
            </w:pPr>
            <w:hyperlink r:id="rId83" w:history="1">
              <w:r w:rsidR="00DB6C27" w:rsidRPr="003374FE">
                <w:rPr>
                  <w:rStyle w:val="Hyperlink"/>
                  <w:rFonts w:eastAsiaTheme="majorEastAsia"/>
                </w:rPr>
                <w:t>http://codes.wmo.int</w:t>
              </w:r>
              <w:r w:rsidR="006F42F5">
                <w:rPr>
                  <w:rStyle w:val="Hyperlink"/>
                  <w:rFonts w:eastAsiaTheme="majorEastAsia"/>
                </w:rPr>
                <w:t>/wmdr</w:t>
              </w:r>
              <w:r w:rsidR="00DB6C27" w:rsidRPr="003971ED">
                <w:rPr>
                  <w:rStyle w:val="Hyperlink"/>
                  <w:rFonts w:eastAsiaTheme="majorEastAsia"/>
                </w:rPr>
                <w:t>/ObservationStatus</w:t>
              </w:r>
            </w:hyperlink>
          </w:p>
        </w:tc>
      </w:tr>
      <w:tr w:rsidR="00DB6C27" w14:paraId="5592CBD3"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9207FA" w14:textId="77777777" w:rsidR="00DB6C27" w:rsidRDefault="00DB6C27" w:rsidP="003564AD">
            <w:pPr>
              <w:pStyle w:val="Tablebody"/>
            </w:pPr>
            <w:r>
              <w:t>5-15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48BB97" w14:textId="77777777" w:rsidR="00DB6C27" w:rsidRDefault="00DB6C27" w:rsidP="003564AD">
            <w:pPr>
              <w:pStyle w:val="Tablebody"/>
              <w:rPr>
                <w:rFonts w:eastAsia="Arial" w:cs="Arial"/>
              </w:rPr>
            </w:pPr>
            <w:r>
              <w:t>Exposure of instrument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516B6C" w14:textId="6BB9DBAA" w:rsidR="00DB6C27" w:rsidRDefault="00743BEB" w:rsidP="003564AD">
            <w:pPr>
              <w:pStyle w:val="Tablebody"/>
              <w:rPr>
                <w:rFonts w:eastAsia="Arial" w:cs="Arial"/>
              </w:rPr>
            </w:pPr>
            <w:hyperlink r:id="rId84" w:history="1">
              <w:r w:rsidR="00DB6C27">
                <w:rPr>
                  <w:rStyle w:val="Hyperlink"/>
                  <w:rFonts w:eastAsiaTheme="majorEastAsia"/>
                  <w:lang w:val="en-AU"/>
                </w:rPr>
                <w:t>http://codes.wmo.int</w:t>
              </w:r>
              <w:r w:rsidR="006F42F5">
                <w:rPr>
                  <w:rStyle w:val="Hyperlink"/>
                  <w:rFonts w:eastAsiaTheme="majorEastAsia"/>
                  <w:lang w:val="en-AU"/>
                </w:rPr>
                <w:t>/wmdr</w:t>
              </w:r>
              <w:r w:rsidR="00DB6C27">
                <w:rPr>
                  <w:rStyle w:val="Hyperlink"/>
                  <w:rFonts w:eastAsiaTheme="majorEastAsia"/>
                  <w:lang w:val="en-AU"/>
                </w:rPr>
                <w:t>/Exposure</w:t>
              </w:r>
            </w:hyperlink>
          </w:p>
        </w:tc>
      </w:tr>
      <w:tr w:rsidR="00DB6C27" w14:paraId="29A6411A"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A24354" w14:textId="77777777" w:rsidR="00DB6C27" w:rsidRDefault="00DB6C27" w:rsidP="003564AD">
            <w:pPr>
              <w:pStyle w:val="Tablebody"/>
            </w:pPr>
            <w:r>
              <w:t>6-03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FDDA04" w14:textId="77777777" w:rsidR="00DB6C27" w:rsidRDefault="00DB6C27" w:rsidP="003564AD">
            <w:pPr>
              <w:pStyle w:val="Tablebody"/>
              <w:rPr>
                <w:rFonts w:eastAsia="Arial" w:cs="Arial"/>
              </w:rPr>
            </w:pPr>
            <w:r>
              <w:t>Sampling strategy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A17F88" w14:textId="5DC94208" w:rsidR="00DB6C27" w:rsidRDefault="00743BEB" w:rsidP="003564AD">
            <w:pPr>
              <w:pStyle w:val="Tablebody"/>
              <w:rPr>
                <w:rFonts w:eastAsia="Arial" w:cs="Arial"/>
              </w:rPr>
            </w:pPr>
            <w:hyperlink r:id="rId85" w:history="1">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/SamplingStrategy</w:t>
              </w:r>
            </w:hyperlink>
          </w:p>
        </w:tc>
      </w:tr>
      <w:tr w:rsidR="00DB6C27" w14:paraId="4E0B569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1C3ADD" w14:textId="77777777" w:rsidR="00DB6C27" w:rsidRDefault="00DB6C27" w:rsidP="003564AD">
            <w:pPr>
              <w:pStyle w:val="Tablebody"/>
            </w:pPr>
            <w:r>
              <w:t>7-06</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0B27DF" w14:textId="77777777" w:rsidR="00DB6C27" w:rsidRDefault="00DB6C27" w:rsidP="003564AD">
            <w:pPr>
              <w:pStyle w:val="Tablebody"/>
              <w:rPr>
                <w:rFonts w:eastAsia="Arial" w:cs="Arial"/>
              </w:rPr>
            </w:pPr>
            <w:r>
              <w:t>Level of data</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056BF4" w14:textId="7C79F72B" w:rsidR="00DB6C27" w:rsidRDefault="00743BEB" w:rsidP="003564AD">
            <w:pPr>
              <w:pStyle w:val="Tablebody"/>
              <w:rPr>
                <w:rFonts w:eastAsia="Arial" w:cs="Arial"/>
              </w:rPr>
            </w:pPr>
            <w:hyperlink r:id="rId86" w:history="1">
              <w:r w:rsidR="00DB6C27">
                <w:rPr>
                  <w:rStyle w:val="Hyperlink"/>
                  <w:rFonts w:eastAsiaTheme="majorEastAsia"/>
                  <w:lang w:val="en-AU"/>
                </w:rPr>
                <w:t>http://codes.wmo.int</w:t>
              </w:r>
              <w:r w:rsidR="006F42F5">
                <w:rPr>
                  <w:rStyle w:val="Hyperlink"/>
                  <w:rFonts w:eastAsiaTheme="majorEastAsia"/>
                  <w:lang w:val="en-AU"/>
                </w:rPr>
                <w:t>/wmdr</w:t>
              </w:r>
              <w:r w:rsidR="00DB6C27">
                <w:rPr>
                  <w:rStyle w:val="Hyperlink"/>
                  <w:rFonts w:eastAsiaTheme="majorEastAsia"/>
                  <w:lang w:val="en-AU"/>
                </w:rPr>
                <w:t>/LevelOfData</w:t>
              </w:r>
            </w:hyperlink>
          </w:p>
        </w:tc>
      </w:tr>
      <w:tr w:rsidR="00DB6C27" w14:paraId="5EEF02B0"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05CEBA" w14:textId="77777777" w:rsidR="00DB6C27" w:rsidRDefault="00DB6C27" w:rsidP="003564AD">
            <w:pPr>
              <w:pStyle w:val="Tablebody"/>
            </w:pPr>
            <w:r>
              <w:t>7-07</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D87051" w14:textId="77777777" w:rsidR="00DB6C27" w:rsidRDefault="00DB6C27" w:rsidP="003564AD">
            <w:pPr>
              <w:pStyle w:val="Tablebody"/>
              <w:rPr>
                <w:rFonts w:eastAsia="Arial" w:cs="Arial"/>
              </w:rPr>
            </w:pPr>
            <w:r>
              <w:t>Data format</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59967D" w14:textId="60E1B1B3" w:rsidR="00DB6C27" w:rsidRDefault="00743BEB" w:rsidP="003564AD">
            <w:pPr>
              <w:pStyle w:val="Tablebody"/>
              <w:rPr>
                <w:rFonts w:eastAsia="Arial" w:cs="Arial"/>
              </w:rPr>
            </w:pPr>
            <w:hyperlink r:id="rId87" w:history="1">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/DataFormat</w:t>
              </w:r>
            </w:hyperlink>
          </w:p>
        </w:tc>
      </w:tr>
      <w:tr w:rsidR="00DB6C27" w14:paraId="2167D96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470C82" w14:textId="77777777" w:rsidR="00DB6C27" w:rsidRDefault="00DB6C27" w:rsidP="003564AD">
            <w:pPr>
              <w:pStyle w:val="Tablebody"/>
            </w:pPr>
            <w:r>
              <w:t>7-10</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B78049" w14:textId="77777777" w:rsidR="00DB6C27" w:rsidRDefault="00DB6C27" w:rsidP="003564AD">
            <w:pPr>
              <w:pStyle w:val="Tablebody"/>
              <w:rPr>
                <w:rFonts w:eastAsia="Arial" w:cs="Arial"/>
              </w:rPr>
            </w:pPr>
            <w:r>
              <w:t>Reference time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C15F09" w14:textId="1C3448FF" w:rsidR="00DB6C27" w:rsidRDefault="00743BEB" w:rsidP="003564AD">
            <w:pPr>
              <w:pStyle w:val="Tablebody"/>
              <w:rPr>
                <w:rFonts w:eastAsia="Arial" w:cs="Arial"/>
              </w:rPr>
            </w:pPr>
            <w:hyperlink r:id="rId88" w:history="1">
              <w:r w:rsidR="00DB6C27">
                <w:rPr>
                  <w:rStyle w:val="Hyperlink"/>
                  <w:rFonts w:eastAsiaTheme="majorEastAsia"/>
                  <w:lang w:val="en-AU"/>
                </w:rPr>
                <w:t>http://codes.wmo.int</w:t>
              </w:r>
              <w:r w:rsidR="006F42F5">
                <w:rPr>
                  <w:rStyle w:val="Hyperlink"/>
                  <w:rFonts w:eastAsiaTheme="majorEastAsia"/>
                  <w:lang w:val="en-AU"/>
                </w:rPr>
                <w:t>/wmdr</w:t>
              </w:r>
              <w:r w:rsidR="00DB6C27">
                <w:rPr>
                  <w:rStyle w:val="Hyperlink"/>
                  <w:rFonts w:eastAsiaTheme="majorEastAsia"/>
                  <w:lang w:val="en-AU"/>
                </w:rPr>
                <w:t>/ReferenceTime</w:t>
              </w:r>
            </w:hyperlink>
          </w:p>
        </w:tc>
      </w:tr>
      <w:tr w:rsidR="00DB6C27" w14:paraId="4A4A1ED6"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0C0515" w14:textId="77777777" w:rsidR="00DB6C27" w:rsidRDefault="00DB6C27" w:rsidP="003564AD">
            <w:pPr>
              <w:pStyle w:val="Tablebody"/>
            </w:pPr>
            <w:r>
              <w:t>8-03-01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2BC719" w14:textId="77777777" w:rsidR="00DB6C27" w:rsidRDefault="00DB6C27" w:rsidP="003564AD">
            <w:pPr>
              <w:pStyle w:val="Tablebody"/>
              <w:rPr>
                <w:rFonts w:eastAsia="Arial" w:cs="Arial"/>
              </w:rPr>
            </w:pPr>
            <w:r>
              <w:t>Quality Flag (BUFR derived from CIMO guide)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820D6E" w14:textId="01D13097" w:rsidR="00DB6C27" w:rsidRDefault="00743BEB" w:rsidP="003564AD">
            <w:pPr>
              <w:pStyle w:val="Tablebody"/>
              <w:rPr>
                <w:rFonts w:eastAsia="Arial" w:cs="Arial"/>
              </w:rPr>
            </w:pPr>
            <w:hyperlink r:id="rId89" w:history="1">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/QualityFlagCIMO</w:t>
              </w:r>
            </w:hyperlink>
          </w:p>
        </w:tc>
      </w:tr>
      <w:tr w:rsidR="00DB6C27" w14:paraId="1552E807"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8DC479" w14:textId="77777777" w:rsidR="00DB6C27" w:rsidRDefault="00DB6C27" w:rsidP="003564AD">
            <w:pPr>
              <w:pStyle w:val="Tablebody"/>
            </w:pPr>
            <w:r>
              <w:t>8-03-02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B70970" w14:textId="77777777" w:rsidR="00DB6C27" w:rsidRDefault="00DB6C27" w:rsidP="003564AD">
            <w:pPr>
              <w:pStyle w:val="Tablebody"/>
              <w:rPr>
                <w:rFonts w:eastAsia="Arial" w:cs="Arial"/>
              </w:rPr>
            </w:pPr>
            <w:r>
              <w:t>Quality Flag (From WaterML2)</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F1B8FF" w14:textId="62F903D8" w:rsidR="00DB6C27" w:rsidRDefault="00743BEB" w:rsidP="003564AD">
            <w:pPr>
              <w:pStyle w:val="Tablebody"/>
              <w:rPr>
                <w:rFonts w:eastAsia="Arial" w:cs="Arial"/>
              </w:rPr>
            </w:pPr>
            <w:hyperlink r:id="rId90" w:history="1">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/QualityFlagOGC</w:t>
              </w:r>
            </w:hyperlink>
          </w:p>
        </w:tc>
      </w:tr>
      <w:tr w:rsidR="00DB6C27" w14:paraId="7908241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9C22C5" w14:textId="77777777" w:rsidR="00DB6C27" w:rsidRDefault="00DB6C27" w:rsidP="003564AD">
            <w:pPr>
              <w:pStyle w:val="Tablebody"/>
            </w:pPr>
            <w:r>
              <w:t>8-03-04</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EEAB53" w14:textId="4FB10A76" w:rsidR="00DB6C27" w:rsidRDefault="00DB6C27" w:rsidP="003564AD">
            <w:pPr>
              <w:pStyle w:val="Tablebody"/>
              <w:rPr>
                <w:rFonts w:eastAsia="Arial" w:cs="Arial"/>
              </w:rPr>
            </w:pPr>
            <w:r>
              <w:t>Quality Flag System</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2F34C4" w14:textId="7E5ECF87" w:rsidR="00DB6C27" w:rsidRDefault="00743BEB" w:rsidP="003564AD">
            <w:pPr>
              <w:pStyle w:val="Tablebody"/>
              <w:rPr>
                <w:rFonts w:eastAsia="Arial" w:cs="Arial"/>
              </w:rPr>
            </w:pPr>
            <w:hyperlink r:id="rId91" w:history="1">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/QualityFlagSystem</w:t>
              </w:r>
            </w:hyperlink>
          </w:p>
        </w:tc>
      </w:tr>
      <w:tr w:rsidR="00DB6C27" w14:paraId="5192865D"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5D3483" w14:textId="77777777" w:rsidR="00DB6C27" w:rsidRDefault="00DB6C27" w:rsidP="003564AD">
            <w:pPr>
              <w:pStyle w:val="Tablebody"/>
            </w:pPr>
            <w:r>
              <w:t>8-05</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B45B3C" w14:textId="77777777" w:rsidR="00DB6C27" w:rsidRDefault="00DB6C27" w:rsidP="003564AD">
            <w:pPr>
              <w:pStyle w:val="Tablebody"/>
              <w:rPr>
                <w:rFonts w:eastAsia="Arial" w:cs="Arial"/>
              </w:rPr>
            </w:pPr>
            <w:r>
              <w:t>Traceability</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1CD7E0" w14:textId="0AB8B4E2" w:rsidR="00DB6C27" w:rsidRDefault="00743BEB" w:rsidP="003564AD">
            <w:pPr>
              <w:pStyle w:val="Tablebody"/>
              <w:rPr>
                <w:rFonts w:eastAsia="Arial" w:cs="Arial"/>
              </w:rPr>
            </w:pPr>
            <w:hyperlink r:id="rId92" w:history="1">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/Traceability</w:t>
              </w:r>
            </w:hyperlink>
          </w:p>
        </w:tc>
      </w:tr>
      <w:tr w:rsidR="00DB6C27" w14:paraId="4498913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397D64" w14:textId="77777777" w:rsidR="00DB6C27" w:rsidRDefault="00DB6C27" w:rsidP="003564AD">
            <w:pPr>
              <w:pStyle w:val="Tablebody"/>
            </w:pPr>
            <w:r>
              <w:t>9-02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8C5CD7" w14:textId="77777777" w:rsidR="00DB6C27" w:rsidRDefault="00DB6C27" w:rsidP="003564AD">
            <w:pPr>
              <w:pStyle w:val="Tablebody"/>
              <w:rPr>
                <w:rFonts w:eastAsia="Arial" w:cs="Arial"/>
              </w:rPr>
            </w:pPr>
            <w:r>
              <w:t>Data policy/use constraints</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27328" w14:textId="7B70FE6C" w:rsidR="00DB6C27" w:rsidRDefault="00743BEB" w:rsidP="003564AD">
            <w:pPr>
              <w:pStyle w:val="Tablebody"/>
              <w:rPr>
                <w:rFonts w:eastAsia="Arial" w:cs="Arial"/>
              </w:rPr>
            </w:pPr>
            <w:hyperlink r:id="rId93" w:history="1">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/DataPolicy</w:t>
              </w:r>
            </w:hyperlink>
          </w:p>
        </w:tc>
      </w:tr>
      <w:tr w:rsidR="00DB6C27" w14:paraId="27AEA38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0789A1" w14:textId="77777777" w:rsidR="00DB6C27" w:rsidRDefault="00DB6C27" w:rsidP="003564AD">
            <w:pPr>
              <w:pStyle w:val="Tablebody"/>
            </w:pPr>
            <w:r>
              <w:t>11-01</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37A421" w14:textId="77777777" w:rsidR="00DB6C27" w:rsidRDefault="00DB6C27" w:rsidP="003564AD">
            <w:pPr>
              <w:pStyle w:val="Tablebody"/>
              <w:rPr>
                <w:rFonts w:eastAsia="Arial" w:cs="Arial"/>
              </w:rPr>
            </w:pPr>
            <w:r>
              <w:t>Coordinates source/service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A05A22" w14:textId="216DECC4" w:rsidR="00DB6C27" w:rsidRDefault="00743BEB" w:rsidP="003564AD">
            <w:pPr>
              <w:pStyle w:val="Tablebody"/>
              <w:rPr>
                <w:rFonts w:eastAsia="Arial" w:cs="Arial"/>
              </w:rPr>
            </w:pPr>
            <w:hyperlink r:id="rId94" w:history="1">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/GeopositioningMethod</w:t>
              </w:r>
            </w:hyperlink>
          </w:p>
        </w:tc>
      </w:tr>
      <w:tr w:rsidR="00DB6C27" w14:paraId="44F07F62"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C3DEA2" w14:textId="77777777" w:rsidR="00DB6C27" w:rsidRDefault="00DB6C27" w:rsidP="003564AD">
            <w:pPr>
              <w:pStyle w:val="Tablebody"/>
            </w:pPr>
            <w:r>
              <w:t>11-02</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0EB56" w14:textId="77777777" w:rsidR="00DB6C27" w:rsidRDefault="00DB6C27" w:rsidP="003564AD">
            <w:pPr>
              <w:pStyle w:val="Tablebody"/>
              <w:rPr>
                <w:rFonts w:eastAsia="Arial" w:cs="Arial"/>
              </w:rPr>
            </w:pPr>
            <w:r>
              <w:t>Coordinates reference</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90E6BC" w14:textId="35E47582" w:rsidR="00DB6C27" w:rsidRDefault="00743BEB" w:rsidP="003564AD">
            <w:pPr>
              <w:pStyle w:val="Tablebody"/>
              <w:rPr>
                <w:rFonts w:eastAsia="Arial" w:cs="Arial"/>
              </w:rPr>
            </w:pPr>
            <w:hyperlink r:id="rId95" w:history="1">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/CoordinateReferenceSystem</w:t>
              </w:r>
            </w:hyperlink>
          </w:p>
        </w:tc>
      </w:tr>
      <w:tr w:rsidR="00DB6C27" w14:paraId="5AB27975" w14:textId="77777777" w:rsidTr="00655DCB">
        <w:tc>
          <w:tcPr>
            <w:tcW w:w="11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53AF36" w14:textId="77777777" w:rsidR="00DB6C27" w:rsidRDefault="00DB6C27" w:rsidP="003564AD">
            <w:pPr>
              <w:pStyle w:val="Tablebody"/>
            </w:pPr>
            <w:r>
              <w:t>11-03</w:t>
            </w:r>
          </w:p>
        </w:tc>
        <w:tc>
          <w:tcPr>
            <w:tcW w:w="26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7597EF" w14:textId="77777777" w:rsidR="00DB6C27" w:rsidRDefault="00DB6C27" w:rsidP="003564AD">
            <w:pPr>
              <w:pStyle w:val="Tablebody"/>
              <w:rPr>
                <w:rFonts w:eastAsia="Arial" w:cs="Arial"/>
              </w:rPr>
            </w:pPr>
            <w:r>
              <w:t>Meaning of time stamp</w:t>
            </w:r>
          </w:p>
        </w:tc>
        <w:tc>
          <w:tcPr>
            <w:tcW w:w="5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52AC8E" w14:textId="07D9BF9A" w:rsidR="00DB6C27" w:rsidRDefault="00743BEB" w:rsidP="003564AD">
            <w:pPr>
              <w:pStyle w:val="Tablebody"/>
              <w:rPr>
                <w:rFonts w:eastAsia="Arial" w:cs="Arial"/>
              </w:rPr>
            </w:pPr>
            <w:hyperlink r:id="rId96" w:history="1">
              <w:r w:rsidR="00DB6C27">
                <w:rPr>
                  <w:rStyle w:val="Hyperlink"/>
                  <w:rFonts w:eastAsiaTheme="majorEastAsia"/>
                </w:rPr>
                <w:t>http://codes.wmo.int</w:t>
              </w:r>
              <w:r w:rsidR="006F42F5">
                <w:rPr>
                  <w:rStyle w:val="Hyperlink"/>
                  <w:rFonts w:eastAsiaTheme="majorEastAsia"/>
                </w:rPr>
                <w:t>/wmdr</w:t>
              </w:r>
              <w:r w:rsidR="00DB6C27">
                <w:rPr>
                  <w:rStyle w:val="Hyperlink"/>
                  <w:rFonts w:eastAsiaTheme="majorEastAsia"/>
                </w:rPr>
                <w:t>/TimeStampMeaning</w:t>
              </w:r>
            </w:hyperlink>
          </w:p>
        </w:tc>
      </w:tr>
    </w:tbl>
    <w:p w14:paraId="050BAE91" w14:textId="77777777" w:rsidR="001B2BA6" w:rsidRPr="00674D68" w:rsidRDefault="001B2BA6" w:rsidP="003564AD"/>
    <w:sectPr w:rsidR="001B2BA6" w:rsidRPr="00674D68" w:rsidSect="00777935">
      <w:footerReference w:type="default" r:id="rId97"/>
      <w:pgSz w:w="12240" w:h="15840"/>
      <w:pgMar w:top="1134" w:right="1134" w:bottom="1134" w:left="1418"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6DE169" w15:done="0"/>
  <w15:commentEx w15:paraId="2B018C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9C9E0" w14:textId="77777777" w:rsidR="00546F7A" w:rsidRDefault="00546F7A" w:rsidP="00B069EC">
      <w:pPr>
        <w:spacing w:after="0" w:line="240" w:lineRule="auto"/>
      </w:pPr>
      <w:r>
        <w:separator/>
      </w:r>
    </w:p>
  </w:endnote>
  <w:endnote w:type="continuationSeparator" w:id="0">
    <w:p w14:paraId="2A873D20" w14:textId="77777777" w:rsidR="00546F7A" w:rsidRDefault="00546F7A" w:rsidP="00B0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Sans">
    <w:panose1 w:val="020B0602040502020204"/>
    <w:charset w:val="00"/>
    <w:family w:val="swiss"/>
    <w:pitch w:val="variable"/>
    <w:sig w:usb0="01002A87" w:usb1="00000000" w:usb2="00000000" w:usb3="00000000" w:csb0="000100FF" w:csb1="00000000"/>
  </w:font>
  <w:font w:name="MS ??">
    <w:altName w:val="MS Mincho"/>
    <w:panose1 w:val="00000000000000000000"/>
    <w:charset w:val="80"/>
    <w:family w:val="auto"/>
    <w:notTrueType/>
    <w:pitch w:val="variable"/>
    <w:sig w:usb0="00000001" w:usb1="08070000" w:usb2="00000010" w:usb3="00000000" w:csb0="00020000" w:csb1="00000000"/>
  </w:font>
  <w:font w:name="StoneSerif">
    <w:altName w:val="Verdana"/>
    <w:panose1 w:val="00000000000000000000"/>
    <w:charset w:val="4D"/>
    <w:family w:val="auto"/>
    <w:notTrueType/>
    <w:pitch w:val="default"/>
    <w:sig w:usb0="00000003" w:usb1="00000000" w:usb2="00000000" w:usb3="00000000" w:csb0="00000001" w:csb1="00000000"/>
  </w:font>
  <w:font w:name="Stone Sans Bold">
    <w:altName w:val="Cambria"/>
    <w:panose1 w:val="00000000000000000000"/>
    <w:charset w:val="4D"/>
    <w:family w:val="swiss"/>
    <w:notTrueType/>
    <w:pitch w:val="default"/>
    <w:sig w:usb0="00000003" w:usb1="00000000" w:usb2="00000000" w:usb3="00000000" w:csb0="00000001" w:csb1="00000000"/>
  </w:font>
  <w:font w:name="STIX">
    <w:panose1 w:val="00000000000000000000"/>
    <w:charset w:val="00"/>
    <w:family w:val="modern"/>
    <w:notTrueType/>
    <w:pitch w:val="variable"/>
    <w:sig w:usb0="A0002AFF" w:usb1="42006DFF" w:usb2="02000000" w:usb3="00000000" w:csb0="000001FF" w:csb1="00000000"/>
  </w:font>
  <w:font w:name="STIX Math">
    <w:panose1 w:val="00000000000000000000"/>
    <w:charset w:val="00"/>
    <w:family w:val="modern"/>
    <w:notTrueType/>
    <w:pitch w:val="variable"/>
    <w:sig w:usb0="A0002AFF" w:usb1="4200FDFF" w:usb2="02000020" w:usb3="00000000" w:csb0="000001FF" w:csb1="00000000"/>
  </w:font>
  <w:font w:name="Helvetica">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ndale Mono">
    <w:altName w:val="Courier New"/>
    <w:charset w:val="00"/>
    <w:family w:val="modern"/>
    <w:pitch w:val="fixed"/>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tone Serif Bold">
    <w:altName w:val="Times New Roman"/>
    <w:charset w:val="00"/>
    <w:family w:val="auto"/>
    <w:pitch w:val="variable"/>
    <w:sig w:usb0="03000000" w:usb1="00000000" w:usb2="00000000" w:usb3="00000000" w:csb0="00000001" w:csb1="00000000"/>
  </w:font>
  <w:font w:name="Helvetica Neue">
    <w:altName w:val="Arial"/>
    <w:panose1 w:val="00000000000000000000"/>
    <w:charset w:val="00"/>
    <w:family w:val="swiss"/>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toneSans-Italic">
    <w:altName w:val="Verdana"/>
    <w:charset w:val="00"/>
    <w:family w:val="roman"/>
    <w:pitch w:val="variable"/>
    <w:sig w:usb0="00000003" w:usb1="00000000" w:usb2="00000000" w:usb3="00000000" w:csb0="00000001" w:csb1="00000000"/>
  </w:font>
  <w:font w:name="StoneSans-Semibold">
    <w:altName w:val="Verdana"/>
    <w:panose1 w:val="00000000000000000000"/>
    <w:charset w:val="4D"/>
    <w:family w:val="auto"/>
    <w:notTrueType/>
    <w:pitch w:val="default"/>
    <w:sig w:usb0="00000003" w:usb1="00000000" w:usb2="00000000" w:usb3="00000000" w:csb0="00000001" w:csb1="00000000"/>
  </w:font>
  <w:font w:name="StoneSans">
    <w:altName w:val="Verdana"/>
    <w:panose1 w:val="00000000000000000000"/>
    <w:charset w:val="4D"/>
    <w:family w:val="roman"/>
    <w:notTrueType/>
    <w:pitch w:val="default"/>
    <w:sig w:usb0="00000003" w:usb1="00000000" w:usb2="00000000" w:usb3="00000000" w:csb0="00000001" w:csb1="00000000"/>
  </w:font>
  <w:font w:name="StoneSans-Bold">
    <w:altName w:val="B 2Stone Sans Bold"/>
    <w:charset w:val="00"/>
    <w:family w:val="roman"/>
    <w:pitch w:val="variable"/>
    <w:sig w:usb0="00000003" w:usb1="00000000" w:usb2="00000000" w:usb3="00000000" w:csb0="00000001" w:csb1="00000000"/>
  </w:font>
  <w:font w:name="StoneSerif-Semibold">
    <w:altName w:val="Sb 1Stone Serif Semibold"/>
    <w:charset w:val="00"/>
    <w:family w:val="roman"/>
    <w:pitch w:val="variable"/>
    <w:sig w:usb0="00000003" w:usb1="00000000" w:usb2="00000000" w:usb3="00000000" w:csb0="00000001" w:csb1="00000000"/>
  </w:font>
  <w:font w:name="StoneSansITC-SemiBold">
    <w:altName w:val="Stone Sans ITC Semi Bold"/>
    <w:panose1 w:val="00000000000000000000"/>
    <w:charset w:val="4D"/>
    <w:family w:val="auto"/>
    <w:notTrueType/>
    <w:pitch w:val="default"/>
    <w:sig w:usb0="00000003" w:usb1="00000000" w:usb2="00000000" w:usb3="00000000" w:csb0="00000001" w:csb1="00000000"/>
  </w:font>
  <w:font w:name="StoneSansITC-Medium">
    <w:altName w:val="Stone Sans ITC Medium"/>
    <w:panose1 w:val="00000000000000000000"/>
    <w:charset w:val="4D"/>
    <w:family w:val="auto"/>
    <w:notTrueType/>
    <w:pitch w:val="default"/>
    <w:sig w:usb0="00000003" w:usb1="00000000" w:usb2="00000000" w:usb3="00000000" w:csb0="00000001" w:csb1="00000000"/>
  </w:font>
  <w:font w:name="Stone Sans ITC">
    <w:altName w:val="MS Gothic"/>
    <w:panose1 w:val="00000000000000000000"/>
    <w:charset w:val="0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libri" w:hAnsi="Calibri"/>
        <w:sz w:val="20"/>
      </w:rPr>
      <w:id w:val="-1148204355"/>
      <w:docPartObj>
        <w:docPartGallery w:val="Page Numbers (Bottom of Page)"/>
        <w:docPartUnique/>
      </w:docPartObj>
    </w:sdtPr>
    <w:sdtEndPr>
      <w:rPr>
        <w:noProof/>
      </w:rPr>
    </w:sdtEndPr>
    <w:sdtContent>
      <w:p w14:paraId="095AA145" w14:textId="1C747DE6" w:rsidR="00086900" w:rsidRPr="005841C6" w:rsidRDefault="00086900" w:rsidP="005841C6">
        <w:pPr>
          <w:pStyle w:val="Footer"/>
          <w:tabs>
            <w:tab w:val="clear" w:pos="9360"/>
          </w:tabs>
          <w:jc w:val="center"/>
          <w:rPr>
            <w:rFonts w:ascii="Calibri" w:hAnsi="Calibri"/>
            <w:sz w:val="20"/>
          </w:rPr>
        </w:pPr>
        <w:r w:rsidRPr="005841C6">
          <w:rPr>
            <w:rFonts w:ascii="Calibri" w:hAnsi="Calibri"/>
            <w:sz w:val="20"/>
          </w:rPr>
          <w:fldChar w:fldCharType="begin"/>
        </w:r>
        <w:r w:rsidRPr="005841C6">
          <w:rPr>
            <w:rFonts w:ascii="Calibri" w:hAnsi="Calibri"/>
            <w:sz w:val="20"/>
          </w:rPr>
          <w:instrText xml:space="preserve"> PAGE   \* MERGEFORMAT </w:instrText>
        </w:r>
        <w:r w:rsidRPr="005841C6">
          <w:rPr>
            <w:rFonts w:ascii="Calibri" w:hAnsi="Calibri"/>
            <w:sz w:val="20"/>
          </w:rPr>
          <w:fldChar w:fldCharType="separate"/>
        </w:r>
        <w:r w:rsidR="00976407">
          <w:rPr>
            <w:rFonts w:ascii="Calibri" w:hAnsi="Calibri"/>
            <w:noProof/>
            <w:sz w:val="20"/>
          </w:rPr>
          <w:t>2</w:t>
        </w:r>
        <w:r w:rsidRPr="005841C6">
          <w:rPr>
            <w:rFonts w:ascii="Calibri" w:hAnsi="Calibri"/>
            <w:noProof/>
            <w:sz w:val="20"/>
          </w:rPr>
          <w:fldChar w:fldCharType="end"/>
        </w:r>
        <w:r>
          <w:rPr>
            <w:rFonts w:ascii="Calibri" w:hAnsi="Calibri"/>
            <w:noProof/>
            <w:sz w:val="20"/>
          </w:rPr>
          <w:t xml:space="preserve"> / </w:t>
        </w:r>
        <w:r>
          <w:rPr>
            <w:rFonts w:ascii="Calibri" w:hAnsi="Calibri"/>
            <w:noProof/>
            <w:sz w:val="20"/>
          </w:rPr>
          <w:fldChar w:fldCharType="begin"/>
        </w:r>
        <w:r>
          <w:rPr>
            <w:rFonts w:ascii="Calibri" w:hAnsi="Calibri"/>
            <w:noProof/>
            <w:sz w:val="20"/>
          </w:rPr>
          <w:instrText xml:space="preserve"> NUMPAGES  \* Arabic  \* MERGEFORMAT </w:instrText>
        </w:r>
        <w:r>
          <w:rPr>
            <w:rFonts w:ascii="Calibri" w:hAnsi="Calibri"/>
            <w:noProof/>
            <w:sz w:val="20"/>
          </w:rPr>
          <w:fldChar w:fldCharType="separate"/>
        </w:r>
        <w:r w:rsidR="00976407">
          <w:rPr>
            <w:rFonts w:ascii="Calibri" w:hAnsi="Calibri"/>
            <w:noProof/>
            <w:sz w:val="20"/>
          </w:rPr>
          <w:t>41</w:t>
        </w:r>
        <w:r>
          <w:rPr>
            <w:rFonts w:ascii="Calibri" w:hAnsi="Calibri"/>
            <w:noProof/>
            <w:sz w:val="20"/>
          </w:rPr>
          <w:fldChar w:fldCharType="end"/>
        </w:r>
      </w:p>
    </w:sdtContent>
  </w:sdt>
  <w:p w14:paraId="4CFE75D7" w14:textId="77777777" w:rsidR="00086900" w:rsidRDefault="00086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7CD5A" w14:textId="77777777" w:rsidR="00546F7A" w:rsidRDefault="00546F7A" w:rsidP="00B069EC">
      <w:pPr>
        <w:spacing w:after="0" w:line="240" w:lineRule="auto"/>
      </w:pPr>
      <w:r>
        <w:separator/>
      </w:r>
    </w:p>
  </w:footnote>
  <w:footnote w:type="continuationSeparator" w:id="0">
    <w:p w14:paraId="3C2105E8" w14:textId="77777777" w:rsidR="00546F7A" w:rsidRDefault="00546F7A" w:rsidP="00B069EC">
      <w:pPr>
        <w:spacing w:after="0" w:line="240" w:lineRule="auto"/>
      </w:pPr>
      <w:r>
        <w:continuationSeparator/>
      </w:r>
    </w:p>
  </w:footnote>
  <w:footnote w:id="1">
    <w:p w14:paraId="4CDA031C" w14:textId="4A274699" w:rsidR="00086900" w:rsidRPr="003564AD" w:rsidRDefault="00086900" w:rsidP="00253D9A">
      <w:pPr>
        <w:pStyle w:val="FootnoteText"/>
        <w:rPr>
          <w:lang w:val="en-US"/>
        </w:rPr>
      </w:pPr>
      <w:r>
        <w:rPr>
          <w:rStyle w:val="FootnoteReference"/>
        </w:rPr>
        <w:footnoteRef/>
      </w:r>
      <w:r>
        <w:t xml:space="preserve"> </w:t>
      </w:r>
      <w:r w:rsidRPr="00A15B15">
        <w:t>For the XML schema implementation these model types are mapped to appropriate XML schema types. The schema should be examined to confirm the exact schema type used.</w:t>
      </w:r>
    </w:p>
  </w:footnote>
  <w:footnote w:id="2">
    <w:p w14:paraId="5366590E" w14:textId="486D78E2" w:rsidR="00086900" w:rsidRPr="003564AD" w:rsidRDefault="00086900">
      <w:pPr>
        <w:pStyle w:val="FootnoteText"/>
        <w:rPr>
          <w:lang w:val="en-US"/>
        </w:rPr>
      </w:pPr>
      <w:r>
        <w:rPr>
          <w:rStyle w:val="FootnoteReference"/>
        </w:rPr>
        <w:footnoteRef/>
      </w:r>
      <w:r>
        <w:t xml:space="preserve"> </w:t>
      </w:r>
      <w:r w:rsidRPr="00CC2B46">
        <w:t>For example: to measure atmospheric temperature, we do not measure the entire atmosphere (the ultimate feature of interest) but we sample the temperature at a sampling point or sampling profile. These sampling features (point locations, profiles) are known as Spatial Sampling Features in 19156. The spatial sampling feature may be at the same location as the equipment or it may be remote from the equipment.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3AF7B0"/>
    <w:lvl w:ilvl="0">
      <w:start w:val="1"/>
      <w:numFmt w:val="decimal"/>
      <w:lvlText w:val="%1."/>
      <w:lvlJc w:val="left"/>
      <w:pPr>
        <w:tabs>
          <w:tab w:val="num" w:pos="1492"/>
        </w:tabs>
        <w:ind w:left="1492" w:hanging="360"/>
      </w:pPr>
    </w:lvl>
  </w:abstractNum>
  <w:abstractNum w:abstractNumId="1">
    <w:nsid w:val="FFFFFF80"/>
    <w:multiLevelType w:val="singleLevel"/>
    <w:tmpl w:val="E1227A3A"/>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EDCC3496"/>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1D3876D8"/>
    <w:lvl w:ilvl="0">
      <w:start w:val="1"/>
      <w:numFmt w:val="bullet"/>
      <w:lvlText w:val=""/>
      <w:lvlJc w:val="left"/>
      <w:pPr>
        <w:tabs>
          <w:tab w:val="num" w:pos="926"/>
        </w:tabs>
        <w:ind w:left="926" w:hanging="360"/>
      </w:pPr>
      <w:rPr>
        <w:rFonts w:ascii="Symbol" w:hAnsi="Symbol" w:hint="default"/>
      </w:rPr>
    </w:lvl>
  </w:abstractNum>
  <w:abstractNum w:abstractNumId="4">
    <w:nsid w:val="FFFFFF88"/>
    <w:multiLevelType w:val="singleLevel"/>
    <w:tmpl w:val="70A8611E"/>
    <w:lvl w:ilvl="0">
      <w:start w:val="1"/>
      <w:numFmt w:val="decimal"/>
      <w:pStyle w:val="ListNumber"/>
      <w:lvlText w:val="%1."/>
      <w:lvlJc w:val="left"/>
      <w:pPr>
        <w:tabs>
          <w:tab w:val="num" w:pos="360"/>
        </w:tabs>
        <w:ind w:left="360" w:hanging="360"/>
      </w:pPr>
    </w:lvl>
  </w:abstractNum>
  <w:abstractNum w:abstractNumId="5">
    <w:nsid w:val="021105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4B002D2"/>
    <w:multiLevelType w:val="hybridMultilevel"/>
    <w:tmpl w:val="25F80DEA"/>
    <w:lvl w:ilvl="0" w:tplc="C930BBC0">
      <w:start w:val="5"/>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710269"/>
    <w:multiLevelType w:val="hybridMultilevel"/>
    <w:tmpl w:val="31D2BAAA"/>
    <w:lvl w:ilvl="0" w:tplc="9FBC5F4E">
      <w:start w:val="1"/>
      <w:numFmt w:val="bullet"/>
      <w:pStyle w:val="Discussion"/>
      <w:lvlText w:val="•"/>
      <w:lvlJc w:val="left"/>
      <w:pPr>
        <w:tabs>
          <w:tab w:val="num" w:pos="720"/>
        </w:tabs>
        <w:ind w:left="720" w:hanging="360"/>
      </w:pPr>
      <w:rPr>
        <w:rFonts w:ascii="Times New Roman" w:hAnsi="Times New Roman" w:hint="default"/>
      </w:rPr>
    </w:lvl>
    <w:lvl w:ilvl="1" w:tplc="B62EBA02" w:tentative="1">
      <w:start w:val="1"/>
      <w:numFmt w:val="bullet"/>
      <w:lvlText w:val="•"/>
      <w:lvlJc w:val="left"/>
      <w:pPr>
        <w:tabs>
          <w:tab w:val="num" w:pos="1440"/>
        </w:tabs>
        <w:ind w:left="1440" w:hanging="360"/>
      </w:pPr>
      <w:rPr>
        <w:rFonts w:ascii="Times New Roman" w:hAnsi="Times New Roman" w:hint="default"/>
      </w:rPr>
    </w:lvl>
    <w:lvl w:ilvl="2" w:tplc="75107FC0" w:tentative="1">
      <w:start w:val="1"/>
      <w:numFmt w:val="bullet"/>
      <w:lvlText w:val="•"/>
      <w:lvlJc w:val="left"/>
      <w:pPr>
        <w:tabs>
          <w:tab w:val="num" w:pos="2160"/>
        </w:tabs>
        <w:ind w:left="2160" w:hanging="360"/>
      </w:pPr>
      <w:rPr>
        <w:rFonts w:ascii="Times New Roman" w:hAnsi="Times New Roman" w:hint="default"/>
      </w:rPr>
    </w:lvl>
    <w:lvl w:ilvl="3" w:tplc="84D0AC26" w:tentative="1">
      <w:start w:val="1"/>
      <w:numFmt w:val="bullet"/>
      <w:lvlText w:val="•"/>
      <w:lvlJc w:val="left"/>
      <w:pPr>
        <w:tabs>
          <w:tab w:val="num" w:pos="2880"/>
        </w:tabs>
        <w:ind w:left="2880" w:hanging="360"/>
      </w:pPr>
      <w:rPr>
        <w:rFonts w:ascii="Times New Roman" w:hAnsi="Times New Roman" w:hint="default"/>
      </w:rPr>
    </w:lvl>
    <w:lvl w:ilvl="4" w:tplc="C026EC88" w:tentative="1">
      <w:start w:val="1"/>
      <w:numFmt w:val="bullet"/>
      <w:lvlText w:val="•"/>
      <w:lvlJc w:val="left"/>
      <w:pPr>
        <w:tabs>
          <w:tab w:val="num" w:pos="3600"/>
        </w:tabs>
        <w:ind w:left="3600" w:hanging="360"/>
      </w:pPr>
      <w:rPr>
        <w:rFonts w:ascii="Times New Roman" w:hAnsi="Times New Roman" w:hint="default"/>
      </w:rPr>
    </w:lvl>
    <w:lvl w:ilvl="5" w:tplc="C5FC126A" w:tentative="1">
      <w:start w:val="1"/>
      <w:numFmt w:val="bullet"/>
      <w:lvlText w:val="•"/>
      <w:lvlJc w:val="left"/>
      <w:pPr>
        <w:tabs>
          <w:tab w:val="num" w:pos="4320"/>
        </w:tabs>
        <w:ind w:left="4320" w:hanging="360"/>
      </w:pPr>
      <w:rPr>
        <w:rFonts w:ascii="Times New Roman" w:hAnsi="Times New Roman" w:hint="default"/>
      </w:rPr>
    </w:lvl>
    <w:lvl w:ilvl="6" w:tplc="CCC63CC2" w:tentative="1">
      <w:start w:val="1"/>
      <w:numFmt w:val="bullet"/>
      <w:lvlText w:val="•"/>
      <w:lvlJc w:val="left"/>
      <w:pPr>
        <w:tabs>
          <w:tab w:val="num" w:pos="5040"/>
        </w:tabs>
        <w:ind w:left="5040" w:hanging="360"/>
      </w:pPr>
      <w:rPr>
        <w:rFonts w:ascii="Times New Roman" w:hAnsi="Times New Roman" w:hint="default"/>
      </w:rPr>
    </w:lvl>
    <w:lvl w:ilvl="7" w:tplc="6B448A90" w:tentative="1">
      <w:start w:val="1"/>
      <w:numFmt w:val="bullet"/>
      <w:lvlText w:val="•"/>
      <w:lvlJc w:val="left"/>
      <w:pPr>
        <w:tabs>
          <w:tab w:val="num" w:pos="5760"/>
        </w:tabs>
        <w:ind w:left="5760" w:hanging="360"/>
      </w:pPr>
      <w:rPr>
        <w:rFonts w:ascii="Times New Roman" w:hAnsi="Times New Roman" w:hint="default"/>
      </w:rPr>
    </w:lvl>
    <w:lvl w:ilvl="8" w:tplc="4FEA3E5E" w:tentative="1">
      <w:start w:val="1"/>
      <w:numFmt w:val="bullet"/>
      <w:lvlText w:val="•"/>
      <w:lvlJc w:val="left"/>
      <w:pPr>
        <w:tabs>
          <w:tab w:val="num" w:pos="6480"/>
        </w:tabs>
        <w:ind w:left="6480" w:hanging="360"/>
      </w:pPr>
      <w:rPr>
        <w:rFonts w:ascii="Times New Roman" w:hAnsi="Times New Roman" w:hint="default"/>
      </w:rPr>
    </w:lvl>
  </w:abstractNum>
  <w:abstractNum w:abstractNumId="8">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nsid w:val="0A8C51F4"/>
    <w:multiLevelType w:val="hybridMultilevel"/>
    <w:tmpl w:val="0EB219EE"/>
    <w:lvl w:ilvl="0" w:tplc="9822F15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B946F57"/>
    <w:multiLevelType w:val="singleLevel"/>
    <w:tmpl w:val="FA4E1024"/>
    <w:lvl w:ilvl="0">
      <w:start w:val="1"/>
      <w:numFmt w:val="decimal"/>
      <w:pStyle w:val="Heading1"/>
      <w:lvlText w:val="%1."/>
      <w:lvlJc w:val="left"/>
      <w:pPr>
        <w:tabs>
          <w:tab w:val="num" w:pos="454"/>
        </w:tabs>
        <w:ind w:left="454" w:hanging="454"/>
      </w:pPr>
      <w:rPr>
        <w:rFonts w:ascii="Arial" w:hAnsi="Arial" w:hint="default"/>
        <w:b/>
        <w:i w:val="0"/>
        <w:sz w:val="24"/>
      </w:rPr>
    </w:lvl>
  </w:abstractNum>
  <w:abstractNum w:abstractNumId="11">
    <w:nsid w:val="12F02F0C"/>
    <w:multiLevelType w:val="multilevel"/>
    <w:tmpl w:val="AA16811A"/>
    <w:lvl w:ilvl="0">
      <w:start w:val="1"/>
      <w:numFmt w:val="decimal"/>
      <w:pStyle w:val="Action"/>
      <w:lvlText w:val="Action: %1."/>
      <w:lvlJc w:val="left"/>
      <w:pPr>
        <w:tabs>
          <w:tab w:val="num" w:pos="360"/>
        </w:tabs>
        <w:ind w:left="360" w:hanging="360"/>
      </w:pPr>
      <w:rPr>
        <w:rFonts w:hint="default"/>
        <w:b/>
        <w:i w:val="0"/>
      </w:rPr>
    </w:lvl>
    <w:lvl w:ilvl="1">
      <w:start w:val="1"/>
      <w:numFmt w:val="decimal"/>
      <w:lvlText w:val="%1.%2."/>
      <w:lvlJc w:val="left"/>
      <w:pPr>
        <w:tabs>
          <w:tab w:val="num" w:pos="0"/>
        </w:tabs>
        <w:ind w:left="567" w:hanging="567"/>
      </w:pPr>
      <w:rPr>
        <w:rFonts w:hint="default"/>
      </w:rPr>
    </w:lvl>
    <w:lvl w:ilvl="2">
      <w:start w:val="1"/>
      <w:numFmt w:val="decimal"/>
      <w:lvlText w:val="%1.%2.%3."/>
      <w:lvlJc w:val="left"/>
      <w:pPr>
        <w:tabs>
          <w:tab w:val="num" w:pos="0"/>
        </w:tabs>
        <w:ind w:left="567" w:hanging="567"/>
      </w:pPr>
      <w:rPr>
        <w:rFonts w:hint="default"/>
      </w:rPr>
    </w:lvl>
    <w:lvl w:ilvl="3">
      <w:start w:val="1"/>
      <w:numFmt w:val="decimal"/>
      <w:lvlText w:val="%1.%2.%3.%4."/>
      <w:lvlJc w:val="left"/>
      <w:pPr>
        <w:tabs>
          <w:tab w:val="num" w:pos="0"/>
        </w:tabs>
        <w:ind w:left="567" w:hanging="567"/>
      </w:pPr>
      <w:rPr>
        <w:rFonts w:hint="default"/>
      </w:rPr>
    </w:lvl>
    <w:lvl w:ilvl="4">
      <w:start w:val="1"/>
      <w:numFmt w:val="decimal"/>
      <w:lvlText w:val="%1.%2.%3.%4.%5."/>
      <w:lvlJc w:val="left"/>
      <w:pPr>
        <w:tabs>
          <w:tab w:val="num" w:pos="0"/>
        </w:tabs>
        <w:ind w:left="567" w:hanging="567"/>
      </w:pPr>
      <w:rPr>
        <w:rFonts w:hint="default"/>
      </w:rPr>
    </w:lvl>
    <w:lvl w:ilvl="5">
      <w:start w:val="1"/>
      <w:numFmt w:val="decimal"/>
      <w:lvlText w:val="%1.%2.%3.%4.%5.%6."/>
      <w:lvlJc w:val="left"/>
      <w:pPr>
        <w:tabs>
          <w:tab w:val="num" w:pos="4320"/>
        </w:tabs>
        <w:ind w:left="2736" w:hanging="27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nsid w:val="1F4836D5"/>
    <w:multiLevelType w:val="multilevel"/>
    <w:tmpl w:val="D9809322"/>
    <w:lvl w:ilvl="0">
      <w:start w:val="1"/>
      <w:numFmt w:val="decimal"/>
      <w:pStyle w:val="Article"/>
      <w:suff w:val="nothing"/>
      <w:lvlText w:val="Article %1"/>
      <w:lvlJc w:val="left"/>
      <w:pPr>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2065019B"/>
    <w:multiLevelType w:val="multilevel"/>
    <w:tmpl w:val="E57690A6"/>
    <w:lvl w:ilvl="0">
      <w:start w:val="1"/>
      <w:numFmt w:val="decimal"/>
      <w:lvlText w:val="%1."/>
      <w:lvlJc w:val="left"/>
      <w:pPr>
        <w:tabs>
          <w:tab w:val="num" w:pos="360"/>
        </w:tabs>
        <w:ind w:left="360" w:hanging="360"/>
      </w:pPr>
    </w:lvl>
    <w:lvl w:ilvl="1">
      <w:start w:val="1"/>
      <w:numFmt w:val="decimal"/>
      <w:pStyle w:val="DraftTextnumbering"/>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nsid w:val="215314EC"/>
    <w:multiLevelType w:val="multilevel"/>
    <w:tmpl w:val="2208DD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2461ADF"/>
    <w:multiLevelType w:val="hybridMultilevel"/>
    <w:tmpl w:val="22B2679E"/>
    <w:lvl w:ilvl="0" w:tplc="3DBCB2D6">
      <w:start w:val="1"/>
      <w:numFmt w:val="decimal"/>
      <w:pStyle w:val="Decision"/>
      <w:lvlText w:val="Decision: %1."/>
      <w:lvlJc w:val="left"/>
      <w:pPr>
        <w:tabs>
          <w:tab w:val="num" w:pos="-360"/>
        </w:tabs>
        <w:ind w:left="36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17">
    <w:nsid w:val="25381946"/>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7442776"/>
    <w:multiLevelType w:val="hybridMultilevel"/>
    <w:tmpl w:val="2D74105C"/>
    <w:lvl w:ilvl="0" w:tplc="C8920AE4">
      <w:start w:val="1"/>
      <w:numFmt w:val="decimal"/>
      <w:pStyle w:val="Personal"/>
      <w:lvlText w:val="P%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C9C14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D07203"/>
    <w:multiLevelType w:val="multilevel"/>
    <w:tmpl w:val="E662EC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05D0039"/>
    <w:multiLevelType w:val="singleLevel"/>
    <w:tmpl w:val="92B0065C"/>
    <w:lvl w:ilvl="0">
      <w:start w:val="1"/>
      <w:numFmt w:val="lowerLetter"/>
      <w:pStyle w:val="Paragrapha"/>
      <w:lvlText w:val="%1)"/>
      <w:lvlJc w:val="left"/>
      <w:pPr>
        <w:tabs>
          <w:tab w:val="num" w:pos="927"/>
        </w:tabs>
        <w:ind w:left="851" w:hanging="284"/>
      </w:pPr>
    </w:lvl>
  </w:abstractNum>
  <w:abstractNum w:abstractNumId="22">
    <w:nsid w:val="43431A0D"/>
    <w:multiLevelType w:val="hybridMultilevel"/>
    <w:tmpl w:val="4AFAE020"/>
    <w:lvl w:ilvl="0" w:tplc="4F526A7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673F65"/>
    <w:multiLevelType w:val="singleLevel"/>
    <w:tmpl w:val="20B40796"/>
    <w:lvl w:ilvl="0">
      <w:start w:val="1"/>
      <w:numFmt w:val="decimal"/>
      <w:pStyle w:val="Heading11"/>
      <w:lvlText w:val="%1.1."/>
      <w:lvlJc w:val="left"/>
      <w:pPr>
        <w:tabs>
          <w:tab w:val="num" w:pos="851"/>
        </w:tabs>
        <w:ind w:left="851" w:hanging="851"/>
      </w:pPr>
      <w:rPr>
        <w:rFonts w:ascii="Arial" w:hAnsi="Arial" w:hint="default"/>
        <w:sz w:val="20"/>
      </w:rPr>
    </w:lvl>
  </w:abstractNum>
  <w:abstractNum w:abstractNumId="24">
    <w:nsid w:val="46AB6126"/>
    <w:multiLevelType w:val="multilevel"/>
    <w:tmpl w:val="BC72ED44"/>
    <w:lvl w:ilvl="0">
      <w:start w:val="1"/>
      <w:numFmt w:val="decimal"/>
      <w:pStyle w:val="WMOLevel1"/>
      <w:lvlText w:val="%1."/>
      <w:lvlJc w:val="left"/>
      <w:pPr>
        <w:ind w:left="360" w:hanging="360"/>
      </w:pPr>
    </w:lvl>
    <w:lvl w:ilvl="1">
      <w:start w:val="1"/>
      <w:numFmt w:val="decimal"/>
      <w:pStyle w:val="WMOLevel2"/>
      <w:lvlText w:val="%1.%2."/>
      <w:lvlJc w:val="left"/>
      <w:pPr>
        <w:ind w:left="792" w:hanging="432"/>
      </w:pPr>
    </w:lvl>
    <w:lvl w:ilvl="2">
      <w:start w:val="1"/>
      <w:numFmt w:val="decimal"/>
      <w:pStyle w:val="WMO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BE2542D"/>
    <w:multiLevelType w:val="hybridMultilevel"/>
    <w:tmpl w:val="F2D68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D435B00"/>
    <w:multiLevelType w:val="hybridMultilevel"/>
    <w:tmpl w:val="A014A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D5A4382"/>
    <w:multiLevelType w:val="hybridMultilevel"/>
    <w:tmpl w:val="0ADCF3D8"/>
    <w:lvl w:ilvl="0" w:tplc="E6944F10">
      <w:start w:val="1"/>
      <w:numFmt w:val="decimal"/>
      <w:pStyle w:val="Pending"/>
      <w:lvlText w:val="Pending: %1."/>
      <w:lvlJc w:val="left"/>
      <w:pPr>
        <w:tabs>
          <w:tab w:val="num" w:pos="-360"/>
        </w:tabs>
        <w:ind w:left="360" w:hanging="360"/>
      </w:pPr>
      <w:rPr>
        <w:rFonts w:hint="default"/>
        <w:b/>
        <w:i w:val="0"/>
      </w:rPr>
    </w:lvl>
    <w:lvl w:ilvl="1" w:tplc="A9D60692" w:tentative="1">
      <w:start w:val="1"/>
      <w:numFmt w:val="lowerLetter"/>
      <w:lvlText w:val="%2."/>
      <w:lvlJc w:val="left"/>
      <w:pPr>
        <w:tabs>
          <w:tab w:val="num" w:pos="1440"/>
        </w:tabs>
        <w:ind w:left="1440" w:hanging="360"/>
      </w:pPr>
    </w:lvl>
    <w:lvl w:ilvl="2" w:tplc="8EDAC5CE" w:tentative="1">
      <w:start w:val="1"/>
      <w:numFmt w:val="lowerRoman"/>
      <w:lvlText w:val="%3."/>
      <w:lvlJc w:val="right"/>
      <w:pPr>
        <w:tabs>
          <w:tab w:val="num" w:pos="2160"/>
        </w:tabs>
        <w:ind w:left="2160" w:hanging="180"/>
      </w:pPr>
    </w:lvl>
    <w:lvl w:ilvl="3" w:tplc="0C0A4B92" w:tentative="1">
      <w:start w:val="1"/>
      <w:numFmt w:val="decimal"/>
      <w:lvlText w:val="%4."/>
      <w:lvlJc w:val="left"/>
      <w:pPr>
        <w:tabs>
          <w:tab w:val="num" w:pos="2880"/>
        </w:tabs>
        <w:ind w:left="2880" w:hanging="360"/>
      </w:pPr>
    </w:lvl>
    <w:lvl w:ilvl="4" w:tplc="9B7C7AC6" w:tentative="1">
      <w:start w:val="1"/>
      <w:numFmt w:val="lowerLetter"/>
      <w:lvlText w:val="%5."/>
      <w:lvlJc w:val="left"/>
      <w:pPr>
        <w:tabs>
          <w:tab w:val="num" w:pos="3600"/>
        </w:tabs>
        <w:ind w:left="3600" w:hanging="360"/>
      </w:pPr>
    </w:lvl>
    <w:lvl w:ilvl="5" w:tplc="7786AAF2" w:tentative="1">
      <w:start w:val="1"/>
      <w:numFmt w:val="lowerRoman"/>
      <w:lvlText w:val="%6."/>
      <w:lvlJc w:val="right"/>
      <w:pPr>
        <w:tabs>
          <w:tab w:val="num" w:pos="4320"/>
        </w:tabs>
        <w:ind w:left="4320" w:hanging="180"/>
      </w:pPr>
    </w:lvl>
    <w:lvl w:ilvl="6" w:tplc="8AE4F834" w:tentative="1">
      <w:start w:val="1"/>
      <w:numFmt w:val="decimal"/>
      <w:lvlText w:val="%7."/>
      <w:lvlJc w:val="left"/>
      <w:pPr>
        <w:tabs>
          <w:tab w:val="num" w:pos="5040"/>
        </w:tabs>
        <w:ind w:left="5040" w:hanging="360"/>
      </w:pPr>
    </w:lvl>
    <w:lvl w:ilvl="7" w:tplc="7520B2A2" w:tentative="1">
      <w:start w:val="1"/>
      <w:numFmt w:val="lowerLetter"/>
      <w:lvlText w:val="%8."/>
      <w:lvlJc w:val="left"/>
      <w:pPr>
        <w:tabs>
          <w:tab w:val="num" w:pos="5760"/>
        </w:tabs>
        <w:ind w:left="5760" w:hanging="360"/>
      </w:pPr>
    </w:lvl>
    <w:lvl w:ilvl="8" w:tplc="99DE4754" w:tentative="1">
      <w:start w:val="1"/>
      <w:numFmt w:val="lowerRoman"/>
      <w:lvlText w:val="%9."/>
      <w:lvlJc w:val="right"/>
      <w:pPr>
        <w:tabs>
          <w:tab w:val="num" w:pos="6480"/>
        </w:tabs>
        <w:ind w:left="6480" w:hanging="180"/>
      </w:pPr>
    </w:lvl>
  </w:abstractNum>
  <w:abstractNum w:abstractNumId="28">
    <w:nsid w:val="55B83B66"/>
    <w:multiLevelType w:val="multilevel"/>
    <w:tmpl w:val="F2B0E964"/>
    <w:lvl w:ilvl="0">
      <w:start w:val="1"/>
      <w:numFmt w:val="decimal"/>
      <w:lvlText w:val="%1."/>
      <w:lvlJc w:val="left"/>
      <w:pPr>
        <w:ind w:left="360" w:hanging="360"/>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A9655E"/>
    <w:multiLevelType w:val="multilevel"/>
    <w:tmpl w:val="7EC49738"/>
    <w:lvl w:ilvl="0">
      <w:start w:val="1"/>
      <w:numFmt w:val="decimal"/>
      <w:pStyle w:val="Heading10"/>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399" w:hanging="720"/>
      </w:pPr>
    </w:lvl>
    <w:lvl w:ilvl="3">
      <w:start w:val="1"/>
      <w:numFmt w:val="decimal"/>
      <w:pStyle w:val="Heading4"/>
      <w:lvlText w:val="%1.%2.%3.%4"/>
      <w:lvlJc w:val="left"/>
      <w:pPr>
        <w:ind w:left="1715"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A0546D9"/>
    <w:multiLevelType w:val="multilevel"/>
    <w:tmpl w:val="6186C81A"/>
    <w:lvl w:ilvl="0">
      <w:start w:val="1"/>
      <w:numFmt w:val="decimal"/>
      <w:pStyle w:val="header1v1"/>
      <w:lvlText w:val="%1."/>
      <w:lvlJc w:val="left"/>
      <w:pPr>
        <w:tabs>
          <w:tab w:val="num" w:pos="360"/>
        </w:tabs>
        <w:ind w:left="360" w:hanging="360"/>
      </w:pPr>
      <w:rPr>
        <w:rFonts w:hint="default"/>
        <w:b w:val="0"/>
        <w:i w:val="0"/>
      </w:rPr>
    </w:lvl>
    <w:lvl w:ilvl="1">
      <w:start w:val="1"/>
      <w:numFmt w:val="decimal"/>
      <w:lvlText w:val="%1.%2."/>
      <w:lvlJc w:val="left"/>
      <w:pPr>
        <w:tabs>
          <w:tab w:val="num" w:pos="432"/>
        </w:tabs>
        <w:ind w:left="432" w:hanging="432"/>
      </w:pPr>
      <w:rPr>
        <w:rFonts w:hint="default"/>
        <w:b w:val="0"/>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5C8C2B0B"/>
    <w:multiLevelType w:val="hybridMultilevel"/>
    <w:tmpl w:val="1E2A7BC4"/>
    <w:lvl w:ilvl="0" w:tplc="D820E05C">
      <w:start w:val="1"/>
      <w:numFmt w:val="bullet"/>
      <w:pStyle w:val="Body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F186D4A"/>
    <w:multiLevelType w:val="hybridMultilevel"/>
    <w:tmpl w:val="D5526702"/>
    <w:lvl w:ilvl="0" w:tplc="632E6B9C">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454AEE"/>
    <w:multiLevelType w:val="hybridMultilevel"/>
    <w:tmpl w:val="94A04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7160822"/>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7C82920"/>
    <w:multiLevelType w:val="multilevel"/>
    <w:tmpl w:val="3F528056"/>
    <w:lvl w:ilvl="0">
      <w:start w:val="1"/>
      <w:numFmt w:val="upperLetter"/>
      <w:lvlText w:val="Appendix %1"/>
      <w:lvlJc w:val="left"/>
      <w:pPr>
        <w:tabs>
          <w:tab w:val="num" w:pos="2268"/>
        </w:tabs>
        <w:ind w:left="2268" w:hanging="2268"/>
      </w:pPr>
    </w:lvl>
    <w:lvl w:ilvl="1">
      <w:start w:val="1"/>
      <w:numFmt w:val="decimal"/>
      <w:pStyle w:val="Appendix2"/>
      <w:lvlText w:val="%1.%2"/>
      <w:lvlJc w:val="left"/>
      <w:pPr>
        <w:tabs>
          <w:tab w:val="num" w:pos="1418"/>
        </w:tabs>
        <w:ind w:left="1418" w:hanging="1418"/>
      </w:pPr>
    </w:lvl>
    <w:lvl w:ilvl="2">
      <w:start w:val="1"/>
      <w:numFmt w:val="decimal"/>
      <w:pStyle w:val="Appendix3"/>
      <w:lvlText w:val="%1.%2.%3"/>
      <w:lvlJc w:val="left"/>
      <w:pPr>
        <w:tabs>
          <w:tab w:val="num" w:pos="1418"/>
        </w:tabs>
        <w:ind w:left="1418" w:hanging="1418"/>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68D913B2"/>
    <w:multiLevelType w:val="multilevel"/>
    <w:tmpl w:val="2AEA9A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38">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39">
    <w:nsid w:val="72935359"/>
    <w:multiLevelType w:val="hybridMultilevel"/>
    <w:tmpl w:val="8AD4900A"/>
    <w:lvl w:ilvl="0" w:tplc="18FCC2A6">
      <w:start w:val="1"/>
      <w:numFmt w:val="decimal"/>
      <w:pStyle w:val="NormNum1"/>
      <w:lvlText w:val="(%1)"/>
      <w:lvlJc w:val="left"/>
      <w:pPr>
        <w:tabs>
          <w:tab w:val="num" w:pos="2000"/>
        </w:tabs>
        <w:ind w:left="2000" w:hanging="560"/>
      </w:pPr>
      <w:rPr>
        <w:rFonts w:hint="default"/>
      </w:rPr>
    </w:lvl>
    <w:lvl w:ilvl="1" w:tplc="3BA2072C">
      <w:start w:val="1"/>
      <w:numFmt w:val="lowerLetter"/>
      <w:lvlText w:val="(%2)"/>
      <w:lvlJc w:val="left"/>
      <w:pPr>
        <w:tabs>
          <w:tab w:val="num" w:pos="2880"/>
        </w:tabs>
        <w:ind w:left="2880" w:hanging="360"/>
      </w:pPr>
      <w:rPr>
        <w:rFonts w:hint="default"/>
      </w:rPr>
    </w:lvl>
    <w:lvl w:ilvl="2" w:tplc="67744060" w:tentative="1">
      <w:start w:val="1"/>
      <w:numFmt w:val="lowerRoman"/>
      <w:lvlText w:val="%3."/>
      <w:lvlJc w:val="right"/>
      <w:pPr>
        <w:tabs>
          <w:tab w:val="num" w:pos="3600"/>
        </w:tabs>
        <w:ind w:left="3600" w:hanging="180"/>
      </w:pPr>
    </w:lvl>
    <w:lvl w:ilvl="3" w:tplc="2FD67744" w:tentative="1">
      <w:start w:val="1"/>
      <w:numFmt w:val="decimal"/>
      <w:lvlText w:val="%4."/>
      <w:lvlJc w:val="left"/>
      <w:pPr>
        <w:tabs>
          <w:tab w:val="num" w:pos="4320"/>
        </w:tabs>
        <w:ind w:left="4320" w:hanging="360"/>
      </w:pPr>
    </w:lvl>
    <w:lvl w:ilvl="4" w:tplc="F6C238C8" w:tentative="1">
      <w:start w:val="1"/>
      <w:numFmt w:val="lowerLetter"/>
      <w:lvlText w:val="%5."/>
      <w:lvlJc w:val="left"/>
      <w:pPr>
        <w:tabs>
          <w:tab w:val="num" w:pos="5040"/>
        </w:tabs>
        <w:ind w:left="5040" w:hanging="360"/>
      </w:pPr>
    </w:lvl>
    <w:lvl w:ilvl="5" w:tplc="A1ACBB4C" w:tentative="1">
      <w:start w:val="1"/>
      <w:numFmt w:val="lowerRoman"/>
      <w:lvlText w:val="%6."/>
      <w:lvlJc w:val="right"/>
      <w:pPr>
        <w:tabs>
          <w:tab w:val="num" w:pos="5760"/>
        </w:tabs>
        <w:ind w:left="5760" w:hanging="180"/>
      </w:pPr>
    </w:lvl>
    <w:lvl w:ilvl="6" w:tplc="DB9EC138" w:tentative="1">
      <w:start w:val="1"/>
      <w:numFmt w:val="decimal"/>
      <w:lvlText w:val="%7."/>
      <w:lvlJc w:val="left"/>
      <w:pPr>
        <w:tabs>
          <w:tab w:val="num" w:pos="6480"/>
        </w:tabs>
        <w:ind w:left="6480" w:hanging="360"/>
      </w:pPr>
    </w:lvl>
    <w:lvl w:ilvl="7" w:tplc="1D744C88" w:tentative="1">
      <w:start w:val="1"/>
      <w:numFmt w:val="lowerLetter"/>
      <w:lvlText w:val="%8."/>
      <w:lvlJc w:val="left"/>
      <w:pPr>
        <w:tabs>
          <w:tab w:val="num" w:pos="7200"/>
        </w:tabs>
        <w:ind w:left="7200" w:hanging="360"/>
      </w:pPr>
    </w:lvl>
    <w:lvl w:ilvl="8" w:tplc="72464A78" w:tentative="1">
      <w:start w:val="1"/>
      <w:numFmt w:val="lowerRoman"/>
      <w:lvlText w:val="%9."/>
      <w:lvlJc w:val="right"/>
      <w:pPr>
        <w:tabs>
          <w:tab w:val="num" w:pos="7920"/>
        </w:tabs>
        <w:ind w:left="7920" w:hanging="180"/>
      </w:pPr>
    </w:lvl>
  </w:abstractNum>
  <w:abstractNum w:abstractNumId="40">
    <w:nsid w:val="730E2D70"/>
    <w:multiLevelType w:val="singleLevel"/>
    <w:tmpl w:val="05CA72BA"/>
    <w:lvl w:ilvl="0">
      <w:start w:val="1"/>
      <w:numFmt w:val="decimal"/>
      <w:pStyle w:val="Backgroundinfonumb"/>
      <w:lvlText w:val="%1."/>
      <w:lvlJc w:val="left"/>
      <w:pPr>
        <w:tabs>
          <w:tab w:val="num" w:pos="360"/>
        </w:tabs>
        <w:ind w:left="0" w:firstLine="0"/>
      </w:pPr>
    </w:lvl>
  </w:abstractNum>
  <w:abstractNum w:abstractNumId="41">
    <w:nsid w:val="759C2CE7"/>
    <w:multiLevelType w:val="multilevel"/>
    <w:tmpl w:val="2AEA9A34"/>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nsid w:val="7A2369B4"/>
    <w:multiLevelType w:val="multilevel"/>
    <w:tmpl w:val="9984D88A"/>
    <w:lvl w:ilvl="0">
      <w:start w:val="1"/>
      <w:numFmt w:val="upperLetter"/>
      <w:lvlText w:val="Appendix %1"/>
      <w:lvlJc w:val="left"/>
      <w:pPr>
        <w:tabs>
          <w:tab w:val="num" w:pos="3402"/>
        </w:tabs>
        <w:ind w:left="3402" w:hanging="3402"/>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pStyle w:val="Appendix4"/>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4"/>
  </w:num>
  <w:num w:numId="2">
    <w:abstractNumId w:val="13"/>
  </w:num>
  <w:num w:numId="3">
    <w:abstractNumId w:val="31"/>
  </w:num>
  <w:num w:numId="4">
    <w:abstractNumId w:val="11"/>
  </w:num>
  <w:num w:numId="5">
    <w:abstractNumId w:val="15"/>
  </w:num>
  <w:num w:numId="6">
    <w:abstractNumId w:val="27"/>
  </w:num>
  <w:num w:numId="7">
    <w:abstractNumId w:val="10"/>
  </w:num>
  <w:num w:numId="8">
    <w:abstractNumId w:val="23"/>
  </w:num>
  <w:num w:numId="9">
    <w:abstractNumId w:val="21"/>
  </w:num>
  <w:num w:numId="10">
    <w:abstractNumId w:val="30"/>
  </w:num>
  <w:num w:numId="11">
    <w:abstractNumId w:val="7"/>
  </w:num>
  <w:num w:numId="12">
    <w:abstractNumId w:val="40"/>
  </w:num>
  <w:num w:numId="13">
    <w:abstractNumId w:val="39"/>
  </w:num>
  <w:num w:numId="14">
    <w:abstractNumId w:val="41"/>
  </w:num>
  <w:num w:numId="15">
    <w:abstractNumId w:val="18"/>
  </w:num>
  <w:num w:numId="16">
    <w:abstractNumId w:val="8"/>
  </w:num>
  <w:num w:numId="17">
    <w:abstractNumId w:val="38"/>
  </w:num>
  <w:num w:numId="18">
    <w:abstractNumId w:val="37"/>
  </w:num>
  <w:num w:numId="19">
    <w:abstractNumId w:val="16"/>
  </w:num>
  <w:num w:numId="20">
    <w:abstractNumId w:val="43"/>
  </w:num>
  <w:num w:numId="21">
    <w:abstractNumId w:val="42"/>
  </w:num>
  <w:num w:numId="22">
    <w:abstractNumId w:val="35"/>
  </w:num>
  <w:num w:numId="23">
    <w:abstractNumId w:val="12"/>
  </w:num>
  <w:num w:numId="24">
    <w:abstractNumId w:val="24"/>
  </w:num>
  <w:num w:numId="25">
    <w:abstractNumId w:val="5"/>
  </w:num>
  <w:num w:numId="26">
    <w:abstractNumId w:val="24"/>
    <w:lvlOverride w:ilvl="0">
      <w:lvl w:ilvl="0">
        <w:start w:val="1"/>
        <w:numFmt w:val="decimal"/>
        <w:pStyle w:val="WMOLevel1"/>
        <w:lvlText w:val="%1."/>
        <w:lvlJc w:val="left"/>
        <w:pPr>
          <w:ind w:left="357" w:hanging="357"/>
        </w:pPr>
        <w:rPr>
          <w:rFonts w:hint="default"/>
        </w:rPr>
      </w:lvl>
    </w:lvlOverride>
    <w:lvlOverride w:ilvl="1">
      <w:lvl w:ilvl="1">
        <w:start w:val="1"/>
        <w:numFmt w:val="decimal"/>
        <w:pStyle w:val="WMOLevel2"/>
        <w:lvlText w:val="%1.%2."/>
        <w:lvlJc w:val="left"/>
        <w:pPr>
          <w:ind w:left="357" w:hanging="357"/>
        </w:pPr>
        <w:rPr>
          <w:rFonts w:hint="default"/>
        </w:rPr>
      </w:lvl>
    </w:lvlOverride>
    <w:lvlOverride w:ilvl="2">
      <w:lvl w:ilvl="2">
        <w:start w:val="1"/>
        <w:numFmt w:val="decimal"/>
        <w:pStyle w:val="WMOLevel3"/>
        <w:lvlText w:val="%1.%2.%3."/>
        <w:lvlJc w:val="left"/>
        <w:pPr>
          <w:ind w:left="357" w:hanging="357"/>
        </w:pPr>
        <w:rPr>
          <w:rFonts w:hint="default"/>
        </w:rPr>
      </w:lvl>
    </w:lvlOverride>
    <w:lvlOverride w:ilvl="3">
      <w:lvl w:ilvl="3">
        <w:start w:val="1"/>
        <w:numFmt w:val="decimal"/>
        <w:lvlText w:val="%1.%2.%3.%4."/>
        <w:lvlJc w:val="left"/>
        <w:pPr>
          <w:ind w:left="357"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27">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8">
    <w:abstractNumId w:val="26"/>
  </w:num>
  <w:num w:numId="29">
    <w:abstractNumId w:val="33"/>
  </w:num>
  <w:num w:numId="30">
    <w:abstractNumId w:val="25"/>
  </w:num>
  <w:num w:numId="31">
    <w:abstractNumId w:val="6"/>
  </w:num>
  <w:num w:numId="32">
    <w:abstractNumId w:val="14"/>
  </w:num>
  <w:num w:numId="33">
    <w:abstractNumId w:val="19"/>
  </w:num>
  <w:num w:numId="34">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5">
    <w:abstractNumId w:val="18"/>
  </w:num>
  <w:num w:numId="36">
    <w:abstractNumId w:val="24"/>
  </w:num>
  <w:num w:numId="37">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8">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9">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0">
    <w:abstractNumId w:val="18"/>
  </w:num>
  <w:num w:numId="41">
    <w:abstractNumId w:val="24"/>
  </w:num>
  <w:num w:numId="42">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3">
    <w:abstractNumId w:val="24"/>
    <w:lvlOverride w:ilvl="0">
      <w:lvl w:ilvl="0">
        <w:start w:val="1"/>
        <w:numFmt w:val="decimal"/>
        <w:pStyle w:val="WMOLevel1"/>
        <w:lvlText w:val="%1."/>
        <w:lvlJc w:val="left"/>
        <w:pPr>
          <w:ind w:left="0" w:firstLine="0"/>
        </w:pPr>
        <w:rPr>
          <w:rFonts w:hint="default"/>
        </w:rPr>
      </w:lvl>
    </w:lvlOverride>
    <w:lvlOverride w:ilvl="1">
      <w:lvl w:ilvl="1">
        <w:start w:val="1"/>
        <w:numFmt w:val="decimal"/>
        <w:pStyle w:val="WMOLevel2"/>
        <w:lvlText w:val="%1.%2."/>
        <w:lvlJc w:val="left"/>
        <w:pPr>
          <w:ind w:left="0" w:firstLine="0"/>
        </w:pPr>
        <w:rPr>
          <w:rFonts w:hint="default"/>
        </w:rPr>
      </w:lvl>
    </w:lvlOverride>
    <w:lvlOverride w:ilvl="2">
      <w:lvl w:ilvl="2">
        <w:start w:val="1"/>
        <w:numFmt w:val="decimal"/>
        <w:pStyle w:val="WMOLevel3"/>
        <w:lvlText w:val="%1.%2.%3."/>
        <w:lvlJc w:val="left"/>
        <w:pPr>
          <w:ind w:left="568"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4">
    <w:abstractNumId w:val="28"/>
  </w:num>
  <w:num w:numId="45">
    <w:abstractNumId w:val="20"/>
  </w:num>
  <w:num w:numId="46">
    <w:abstractNumId w:val="22"/>
  </w:num>
  <w:num w:numId="47">
    <w:abstractNumId w:val="36"/>
  </w:num>
  <w:num w:numId="48">
    <w:abstractNumId w:val="34"/>
  </w:num>
  <w:num w:numId="49">
    <w:abstractNumId w:val="17"/>
  </w:num>
  <w:num w:numId="50">
    <w:abstractNumId w:val="29"/>
  </w:num>
  <w:num w:numId="51">
    <w:abstractNumId w:val="29"/>
  </w:num>
  <w:num w:numId="52">
    <w:abstractNumId w:val="29"/>
  </w:num>
  <w:num w:numId="53">
    <w:abstractNumId w:val="29"/>
  </w:num>
  <w:num w:numId="54">
    <w:abstractNumId w:val="3"/>
  </w:num>
  <w:num w:numId="55">
    <w:abstractNumId w:val="2"/>
  </w:num>
  <w:num w:numId="56">
    <w:abstractNumId w:val="1"/>
  </w:num>
  <w:num w:numId="57">
    <w:abstractNumId w:val="0"/>
  </w:num>
  <w:num w:numId="58">
    <w:abstractNumId w:val="29"/>
  </w:num>
  <w:num w:numId="59">
    <w:abstractNumId w:val="9"/>
  </w:num>
  <w:num w:numId="60">
    <w:abstractNumId w:val="32"/>
  </w:num>
  <w:num w:numId="61">
    <w:abstractNumId w:val="29"/>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alidis,Tom [Ontario]">
    <w15:presenceInfo w15:providerId="AD" w15:userId="S-1-5-21-1461305-1690991894-1094980219-13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7F"/>
    <w:rsid w:val="00015DBD"/>
    <w:rsid w:val="00015DDB"/>
    <w:rsid w:val="00016B86"/>
    <w:rsid w:val="0002244F"/>
    <w:rsid w:val="00022EE7"/>
    <w:rsid w:val="00026E77"/>
    <w:rsid w:val="00041F2E"/>
    <w:rsid w:val="000436C3"/>
    <w:rsid w:val="00043AB8"/>
    <w:rsid w:val="00044F14"/>
    <w:rsid w:val="00047A8C"/>
    <w:rsid w:val="00047A8D"/>
    <w:rsid w:val="000551EE"/>
    <w:rsid w:val="000654F3"/>
    <w:rsid w:val="00071C84"/>
    <w:rsid w:val="000847E5"/>
    <w:rsid w:val="00086900"/>
    <w:rsid w:val="000924A7"/>
    <w:rsid w:val="0009640B"/>
    <w:rsid w:val="0009728F"/>
    <w:rsid w:val="000979D7"/>
    <w:rsid w:val="00097D64"/>
    <w:rsid w:val="000A0166"/>
    <w:rsid w:val="000A21C9"/>
    <w:rsid w:val="000A226D"/>
    <w:rsid w:val="000C4181"/>
    <w:rsid w:val="000D41FD"/>
    <w:rsid w:val="000E05E6"/>
    <w:rsid w:val="000F1095"/>
    <w:rsid w:val="000F10A7"/>
    <w:rsid w:val="000F603F"/>
    <w:rsid w:val="000F719B"/>
    <w:rsid w:val="00110D75"/>
    <w:rsid w:val="00111032"/>
    <w:rsid w:val="00111657"/>
    <w:rsid w:val="00125954"/>
    <w:rsid w:val="00127D8E"/>
    <w:rsid w:val="00130C32"/>
    <w:rsid w:val="0013240E"/>
    <w:rsid w:val="00134A23"/>
    <w:rsid w:val="00141421"/>
    <w:rsid w:val="001429D0"/>
    <w:rsid w:val="00160E1C"/>
    <w:rsid w:val="00170FB4"/>
    <w:rsid w:val="00172BF9"/>
    <w:rsid w:val="001750E3"/>
    <w:rsid w:val="00176CE7"/>
    <w:rsid w:val="00181EF0"/>
    <w:rsid w:val="001937F8"/>
    <w:rsid w:val="001A4C84"/>
    <w:rsid w:val="001B2BA6"/>
    <w:rsid w:val="001E1CAA"/>
    <w:rsid w:val="001E4099"/>
    <w:rsid w:val="001F13C1"/>
    <w:rsid w:val="001F3674"/>
    <w:rsid w:val="001F3C81"/>
    <w:rsid w:val="001F4612"/>
    <w:rsid w:val="001F4A1D"/>
    <w:rsid w:val="001F7D61"/>
    <w:rsid w:val="002005B4"/>
    <w:rsid w:val="00231698"/>
    <w:rsid w:val="00233D2D"/>
    <w:rsid w:val="00235F59"/>
    <w:rsid w:val="00241CA9"/>
    <w:rsid w:val="002505E4"/>
    <w:rsid w:val="00250E69"/>
    <w:rsid w:val="00251FFA"/>
    <w:rsid w:val="00253D9A"/>
    <w:rsid w:val="00254282"/>
    <w:rsid w:val="00255827"/>
    <w:rsid w:val="00272356"/>
    <w:rsid w:val="00283489"/>
    <w:rsid w:val="002858B2"/>
    <w:rsid w:val="002878C5"/>
    <w:rsid w:val="00290363"/>
    <w:rsid w:val="00291C70"/>
    <w:rsid w:val="002A40D0"/>
    <w:rsid w:val="002B145A"/>
    <w:rsid w:val="002B4F14"/>
    <w:rsid w:val="002C57DA"/>
    <w:rsid w:val="002C71B2"/>
    <w:rsid w:val="002E6BE3"/>
    <w:rsid w:val="002F0B7F"/>
    <w:rsid w:val="0031001A"/>
    <w:rsid w:val="00320050"/>
    <w:rsid w:val="00321D40"/>
    <w:rsid w:val="003234C5"/>
    <w:rsid w:val="003374FE"/>
    <w:rsid w:val="003564AD"/>
    <w:rsid w:val="00363B53"/>
    <w:rsid w:val="00365132"/>
    <w:rsid w:val="00366C36"/>
    <w:rsid w:val="00373D56"/>
    <w:rsid w:val="00377514"/>
    <w:rsid w:val="00382921"/>
    <w:rsid w:val="00385ACD"/>
    <w:rsid w:val="003971ED"/>
    <w:rsid w:val="003A0E83"/>
    <w:rsid w:val="003B213C"/>
    <w:rsid w:val="003B2615"/>
    <w:rsid w:val="003B6C13"/>
    <w:rsid w:val="003B7CB2"/>
    <w:rsid w:val="003C4341"/>
    <w:rsid w:val="003C51A0"/>
    <w:rsid w:val="003C5503"/>
    <w:rsid w:val="003E36B8"/>
    <w:rsid w:val="003E40F4"/>
    <w:rsid w:val="004036FF"/>
    <w:rsid w:val="00416001"/>
    <w:rsid w:val="00420242"/>
    <w:rsid w:val="00431C98"/>
    <w:rsid w:val="004355ED"/>
    <w:rsid w:val="00436DC9"/>
    <w:rsid w:val="00454BBF"/>
    <w:rsid w:val="0046045C"/>
    <w:rsid w:val="004702A9"/>
    <w:rsid w:val="004730B3"/>
    <w:rsid w:val="00494672"/>
    <w:rsid w:val="004A0F76"/>
    <w:rsid w:val="004B2C41"/>
    <w:rsid w:val="004B4903"/>
    <w:rsid w:val="004B67D0"/>
    <w:rsid w:val="004C027C"/>
    <w:rsid w:val="004C06D5"/>
    <w:rsid w:val="004C0C8B"/>
    <w:rsid w:val="004C3A0E"/>
    <w:rsid w:val="004D08EE"/>
    <w:rsid w:val="00501166"/>
    <w:rsid w:val="005039AB"/>
    <w:rsid w:val="00510522"/>
    <w:rsid w:val="00513756"/>
    <w:rsid w:val="00521493"/>
    <w:rsid w:val="00535418"/>
    <w:rsid w:val="00536131"/>
    <w:rsid w:val="00543F82"/>
    <w:rsid w:val="00545325"/>
    <w:rsid w:val="00546F7A"/>
    <w:rsid w:val="005550D2"/>
    <w:rsid w:val="00556E71"/>
    <w:rsid w:val="0055749C"/>
    <w:rsid w:val="0057368D"/>
    <w:rsid w:val="005758B3"/>
    <w:rsid w:val="00577346"/>
    <w:rsid w:val="00584015"/>
    <w:rsid w:val="005841C6"/>
    <w:rsid w:val="00597566"/>
    <w:rsid w:val="005B013F"/>
    <w:rsid w:val="005B0411"/>
    <w:rsid w:val="005B2D83"/>
    <w:rsid w:val="005C1B75"/>
    <w:rsid w:val="005C34F7"/>
    <w:rsid w:val="005C4D6E"/>
    <w:rsid w:val="005D2DCC"/>
    <w:rsid w:val="005D36E7"/>
    <w:rsid w:val="005D3EF8"/>
    <w:rsid w:val="005D7AD0"/>
    <w:rsid w:val="005D7CDF"/>
    <w:rsid w:val="005E5D27"/>
    <w:rsid w:val="005E7599"/>
    <w:rsid w:val="005F1B6A"/>
    <w:rsid w:val="005F3F74"/>
    <w:rsid w:val="00606B48"/>
    <w:rsid w:val="00613D12"/>
    <w:rsid w:val="00614844"/>
    <w:rsid w:val="00621222"/>
    <w:rsid w:val="00624E11"/>
    <w:rsid w:val="00625EF1"/>
    <w:rsid w:val="00626AB2"/>
    <w:rsid w:val="00632C16"/>
    <w:rsid w:val="00640857"/>
    <w:rsid w:val="00644370"/>
    <w:rsid w:val="00644B83"/>
    <w:rsid w:val="00653E5C"/>
    <w:rsid w:val="00655DCB"/>
    <w:rsid w:val="00671909"/>
    <w:rsid w:val="00674D68"/>
    <w:rsid w:val="00676195"/>
    <w:rsid w:val="006773E6"/>
    <w:rsid w:val="00681E53"/>
    <w:rsid w:val="006866B2"/>
    <w:rsid w:val="00692501"/>
    <w:rsid w:val="006932D4"/>
    <w:rsid w:val="006A04B8"/>
    <w:rsid w:val="006B3D79"/>
    <w:rsid w:val="006C2610"/>
    <w:rsid w:val="006D6374"/>
    <w:rsid w:val="006E1640"/>
    <w:rsid w:val="006F0559"/>
    <w:rsid w:val="006F42F5"/>
    <w:rsid w:val="006F6C11"/>
    <w:rsid w:val="00712F3D"/>
    <w:rsid w:val="00717B6E"/>
    <w:rsid w:val="00722749"/>
    <w:rsid w:val="007256E3"/>
    <w:rsid w:val="00737CDA"/>
    <w:rsid w:val="00743BEB"/>
    <w:rsid w:val="00746BB7"/>
    <w:rsid w:val="00747A55"/>
    <w:rsid w:val="00751059"/>
    <w:rsid w:val="0076052C"/>
    <w:rsid w:val="0076278B"/>
    <w:rsid w:val="007700CE"/>
    <w:rsid w:val="00774353"/>
    <w:rsid w:val="007762E4"/>
    <w:rsid w:val="00777935"/>
    <w:rsid w:val="00781A8C"/>
    <w:rsid w:val="00785F65"/>
    <w:rsid w:val="007A3F5C"/>
    <w:rsid w:val="007A7809"/>
    <w:rsid w:val="007B3D18"/>
    <w:rsid w:val="007B50AE"/>
    <w:rsid w:val="007B53B6"/>
    <w:rsid w:val="007B75F1"/>
    <w:rsid w:val="007C0F66"/>
    <w:rsid w:val="007C49C2"/>
    <w:rsid w:val="007D68A1"/>
    <w:rsid w:val="007D7E6E"/>
    <w:rsid w:val="007E6F32"/>
    <w:rsid w:val="007F46FA"/>
    <w:rsid w:val="008149BF"/>
    <w:rsid w:val="00816BBF"/>
    <w:rsid w:val="008205AC"/>
    <w:rsid w:val="008330FE"/>
    <w:rsid w:val="008334AF"/>
    <w:rsid w:val="00833A57"/>
    <w:rsid w:val="0083573F"/>
    <w:rsid w:val="008362EC"/>
    <w:rsid w:val="008419D8"/>
    <w:rsid w:val="00842C00"/>
    <w:rsid w:val="008517C5"/>
    <w:rsid w:val="00854DA6"/>
    <w:rsid w:val="008566F6"/>
    <w:rsid w:val="00860385"/>
    <w:rsid w:val="008711C3"/>
    <w:rsid w:val="00871648"/>
    <w:rsid w:val="00884D9A"/>
    <w:rsid w:val="00886C88"/>
    <w:rsid w:val="008A0A71"/>
    <w:rsid w:val="008A3706"/>
    <w:rsid w:val="008B7495"/>
    <w:rsid w:val="008B7504"/>
    <w:rsid w:val="008C068E"/>
    <w:rsid w:val="008C7AC4"/>
    <w:rsid w:val="008D3179"/>
    <w:rsid w:val="008F78E6"/>
    <w:rsid w:val="00903131"/>
    <w:rsid w:val="00904344"/>
    <w:rsid w:val="00906CC5"/>
    <w:rsid w:val="00907F53"/>
    <w:rsid w:val="00914F15"/>
    <w:rsid w:val="0091524E"/>
    <w:rsid w:val="00917A0D"/>
    <w:rsid w:val="00946E17"/>
    <w:rsid w:val="00952039"/>
    <w:rsid w:val="00955E8C"/>
    <w:rsid w:val="0096596A"/>
    <w:rsid w:val="00965CCC"/>
    <w:rsid w:val="00966CB4"/>
    <w:rsid w:val="009744AC"/>
    <w:rsid w:val="00976407"/>
    <w:rsid w:val="009930FD"/>
    <w:rsid w:val="009A37C8"/>
    <w:rsid w:val="009A66D1"/>
    <w:rsid w:val="009B4A9E"/>
    <w:rsid w:val="009C4320"/>
    <w:rsid w:val="009D46CF"/>
    <w:rsid w:val="009E0C40"/>
    <w:rsid w:val="009E68C6"/>
    <w:rsid w:val="009F4247"/>
    <w:rsid w:val="009F65D9"/>
    <w:rsid w:val="00A150F3"/>
    <w:rsid w:val="00A15B15"/>
    <w:rsid w:val="00A2335A"/>
    <w:rsid w:val="00A31DC0"/>
    <w:rsid w:val="00A40FB9"/>
    <w:rsid w:val="00A53D3C"/>
    <w:rsid w:val="00A67153"/>
    <w:rsid w:val="00A672E3"/>
    <w:rsid w:val="00A673AE"/>
    <w:rsid w:val="00A747FD"/>
    <w:rsid w:val="00A76436"/>
    <w:rsid w:val="00AA202C"/>
    <w:rsid w:val="00AA2C38"/>
    <w:rsid w:val="00AA6329"/>
    <w:rsid w:val="00AB3EEF"/>
    <w:rsid w:val="00AD0563"/>
    <w:rsid w:val="00AD06F5"/>
    <w:rsid w:val="00AD36DC"/>
    <w:rsid w:val="00AE4C7D"/>
    <w:rsid w:val="00AE599A"/>
    <w:rsid w:val="00AE6021"/>
    <w:rsid w:val="00AF6F1D"/>
    <w:rsid w:val="00AF7ABE"/>
    <w:rsid w:val="00B069EC"/>
    <w:rsid w:val="00B07510"/>
    <w:rsid w:val="00B42E63"/>
    <w:rsid w:val="00B431C6"/>
    <w:rsid w:val="00B46788"/>
    <w:rsid w:val="00B470C0"/>
    <w:rsid w:val="00B50E9A"/>
    <w:rsid w:val="00B701A9"/>
    <w:rsid w:val="00B7662E"/>
    <w:rsid w:val="00B802AC"/>
    <w:rsid w:val="00B81423"/>
    <w:rsid w:val="00B816FF"/>
    <w:rsid w:val="00B846B1"/>
    <w:rsid w:val="00B85176"/>
    <w:rsid w:val="00B96679"/>
    <w:rsid w:val="00B969A8"/>
    <w:rsid w:val="00B9737B"/>
    <w:rsid w:val="00BA1C72"/>
    <w:rsid w:val="00BC23D0"/>
    <w:rsid w:val="00BD4DEB"/>
    <w:rsid w:val="00BE7490"/>
    <w:rsid w:val="00BF0C4A"/>
    <w:rsid w:val="00BF3F9D"/>
    <w:rsid w:val="00C12A5B"/>
    <w:rsid w:val="00C14696"/>
    <w:rsid w:val="00C33320"/>
    <w:rsid w:val="00C36F90"/>
    <w:rsid w:val="00C50E30"/>
    <w:rsid w:val="00C55230"/>
    <w:rsid w:val="00C6347F"/>
    <w:rsid w:val="00C643C5"/>
    <w:rsid w:val="00C668AF"/>
    <w:rsid w:val="00C66E8C"/>
    <w:rsid w:val="00C67AD5"/>
    <w:rsid w:val="00C850A2"/>
    <w:rsid w:val="00C95574"/>
    <w:rsid w:val="00CA49C2"/>
    <w:rsid w:val="00CA502A"/>
    <w:rsid w:val="00CA7280"/>
    <w:rsid w:val="00CA7A74"/>
    <w:rsid w:val="00CC1432"/>
    <w:rsid w:val="00CC2B46"/>
    <w:rsid w:val="00CC4A02"/>
    <w:rsid w:val="00CE0879"/>
    <w:rsid w:val="00CE7CBD"/>
    <w:rsid w:val="00CE7E79"/>
    <w:rsid w:val="00CF1293"/>
    <w:rsid w:val="00CF7882"/>
    <w:rsid w:val="00D04C73"/>
    <w:rsid w:val="00D05972"/>
    <w:rsid w:val="00D06069"/>
    <w:rsid w:val="00D068F3"/>
    <w:rsid w:val="00D11285"/>
    <w:rsid w:val="00D23539"/>
    <w:rsid w:val="00D2397C"/>
    <w:rsid w:val="00D2756B"/>
    <w:rsid w:val="00D31118"/>
    <w:rsid w:val="00D3785B"/>
    <w:rsid w:val="00D43B19"/>
    <w:rsid w:val="00D43D21"/>
    <w:rsid w:val="00D574D3"/>
    <w:rsid w:val="00D6161F"/>
    <w:rsid w:val="00D6479E"/>
    <w:rsid w:val="00D74D47"/>
    <w:rsid w:val="00D80B58"/>
    <w:rsid w:val="00D86519"/>
    <w:rsid w:val="00D93D62"/>
    <w:rsid w:val="00D97193"/>
    <w:rsid w:val="00DA3886"/>
    <w:rsid w:val="00DB15B6"/>
    <w:rsid w:val="00DB166C"/>
    <w:rsid w:val="00DB6C27"/>
    <w:rsid w:val="00DB77F2"/>
    <w:rsid w:val="00DC6396"/>
    <w:rsid w:val="00DD7BD0"/>
    <w:rsid w:val="00DF2E9D"/>
    <w:rsid w:val="00E045D3"/>
    <w:rsid w:val="00E0535F"/>
    <w:rsid w:val="00E141F4"/>
    <w:rsid w:val="00E16338"/>
    <w:rsid w:val="00E240BF"/>
    <w:rsid w:val="00E51AF9"/>
    <w:rsid w:val="00E55970"/>
    <w:rsid w:val="00E6401A"/>
    <w:rsid w:val="00E6425D"/>
    <w:rsid w:val="00E874DC"/>
    <w:rsid w:val="00E87B81"/>
    <w:rsid w:val="00E926BD"/>
    <w:rsid w:val="00E967C8"/>
    <w:rsid w:val="00EA3162"/>
    <w:rsid w:val="00EA3802"/>
    <w:rsid w:val="00EB6C1B"/>
    <w:rsid w:val="00EB6E66"/>
    <w:rsid w:val="00ED2EA7"/>
    <w:rsid w:val="00ED4E51"/>
    <w:rsid w:val="00ED7D19"/>
    <w:rsid w:val="00EE5B6D"/>
    <w:rsid w:val="00EF3476"/>
    <w:rsid w:val="00EF36B8"/>
    <w:rsid w:val="00EF5A31"/>
    <w:rsid w:val="00EF6611"/>
    <w:rsid w:val="00F06ADB"/>
    <w:rsid w:val="00F124C9"/>
    <w:rsid w:val="00F14B09"/>
    <w:rsid w:val="00F32427"/>
    <w:rsid w:val="00F34C53"/>
    <w:rsid w:val="00F36E04"/>
    <w:rsid w:val="00F5029B"/>
    <w:rsid w:val="00F51FCC"/>
    <w:rsid w:val="00F52F0E"/>
    <w:rsid w:val="00F54277"/>
    <w:rsid w:val="00F575CF"/>
    <w:rsid w:val="00F748D1"/>
    <w:rsid w:val="00F82973"/>
    <w:rsid w:val="00F85415"/>
    <w:rsid w:val="00F957CF"/>
    <w:rsid w:val="00F978EB"/>
    <w:rsid w:val="00FA61D8"/>
    <w:rsid w:val="00FB33D5"/>
    <w:rsid w:val="00FB6AEB"/>
    <w:rsid w:val="00FC24E9"/>
    <w:rsid w:val="00FC2D44"/>
    <w:rsid w:val="00FC4C5B"/>
    <w:rsid w:val="00FC7FAE"/>
    <w:rsid w:val="00FD1B55"/>
    <w:rsid w:val="00FD6CEF"/>
    <w:rsid w:val="00FE0C9E"/>
    <w:rsid w:val="00FE3C1B"/>
    <w:rsid w:val="00FE5745"/>
    <w:rsid w:val="00FE6122"/>
    <w:rsid w:val="00FE74B3"/>
    <w:rsid w:val="00FF2098"/>
    <w:rsid w:val="00FF31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6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uiPriority="35" w:qFormat="1"/>
    <w:lsdException w:name="table of figures" w:uiPriority="99"/>
    <w:lsdException w:name="footnote reference" w:uiPriority="99"/>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0B3"/>
  </w:style>
  <w:style w:type="paragraph" w:styleId="Heading10">
    <w:name w:val="heading 1"/>
    <w:basedOn w:val="Normal"/>
    <w:next w:val="Normal"/>
    <w:link w:val="Heading1Char"/>
    <w:uiPriority w:val="9"/>
    <w:qFormat/>
    <w:rsid w:val="005550D2"/>
    <w:pPr>
      <w:keepNext/>
      <w:keepLines/>
      <w:pageBreakBefore/>
      <w:numPr>
        <w:numId w:val="50"/>
      </w:numPr>
      <w:spacing w:before="480" w:after="0" w:line="240" w:lineRule="auto"/>
      <w:ind w:left="680" w:hanging="680"/>
      <w:outlineLvl w:val="0"/>
    </w:pPr>
    <w:rPr>
      <w:rFonts w:ascii="Calibri" w:eastAsiaTheme="majorEastAsia" w:hAnsi="Calibr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CC2B46"/>
    <w:pPr>
      <w:keepNext/>
      <w:keepLines/>
      <w:numPr>
        <w:ilvl w:val="1"/>
        <w:numId w:val="50"/>
      </w:numPr>
      <w:spacing w:before="360" w:after="0"/>
      <w:ind w:left="680" w:hanging="680"/>
      <w:outlineLvl w:val="1"/>
    </w:pPr>
    <w:rPr>
      <w:rFonts w:eastAsiaTheme="majorEastAsia" w:cstheme="majorBidi"/>
      <w:b/>
      <w:bCs/>
      <w:color w:val="365F91" w:themeColor="accent1" w:themeShade="BF"/>
      <w:szCs w:val="26"/>
    </w:rPr>
  </w:style>
  <w:style w:type="paragraph" w:styleId="Heading3">
    <w:name w:val="heading 3"/>
    <w:basedOn w:val="Normal"/>
    <w:next w:val="Normal"/>
    <w:link w:val="Heading3Char"/>
    <w:uiPriority w:val="9"/>
    <w:unhideWhenUsed/>
    <w:qFormat/>
    <w:rsid w:val="00676195"/>
    <w:pPr>
      <w:keepNext/>
      <w:keepLines/>
      <w:numPr>
        <w:ilvl w:val="2"/>
        <w:numId w:val="50"/>
      </w:numPr>
      <w:spacing w:before="200" w:after="0"/>
      <w:ind w:left="720"/>
      <w:outlineLvl w:val="2"/>
    </w:pPr>
    <w:rPr>
      <w:rFonts w:eastAsiaTheme="majorEastAsia" w:cstheme="majorBidi"/>
      <w:bCs/>
    </w:rPr>
  </w:style>
  <w:style w:type="paragraph" w:styleId="Heading4">
    <w:name w:val="heading 4"/>
    <w:basedOn w:val="Normal"/>
    <w:next w:val="Normal"/>
    <w:link w:val="Heading4Char"/>
    <w:uiPriority w:val="9"/>
    <w:unhideWhenUsed/>
    <w:qFormat/>
    <w:rsid w:val="00377514"/>
    <w:pPr>
      <w:keepNext/>
      <w:keepLines/>
      <w:numPr>
        <w:ilvl w:val="3"/>
        <w:numId w:val="50"/>
      </w:numPr>
      <w:spacing w:before="200" w:after="0"/>
      <w:ind w:left="864"/>
      <w:outlineLvl w:val="3"/>
    </w:pPr>
    <w:rPr>
      <w:rFonts w:eastAsiaTheme="majorEastAsia" w:cstheme="majorBidi"/>
      <w:bCs/>
      <w:iCs/>
    </w:rPr>
  </w:style>
  <w:style w:type="paragraph" w:styleId="Heading5">
    <w:name w:val="heading 5"/>
    <w:basedOn w:val="Normal"/>
    <w:next w:val="Normal"/>
    <w:link w:val="Heading5Char"/>
    <w:uiPriority w:val="9"/>
    <w:unhideWhenUsed/>
    <w:qFormat/>
    <w:rsid w:val="00377514"/>
    <w:pPr>
      <w:keepNext/>
      <w:keepLines/>
      <w:numPr>
        <w:ilvl w:val="4"/>
        <w:numId w:val="50"/>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4730B3"/>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30B3"/>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730B3"/>
    <w:pPr>
      <w:keepNext/>
      <w:keepLines/>
      <w:numPr>
        <w:ilvl w:val="7"/>
        <w:numId w:val="5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730B3"/>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5550D2"/>
    <w:rPr>
      <w:rFonts w:ascii="Calibri" w:eastAsiaTheme="majorEastAsia" w:hAnsi="Calibri"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CC2B46"/>
    <w:rPr>
      <w:rFonts w:eastAsiaTheme="majorEastAsia" w:cstheme="majorBidi"/>
      <w:b/>
      <w:bCs/>
      <w:color w:val="365F91" w:themeColor="accent1" w:themeShade="BF"/>
      <w:szCs w:val="26"/>
    </w:rPr>
  </w:style>
  <w:style w:type="character" w:customStyle="1" w:styleId="Heading3Char">
    <w:name w:val="Heading 3 Char"/>
    <w:basedOn w:val="DefaultParagraphFont"/>
    <w:link w:val="Heading3"/>
    <w:uiPriority w:val="9"/>
    <w:rsid w:val="00676195"/>
    <w:rPr>
      <w:rFonts w:eastAsiaTheme="majorEastAsia" w:cstheme="majorBidi"/>
      <w:bCs/>
    </w:rPr>
  </w:style>
  <w:style w:type="character" w:customStyle="1" w:styleId="Heading4Char">
    <w:name w:val="Heading 4 Char"/>
    <w:basedOn w:val="DefaultParagraphFont"/>
    <w:link w:val="Heading4"/>
    <w:uiPriority w:val="9"/>
    <w:rsid w:val="00377514"/>
    <w:rPr>
      <w:rFonts w:eastAsiaTheme="majorEastAsia" w:cstheme="majorBidi"/>
      <w:bCs/>
      <w:iCs/>
    </w:rPr>
  </w:style>
  <w:style w:type="character" w:customStyle="1" w:styleId="Heading5Char">
    <w:name w:val="Heading 5 Char"/>
    <w:basedOn w:val="DefaultParagraphFont"/>
    <w:link w:val="Heading5"/>
    <w:uiPriority w:val="9"/>
    <w:rsid w:val="00377514"/>
    <w:rPr>
      <w:rFonts w:eastAsiaTheme="majorEastAsia" w:cstheme="majorBidi"/>
    </w:rPr>
  </w:style>
  <w:style w:type="character" w:customStyle="1" w:styleId="Heading6Char">
    <w:name w:val="Heading 6 Char"/>
    <w:basedOn w:val="DefaultParagraphFont"/>
    <w:link w:val="Heading6"/>
    <w:uiPriority w:val="9"/>
    <w:rsid w:val="004730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730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730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730B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6347F"/>
    <w:pPr>
      <w:tabs>
        <w:tab w:val="center" w:pos="4680"/>
        <w:tab w:val="right" w:pos="9360"/>
      </w:tabs>
      <w:spacing w:after="0" w:line="240" w:lineRule="auto"/>
    </w:pPr>
  </w:style>
  <w:style w:type="character" w:customStyle="1" w:styleId="HeaderChar">
    <w:name w:val="Header Char"/>
    <w:basedOn w:val="DefaultParagraphFont"/>
    <w:link w:val="Header"/>
    <w:rsid w:val="00C6347F"/>
    <w:rPr>
      <w:rFonts w:ascii="Verdana" w:hAnsi="Verdana" w:cstheme="minorBidi"/>
      <w:szCs w:val="22"/>
    </w:rPr>
  </w:style>
  <w:style w:type="paragraph" w:styleId="Footer">
    <w:name w:val="footer"/>
    <w:basedOn w:val="Normal"/>
    <w:link w:val="FooterChar"/>
    <w:uiPriority w:val="99"/>
    <w:unhideWhenUsed/>
    <w:rsid w:val="00C6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7F"/>
    <w:rPr>
      <w:rFonts w:ascii="Verdana" w:hAnsi="Verdana" w:cstheme="minorBidi"/>
      <w:szCs w:val="22"/>
    </w:rPr>
  </w:style>
  <w:style w:type="paragraph" w:styleId="Title">
    <w:name w:val="Title"/>
    <w:basedOn w:val="Normal"/>
    <w:next w:val="Normal"/>
    <w:link w:val="TitleChar"/>
    <w:uiPriority w:val="10"/>
    <w:qFormat/>
    <w:rsid w:val="004730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0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30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30B3"/>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C6347F"/>
  </w:style>
  <w:style w:type="paragraph" w:styleId="FootnoteText">
    <w:name w:val="footnote text"/>
    <w:basedOn w:val="Normal"/>
    <w:link w:val="FootnoteTextChar"/>
    <w:uiPriority w:val="99"/>
    <w:unhideWhenUsed/>
    <w:rsid w:val="00253D9A"/>
    <w:pPr>
      <w:spacing w:after="0" w:line="240" w:lineRule="auto"/>
    </w:pPr>
    <w:rPr>
      <w:sz w:val="20"/>
      <w:szCs w:val="20"/>
    </w:rPr>
  </w:style>
  <w:style w:type="character" w:customStyle="1" w:styleId="FootnoteTextChar">
    <w:name w:val="Footnote Text Char"/>
    <w:basedOn w:val="DefaultParagraphFont"/>
    <w:link w:val="FootnoteText"/>
    <w:uiPriority w:val="99"/>
    <w:rsid w:val="00253D9A"/>
    <w:rPr>
      <w:sz w:val="20"/>
      <w:szCs w:val="20"/>
    </w:rPr>
  </w:style>
  <w:style w:type="character" w:styleId="FootnoteReference">
    <w:name w:val="footnote reference"/>
    <w:basedOn w:val="DefaultParagraphFont"/>
    <w:uiPriority w:val="99"/>
    <w:unhideWhenUsed/>
    <w:rsid w:val="00C6347F"/>
    <w:rPr>
      <w:vertAlign w:val="superscript"/>
    </w:rPr>
  </w:style>
  <w:style w:type="character" w:styleId="Hyperlink">
    <w:name w:val="Hyperlink"/>
    <w:basedOn w:val="DefaultParagraphFont"/>
    <w:uiPriority w:val="99"/>
    <w:rsid w:val="00D2397C"/>
    <w:rPr>
      <w:color w:val="0000FF"/>
    </w:rPr>
  </w:style>
  <w:style w:type="paragraph" w:customStyle="1" w:styleId="WMOList1">
    <w:name w:val="WMO_List1"/>
    <w:basedOn w:val="Normal"/>
    <w:link w:val="WMOList1Char"/>
    <w:rsid w:val="00C6347F"/>
    <w:pPr>
      <w:tabs>
        <w:tab w:val="left" w:pos="1134"/>
      </w:tabs>
      <w:spacing w:before="240" w:after="0" w:line="240" w:lineRule="auto"/>
      <w:ind w:left="1134" w:hanging="1134"/>
    </w:pPr>
    <w:rPr>
      <w:rFonts w:eastAsia="Arial" w:cs="Arial"/>
      <w:lang w:eastAsia="zh-TW"/>
    </w:rPr>
  </w:style>
  <w:style w:type="paragraph" w:customStyle="1" w:styleId="WMOSubTitle1">
    <w:name w:val="WMO_SubTitle1"/>
    <w:basedOn w:val="Heading4"/>
    <w:next w:val="WMOBodyText"/>
    <w:rsid w:val="00C6347F"/>
    <w:pPr>
      <w:spacing w:before="280"/>
    </w:pPr>
    <w:rPr>
      <w:bCs w:val="0"/>
      <w:iCs w:val="0"/>
    </w:rPr>
  </w:style>
  <w:style w:type="paragraph" w:customStyle="1" w:styleId="WMOBodyText">
    <w:name w:val="WMO_BodyText"/>
    <w:basedOn w:val="Normal"/>
    <w:link w:val="WMOBodyTextCharChar"/>
    <w:qFormat/>
    <w:rsid w:val="00597566"/>
    <w:pPr>
      <w:tabs>
        <w:tab w:val="left" w:pos="1134"/>
      </w:tabs>
      <w:spacing w:before="240" w:after="0" w:line="240" w:lineRule="auto"/>
    </w:pPr>
    <w:rPr>
      <w:rFonts w:eastAsia="Arial" w:cs="Arial"/>
      <w:lang w:eastAsia="zh-TW"/>
    </w:rPr>
  </w:style>
  <w:style w:type="character" w:customStyle="1" w:styleId="WMOBodyTextCharChar">
    <w:name w:val="WMO_BodyText Char Char"/>
    <w:basedOn w:val="DefaultParagraphFont"/>
    <w:link w:val="WMOBodyText"/>
    <w:rsid w:val="00597566"/>
    <w:rPr>
      <w:rFonts w:ascii="Verdana" w:eastAsia="Arial" w:hAnsi="Verdana" w:cs="Arial"/>
      <w:szCs w:val="22"/>
      <w:lang w:eastAsia="zh-TW"/>
    </w:rPr>
  </w:style>
  <w:style w:type="numbering" w:customStyle="1" w:styleId="NoList1">
    <w:name w:val="No List1"/>
    <w:next w:val="NoList"/>
    <w:uiPriority w:val="99"/>
    <w:semiHidden/>
    <w:unhideWhenUsed/>
    <w:rsid w:val="00C6347F"/>
  </w:style>
  <w:style w:type="paragraph" w:styleId="BlockText">
    <w:name w:val="Block Text"/>
    <w:basedOn w:val="Normal"/>
    <w:rsid w:val="00C6347F"/>
    <w:pPr>
      <w:tabs>
        <w:tab w:val="left" w:pos="1134"/>
      </w:tabs>
      <w:spacing w:after="0" w:line="240" w:lineRule="auto"/>
      <w:ind w:left="567" w:right="566"/>
      <w:jc w:val="both"/>
    </w:pPr>
    <w:rPr>
      <w:rFonts w:ascii="Univers" w:eastAsia="Arial" w:hAnsi="Univers" w:cs="Arial"/>
      <w:sz w:val="21"/>
      <w:szCs w:val="20"/>
      <w:lang w:eastAsia="en-US"/>
    </w:rPr>
  </w:style>
  <w:style w:type="paragraph" w:customStyle="1" w:styleId="Service9">
    <w:name w:val="Service 9"/>
    <w:rsid w:val="00C6347F"/>
    <w:pPr>
      <w:jc w:val="center"/>
    </w:pPr>
    <w:rPr>
      <w:rFonts w:ascii="Arial" w:eastAsia="Times New Roman" w:hAnsi="Arial"/>
      <w:sz w:val="18"/>
      <w:lang w:eastAsia="en-US"/>
    </w:rPr>
  </w:style>
  <w:style w:type="paragraph" w:styleId="TOC4">
    <w:name w:val="toc 4"/>
    <w:basedOn w:val="Normal"/>
    <w:next w:val="Normal"/>
    <w:autoRedefine/>
    <w:uiPriority w:val="39"/>
    <w:rsid w:val="00C6347F"/>
    <w:pPr>
      <w:tabs>
        <w:tab w:val="left" w:pos="1134"/>
      </w:tabs>
      <w:spacing w:after="0" w:line="240" w:lineRule="auto"/>
      <w:ind w:left="660"/>
      <w:jc w:val="both"/>
    </w:pPr>
    <w:rPr>
      <w:rFonts w:eastAsia="Arial" w:cs="Arial"/>
      <w:szCs w:val="20"/>
      <w:lang w:eastAsia="en-US"/>
    </w:rPr>
  </w:style>
  <w:style w:type="paragraph" w:styleId="BalloonText">
    <w:name w:val="Balloon Text"/>
    <w:basedOn w:val="Normal"/>
    <w:link w:val="BalloonTextChar"/>
    <w:uiPriority w:val="99"/>
    <w:rsid w:val="00C6347F"/>
    <w:pPr>
      <w:tabs>
        <w:tab w:val="left" w:pos="1134"/>
      </w:tabs>
      <w:spacing w:after="0" w:line="240" w:lineRule="auto"/>
      <w:jc w:val="both"/>
    </w:pPr>
    <w:rPr>
      <w:rFonts w:ascii="Tahoma" w:eastAsia="Arial" w:hAnsi="Tahoma" w:cs="Tahoma"/>
      <w:sz w:val="16"/>
      <w:szCs w:val="16"/>
      <w:lang w:eastAsia="en-US"/>
    </w:rPr>
  </w:style>
  <w:style w:type="character" w:customStyle="1" w:styleId="BalloonTextChar">
    <w:name w:val="Balloon Text Char"/>
    <w:basedOn w:val="DefaultParagraphFont"/>
    <w:link w:val="BalloonText"/>
    <w:uiPriority w:val="99"/>
    <w:rsid w:val="00C6347F"/>
    <w:rPr>
      <w:rFonts w:ascii="Tahoma" w:eastAsia="Arial" w:hAnsi="Tahoma" w:cs="Tahoma"/>
      <w:sz w:val="16"/>
      <w:szCs w:val="16"/>
      <w:lang w:eastAsia="en-US"/>
    </w:rPr>
  </w:style>
  <w:style w:type="paragraph" w:styleId="DocumentMap">
    <w:name w:val="Document Map"/>
    <w:basedOn w:val="Normal"/>
    <w:link w:val="DocumentMapChar"/>
    <w:rsid w:val="00C6347F"/>
    <w:pPr>
      <w:shd w:val="clear" w:color="auto" w:fill="000080"/>
      <w:tabs>
        <w:tab w:val="left" w:pos="1134"/>
      </w:tabs>
      <w:spacing w:after="0" w:line="240" w:lineRule="auto"/>
      <w:jc w:val="both"/>
    </w:pPr>
    <w:rPr>
      <w:rFonts w:ascii="Tahoma" w:eastAsia="Arial" w:hAnsi="Tahoma" w:cs="Tahoma"/>
      <w:szCs w:val="20"/>
      <w:lang w:eastAsia="en-US"/>
    </w:rPr>
  </w:style>
  <w:style w:type="character" w:customStyle="1" w:styleId="DocumentMapChar">
    <w:name w:val="Document Map Char"/>
    <w:basedOn w:val="DefaultParagraphFont"/>
    <w:link w:val="DocumentMap"/>
    <w:rsid w:val="00C6347F"/>
    <w:rPr>
      <w:rFonts w:ascii="Tahoma" w:eastAsia="Arial" w:hAnsi="Tahoma" w:cs="Tahoma"/>
      <w:shd w:val="clear" w:color="auto" w:fill="000080"/>
      <w:lang w:eastAsia="en-US"/>
    </w:rPr>
  </w:style>
  <w:style w:type="paragraph" w:styleId="TOC3">
    <w:name w:val="toc 3"/>
    <w:basedOn w:val="Normal"/>
    <w:next w:val="Normal"/>
    <w:autoRedefine/>
    <w:uiPriority w:val="39"/>
    <w:rsid w:val="00597566"/>
    <w:pPr>
      <w:tabs>
        <w:tab w:val="left" w:pos="1134"/>
      </w:tabs>
      <w:spacing w:after="0" w:line="240" w:lineRule="auto"/>
      <w:ind w:left="400"/>
      <w:jc w:val="both"/>
    </w:pPr>
    <w:rPr>
      <w:rFonts w:eastAsia="Arial" w:cs="Arial"/>
      <w:szCs w:val="20"/>
      <w:lang w:eastAsia="en-US"/>
    </w:rPr>
  </w:style>
  <w:style w:type="paragraph" w:styleId="TOC1">
    <w:name w:val="toc 1"/>
    <w:basedOn w:val="Normal"/>
    <w:next w:val="Normal"/>
    <w:autoRedefine/>
    <w:uiPriority w:val="39"/>
    <w:rsid w:val="00D2397C"/>
    <w:pPr>
      <w:tabs>
        <w:tab w:val="left" w:pos="340"/>
        <w:tab w:val="right" w:leader="dot" w:pos="9639"/>
      </w:tabs>
      <w:spacing w:before="120" w:after="0" w:line="240" w:lineRule="auto"/>
    </w:pPr>
    <w:rPr>
      <w:rFonts w:ascii="Calibri" w:eastAsia="Arial" w:hAnsi="Calibri" w:cs="Arial"/>
      <w:noProof/>
      <w:szCs w:val="20"/>
      <w:lang w:val="en-US" w:eastAsia="en-US"/>
    </w:rPr>
  </w:style>
  <w:style w:type="paragraph" w:styleId="TOC2">
    <w:name w:val="toc 2"/>
    <w:basedOn w:val="Normal"/>
    <w:next w:val="Normal"/>
    <w:autoRedefine/>
    <w:uiPriority w:val="39"/>
    <w:rsid w:val="00D2397C"/>
    <w:pPr>
      <w:tabs>
        <w:tab w:val="left" w:pos="851"/>
        <w:tab w:val="right" w:pos="9639"/>
      </w:tabs>
      <w:spacing w:after="0" w:line="240" w:lineRule="auto"/>
      <w:ind w:left="340" w:right="45"/>
      <w:jc w:val="both"/>
    </w:pPr>
    <w:rPr>
      <w:rFonts w:ascii="Calibri" w:eastAsia="Arial" w:hAnsi="Calibri" w:cs="Arial"/>
      <w:noProof/>
      <w:szCs w:val="20"/>
      <w:lang w:eastAsia="en-US"/>
    </w:rPr>
  </w:style>
  <w:style w:type="character" w:styleId="FollowedHyperlink">
    <w:name w:val="FollowedHyperlink"/>
    <w:basedOn w:val="DefaultParagraphFont"/>
    <w:rsid w:val="00C6347F"/>
    <w:rPr>
      <w:color w:val="0000FF"/>
      <w:u w:val="none"/>
    </w:rPr>
  </w:style>
  <w:style w:type="paragraph" w:customStyle="1" w:styleId="Comment">
    <w:name w:val="Comment"/>
    <w:basedOn w:val="Normal"/>
    <w:next w:val="WMOBodyText"/>
    <w:link w:val="CommentChar"/>
    <w:rsid w:val="00C6347F"/>
    <w:pPr>
      <w:tabs>
        <w:tab w:val="left" w:pos="1134"/>
      </w:tabs>
      <w:spacing w:before="240" w:after="0" w:line="240" w:lineRule="auto"/>
    </w:pPr>
    <w:rPr>
      <w:rFonts w:eastAsia="Arial" w:cs="Arial"/>
      <w:i/>
      <w:lang w:eastAsia="en-US"/>
    </w:rPr>
  </w:style>
  <w:style w:type="paragraph" w:customStyle="1" w:styleId="CharCharCharChar">
    <w:name w:val="Char Char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CharChar">
    <w:name w:val="Знак Знак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BodyText">
    <w:name w:val="BodyText"/>
    <w:basedOn w:val="Normal"/>
    <w:link w:val="BodyTextChar"/>
    <w:rsid w:val="00C6347F"/>
    <w:pPr>
      <w:tabs>
        <w:tab w:val="left" w:pos="1080"/>
        <w:tab w:val="left" w:pos="1134"/>
      </w:tabs>
      <w:spacing w:before="240" w:after="0" w:line="240" w:lineRule="auto"/>
      <w:jc w:val="both"/>
    </w:pPr>
    <w:rPr>
      <w:rFonts w:eastAsia="Arial" w:cs="Arial"/>
      <w:lang w:eastAsia="en-US"/>
    </w:rPr>
  </w:style>
  <w:style w:type="paragraph" w:customStyle="1" w:styleId="WMOList2">
    <w:name w:val="WMO_List2"/>
    <w:basedOn w:val="Normal"/>
    <w:rsid w:val="00C6347F"/>
    <w:pPr>
      <w:tabs>
        <w:tab w:val="left" w:pos="1134"/>
        <w:tab w:val="left" w:pos="1701"/>
      </w:tabs>
      <w:spacing w:before="240" w:after="0" w:line="240" w:lineRule="auto"/>
      <w:ind w:left="1701" w:hanging="567"/>
    </w:pPr>
    <w:rPr>
      <w:rFonts w:eastAsia="Arial" w:cs="Arial"/>
      <w:lang w:eastAsia="zh-TW"/>
    </w:rPr>
  </w:style>
  <w:style w:type="paragraph" w:customStyle="1" w:styleId="WMOSubTitle2">
    <w:name w:val="WMO_SubTitle2"/>
    <w:basedOn w:val="Heading5"/>
    <w:next w:val="WMOBodyText"/>
    <w:rsid w:val="00C6347F"/>
    <w:pPr>
      <w:spacing w:before="280"/>
      <w:ind w:left="0" w:firstLine="0"/>
    </w:pPr>
  </w:style>
  <w:style w:type="paragraph" w:styleId="BodyText0">
    <w:name w:val="Body Text"/>
    <w:basedOn w:val="Normal"/>
    <w:link w:val="BodyTextChar0"/>
    <w:rsid w:val="00597566"/>
    <w:pPr>
      <w:tabs>
        <w:tab w:val="left" w:pos="1140"/>
      </w:tabs>
      <w:spacing w:after="0" w:line="240" w:lineRule="auto"/>
      <w:jc w:val="center"/>
    </w:pPr>
    <w:rPr>
      <w:rFonts w:eastAsia="SimSun" w:cs="Arial"/>
      <w:b/>
      <w:bCs/>
      <w:sz w:val="24"/>
      <w:szCs w:val="24"/>
    </w:rPr>
  </w:style>
  <w:style w:type="character" w:customStyle="1" w:styleId="BodyTextChar0">
    <w:name w:val="Body Text Char"/>
    <w:basedOn w:val="DefaultParagraphFont"/>
    <w:link w:val="BodyText0"/>
    <w:rsid w:val="00597566"/>
    <w:rPr>
      <w:rFonts w:ascii="Verdana" w:eastAsia="SimSun" w:hAnsi="Verdana" w:cs="Arial"/>
      <w:b/>
      <w:bCs/>
      <w:sz w:val="24"/>
      <w:szCs w:val="24"/>
    </w:rPr>
  </w:style>
  <w:style w:type="paragraph" w:customStyle="1" w:styleId="ECBodyText-Centred">
    <w:name w:val="EC_BodyText-Centred"/>
    <w:basedOn w:val="WMOBodyText"/>
    <w:next w:val="WMOBodyText"/>
    <w:rsid w:val="00C6347F"/>
    <w:pPr>
      <w:jc w:val="center"/>
    </w:pPr>
  </w:style>
  <w:style w:type="character" w:styleId="CommentReference">
    <w:name w:val="annotation reference"/>
    <w:basedOn w:val="DefaultParagraphFont"/>
    <w:rsid w:val="00C6347F"/>
    <w:rPr>
      <w:sz w:val="16"/>
      <w:szCs w:val="16"/>
    </w:rPr>
  </w:style>
  <w:style w:type="paragraph" w:styleId="CommentText">
    <w:name w:val="annotation text"/>
    <w:basedOn w:val="Normal"/>
    <w:link w:val="CommentTextChar"/>
    <w:rsid w:val="00C6347F"/>
    <w:pPr>
      <w:tabs>
        <w:tab w:val="left" w:pos="1134"/>
      </w:tabs>
      <w:spacing w:after="0" w:line="240" w:lineRule="auto"/>
      <w:jc w:val="both"/>
    </w:pPr>
    <w:rPr>
      <w:rFonts w:eastAsia="Arial" w:cs="Arial"/>
      <w:szCs w:val="20"/>
      <w:lang w:eastAsia="en-US"/>
    </w:rPr>
  </w:style>
  <w:style w:type="character" w:customStyle="1" w:styleId="CommentTextChar">
    <w:name w:val="Comment Text Char"/>
    <w:basedOn w:val="DefaultParagraphFont"/>
    <w:link w:val="CommentText"/>
    <w:rsid w:val="00C6347F"/>
    <w:rPr>
      <w:rFonts w:ascii="Verdana" w:eastAsia="Arial" w:hAnsi="Verdana" w:cs="Arial"/>
      <w:lang w:eastAsia="en-US"/>
    </w:rPr>
  </w:style>
  <w:style w:type="paragraph" w:styleId="CommentSubject">
    <w:name w:val="annotation subject"/>
    <w:basedOn w:val="CommentText"/>
    <w:next w:val="CommentText"/>
    <w:link w:val="CommentSubjectChar"/>
    <w:rsid w:val="00C6347F"/>
    <w:rPr>
      <w:b/>
      <w:bCs/>
    </w:rPr>
  </w:style>
  <w:style w:type="character" w:customStyle="1" w:styleId="CommentSubjectChar">
    <w:name w:val="Comment Subject Char"/>
    <w:basedOn w:val="CommentTextChar"/>
    <w:link w:val="CommentSubject"/>
    <w:rsid w:val="00C6347F"/>
    <w:rPr>
      <w:rFonts w:ascii="Verdana" w:eastAsia="Arial" w:hAnsi="Verdana" w:cs="Arial"/>
      <w:b/>
      <w:bCs/>
      <w:lang w:eastAsia="en-US"/>
    </w:rPr>
  </w:style>
  <w:style w:type="paragraph" w:customStyle="1" w:styleId="ECBox">
    <w:name w:val="EC_Box"/>
    <w:basedOn w:val="WMOBodyText"/>
    <w:next w:val="WMOBodyText"/>
    <w:rsid w:val="00C6347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6347F"/>
    <w:rPr>
      <w:iCs/>
    </w:rPr>
  </w:style>
  <w:style w:type="paragraph" w:customStyle="1" w:styleId="ECBodyText">
    <w:name w:val="EC_BodyText"/>
    <w:basedOn w:val="Normal"/>
    <w:link w:val="ECBodyTextChar"/>
    <w:rsid w:val="00C6347F"/>
    <w:pPr>
      <w:tabs>
        <w:tab w:val="left" w:pos="1080"/>
      </w:tabs>
      <w:spacing w:before="240" w:after="0" w:line="240" w:lineRule="auto"/>
    </w:pPr>
    <w:rPr>
      <w:rFonts w:eastAsia="Times New Roman" w:cs="Arial"/>
      <w:lang w:eastAsia="en-US"/>
    </w:rPr>
  </w:style>
  <w:style w:type="character" w:customStyle="1" w:styleId="ECBodyTextChar">
    <w:name w:val="EC_BodyText Char"/>
    <w:basedOn w:val="DefaultParagraphFont"/>
    <w:link w:val="ECBodyText"/>
    <w:rsid w:val="00C6347F"/>
    <w:rPr>
      <w:rFonts w:ascii="Verdana" w:eastAsia="Times New Roman" w:hAnsi="Verdana" w:cs="Arial"/>
      <w:szCs w:val="22"/>
      <w:lang w:eastAsia="en-US"/>
    </w:rPr>
  </w:style>
  <w:style w:type="paragraph" w:customStyle="1" w:styleId="StyleHeading1LatinTimesNewRoman">
    <w:name w:val="Style Heading 1 + (Latin) Times New Roman"/>
    <w:basedOn w:val="Heading10"/>
    <w:link w:val="StyleHeading1LatinTimesNewRomanChar"/>
    <w:rsid w:val="00C6347F"/>
    <w:rPr>
      <w:caps w:val="0"/>
    </w:rPr>
  </w:style>
  <w:style w:type="character" w:customStyle="1" w:styleId="StyleHeading1LatinTimesNewRomanChar">
    <w:name w:val="Style Heading 1 + (Latin) Times New Roman Char"/>
    <w:basedOn w:val="Heading1Char"/>
    <w:link w:val="StyleHeading1LatinTimesNewRoman"/>
    <w:rsid w:val="00C6347F"/>
    <w:rPr>
      <w:rFonts w:ascii="Verdana" w:eastAsia="Arial" w:hAnsi="Verdana" w:cs="Arial"/>
      <w:b/>
      <w:bCs/>
      <w:caps w:val="0"/>
      <w:color w:val="365F91" w:themeColor="accent1" w:themeShade="BF"/>
      <w:kern w:val="32"/>
      <w:sz w:val="24"/>
      <w:szCs w:val="32"/>
      <w:lang w:eastAsia="zh-TW"/>
    </w:rPr>
  </w:style>
  <w:style w:type="paragraph" w:customStyle="1" w:styleId="StyleHeading1LatinTimesNewRoman1">
    <w:name w:val="Style Heading 1 + (Latin) Times New Roman1"/>
    <w:basedOn w:val="Heading10"/>
    <w:link w:val="StyleHeading1LatinTimesNewRoman1Char"/>
    <w:rsid w:val="00C6347F"/>
    <w:rPr>
      <w:rFonts w:cs="Arial Bold"/>
      <w:caps w:val="0"/>
    </w:rPr>
  </w:style>
  <w:style w:type="character" w:customStyle="1" w:styleId="StyleHeading1LatinTimesNewRoman1Char">
    <w:name w:val="Style Heading 1 + (Latin) Times New Roman1 Char"/>
    <w:basedOn w:val="Heading1Char"/>
    <w:link w:val="StyleHeading1LatinTimesNewRoman1"/>
    <w:rsid w:val="00C6347F"/>
    <w:rPr>
      <w:rFonts w:ascii="Verdana" w:eastAsia="Arial" w:hAnsi="Verdana" w:cs="Arial Bold"/>
      <w:b/>
      <w:bCs/>
      <w:caps w:val="0"/>
      <w:color w:val="365F91" w:themeColor="accent1" w:themeShade="BF"/>
      <w:kern w:val="32"/>
      <w:sz w:val="24"/>
      <w:szCs w:val="32"/>
      <w:lang w:eastAsia="zh-TW"/>
    </w:rPr>
  </w:style>
  <w:style w:type="character" w:customStyle="1" w:styleId="BodyTextChar">
    <w:name w:val="BodyText Char"/>
    <w:basedOn w:val="DefaultParagraphFont"/>
    <w:link w:val="BodyText"/>
    <w:rsid w:val="00C6347F"/>
    <w:rPr>
      <w:rFonts w:ascii="Verdana" w:eastAsia="Arial" w:hAnsi="Verdana" w:cs="Arial"/>
      <w:szCs w:val="22"/>
      <w:lang w:eastAsia="en-US"/>
    </w:rPr>
  </w:style>
  <w:style w:type="table" w:styleId="TableGrid">
    <w:name w:val="Table Grid"/>
    <w:basedOn w:val="TableNormal"/>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6347F"/>
    <w:rPr>
      <w:color w:val="808080"/>
      <w:sz w:val="20"/>
    </w:rPr>
  </w:style>
  <w:style w:type="paragraph" w:customStyle="1" w:styleId="WMOList3">
    <w:name w:val="WMO_List3"/>
    <w:basedOn w:val="WMOList2"/>
    <w:rsid w:val="00C6347F"/>
    <w:pPr>
      <w:tabs>
        <w:tab w:val="clear" w:pos="1134"/>
        <w:tab w:val="left" w:pos="2268"/>
        <w:tab w:val="left" w:pos="2310"/>
      </w:tabs>
      <w:ind w:left="2268"/>
    </w:pPr>
  </w:style>
  <w:style w:type="paragraph" w:customStyle="1" w:styleId="WMOResList1">
    <w:name w:val="WMO_ResList1"/>
    <w:basedOn w:val="WMOList1"/>
    <w:rsid w:val="00C6347F"/>
    <w:pPr>
      <w:tabs>
        <w:tab w:val="clear" w:pos="1134"/>
        <w:tab w:val="left" w:pos="567"/>
      </w:tabs>
      <w:ind w:left="567" w:hanging="567"/>
    </w:pPr>
  </w:style>
  <w:style w:type="paragraph" w:customStyle="1" w:styleId="WMOResList2">
    <w:name w:val="WMO_ResList2"/>
    <w:basedOn w:val="WMOResList1"/>
    <w:rsid w:val="00C6347F"/>
    <w:pPr>
      <w:tabs>
        <w:tab w:val="clear" w:pos="567"/>
        <w:tab w:val="left" w:pos="1134"/>
      </w:tabs>
      <w:ind w:left="1134"/>
    </w:pPr>
  </w:style>
  <w:style w:type="paragraph" w:customStyle="1" w:styleId="WMOResList3">
    <w:name w:val="WMO_ResList3"/>
    <w:basedOn w:val="WMOResList1"/>
    <w:rsid w:val="00C6347F"/>
    <w:pPr>
      <w:tabs>
        <w:tab w:val="clear" w:pos="567"/>
        <w:tab w:val="left" w:pos="1701"/>
      </w:tabs>
      <w:ind w:left="1701"/>
    </w:pPr>
  </w:style>
  <w:style w:type="paragraph" w:customStyle="1" w:styleId="Heading2Centered">
    <w:name w:val="Heading 2 + Centered"/>
    <w:aliases w:val="Before:  0 cm,First line:  0 cm + Not All caps"/>
    <w:basedOn w:val="Heading2"/>
    <w:link w:val="Heading2CenteredChar"/>
    <w:rsid w:val="00C6347F"/>
    <w:rPr>
      <w:iCs/>
    </w:rPr>
  </w:style>
  <w:style w:type="character" w:customStyle="1" w:styleId="Heading2CenteredChar">
    <w:name w:val="Heading 2 + Centered Char"/>
    <w:aliases w:val="Before:  0 cm Char,First line:  0 cm + Not All caps Char"/>
    <w:basedOn w:val="Heading2Char"/>
    <w:link w:val="Heading2Centered"/>
    <w:rsid w:val="00C6347F"/>
    <w:rPr>
      <w:rFonts w:ascii="Verdana" w:eastAsia="Arial" w:hAnsi="Verdana" w:cs="Arial"/>
      <w:b/>
      <w:bCs/>
      <w:iCs/>
      <w:color w:val="000000" w:themeColor="text1"/>
      <w:szCs w:val="22"/>
      <w:lang w:val="en-AU" w:eastAsia="zh-TW"/>
    </w:rPr>
  </w:style>
  <w:style w:type="character" w:customStyle="1" w:styleId="WMOAgendaItem">
    <w:name w:val="WMO_AgendaItem"/>
    <w:basedOn w:val="DefaultParagraphFont"/>
    <w:uiPriority w:val="1"/>
    <w:rsid w:val="00597566"/>
  </w:style>
  <w:style w:type="paragraph" w:customStyle="1" w:styleId="WMOTOC2">
    <w:name w:val="WMO_TOC2"/>
    <w:basedOn w:val="TOC2"/>
    <w:next w:val="Normal"/>
    <w:rsid w:val="00597566"/>
    <w:pPr>
      <w:tabs>
        <w:tab w:val="right" w:leader="dot" w:pos="9639"/>
      </w:tabs>
      <w:spacing w:before="360" w:after="120"/>
      <w:ind w:left="851" w:right="567" w:hanging="851"/>
      <w:jc w:val="left"/>
    </w:pPr>
    <w:rPr>
      <w:rFonts w:eastAsia="MS Mincho"/>
      <w:b/>
      <w:smallCaps/>
      <w:szCs w:val="22"/>
    </w:rPr>
  </w:style>
  <w:style w:type="paragraph" w:customStyle="1" w:styleId="WMOTOC1">
    <w:name w:val="WMO_TOC1"/>
    <w:basedOn w:val="TOC1"/>
    <w:next w:val="WMOTOC2"/>
    <w:rsid w:val="00597566"/>
    <w:pPr>
      <w:spacing w:after="120"/>
    </w:pPr>
    <w:rPr>
      <w:rFonts w:eastAsia="MS Mincho"/>
      <w:b/>
      <w:smallCaps/>
      <w:szCs w:val="22"/>
    </w:rPr>
  </w:style>
  <w:style w:type="paragraph" w:customStyle="1" w:styleId="WMOTOC3">
    <w:name w:val="WMO_TOC3"/>
    <w:basedOn w:val="TOC3"/>
    <w:rsid w:val="0059756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WMOAddedText">
    <w:name w:val="WMO_AddedText"/>
    <w:rsid w:val="00C6347F"/>
    <w:rPr>
      <w:color w:val="0066FF"/>
      <w:u w:val="dash"/>
    </w:rPr>
  </w:style>
  <w:style w:type="character" w:customStyle="1" w:styleId="WMODeletedText">
    <w:name w:val="WMO_DeletedText"/>
    <w:rsid w:val="00C6347F"/>
    <w:rPr>
      <w:strike/>
      <w:color w:val="C00000"/>
    </w:rPr>
  </w:style>
  <w:style w:type="character" w:customStyle="1" w:styleId="CommentChar">
    <w:name w:val="Comment Char"/>
    <w:basedOn w:val="DefaultParagraphFont"/>
    <w:link w:val="Comment"/>
    <w:rsid w:val="00C6347F"/>
    <w:rPr>
      <w:rFonts w:ascii="Verdana" w:eastAsia="Arial" w:hAnsi="Verdana" w:cs="Arial"/>
      <w:i/>
      <w:szCs w:val="22"/>
      <w:lang w:eastAsia="en-US"/>
    </w:rPr>
  </w:style>
  <w:style w:type="paragraph" w:styleId="ListParagraph">
    <w:name w:val="List Paragraph"/>
    <w:basedOn w:val="Normal"/>
    <w:uiPriority w:val="34"/>
    <w:qFormat/>
    <w:rsid w:val="004730B3"/>
    <w:pPr>
      <w:ind w:left="720"/>
      <w:contextualSpacing/>
    </w:pPr>
  </w:style>
  <w:style w:type="table" w:customStyle="1" w:styleId="TableGrid1">
    <w:name w:val="Table Grid1"/>
    <w:basedOn w:val="TableNormal"/>
    <w:next w:val="TableGrid"/>
    <w:rsid w:val="00C6347F"/>
    <w:pPr>
      <w:widowControl w:val="0"/>
    </w:pPr>
    <w:rPr>
      <w:rFonts w:eastAsia="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6347F"/>
  </w:style>
  <w:style w:type="paragraph" w:customStyle="1" w:styleId="TableParagraph">
    <w:name w:val="Table Paragraph"/>
    <w:basedOn w:val="Normal"/>
    <w:uiPriority w:val="99"/>
    <w:rsid w:val="00597566"/>
    <w:pPr>
      <w:widowControl w:val="0"/>
      <w:autoSpaceDE w:val="0"/>
      <w:autoSpaceDN w:val="0"/>
      <w:adjustRightInd w:val="0"/>
      <w:spacing w:after="0" w:line="240" w:lineRule="auto"/>
    </w:pPr>
    <w:rPr>
      <w:rFonts w:ascii="Times New Roman" w:hAnsi="Times New Roman" w:cs="Times New Roman"/>
      <w:sz w:val="24"/>
      <w:szCs w:val="24"/>
      <w:lang w:val="en-US"/>
    </w:rPr>
  </w:style>
  <w:style w:type="numbering" w:customStyle="1" w:styleId="NoList2">
    <w:name w:val="No List2"/>
    <w:next w:val="NoList"/>
    <w:uiPriority w:val="99"/>
    <w:semiHidden/>
    <w:unhideWhenUsed/>
    <w:rsid w:val="00C6347F"/>
  </w:style>
  <w:style w:type="paragraph" w:styleId="TOCHeading">
    <w:name w:val="TOC Heading"/>
    <w:basedOn w:val="Heading10"/>
    <w:next w:val="Normal"/>
    <w:uiPriority w:val="39"/>
    <w:unhideWhenUsed/>
    <w:qFormat/>
    <w:rsid w:val="004730B3"/>
    <w:pPr>
      <w:outlineLvl w:val="9"/>
    </w:pPr>
  </w:style>
  <w:style w:type="character" w:styleId="Strong">
    <w:name w:val="Strong"/>
    <w:basedOn w:val="DefaultParagraphFont"/>
    <w:uiPriority w:val="22"/>
    <w:qFormat/>
    <w:rsid w:val="004730B3"/>
    <w:rPr>
      <w:b/>
      <w:bCs/>
    </w:rPr>
  </w:style>
  <w:style w:type="character" w:styleId="BookTitle">
    <w:name w:val="Book Title"/>
    <w:basedOn w:val="DefaultParagraphFont"/>
    <w:uiPriority w:val="33"/>
    <w:qFormat/>
    <w:rsid w:val="004730B3"/>
    <w:rPr>
      <w:b/>
      <w:bCs/>
      <w:smallCaps/>
      <w:spacing w:val="5"/>
    </w:rPr>
  </w:style>
  <w:style w:type="paragraph" w:styleId="ListNumber3">
    <w:name w:val="List Number 3"/>
    <w:basedOn w:val="Normal"/>
    <w:rsid w:val="00C6347F"/>
    <w:pPr>
      <w:spacing w:after="0" w:line="240" w:lineRule="auto"/>
      <w:contextualSpacing/>
    </w:pPr>
    <w:rPr>
      <w:rFonts w:ascii="Arial" w:eastAsia="SimSun" w:hAnsi="Arial" w:cs="Times New Roman"/>
    </w:rPr>
  </w:style>
  <w:style w:type="paragraph" w:styleId="ListNumber">
    <w:name w:val="List Number"/>
    <w:basedOn w:val="Normal"/>
    <w:rsid w:val="00C6347F"/>
    <w:pPr>
      <w:numPr>
        <w:numId w:val="1"/>
      </w:numPr>
      <w:spacing w:after="0" w:line="240" w:lineRule="auto"/>
      <w:contextualSpacing/>
    </w:pPr>
    <w:rPr>
      <w:rFonts w:ascii="Arial" w:eastAsia="SimSun" w:hAnsi="Arial" w:cs="Times New Roman"/>
    </w:rPr>
  </w:style>
  <w:style w:type="paragraph" w:styleId="NormalWeb">
    <w:name w:val="Normal (Web)"/>
    <w:basedOn w:val="Normal"/>
    <w:uiPriority w:val="99"/>
    <w:unhideWhenUsed/>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CarCar1CharCharChar">
    <w:name w:val="Car Car1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character" w:styleId="IntenseEmphasis">
    <w:name w:val="Intense Emphasis"/>
    <w:basedOn w:val="DefaultParagraphFont"/>
    <w:uiPriority w:val="21"/>
    <w:qFormat/>
    <w:rsid w:val="004730B3"/>
    <w:rPr>
      <w:b/>
      <w:bCs/>
      <w:i/>
      <w:iCs/>
      <w:color w:val="4F81BD" w:themeColor="accent1"/>
    </w:rPr>
  </w:style>
  <w:style w:type="paragraph" w:styleId="Revision">
    <w:name w:val="Revision"/>
    <w:hidden/>
    <w:uiPriority w:val="99"/>
    <w:rsid w:val="00C6347F"/>
    <w:rPr>
      <w:rFonts w:ascii="Arial" w:eastAsia="SimSun" w:hAnsi="Arial"/>
    </w:rPr>
  </w:style>
  <w:style w:type="character" w:customStyle="1" w:styleId="st">
    <w:name w:val="st"/>
    <w:basedOn w:val="DefaultParagraphFont"/>
    <w:rsid w:val="00C6347F"/>
  </w:style>
  <w:style w:type="character" w:styleId="Emphasis">
    <w:name w:val="Emphasis"/>
    <w:basedOn w:val="DefaultParagraphFont"/>
    <w:uiPriority w:val="20"/>
    <w:qFormat/>
    <w:rsid w:val="004730B3"/>
    <w:rPr>
      <w:i/>
      <w:iCs/>
    </w:rPr>
  </w:style>
  <w:style w:type="paragraph" w:customStyle="1" w:styleId="p1">
    <w:name w:val="p1"/>
    <w:rsid w:val="00C6347F"/>
    <w:pPr>
      <w:widowControl w:val="0"/>
      <w:tabs>
        <w:tab w:val="left" w:pos="0"/>
        <w:tab w:val="left" w:pos="720"/>
      </w:tabs>
    </w:pPr>
    <w:rPr>
      <w:rFonts w:ascii="Courier" w:eastAsia="MS Mincho" w:hAnsi="Courier"/>
      <w:sz w:val="24"/>
      <w:lang w:val="en-US" w:eastAsia="en-US"/>
    </w:rPr>
  </w:style>
  <w:style w:type="paragraph" w:customStyle="1" w:styleId="p0">
    <w:name w:val="p0"/>
    <w:rsid w:val="00C6347F"/>
    <w:pPr>
      <w:widowControl w:val="0"/>
      <w:tabs>
        <w:tab w:val="left" w:pos="0"/>
        <w:tab w:val="left" w:pos="720"/>
      </w:tabs>
      <w:jc w:val="both"/>
    </w:pPr>
    <w:rPr>
      <w:rFonts w:ascii="Courier" w:eastAsia="MS Mincho" w:hAnsi="Courier"/>
      <w:sz w:val="24"/>
      <w:lang w:val="en-US" w:eastAsia="en-US"/>
    </w:rPr>
  </w:style>
  <w:style w:type="table" w:customStyle="1" w:styleId="TableGrid2">
    <w:name w:val="Table Grid2"/>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nhideWhenUsed/>
    <w:rsid w:val="00C6347F"/>
    <w:pPr>
      <w:spacing w:after="120"/>
    </w:pPr>
    <w:rPr>
      <w:sz w:val="16"/>
      <w:szCs w:val="16"/>
    </w:rPr>
  </w:style>
  <w:style w:type="character" w:customStyle="1" w:styleId="BodyText3Char">
    <w:name w:val="Body Text 3 Char"/>
    <w:basedOn w:val="DefaultParagraphFont"/>
    <w:link w:val="BodyText3"/>
    <w:rsid w:val="00C6347F"/>
    <w:rPr>
      <w:rFonts w:ascii="Verdana" w:hAnsi="Verdana" w:cstheme="minorBidi"/>
      <w:sz w:val="16"/>
      <w:szCs w:val="16"/>
    </w:rPr>
  </w:style>
  <w:style w:type="table" w:customStyle="1" w:styleId="TableGrid4">
    <w:name w:val="Table Grid4"/>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doubleline">
    <w:name w:val="AAA double line"/>
    <w:basedOn w:val="Normal"/>
    <w:uiPriority w:val="1"/>
    <w:rsid w:val="00597566"/>
    <w:pPr>
      <w:pBdr>
        <w:bottom w:val="thickThinSmallGap" w:sz="24" w:space="1" w:color="auto"/>
      </w:pBdr>
      <w:spacing w:before="240" w:after="0" w:line="240" w:lineRule="auto"/>
    </w:pPr>
    <w:rPr>
      <w:rFonts w:ascii="Arial" w:eastAsia="Cambria" w:hAnsi="Arial" w:cs="Times New Roman"/>
      <w:szCs w:val="24"/>
      <w:lang w:val="en-US" w:eastAsia="en-US"/>
    </w:rPr>
  </w:style>
  <w:style w:type="paragraph" w:customStyle="1" w:styleId="AAARESheading">
    <w:name w:val="AAA RES heading #"/>
    <w:basedOn w:val="Normal"/>
    <w:uiPriority w:val="1"/>
    <w:rsid w:val="00597566"/>
    <w:pPr>
      <w:tabs>
        <w:tab w:val="left" w:pos="1080"/>
      </w:tabs>
      <w:spacing w:before="480" w:after="0" w:line="240" w:lineRule="auto"/>
      <w:jc w:val="center"/>
    </w:pPr>
    <w:rPr>
      <w:rFonts w:eastAsia="Cambria" w:cs="Times New Roman"/>
      <w:b/>
      <w:szCs w:val="24"/>
      <w:lang w:val="en-US" w:eastAsia="en-US"/>
    </w:rPr>
  </w:style>
  <w:style w:type="paragraph" w:customStyle="1" w:styleId="AAAREStitle">
    <w:name w:val="AAA RES title"/>
    <w:basedOn w:val="AAARESheading"/>
    <w:uiPriority w:val="1"/>
    <w:qFormat/>
    <w:rsid w:val="00597566"/>
    <w:pPr>
      <w:tabs>
        <w:tab w:val="clear" w:pos="1080"/>
      </w:tabs>
      <w:spacing w:before="240" w:after="480"/>
    </w:pPr>
    <w:rPr>
      <w:caps/>
    </w:rPr>
  </w:style>
  <w:style w:type="paragraph" w:customStyle="1" w:styleId="AAAsingleline">
    <w:name w:val="AAA single line"/>
    <w:basedOn w:val="Normal"/>
    <w:rsid w:val="00597566"/>
    <w:pPr>
      <w:pBdr>
        <w:bottom w:val="single" w:sz="4" w:space="1" w:color="auto"/>
      </w:pBdr>
      <w:tabs>
        <w:tab w:val="left" w:pos="720"/>
        <w:tab w:val="left" w:pos="1134"/>
      </w:tabs>
      <w:spacing w:before="240" w:after="0" w:line="240" w:lineRule="auto"/>
      <w:jc w:val="both"/>
    </w:pPr>
    <w:rPr>
      <w:rFonts w:ascii="Arial" w:eastAsia="Cambria" w:hAnsi="Arial" w:cs="Times New Roman"/>
      <w:szCs w:val="20"/>
      <w:lang w:eastAsia="en-US"/>
    </w:rPr>
  </w:style>
  <w:style w:type="paragraph" w:customStyle="1" w:styleId="AAARESNote">
    <w:name w:val="AAA RES Note"/>
    <w:basedOn w:val="ECBodyText"/>
    <w:rsid w:val="00597566"/>
    <w:pPr>
      <w:widowControl w:val="0"/>
      <w:suppressAutoHyphens/>
      <w:spacing w:before="60"/>
      <w:ind w:left="720" w:hanging="720"/>
    </w:pPr>
    <w:rPr>
      <w:rFonts w:cs="Verdana"/>
      <w:szCs w:val="20"/>
    </w:rPr>
  </w:style>
  <w:style w:type="paragraph" w:customStyle="1" w:styleId="Footnotes">
    <w:name w:val="Footnotes"/>
    <w:basedOn w:val="Normal"/>
    <w:uiPriority w:val="1"/>
    <w:rsid w:val="00597566"/>
    <w:pPr>
      <w:widowControl w:val="0"/>
      <w:tabs>
        <w:tab w:val="left" w:pos="240"/>
      </w:tabs>
      <w:autoSpaceDE w:val="0"/>
      <w:autoSpaceDN w:val="0"/>
      <w:adjustRightInd w:val="0"/>
      <w:spacing w:after="60" w:line="240" w:lineRule="auto"/>
      <w:ind w:left="240" w:hanging="240"/>
      <w:jc w:val="both"/>
    </w:pPr>
    <w:rPr>
      <w:rFonts w:ascii="Arial" w:eastAsia="MS Mincho" w:hAnsi="Arial" w:cs="Arial"/>
      <w:sz w:val="18"/>
      <w:szCs w:val="20"/>
      <w:lang w:eastAsia="en-US"/>
    </w:rPr>
  </w:style>
  <w:style w:type="paragraph" w:styleId="TOC5">
    <w:name w:val="toc 5"/>
    <w:basedOn w:val="Normal"/>
    <w:next w:val="Normal"/>
    <w:autoRedefine/>
    <w:uiPriority w:val="39"/>
    <w:unhideWhenUsed/>
    <w:rsid w:val="00C6347F"/>
    <w:pPr>
      <w:spacing w:after="100"/>
      <w:ind w:left="880"/>
    </w:pPr>
    <w:rPr>
      <w:lang w:val="en-US"/>
    </w:rPr>
  </w:style>
  <w:style w:type="paragraph" w:styleId="TOC6">
    <w:name w:val="toc 6"/>
    <w:basedOn w:val="Normal"/>
    <w:next w:val="Normal"/>
    <w:autoRedefine/>
    <w:uiPriority w:val="39"/>
    <w:unhideWhenUsed/>
    <w:rsid w:val="00C6347F"/>
    <w:pPr>
      <w:spacing w:after="100"/>
      <w:ind w:left="1100"/>
    </w:pPr>
    <w:rPr>
      <w:lang w:val="en-US"/>
    </w:rPr>
  </w:style>
  <w:style w:type="paragraph" w:styleId="TOC7">
    <w:name w:val="toc 7"/>
    <w:basedOn w:val="Normal"/>
    <w:next w:val="Normal"/>
    <w:autoRedefine/>
    <w:uiPriority w:val="39"/>
    <w:unhideWhenUsed/>
    <w:rsid w:val="00C6347F"/>
    <w:pPr>
      <w:spacing w:after="100"/>
      <w:ind w:left="1320"/>
    </w:pPr>
    <w:rPr>
      <w:lang w:val="en-US"/>
    </w:rPr>
  </w:style>
  <w:style w:type="paragraph" w:styleId="TOC8">
    <w:name w:val="toc 8"/>
    <w:basedOn w:val="Normal"/>
    <w:next w:val="Normal"/>
    <w:autoRedefine/>
    <w:uiPriority w:val="39"/>
    <w:unhideWhenUsed/>
    <w:rsid w:val="00C6347F"/>
    <w:pPr>
      <w:spacing w:after="100"/>
      <w:ind w:left="1540"/>
    </w:pPr>
    <w:rPr>
      <w:lang w:val="en-US"/>
    </w:rPr>
  </w:style>
  <w:style w:type="paragraph" w:styleId="TOC9">
    <w:name w:val="toc 9"/>
    <w:basedOn w:val="Normal"/>
    <w:next w:val="Normal"/>
    <w:autoRedefine/>
    <w:uiPriority w:val="39"/>
    <w:unhideWhenUsed/>
    <w:rsid w:val="00C6347F"/>
    <w:pPr>
      <w:spacing w:after="100"/>
      <w:ind w:left="1760"/>
    </w:pPr>
    <w:rPr>
      <w:lang w:val="en-US"/>
    </w:rPr>
  </w:style>
  <w:style w:type="paragraph" w:customStyle="1" w:styleId="AAAHEADING">
    <w:name w:val="AAA HEADING"/>
    <w:basedOn w:val="Normal"/>
    <w:rsid w:val="00597566"/>
    <w:pPr>
      <w:spacing w:after="240" w:line="240" w:lineRule="auto"/>
      <w:ind w:left="1080" w:hanging="1080"/>
      <w:jc w:val="center"/>
    </w:pPr>
    <w:rPr>
      <w:rFonts w:ascii="Arial Bold" w:eastAsia="Cambria" w:hAnsi="Arial Bold" w:cs="Times New Roman"/>
      <w:sz w:val="28"/>
      <w:szCs w:val="24"/>
      <w:lang w:val="en-US" w:eastAsia="en-US"/>
    </w:rPr>
  </w:style>
  <w:style w:type="paragraph" w:customStyle="1" w:styleId="Body">
    <w:name w:val="Body"/>
    <w:next w:val="ECBodyText"/>
    <w:rsid w:val="00C6347F"/>
    <w:pPr>
      <w:pBdr>
        <w:top w:val="nil"/>
        <w:left w:val="nil"/>
        <w:bottom w:val="nil"/>
        <w:right w:val="nil"/>
        <w:between w:val="nil"/>
        <w:bar w:val="nil"/>
      </w:pBdr>
      <w:jc w:val="both"/>
    </w:pPr>
    <w:rPr>
      <w:rFonts w:ascii="Arial" w:eastAsia="Arial" w:hAnsi="Arial" w:cs="Arial"/>
      <w:color w:val="000000"/>
      <w:u w:color="000000"/>
      <w:bdr w:val="nil"/>
      <w:lang w:eastAsia="zh-TW"/>
    </w:rPr>
  </w:style>
  <w:style w:type="character" w:customStyle="1" w:styleId="apple-converted-space">
    <w:name w:val="apple-converted-space"/>
    <w:basedOn w:val="DefaultParagraphFont"/>
    <w:rsid w:val="00C6347F"/>
  </w:style>
  <w:style w:type="paragraph" w:styleId="Caption">
    <w:name w:val="caption"/>
    <w:basedOn w:val="Normal"/>
    <w:next w:val="Normal"/>
    <w:uiPriority w:val="35"/>
    <w:unhideWhenUsed/>
    <w:qFormat/>
    <w:rsid w:val="004730B3"/>
    <w:pPr>
      <w:spacing w:line="240" w:lineRule="auto"/>
    </w:pPr>
    <w:rPr>
      <w:b/>
      <w:bCs/>
      <w:color w:val="4F81BD" w:themeColor="accent1"/>
      <w:sz w:val="18"/>
      <w:szCs w:val="18"/>
    </w:rPr>
  </w:style>
  <w:style w:type="paragraph" w:styleId="BodyTextIndent">
    <w:name w:val="Body Text Indent"/>
    <w:basedOn w:val="Normal"/>
    <w:link w:val="BodyTextIndentChar"/>
    <w:rsid w:val="00C6347F"/>
    <w:pPr>
      <w:spacing w:after="0" w:line="240" w:lineRule="auto"/>
      <w:ind w:left="720" w:hanging="720"/>
    </w:pPr>
    <w:rPr>
      <w:rFonts w:ascii="Arial" w:eastAsia="SimSun" w:hAnsi="Arial" w:cs="Times New Roman"/>
      <w:szCs w:val="24"/>
    </w:rPr>
  </w:style>
  <w:style w:type="character" w:customStyle="1" w:styleId="BodyTextIndentChar">
    <w:name w:val="Body Text Indent Char"/>
    <w:basedOn w:val="DefaultParagraphFont"/>
    <w:link w:val="BodyTextIndent"/>
    <w:rsid w:val="00C6347F"/>
    <w:rPr>
      <w:rFonts w:ascii="Arial" w:eastAsia="SimSun" w:hAnsi="Arial"/>
      <w:sz w:val="22"/>
      <w:szCs w:val="24"/>
    </w:rPr>
  </w:style>
  <w:style w:type="paragraph" w:styleId="TableofFigures">
    <w:name w:val="table of figures"/>
    <w:basedOn w:val="Normal"/>
    <w:next w:val="Normal"/>
    <w:uiPriority w:val="99"/>
    <w:rsid w:val="00C6347F"/>
    <w:pPr>
      <w:spacing w:after="0" w:line="240" w:lineRule="auto"/>
    </w:pPr>
    <w:rPr>
      <w:rFonts w:ascii="Arial" w:eastAsia="SimSun" w:hAnsi="Arial" w:cs="Times New Roman"/>
      <w:szCs w:val="24"/>
    </w:rPr>
  </w:style>
  <w:style w:type="paragraph" w:customStyle="1" w:styleId="Normal1">
    <w:name w:val="Normal1"/>
    <w:rsid w:val="00C6347F"/>
    <w:pPr>
      <w:widowControl w:val="0"/>
    </w:pPr>
    <w:rPr>
      <w:rFonts w:eastAsia="Times New Roman"/>
      <w:color w:val="000000"/>
      <w:sz w:val="24"/>
      <w:szCs w:val="24"/>
      <w:lang w:eastAsia="en-US"/>
    </w:rPr>
  </w:style>
  <w:style w:type="paragraph" w:customStyle="1" w:styleId="Note">
    <w:name w:val="Note"/>
    <w:basedOn w:val="Normal"/>
    <w:next w:val="Normal"/>
    <w:qFormat/>
    <w:rsid w:val="00597566"/>
    <w:pPr>
      <w:tabs>
        <w:tab w:val="left" w:pos="720"/>
      </w:tabs>
      <w:spacing w:after="240" w:line="200" w:lineRule="exact"/>
    </w:pPr>
    <w:rPr>
      <w:rFonts w:eastAsia="Arial" w:cs="Arial"/>
      <w:color w:val="000000" w:themeColor="text1"/>
      <w:sz w:val="16"/>
      <w:lang w:eastAsia="en-US"/>
    </w:rPr>
  </w:style>
  <w:style w:type="paragraph" w:customStyle="1" w:styleId="Tablebody">
    <w:name w:val="Table body"/>
    <w:basedOn w:val="Normal"/>
    <w:link w:val="TablebodyChar"/>
    <w:rsid w:val="004A0F76"/>
    <w:pPr>
      <w:spacing w:before="60" w:after="60" w:line="240" w:lineRule="auto"/>
    </w:pPr>
    <w:rPr>
      <w:rFonts w:eastAsia="MS Mincho"/>
      <w:sz w:val="18"/>
      <w:szCs w:val="18"/>
      <w:lang w:val="en-US" w:eastAsia="zh-TW"/>
    </w:rPr>
  </w:style>
  <w:style w:type="character" w:customStyle="1" w:styleId="TablebodyChar">
    <w:name w:val="Table body Char"/>
    <w:basedOn w:val="DefaultParagraphFont"/>
    <w:link w:val="Tablebody"/>
    <w:rsid w:val="004A0F76"/>
    <w:rPr>
      <w:rFonts w:eastAsia="MS Mincho"/>
      <w:sz w:val="18"/>
      <w:szCs w:val="18"/>
      <w:lang w:val="en-US" w:eastAsia="zh-TW"/>
    </w:rPr>
  </w:style>
  <w:style w:type="paragraph" w:customStyle="1" w:styleId="Tableheader">
    <w:name w:val="Table header"/>
    <w:basedOn w:val="Normal"/>
    <w:link w:val="TableheaderChar"/>
    <w:rsid w:val="00DC6396"/>
    <w:pPr>
      <w:spacing w:before="125" w:after="125" w:line="220" w:lineRule="exact"/>
    </w:pPr>
    <w:rPr>
      <w:rFonts w:ascii="Calibri" w:eastAsia="MS Mincho" w:hAnsi="Calibri"/>
      <w:b/>
      <w:sz w:val="20"/>
      <w:lang w:val="fr-CH" w:eastAsia="zh-TW"/>
    </w:rPr>
  </w:style>
  <w:style w:type="character" w:customStyle="1" w:styleId="TableheaderChar">
    <w:name w:val="Table header Char"/>
    <w:basedOn w:val="DefaultParagraphFont"/>
    <w:link w:val="Tableheader"/>
    <w:rsid w:val="00DC6396"/>
    <w:rPr>
      <w:rFonts w:ascii="Calibri" w:eastAsia="MS Mincho" w:hAnsi="Calibri"/>
      <w:b/>
      <w:sz w:val="20"/>
      <w:lang w:val="fr-CH" w:eastAsia="zh-TW"/>
    </w:rPr>
  </w:style>
  <w:style w:type="paragraph" w:customStyle="1" w:styleId="Heading20">
    <w:name w:val="Heading_2"/>
    <w:rsid w:val="00597566"/>
    <w:pPr>
      <w:keepNext/>
      <w:tabs>
        <w:tab w:val="left" w:pos="1120"/>
      </w:tabs>
      <w:spacing w:before="240" w:after="240" w:line="240" w:lineRule="exact"/>
      <w:ind w:left="1123" w:hanging="1123"/>
      <w:outlineLvl w:val="4"/>
    </w:pPr>
    <w:rPr>
      <w:rFonts w:ascii="Verdana" w:eastAsia="Arial" w:hAnsi="Verdana" w:cs="Arial"/>
      <w:b/>
      <w:bCs/>
      <w:color w:val="000000" w:themeColor="text1"/>
      <w:lang w:eastAsia="en-US"/>
    </w:rPr>
  </w:style>
  <w:style w:type="paragraph" w:customStyle="1" w:styleId="Bodytext1">
    <w:name w:val="Body_text"/>
    <w:basedOn w:val="Normal"/>
    <w:rsid w:val="00597566"/>
    <w:pPr>
      <w:tabs>
        <w:tab w:val="left" w:pos="1120"/>
      </w:tabs>
      <w:spacing w:after="240" w:line="240" w:lineRule="exact"/>
    </w:pPr>
  </w:style>
  <w:style w:type="paragraph" w:customStyle="1" w:styleId="Notesheading">
    <w:name w:val="Notes heading"/>
    <w:next w:val="Notes1"/>
    <w:rsid w:val="00C6347F"/>
    <w:pPr>
      <w:keepNext/>
    </w:pPr>
    <w:rPr>
      <w:rFonts w:ascii="Verdana" w:eastAsiaTheme="minorHAnsi" w:hAnsi="Verdana" w:cstheme="majorBidi"/>
      <w:color w:val="000000" w:themeColor="text1"/>
      <w:sz w:val="16"/>
      <w:lang w:eastAsia="zh-TW"/>
    </w:rPr>
  </w:style>
  <w:style w:type="paragraph" w:customStyle="1" w:styleId="Notes1">
    <w:name w:val="Notes 1"/>
    <w:rsid w:val="00597566"/>
    <w:pPr>
      <w:spacing w:after="240" w:line="200" w:lineRule="exact"/>
      <w:ind w:left="360" w:hanging="360"/>
    </w:pPr>
    <w:rPr>
      <w:rFonts w:ascii="Verdana" w:eastAsia="Arial" w:hAnsi="Verdana" w:cs="Arial"/>
      <w:color w:val="000000" w:themeColor="text1"/>
      <w:sz w:val="16"/>
      <w:lang w:eastAsia="en-US"/>
    </w:rPr>
  </w:style>
  <w:style w:type="paragraph" w:customStyle="1" w:styleId="Notes3">
    <w:name w:val="Notes 3"/>
    <w:basedOn w:val="Normal"/>
    <w:rsid w:val="00C6347F"/>
    <w:pPr>
      <w:spacing w:after="240"/>
      <w:ind w:left="1080" w:hanging="360"/>
    </w:pPr>
    <w:rPr>
      <w:sz w:val="16"/>
    </w:rPr>
  </w:style>
  <w:style w:type="paragraph" w:customStyle="1" w:styleId="Tablecaption">
    <w:name w:val="Table caption"/>
    <w:basedOn w:val="Normal"/>
    <w:rsid w:val="00C6347F"/>
    <w:pPr>
      <w:keepNext/>
      <w:spacing w:before="240" w:after="240" w:line="240" w:lineRule="exact"/>
      <w:jc w:val="center"/>
    </w:pPr>
    <w:rPr>
      <w:b/>
      <w:color w:val="7F7F7F" w:themeColor="text1" w:themeTint="80"/>
    </w:rPr>
  </w:style>
  <w:style w:type="paragraph" w:customStyle="1" w:styleId="TPSTable">
    <w:name w:val="TPS Table"/>
    <w:basedOn w:val="Normal"/>
    <w:next w:val="Normal"/>
    <w:uiPriority w:val="1"/>
    <w:rsid w:val="00C6347F"/>
    <w:pPr>
      <w:pBdr>
        <w:top w:val="single" w:sz="2" w:space="3" w:color="auto"/>
      </w:pBdr>
      <w:shd w:val="clear" w:color="auto" w:fill="C0AB87"/>
      <w:spacing w:after="0" w:line="300" w:lineRule="auto"/>
    </w:pPr>
    <w:rPr>
      <w:rFonts w:ascii="Arial" w:eastAsia="Times New Roman" w:hAnsi="Arial" w:cs="Times New Roman"/>
      <w:b/>
      <w:color w:val="2F275B"/>
      <w:sz w:val="18"/>
      <w:szCs w:val="24"/>
      <w:lang w:val="en-US" w:eastAsia="en-US"/>
    </w:rPr>
  </w:style>
  <w:style w:type="paragraph" w:customStyle="1" w:styleId="Tablebodyshaded">
    <w:name w:val="Table body shaded"/>
    <w:basedOn w:val="Normal"/>
    <w:rsid w:val="00C6347F"/>
    <w:rPr>
      <w:sz w:val="18"/>
    </w:rPr>
  </w:style>
  <w:style w:type="table" w:customStyle="1" w:styleId="PlainTable21">
    <w:name w:val="Plain Table 21"/>
    <w:basedOn w:val="TableNormal"/>
    <w:uiPriority w:val="42"/>
    <w:rsid w:val="00C6347F"/>
    <w:rPr>
      <w:rFonts w:eastAsia="MS Mincho"/>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har1">
    <w:name w:val="Char1"/>
    <w:basedOn w:val="Normal"/>
    <w:rsid w:val="00C6347F"/>
    <w:pPr>
      <w:spacing w:after="0" w:line="240" w:lineRule="auto"/>
    </w:pPr>
    <w:rPr>
      <w:rFonts w:ascii="Times New Roman" w:eastAsia="MS Mincho" w:hAnsi="Times New Roman" w:cs="Times New Roman"/>
      <w:sz w:val="24"/>
      <w:szCs w:val="24"/>
      <w:lang w:val="pl-PL" w:eastAsia="pl-PL"/>
    </w:rPr>
  </w:style>
  <w:style w:type="paragraph" w:styleId="BodyText2">
    <w:name w:val="Body Text 2"/>
    <w:basedOn w:val="Normal"/>
    <w:link w:val="BodyText2Char"/>
    <w:rsid w:val="00C6347F"/>
    <w:pPr>
      <w:widowControl w:val="0"/>
      <w:spacing w:after="0" w:line="240" w:lineRule="auto"/>
    </w:pPr>
    <w:rPr>
      <w:rFonts w:ascii="Arial" w:eastAsia="MS Mincho" w:hAnsi="Arial" w:cs="Arial Unicode MS"/>
      <w:noProof/>
      <w:snapToGrid w:val="0"/>
      <w:lang w:eastAsia="cs-CZ" w:bidi="my-MM"/>
    </w:rPr>
  </w:style>
  <w:style w:type="character" w:customStyle="1" w:styleId="BodyText2Char">
    <w:name w:val="Body Text 2 Char"/>
    <w:basedOn w:val="DefaultParagraphFont"/>
    <w:link w:val="BodyText2"/>
    <w:rsid w:val="00C6347F"/>
    <w:rPr>
      <w:rFonts w:ascii="Arial" w:eastAsia="MS Mincho" w:hAnsi="Arial" w:cs="Arial Unicode MS"/>
      <w:noProof/>
      <w:snapToGrid w:val="0"/>
      <w:sz w:val="22"/>
      <w:szCs w:val="22"/>
      <w:lang w:eastAsia="cs-CZ" w:bidi="my-MM"/>
    </w:rPr>
  </w:style>
  <w:style w:type="paragraph" w:customStyle="1" w:styleId="Char3">
    <w:name w:val="Ch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styleId="PlainText">
    <w:name w:val="Plain Text"/>
    <w:basedOn w:val="Normal"/>
    <w:link w:val="PlainTextChar"/>
    <w:uiPriority w:val="99"/>
    <w:rsid w:val="00C6347F"/>
    <w:pPr>
      <w:spacing w:after="0" w:line="240" w:lineRule="auto"/>
    </w:pPr>
    <w:rPr>
      <w:rFonts w:ascii="Courier New" w:eastAsia="MS Mincho" w:hAnsi="Courier New" w:cs="Times New Roman"/>
      <w:szCs w:val="20"/>
      <w:lang w:val="cs-CZ" w:eastAsia="en-US"/>
    </w:rPr>
  </w:style>
  <w:style w:type="character" w:customStyle="1" w:styleId="PlainTextChar">
    <w:name w:val="Plain Text Char"/>
    <w:basedOn w:val="DefaultParagraphFont"/>
    <w:link w:val="PlainText"/>
    <w:uiPriority w:val="99"/>
    <w:rsid w:val="00C6347F"/>
    <w:rPr>
      <w:rFonts w:ascii="Courier New" w:eastAsia="MS Mincho" w:hAnsi="Courier New"/>
      <w:lang w:val="cs-CZ" w:eastAsia="en-US"/>
    </w:rPr>
  </w:style>
  <w:style w:type="paragraph" w:customStyle="1" w:styleId="p2">
    <w:name w:val="p2"/>
    <w:next w:val="Normal"/>
    <w:uiPriority w:val="99"/>
    <w:rsid w:val="00C6347F"/>
    <w:pPr>
      <w:widowControl w:val="0"/>
      <w:autoSpaceDE w:val="0"/>
      <w:autoSpaceDN w:val="0"/>
      <w:adjustRightInd w:val="0"/>
      <w:spacing w:after="240"/>
    </w:pPr>
    <w:rPr>
      <w:sz w:val="24"/>
      <w:szCs w:val="24"/>
      <w:lang w:val="en-AU" w:eastAsia="en-GB"/>
    </w:rPr>
  </w:style>
  <w:style w:type="paragraph" w:customStyle="1" w:styleId="OGCClause">
    <w:name w:val="OGC Clause"/>
    <w:next w:val="Normal"/>
    <w:uiPriority w:val="99"/>
    <w:rsid w:val="00C6347F"/>
    <w:pPr>
      <w:keepNext/>
      <w:widowControl w:val="0"/>
      <w:autoSpaceDE w:val="0"/>
      <w:autoSpaceDN w:val="0"/>
      <w:adjustRightInd w:val="0"/>
      <w:spacing w:before="960" w:after="310"/>
      <w:ind w:left="504" w:hanging="504"/>
    </w:pPr>
    <w:rPr>
      <w:b/>
      <w:bCs/>
      <w:sz w:val="28"/>
      <w:szCs w:val="28"/>
      <w:lang w:val="en-AU" w:eastAsia="en-GB"/>
    </w:rPr>
  </w:style>
  <w:style w:type="paragraph" w:customStyle="1" w:styleId="introelements">
    <w:name w:val="intro elements"/>
    <w:uiPriority w:val="99"/>
    <w:rsid w:val="00C6347F"/>
    <w:pPr>
      <w:keepNext/>
      <w:widowControl w:val="0"/>
      <w:autoSpaceDE w:val="0"/>
      <w:autoSpaceDN w:val="0"/>
      <w:adjustRightInd w:val="0"/>
      <w:spacing w:before="360" w:after="70"/>
      <w:ind w:left="504" w:hanging="504"/>
    </w:pPr>
    <w:rPr>
      <w:b/>
      <w:bCs/>
      <w:sz w:val="28"/>
      <w:szCs w:val="28"/>
      <w:lang w:val="en-AU" w:eastAsia="en-GB"/>
    </w:rPr>
  </w:style>
  <w:style w:type="paragraph" w:customStyle="1" w:styleId="zzCopyright">
    <w:name w:val="zzCopyright"/>
    <w:next w:val="Normal"/>
    <w:uiPriority w:val="99"/>
    <w:rsid w:val="00C6347F"/>
    <w:pPr>
      <w:widowControl w:val="0"/>
      <w:pBdr>
        <w:top w:val="single" w:sz="6" w:space="0" w:color="auto"/>
        <w:left w:val="single" w:sz="6" w:space="0" w:color="auto"/>
        <w:bottom w:val="single" w:sz="6" w:space="0" w:color="auto"/>
        <w:right w:val="single" w:sz="6" w:space="0" w:color="auto"/>
      </w:pBdr>
      <w:autoSpaceDE w:val="0"/>
      <w:autoSpaceDN w:val="0"/>
      <w:adjustRightInd w:val="0"/>
      <w:spacing w:after="240"/>
      <w:ind w:left="284" w:right="284"/>
    </w:pPr>
    <w:rPr>
      <w:color w:val="0000FF"/>
      <w:sz w:val="24"/>
      <w:szCs w:val="24"/>
      <w:lang w:val="en-AU" w:eastAsia="en-GB"/>
    </w:rPr>
  </w:style>
  <w:style w:type="paragraph" w:customStyle="1" w:styleId="zzCover">
    <w:name w:val="zzCover"/>
    <w:uiPriority w:val="99"/>
    <w:rsid w:val="00C6347F"/>
    <w:pPr>
      <w:widowControl w:val="0"/>
      <w:autoSpaceDE w:val="0"/>
      <w:autoSpaceDN w:val="0"/>
      <w:adjustRightInd w:val="0"/>
      <w:spacing w:after="220"/>
      <w:jc w:val="right"/>
    </w:pPr>
    <w:rPr>
      <w:b/>
      <w:bCs/>
      <w:color w:val="000000"/>
      <w:sz w:val="24"/>
      <w:szCs w:val="24"/>
      <w:lang w:val="en-AU" w:eastAsia="en-GB"/>
    </w:rPr>
  </w:style>
  <w:style w:type="paragraph" w:customStyle="1" w:styleId="OGCtableheader">
    <w:name w:val="OGC table header"/>
    <w:uiPriority w:val="99"/>
    <w:rsid w:val="00C6347F"/>
    <w:pPr>
      <w:widowControl w:val="0"/>
      <w:autoSpaceDE w:val="0"/>
      <w:autoSpaceDN w:val="0"/>
      <w:adjustRightInd w:val="0"/>
      <w:spacing w:before="60" w:after="60" w:line="211" w:lineRule="auto"/>
      <w:jc w:val="center"/>
    </w:pPr>
    <w:rPr>
      <w:b/>
      <w:bCs/>
      <w:lang w:val="en-AU" w:eastAsia="en-GB"/>
    </w:rPr>
  </w:style>
  <w:style w:type="paragraph" w:customStyle="1" w:styleId="OGCtabletext">
    <w:name w:val="OGC table text"/>
    <w:uiPriority w:val="99"/>
    <w:rsid w:val="00C6347F"/>
    <w:pPr>
      <w:widowControl w:val="0"/>
      <w:autoSpaceDE w:val="0"/>
      <w:autoSpaceDN w:val="0"/>
      <w:adjustRightInd w:val="0"/>
      <w:spacing w:before="60" w:after="60" w:line="211" w:lineRule="auto"/>
    </w:pPr>
    <w:rPr>
      <w:color w:val="008000"/>
      <w:lang w:val="en-AU" w:eastAsia="en-GB"/>
    </w:rPr>
  </w:style>
  <w:style w:type="paragraph" w:customStyle="1" w:styleId="List1OGCletters">
    <w:name w:val="List 1 OGC letters"/>
    <w:uiPriority w:val="99"/>
    <w:rsid w:val="00C6347F"/>
    <w:pPr>
      <w:widowControl w:val="0"/>
      <w:autoSpaceDE w:val="0"/>
      <w:autoSpaceDN w:val="0"/>
      <w:adjustRightInd w:val="0"/>
      <w:spacing w:after="240"/>
      <w:ind w:left="360" w:hanging="360"/>
    </w:pPr>
    <w:rPr>
      <w:sz w:val="24"/>
      <w:szCs w:val="24"/>
      <w:lang w:val="en-AU" w:eastAsia="en-GB"/>
    </w:rPr>
  </w:style>
  <w:style w:type="character" w:customStyle="1" w:styleId="Codefragment">
    <w:name w:val="Codefragment"/>
    <w:uiPriority w:val="99"/>
    <w:rsid w:val="00C6347F"/>
    <w:rPr>
      <w:rFonts w:ascii="Courier New" w:hAnsi="Courier New" w:cs="Courier New"/>
      <w:sz w:val="22"/>
      <w:szCs w:val="22"/>
    </w:rPr>
  </w:style>
  <w:style w:type="paragraph" w:customStyle="1" w:styleId="List2OGCbullets">
    <w:name w:val="List 2 OGC bullets"/>
    <w:uiPriority w:val="99"/>
    <w:rsid w:val="00C6347F"/>
    <w:pPr>
      <w:widowControl w:val="0"/>
      <w:autoSpaceDE w:val="0"/>
      <w:autoSpaceDN w:val="0"/>
      <w:adjustRightInd w:val="0"/>
      <w:spacing w:after="240"/>
      <w:ind w:left="720" w:hanging="360"/>
    </w:pPr>
    <w:rPr>
      <w:sz w:val="24"/>
      <w:szCs w:val="24"/>
      <w:lang w:val="en-AU" w:eastAsia="en-GB"/>
    </w:rPr>
  </w:style>
  <w:style w:type="paragraph" w:customStyle="1" w:styleId="Definition">
    <w:name w:val="Definition"/>
    <w:next w:val="TermNum"/>
    <w:uiPriority w:val="99"/>
    <w:rsid w:val="00C6347F"/>
    <w:pPr>
      <w:widowControl w:val="0"/>
      <w:autoSpaceDE w:val="0"/>
      <w:autoSpaceDN w:val="0"/>
      <w:adjustRightInd w:val="0"/>
      <w:spacing w:after="240"/>
    </w:pPr>
    <w:rPr>
      <w:sz w:val="24"/>
      <w:szCs w:val="24"/>
      <w:lang w:val="en-AU" w:eastAsia="en-GB"/>
    </w:rPr>
  </w:style>
  <w:style w:type="paragraph" w:customStyle="1" w:styleId="TermNum">
    <w:name w:val="TermNum"/>
    <w:next w:val="Terms"/>
    <w:uiPriority w:val="99"/>
    <w:rsid w:val="00C6347F"/>
    <w:pPr>
      <w:keepNext/>
      <w:widowControl w:val="0"/>
      <w:autoSpaceDE w:val="0"/>
      <w:autoSpaceDN w:val="0"/>
      <w:adjustRightInd w:val="0"/>
      <w:ind w:left="720" w:hanging="720"/>
    </w:pPr>
    <w:rPr>
      <w:b/>
      <w:bCs/>
      <w:sz w:val="24"/>
      <w:szCs w:val="24"/>
      <w:lang w:val="en-AU" w:eastAsia="en-GB"/>
    </w:rPr>
  </w:style>
  <w:style w:type="paragraph" w:customStyle="1" w:styleId="Terms">
    <w:name w:val="Term(s)"/>
    <w:next w:val="Definition"/>
    <w:uiPriority w:val="99"/>
    <w:rsid w:val="00C6347F"/>
    <w:pPr>
      <w:keepNext/>
      <w:widowControl w:val="0"/>
      <w:autoSpaceDE w:val="0"/>
      <w:autoSpaceDN w:val="0"/>
      <w:adjustRightInd w:val="0"/>
    </w:pPr>
    <w:rPr>
      <w:b/>
      <w:bCs/>
      <w:sz w:val="24"/>
      <w:szCs w:val="24"/>
      <w:lang w:val="en-AU" w:eastAsia="en-GB"/>
    </w:rPr>
  </w:style>
  <w:style w:type="paragraph" w:customStyle="1" w:styleId="Requirement">
    <w:name w:val="Requirement"/>
    <w:next w:val="Normal"/>
    <w:uiPriority w:val="99"/>
    <w:rsid w:val="00C6347F"/>
    <w:pPr>
      <w:widowControl w:val="0"/>
      <w:autoSpaceDE w:val="0"/>
      <w:autoSpaceDN w:val="0"/>
      <w:adjustRightInd w:val="0"/>
      <w:spacing w:after="240"/>
    </w:pPr>
    <w:rPr>
      <w:sz w:val="23"/>
      <w:szCs w:val="23"/>
      <w:lang w:val="en-AU" w:eastAsia="en-GB"/>
    </w:rPr>
  </w:style>
  <w:style w:type="paragraph" w:customStyle="1" w:styleId="AnnexLevel1main">
    <w:name w:val="Annex Level 1 (main)"/>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level3">
    <w:name w:val="Annex level 3"/>
    <w:next w:val="Normal"/>
    <w:uiPriority w:val="99"/>
    <w:rsid w:val="00C6347F"/>
    <w:pPr>
      <w:keepNext/>
      <w:widowControl w:val="0"/>
      <w:autoSpaceDE w:val="0"/>
      <w:autoSpaceDN w:val="0"/>
      <w:adjustRightInd w:val="0"/>
      <w:spacing w:before="60" w:after="240"/>
      <w:ind w:left="432" w:hanging="432"/>
      <w:outlineLvl w:val="2"/>
    </w:pPr>
    <w:rPr>
      <w:b/>
      <w:bCs/>
      <w:lang w:val="en-AU" w:eastAsia="en-GB"/>
    </w:rPr>
  </w:style>
  <w:style w:type="paragraph" w:styleId="NoSpacing">
    <w:name w:val="No Spacing"/>
    <w:link w:val="NoSpacingChar"/>
    <w:uiPriority w:val="1"/>
    <w:qFormat/>
    <w:rsid w:val="004730B3"/>
    <w:pPr>
      <w:spacing w:after="0" w:line="240" w:lineRule="auto"/>
    </w:pPr>
  </w:style>
  <w:style w:type="paragraph" w:customStyle="1" w:styleId="AnnexLevel2">
    <w:name w:val="Annex Level 2"/>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paragraph" w:styleId="ListBullet">
    <w:name w:val="List Bullet"/>
    <w:basedOn w:val="Normal"/>
    <w:rsid w:val="00C6347F"/>
    <w:pPr>
      <w:widowControl w:val="0"/>
      <w:autoSpaceDE w:val="0"/>
      <w:autoSpaceDN w:val="0"/>
      <w:adjustRightInd w:val="0"/>
      <w:spacing w:after="120" w:line="240" w:lineRule="auto"/>
      <w:ind w:left="1440" w:hanging="360"/>
    </w:pPr>
    <w:rPr>
      <w:rFonts w:ascii="Times New Roman" w:hAnsi="Times New Roman" w:cs="Times New Roman"/>
      <w:sz w:val="24"/>
      <w:szCs w:val="24"/>
      <w:lang w:val="en-AU" w:eastAsia="en-GB"/>
    </w:rPr>
  </w:style>
  <w:style w:type="paragraph" w:styleId="List">
    <w:name w:val="List"/>
    <w:basedOn w:val="Normal"/>
    <w:rsid w:val="00C6347F"/>
    <w:pPr>
      <w:widowControl w:val="0"/>
      <w:autoSpaceDE w:val="0"/>
      <w:autoSpaceDN w:val="0"/>
      <w:adjustRightInd w:val="0"/>
      <w:spacing w:after="240" w:line="240" w:lineRule="auto"/>
      <w:ind w:left="360" w:hanging="360"/>
    </w:pPr>
    <w:rPr>
      <w:rFonts w:ascii="Times New Roman" w:hAnsi="Times New Roman" w:cs="Times New Roman"/>
      <w:sz w:val="24"/>
      <w:szCs w:val="24"/>
      <w:lang w:val="en-AU" w:eastAsia="en-GB"/>
    </w:rPr>
  </w:style>
  <w:style w:type="paragraph" w:customStyle="1" w:styleId="Annex">
    <w:name w:val="Annex"/>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Numbered">
    <w:name w:val="Annex Numbered"/>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character" w:customStyle="1" w:styleId="AnnexLevel1mainChar">
    <w:name w:val="Annex Level 1 (main) Char"/>
    <w:uiPriority w:val="99"/>
    <w:rsid w:val="00C6347F"/>
    <w:rPr>
      <w:rFonts w:ascii="Times New Roman" w:hAnsi="Times New Roman" w:cs="Times New Roman"/>
      <w:b/>
      <w:bCs/>
      <w:sz w:val="22"/>
      <w:szCs w:val="22"/>
    </w:rPr>
  </w:style>
  <w:style w:type="character" w:customStyle="1" w:styleId="AnnexChar">
    <w:name w:val="Annex Char"/>
    <w:uiPriority w:val="99"/>
    <w:rsid w:val="00C6347F"/>
    <w:rPr>
      <w:rFonts w:ascii="Times New Roman" w:hAnsi="Times New Roman" w:cs="Times New Roman"/>
      <w:b/>
      <w:bCs/>
      <w:sz w:val="22"/>
      <w:szCs w:val="22"/>
    </w:rPr>
  </w:style>
  <w:style w:type="paragraph" w:customStyle="1" w:styleId="a4">
    <w:name w:val="a4"/>
    <w:next w:val="Normal"/>
    <w:rsid w:val="00C6347F"/>
    <w:pPr>
      <w:keepNext/>
      <w:widowControl w:val="0"/>
      <w:autoSpaceDE w:val="0"/>
      <w:autoSpaceDN w:val="0"/>
      <w:adjustRightInd w:val="0"/>
      <w:spacing w:before="60" w:after="240"/>
    </w:pPr>
    <w:rPr>
      <w:b/>
      <w:bCs/>
      <w:lang w:val="en-AU" w:eastAsia="en-GB"/>
    </w:rPr>
  </w:style>
  <w:style w:type="character" w:customStyle="1" w:styleId="AnnexLevel2Char">
    <w:name w:val="Annex Level 2 Char"/>
    <w:uiPriority w:val="99"/>
    <w:rsid w:val="00C6347F"/>
    <w:rPr>
      <w:rFonts w:ascii="Times New Roman" w:hAnsi="Times New Roman" w:cs="Times New Roman"/>
      <w:b/>
      <w:bCs/>
      <w:sz w:val="28"/>
      <w:szCs w:val="28"/>
    </w:rPr>
  </w:style>
  <w:style w:type="character" w:customStyle="1" w:styleId="AnnexNumberedChar">
    <w:name w:val="Annex Numbered Char"/>
    <w:uiPriority w:val="99"/>
    <w:rsid w:val="00C6347F"/>
    <w:rPr>
      <w:rFonts w:ascii="Times New Roman" w:hAnsi="Times New Roman" w:cs="Times New Roman"/>
      <w:b/>
      <w:bCs/>
      <w:sz w:val="28"/>
      <w:szCs w:val="28"/>
    </w:rPr>
  </w:style>
  <w:style w:type="character" w:customStyle="1" w:styleId="FieldLabel">
    <w:name w:val="Field Label"/>
    <w:uiPriority w:val="99"/>
    <w:rsid w:val="00C6347F"/>
    <w:rPr>
      <w:i/>
      <w:iCs/>
      <w:color w:val="004080"/>
      <w:sz w:val="20"/>
      <w:szCs w:val="20"/>
    </w:rPr>
  </w:style>
  <w:style w:type="character" w:customStyle="1" w:styleId="Objecttype">
    <w:name w:val="Object type"/>
    <w:uiPriority w:val="99"/>
    <w:rsid w:val="00C6347F"/>
    <w:rPr>
      <w:b/>
      <w:bCs/>
      <w:color w:val="000000"/>
      <w:sz w:val="20"/>
      <w:szCs w:val="20"/>
      <w:u w:val="single"/>
    </w:rPr>
  </w:style>
  <w:style w:type="paragraph" w:customStyle="1" w:styleId="ListHeader">
    <w:name w:val="List Header"/>
    <w:next w:val="Normal"/>
    <w:uiPriority w:val="99"/>
    <w:rsid w:val="00C6347F"/>
    <w:pPr>
      <w:widowControl w:val="0"/>
      <w:shd w:val="clear" w:color="auto" w:fill="FFFFFF"/>
      <w:autoSpaceDE w:val="0"/>
      <w:autoSpaceDN w:val="0"/>
      <w:adjustRightInd w:val="0"/>
    </w:pPr>
    <w:rPr>
      <w:rFonts w:ascii="Arial" w:hAnsi="Arial" w:cs="Arial"/>
      <w:b/>
      <w:bCs/>
      <w:i/>
      <w:iCs/>
      <w:color w:val="0000A0"/>
      <w:lang w:val="en-AU" w:eastAsia="en-GB"/>
    </w:rPr>
  </w:style>
  <w:style w:type="character" w:customStyle="1" w:styleId="SSTemplateField">
    <w:name w:val="SSTemplateField"/>
    <w:uiPriority w:val="99"/>
    <w:rsid w:val="00C6347F"/>
    <w:rPr>
      <w:rFonts w:ascii="Lucida Sans" w:hAnsi="Lucida Sans" w:cs="Lucida Sans"/>
      <w:b/>
      <w:bCs/>
      <w:color w:val="FFFFFF"/>
      <w:sz w:val="16"/>
      <w:szCs w:val="16"/>
      <w:shd w:val="clear" w:color="auto" w:fill="FF0000"/>
    </w:rPr>
  </w:style>
  <w:style w:type="character" w:customStyle="1" w:styleId="SSBookmark">
    <w:name w:val="SSBookmark"/>
    <w:uiPriority w:val="99"/>
    <w:rsid w:val="00C6347F"/>
    <w:rPr>
      <w:rFonts w:ascii="Lucida Sans" w:hAnsi="Lucida Sans" w:cs="Lucida Sans"/>
      <w:b/>
      <w:bCs/>
      <w:color w:val="000000"/>
      <w:sz w:val="16"/>
      <w:szCs w:val="16"/>
      <w:shd w:val="clear" w:color="auto" w:fill="FFFF80"/>
    </w:rPr>
  </w:style>
  <w:style w:type="character" w:customStyle="1" w:styleId="CaptionChar">
    <w:name w:val="Caption Char"/>
    <w:uiPriority w:val="99"/>
    <w:rsid w:val="00C6347F"/>
    <w:rPr>
      <w:b/>
      <w:bCs/>
      <w:sz w:val="18"/>
      <w:szCs w:val="18"/>
    </w:rPr>
  </w:style>
  <w:style w:type="paragraph" w:customStyle="1" w:styleId="Tableastext">
    <w:name w:val="Table as text"/>
    <w:rsid w:val="00597566"/>
    <w:pPr>
      <w:spacing w:line="240" w:lineRule="exact"/>
    </w:pPr>
    <w:rPr>
      <w:rFonts w:ascii="Verdana" w:eastAsiaTheme="minorHAnsi" w:hAnsi="Verdana" w:cstheme="majorBidi"/>
      <w:color w:val="000000" w:themeColor="text1"/>
      <w:lang w:eastAsia="zh-TW"/>
    </w:rPr>
  </w:style>
  <w:style w:type="paragraph" w:customStyle="1" w:styleId="Tabletext9">
    <w:name w:val="Table text (9)"/>
    <w:uiPriority w:val="99"/>
    <w:rsid w:val="00C6347F"/>
    <w:pPr>
      <w:widowControl w:val="0"/>
      <w:autoSpaceDE w:val="0"/>
      <w:autoSpaceDN w:val="0"/>
      <w:adjustRightInd w:val="0"/>
      <w:spacing w:before="60" w:after="60" w:line="210" w:lineRule="atLeast"/>
      <w:jc w:val="both"/>
    </w:pPr>
    <w:rPr>
      <w:rFonts w:ascii="Arial" w:hAnsi="Arial" w:cs="Arial"/>
      <w:sz w:val="18"/>
      <w:szCs w:val="18"/>
      <w:lang w:val="en-AU" w:eastAsia="en-GB"/>
    </w:rPr>
  </w:style>
  <w:style w:type="character" w:customStyle="1" w:styleId="Tabletext9Char">
    <w:name w:val="Table text (9) Char"/>
    <w:uiPriority w:val="99"/>
    <w:rsid w:val="00C6347F"/>
    <w:rPr>
      <w:sz w:val="18"/>
      <w:szCs w:val="18"/>
    </w:rPr>
  </w:style>
  <w:style w:type="paragraph" w:customStyle="1" w:styleId="SubHeading">
    <w:name w:val="_Sub Heading"/>
    <w:next w:val="Normal"/>
    <w:rsid w:val="00C6347F"/>
    <w:pPr>
      <w:keepNext/>
      <w:widowControl w:val="0"/>
      <w:tabs>
        <w:tab w:val="left" w:pos="1080"/>
      </w:tabs>
      <w:autoSpaceDE w:val="0"/>
      <w:autoSpaceDN w:val="0"/>
      <w:adjustRightInd w:val="0"/>
      <w:spacing w:before="120" w:after="120"/>
      <w:outlineLvl w:val="1"/>
    </w:pPr>
    <w:rPr>
      <w:rFonts w:ascii="Arial Bold" w:hAnsi="Arial Bold" w:cs="Arial Bold"/>
      <w:caps/>
      <w:color w:val="000000"/>
      <w:sz w:val="24"/>
      <w:szCs w:val="24"/>
      <w:lang w:val="en-AU" w:eastAsia="en-GB"/>
    </w:rPr>
  </w:style>
  <w:style w:type="paragraph" w:customStyle="1" w:styleId="SubHeading2">
    <w:name w:val="_Sub_Heading2"/>
    <w:next w:val="Normal"/>
    <w:rsid w:val="00C6347F"/>
    <w:pPr>
      <w:keepNext/>
      <w:widowControl w:val="0"/>
      <w:tabs>
        <w:tab w:val="left" w:pos="1080"/>
      </w:tabs>
      <w:autoSpaceDE w:val="0"/>
      <w:autoSpaceDN w:val="0"/>
      <w:adjustRightInd w:val="0"/>
      <w:spacing w:before="120" w:after="120"/>
      <w:outlineLvl w:val="1"/>
    </w:pPr>
    <w:rPr>
      <w:rFonts w:ascii="Arial" w:hAnsi="Arial" w:cs="Arial"/>
      <w:b/>
      <w:bCs/>
      <w:color w:val="000000"/>
      <w:sz w:val="24"/>
      <w:szCs w:val="24"/>
      <w:lang w:val="en-AU" w:eastAsia="en-GB"/>
    </w:rPr>
  </w:style>
  <w:style w:type="character" w:customStyle="1" w:styleId="WMOBodyTextChar">
    <w:name w:val="WMO_BodyText Char"/>
    <w:rsid w:val="00C6347F"/>
    <w:rPr>
      <w:sz w:val="22"/>
      <w:szCs w:val="22"/>
    </w:rPr>
  </w:style>
  <w:style w:type="paragraph" w:customStyle="1" w:styleId="NumberedList">
    <w:name w:val="Number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customStyle="1" w:styleId="BulletedList">
    <w:name w:val="Bullet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styleId="NoteHeading">
    <w:name w:val="Note Heading"/>
    <w:basedOn w:val="Normal"/>
    <w:next w:val="Normal"/>
    <w:link w:val="NoteHeadingChar"/>
    <w:uiPriority w:val="99"/>
    <w:rsid w:val="00C6347F"/>
    <w:pPr>
      <w:widowControl w:val="0"/>
      <w:autoSpaceDE w:val="0"/>
      <w:autoSpaceDN w:val="0"/>
      <w:adjustRightInd w:val="0"/>
      <w:spacing w:after="0" w:line="240" w:lineRule="auto"/>
    </w:pPr>
    <w:rPr>
      <w:rFonts w:ascii="Times New Roman" w:hAnsi="Times New Roman" w:cs="Times New Roman"/>
      <w:color w:val="000000"/>
      <w:szCs w:val="20"/>
      <w:shd w:val="clear" w:color="auto" w:fill="FFFFFF"/>
      <w:lang w:val="en-AU" w:eastAsia="en-GB"/>
    </w:rPr>
  </w:style>
  <w:style w:type="character" w:customStyle="1" w:styleId="NoteHeadingChar">
    <w:name w:val="Note Heading Char"/>
    <w:basedOn w:val="DefaultParagraphFont"/>
    <w:link w:val="NoteHeading"/>
    <w:uiPriority w:val="99"/>
    <w:rsid w:val="00C6347F"/>
    <w:rPr>
      <w:color w:val="000000"/>
      <w:lang w:val="en-AU" w:eastAsia="en-GB"/>
    </w:rPr>
  </w:style>
  <w:style w:type="paragraph" w:customStyle="1" w:styleId="Code">
    <w:name w:val="Code"/>
    <w:next w:val="Normal"/>
    <w:uiPriority w:val="99"/>
    <w:rsid w:val="00C6347F"/>
    <w:pPr>
      <w:widowControl w:val="0"/>
      <w:autoSpaceDE w:val="0"/>
      <w:autoSpaceDN w:val="0"/>
      <w:adjustRightInd w:val="0"/>
    </w:pPr>
    <w:rPr>
      <w:rFonts w:ascii="Courier New" w:hAnsi="Courier New" w:cs="Courier New"/>
      <w:color w:val="000000"/>
      <w:sz w:val="18"/>
      <w:szCs w:val="18"/>
      <w:shd w:val="clear" w:color="auto" w:fill="FFFFFF"/>
      <w:lang w:val="en-AU" w:eastAsia="en-GB"/>
    </w:rPr>
  </w:style>
  <w:style w:type="character" w:customStyle="1" w:styleId="TableHeading">
    <w:name w:val="Table Heading"/>
    <w:uiPriority w:val="99"/>
    <w:rsid w:val="00C6347F"/>
    <w:rPr>
      <w:rFonts w:ascii="Times New Roman" w:hAnsi="Times New Roman" w:cs="Times New Roman"/>
      <w:b/>
      <w:bCs/>
      <w:color w:val="000000"/>
      <w:sz w:val="22"/>
      <w:szCs w:val="22"/>
      <w:bdr w:val="none" w:sz="0" w:space="0" w:color="auto"/>
      <w:shd w:val="clear" w:color="auto" w:fill="auto"/>
    </w:rPr>
  </w:style>
  <w:style w:type="paragraph" w:customStyle="1" w:styleId="BodyTextNumbered">
    <w:name w:val="_Body Text Numbered"/>
    <w:rsid w:val="00C6347F"/>
    <w:pPr>
      <w:widowControl w:val="0"/>
      <w:tabs>
        <w:tab w:val="left" w:pos="720"/>
        <w:tab w:val="left" w:pos="1134"/>
        <w:tab w:val="center" w:pos="4513"/>
      </w:tabs>
      <w:autoSpaceDE w:val="0"/>
      <w:autoSpaceDN w:val="0"/>
      <w:adjustRightInd w:val="0"/>
      <w:spacing w:before="240" w:after="120"/>
      <w:ind w:left="360" w:hanging="360"/>
    </w:pPr>
    <w:rPr>
      <w:rFonts w:ascii="Verdana" w:hAnsi="Verdana" w:cs="Verdana"/>
      <w:lang w:val="en-AU" w:eastAsia="en-GB"/>
    </w:rPr>
  </w:style>
  <w:style w:type="character" w:customStyle="1" w:styleId="Bold">
    <w:name w:val="Bold"/>
    <w:rsid w:val="00C6347F"/>
    <w:rPr>
      <w:b/>
    </w:rPr>
  </w:style>
  <w:style w:type="paragraph" w:customStyle="1" w:styleId="Chapterhead">
    <w:name w:val="Chapter head"/>
    <w:link w:val="ChapterheadChar"/>
    <w:rsid w:val="00597566"/>
    <w:pPr>
      <w:keepNext/>
      <w:spacing w:after="560" w:line="280" w:lineRule="exact"/>
      <w:outlineLvl w:val="2"/>
    </w:pPr>
    <w:rPr>
      <w:rFonts w:ascii="Verdana" w:eastAsia="Arial" w:hAnsi="Verdana" w:cs="Arial"/>
      <w:b/>
      <w:caps/>
      <w:color w:val="000000" w:themeColor="text1"/>
      <w:sz w:val="24"/>
      <w:lang w:eastAsia="en-US"/>
    </w:rPr>
  </w:style>
  <w:style w:type="paragraph" w:customStyle="1" w:styleId="HeadingCodesFM">
    <w:name w:val="Heading_Codes_FM"/>
    <w:rsid w:val="00C6347F"/>
    <w:pPr>
      <w:tabs>
        <w:tab w:val="left" w:pos="2040"/>
      </w:tabs>
      <w:ind w:left="3840" w:hanging="3840"/>
    </w:pPr>
    <w:rPr>
      <w:rFonts w:ascii="Verdana" w:eastAsiaTheme="minorHAnsi" w:hAnsi="Verdana" w:cstheme="majorBidi"/>
      <w:b/>
      <w:caps/>
      <w:color w:val="000000"/>
      <w:szCs w:val="28"/>
      <w:lang w:eastAsia="zh-TW"/>
    </w:rPr>
  </w:style>
  <w:style w:type="paragraph" w:customStyle="1" w:styleId="Heading1NOToC">
    <w:name w:val="Heading_1 NO ToC"/>
    <w:basedOn w:val="Normal"/>
    <w:rsid w:val="00C6347F"/>
    <w:pPr>
      <w:keepNext/>
      <w:tabs>
        <w:tab w:val="left" w:pos="1120"/>
      </w:tabs>
      <w:spacing w:before="480" w:after="240" w:line="240" w:lineRule="exact"/>
      <w:ind w:left="1123" w:hanging="1123"/>
      <w:outlineLvl w:val="3"/>
    </w:pPr>
    <w:rPr>
      <w:b/>
      <w:caps/>
    </w:rPr>
  </w:style>
  <w:style w:type="paragraph" w:customStyle="1" w:styleId="Notetext">
    <w:name w:val="Note text"/>
    <w:basedOn w:val="Normal"/>
    <w:link w:val="NotetextChar"/>
    <w:uiPriority w:val="1"/>
    <w:rsid w:val="00597566"/>
    <w:pPr>
      <w:tabs>
        <w:tab w:val="left" w:pos="851"/>
      </w:tabs>
      <w:spacing w:before="240" w:line="200" w:lineRule="exact"/>
    </w:pPr>
    <w:rPr>
      <w:rFonts w:eastAsia="Arial"/>
      <w:sz w:val="18"/>
      <w:szCs w:val="16"/>
    </w:rPr>
  </w:style>
  <w:style w:type="character" w:customStyle="1" w:styleId="NotetextChar">
    <w:name w:val="Note text Char"/>
    <w:basedOn w:val="DefaultParagraphFont"/>
    <w:link w:val="Notetext"/>
    <w:uiPriority w:val="1"/>
    <w:rsid w:val="00597566"/>
    <w:rPr>
      <w:rFonts w:ascii="Verdana" w:eastAsia="Arial" w:hAnsi="Verdana" w:cstheme="minorBidi"/>
      <w:sz w:val="18"/>
      <w:szCs w:val="16"/>
    </w:rPr>
  </w:style>
  <w:style w:type="paragraph" w:customStyle="1" w:styleId="Heading000">
    <w:name w:val="Heading 0.0.0"/>
    <w:basedOn w:val="AAAHeading00"/>
    <w:link w:val="Heading000Char"/>
    <w:uiPriority w:val="1"/>
    <w:rsid w:val="00597566"/>
    <w:rPr>
      <w:rFonts w:ascii="Arial" w:hAnsi="Arial"/>
      <w:b/>
      <w:i/>
      <w:lang w:eastAsia="ja-JP"/>
    </w:rPr>
  </w:style>
  <w:style w:type="paragraph" w:customStyle="1" w:styleId="AAAHeading00">
    <w:name w:val="AAA Heading 0.0"/>
    <w:basedOn w:val="Normal"/>
    <w:link w:val="AAAHeading00Char"/>
    <w:uiPriority w:val="1"/>
    <w:rsid w:val="00597566"/>
    <w:pPr>
      <w:tabs>
        <w:tab w:val="left" w:pos="1080"/>
      </w:tabs>
      <w:spacing w:before="240"/>
      <w:ind w:left="1080" w:hanging="1080"/>
    </w:pPr>
    <w:rPr>
      <w:rFonts w:ascii="Arial Bold" w:eastAsia="Cambria" w:hAnsi="Arial Bold" w:cs="Times New Roman"/>
    </w:rPr>
  </w:style>
  <w:style w:type="character" w:customStyle="1" w:styleId="AAAHeading00Char">
    <w:name w:val="AAA Heading 0.0 Char"/>
    <w:basedOn w:val="DefaultParagraphFont"/>
    <w:link w:val="AAAHeading00"/>
    <w:uiPriority w:val="1"/>
    <w:rsid w:val="00597566"/>
    <w:rPr>
      <w:rFonts w:ascii="Arial Bold" w:eastAsia="Cambria" w:hAnsi="Arial Bold"/>
      <w:szCs w:val="22"/>
    </w:rPr>
  </w:style>
  <w:style w:type="character" w:customStyle="1" w:styleId="Heading000Char">
    <w:name w:val="Heading 0.0.0 Char"/>
    <w:basedOn w:val="AAAHeading00Char"/>
    <w:link w:val="Heading000"/>
    <w:uiPriority w:val="1"/>
    <w:rsid w:val="00597566"/>
    <w:rPr>
      <w:rFonts w:ascii="Arial" w:eastAsia="Cambria" w:hAnsi="Arial"/>
      <w:b/>
      <w:i/>
      <w:szCs w:val="22"/>
      <w:lang w:eastAsia="ja-JP"/>
    </w:rPr>
  </w:style>
  <w:style w:type="paragraph" w:customStyle="1" w:styleId="Notestext">
    <w:name w:val="Notes text"/>
    <w:basedOn w:val="Notetext"/>
    <w:link w:val="NotestextChar"/>
    <w:uiPriority w:val="1"/>
    <w:rsid w:val="00597566"/>
    <w:pPr>
      <w:tabs>
        <w:tab w:val="clear" w:pos="851"/>
        <w:tab w:val="left" w:pos="1134"/>
      </w:tabs>
      <w:suppressAutoHyphens/>
      <w:spacing w:before="100"/>
      <w:ind w:left="400" w:hanging="400"/>
    </w:pPr>
  </w:style>
  <w:style w:type="character" w:customStyle="1" w:styleId="NotestextChar">
    <w:name w:val="Notes text Char"/>
    <w:basedOn w:val="NotetextChar"/>
    <w:link w:val="Notestext"/>
    <w:uiPriority w:val="1"/>
    <w:rsid w:val="00597566"/>
    <w:rPr>
      <w:rFonts w:ascii="Verdana" w:eastAsia="Arial" w:hAnsi="Verdana" w:cstheme="minorBidi"/>
      <w:sz w:val="18"/>
      <w:szCs w:val="16"/>
    </w:rPr>
  </w:style>
  <w:style w:type="paragraph" w:customStyle="1" w:styleId="ECaListText">
    <w:name w:val="EC_(a)_ListText"/>
    <w:basedOn w:val="Normal"/>
    <w:link w:val="ECaListTextChar"/>
    <w:rsid w:val="00C6347F"/>
    <w:pPr>
      <w:tabs>
        <w:tab w:val="left" w:pos="1080"/>
      </w:tabs>
      <w:spacing w:before="240"/>
      <w:ind w:left="1080" w:hanging="1080"/>
    </w:pPr>
  </w:style>
  <w:style w:type="character" w:customStyle="1" w:styleId="ECaListTextChar">
    <w:name w:val="EC_(a)_ListText Char"/>
    <w:basedOn w:val="DefaultParagraphFont"/>
    <w:link w:val="ECaListText"/>
    <w:rsid w:val="00C6347F"/>
    <w:rPr>
      <w:rFonts w:ascii="Verdana" w:hAnsi="Verdana" w:cstheme="minorBidi"/>
      <w:szCs w:val="22"/>
    </w:rPr>
  </w:style>
  <w:style w:type="paragraph" w:customStyle="1" w:styleId="AAAi">
    <w:name w:val="AAA (i)"/>
    <w:basedOn w:val="Normal"/>
    <w:uiPriority w:val="1"/>
    <w:rsid w:val="00597566"/>
    <w:pPr>
      <w:spacing w:before="240"/>
      <w:ind w:left="1200" w:hanging="480"/>
    </w:pPr>
    <w:rPr>
      <w:rFonts w:cs="Times New Roman"/>
    </w:rPr>
  </w:style>
  <w:style w:type="paragraph" w:customStyle="1" w:styleId="AAAAnnextext">
    <w:name w:val="AAA Annex_text"/>
    <w:basedOn w:val="Normal"/>
    <w:uiPriority w:val="1"/>
    <w:rsid w:val="00597566"/>
    <w:pPr>
      <w:tabs>
        <w:tab w:val="left" w:pos="720"/>
      </w:tabs>
      <w:spacing w:before="240"/>
    </w:pPr>
    <w:rPr>
      <w:rFonts w:cs="Arial"/>
    </w:rPr>
  </w:style>
  <w:style w:type="paragraph" w:customStyle="1" w:styleId="ECSub1">
    <w:name w:val="EC_Sub1"/>
    <w:next w:val="Normal"/>
    <w:link w:val="ECSub1Char"/>
    <w:rsid w:val="00C6347F"/>
    <w:pPr>
      <w:keepNext/>
      <w:keepLines/>
      <w:pBdr>
        <w:top w:val="nil"/>
        <w:left w:val="nil"/>
        <w:bottom w:val="nil"/>
        <w:right w:val="nil"/>
        <w:between w:val="nil"/>
        <w:bar w:val="nil"/>
      </w:pBdr>
      <w:tabs>
        <w:tab w:val="left" w:pos="1080"/>
      </w:tabs>
      <w:spacing w:before="280"/>
      <w:outlineLvl w:val="3"/>
    </w:pPr>
    <w:rPr>
      <w:rFonts w:ascii="Arial" w:eastAsia="Arial Unicode MS" w:hAnsi="Arial Unicode MS" w:cs="Arial Unicode MS"/>
      <w:b/>
      <w:bCs/>
      <w:i/>
      <w:iCs/>
      <w:color w:val="000000"/>
      <w:u w:color="000000"/>
      <w:bdr w:val="nil"/>
      <w:lang w:val="en-US" w:eastAsia="zh-TW"/>
    </w:rPr>
  </w:style>
  <w:style w:type="character" w:customStyle="1" w:styleId="ECSub1Char">
    <w:name w:val="EC_Sub1 Char"/>
    <w:basedOn w:val="DefaultParagraphFont"/>
    <w:link w:val="ECSub1"/>
    <w:rsid w:val="00C6347F"/>
    <w:rPr>
      <w:rFonts w:ascii="Arial" w:eastAsia="Arial Unicode MS" w:hAnsi="Arial Unicode MS" w:cs="Arial Unicode MS"/>
      <w:b/>
      <w:bCs/>
      <w:i/>
      <w:iCs/>
      <w:color w:val="000000"/>
      <w:sz w:val="22"/>
      <w:szCs w:val="22"/>
      <w:u w:color="000000"/>
      <w:bdr w:val="nil"/>
      <w:lang w:val="en-US" w:eastAsia="zh-TW"/>
    </w:rPr>
  </w:style>
  <w:style w:type="paragraph" w:customStyle="1" w:styleId="AAAHeading0">
    <w:name w:val="AAA Heading 0"/>
    <w:basedOn w:val="Normal"/>
    <w:uiPriority w:val="1"/>
    <w:rsid w:val="00597566"/>
    <w:pPr>
      <w:tabs>
        <w:tab w:val="left" w:pos="1080"/>
      </w:tabs>
      <w:spacing w:before="480"/>
      <w:ind w:left="1080" w:hanging="1080"/>
    </w:pPr>
    <w:rPr>
      <w:rFonts w:ascii="Arial Bold" w:eastAsia="Cambria" w:hAnsi="Arial Bold" w:cs="Times New Roman"/>
      <w:caps/>
    </w:rPr>
  </w:style>
  <w:style w:type="paragraph" w:customStyle="1" w:styleId="AAAahalfspace">
    <w:name w:val="AAA (a) half space"/>
    <w:basedOn w:val="Normal"/>
    <w:uiPriority w:val="1"/>
    <w:rsid w:val="00597566"/>
    <w:pPr>
      <w:tabs>
        <w:tab w:val="left" w:pos="720"/>
      </w:tabs>
      <w:spacing w:before="120"/>
      <w:ind w:left="720" w:hanging="720"/>
    </w:pPr>
    <w:rPr>
      <w:rFonts w:eastAsia="Times New Roman"/>
    </w:rPr>
  </w:style>
  <w:style w:type="paragraph" w:customStyle="1" w:styleId="AAAa">
    <w:name w:val="AAA (a)"/>
    <w:basedOn w:val="Normal"/>
    <w:uiPriority w:val="1"/>
    <w:rsid w:val="00597566"/>
    <w:pPr>
      <w:tabs>
        <w:tab w:val="left" w:pos="1080"/>
      </w:tabs>
      <w:spacing w:before="240"/>
      <w:ind w:left="720" w:hanging="720"/>
    </w:pPr>
    <w:rPr>
      <w:rFonts w:eastAsia="Cambria" w:cs="Times New Roman"/>
    </w:rPr>
  </w:style>
  <w:style w:type="paragraph" w:customStyle="1" w:styleId="ECFPBulA">
    <w:name w:val="EC_FP_BulA."/>
    <w:uiPriority w:val="1"/>
    <w:rsid w:val="00C6347F"/>
    <w:pPr>
      <w:pBdr>
        <w:top w:val="none" w:sz="96" w:space="31" w:color="FFFFFF" w:frame="1"/>
        <w:left w:val="none" w:sz="96" w:space="31" w:color="FFFFFF" w:frame="1"/>
        <w:bottom w:val="none" w:sz="96" w:space="31" w:color="FFFFFF" w:frame="1"/>
        <w:right w:val="none" w:sz="96" w:space="31" w:color="FFFFFF" w:frame="1"/>
        <w:bar w:val="none" w:sz="0" w:color="000000"/>
      </w:pBdr>
      <w:tabs>
        <w:tab w:val="left" w:pos="567"/>
        <w:tab w:val="left" w:pos="601"/>
      </w:tabs>
      <w:spacing w:after="160" w:line="288" w:lineRule="auto"/>
      <w:ind w:left="567" w:hanging="567"/>
      <w:jc w:val="both"/>
    </w:pPr>
    <w:rPr>
      <w:rFonts w:ascii="Arial" w:eastAsia="MS ??" w:hAnsi="Arial Unicode MS" w:cs="Arial Unicode MS"/>
      <w:color w:val="000000"/>
      <w:u w:color="000000"/>
      <w:lang w:val="en-US" w:eastAsia="en-US"/>
    </w:rPr>
  </w:style>
  <w:style w:type="paragraph" w:customStyle="1" w:styleId="AAAaNOspace">
    <w:name w:val="AAA (a) NO space"/>
    <w:basedOn w:val="AAAahalfspace"/>
    <w:uiPriority w:val="1"/>
    <w:rsid w:val="00597566"/>
    <w:pPr>
      <w:spacing w:before="0"/>
    </w:pPr>
  </w:style>
  <w:style w:type="paragraph" w:customStyle="1" w:styleId="AAAFigtableheading">
    <w:name w:val="AAA Fig/table heading"/>
    <w:basedOn w:val="Normal"/>
    <w:uiPriority w:val="1"/>
    <w:rsid w:val="00597566"/>
    <w:pPr>
      <w:widowControl w:val="0"/>
      <w:autoSpaceDE w:val="0"/>
      <w:autoSpaceDN w:val="0"/>
      <w:adjustRightInd w:val="0"/>
      <w:spacing w:before="240" w:after="240"/>
      <w:jc w:val="center"/>
      <w:textAlignment w:val="center"/>
      <w:outlineLvl w:val="0"/>
    </w:pPr>
    <w:rPr>
      <w:rFonts w:eastAsia="Times New Roman"/>
      <w:b/>
      <w:bCs/>
      <w:color w:val="000000"/>
      <w:szCs w:val="28"/>
    </w:rPr>
  </w:style>
  <w:style w:type="paragraph" w:customStyle="1" w:styleId="AAANote">
    <w:name w:val="AAA Note"/>
    <w:basedOn w:val="Normal"/>
    <w:uiPriority w:val="1"/>
    <w:rsid w:val="00597566"/>
    <w:pPr>
      <w:tabs>
        <w:tab w:val="left" w:pos="480"/>
      </w:tabs>
      <w:spacing w:before="120"/>
      <w:ind w:left="480" w:hanging="480"/>
    </w:pPr>
    <w:rPr>
      <w:rFonts w:eastAsia="Times New Roman"/>
    </w:rPr>
  </w:style>
  <w:style w:type="paragraph" w:customStyle="1" w:styleId="AAANoteintext">
    <w:name w:val="AAA Note in text"/>
    <w:basedOn w:val="Normal"/>
    <w:uiPriority w:val="1"/>
    <w:rsid w:val="00597566"/>
    <w:pPr>
      <w:widowControl w:val="0"/>
      <w:tabs>
        <w:tab w:val="left" w:pos="720"/>
      </w:tabs>
      <w:autoSpaceDE w:val="0"/>
      <w:autoSpaceDN w:val="0"/>
      <w:adjustRightInd w:val="0"/>
      <w:spacing w:before="240" w:after="240"/>
      <w:textAlignment w:val="center"/>
    </w:pPr>
    <w:rPr>
      <w:rFonts w:eastAsia="Times New Roman" w:cs="StoneSerif"/>
      <w:color w:val="000000"/>
      <w:sz w:val="18"/>
      <w:szCs w:val="15"/>
    </w:rPr>
  </w:style>
  <w:style w:type="paragraph" w:customStyle="1" w:styleId="Definitions">
    <w:name w:val="Definitions"/>
    <w:basedOn w:val="Normal"/>
    <w:uiPriority w:val="1"/>
    <w:rsid w:val="00597566"/>
    <w:pPr>
      <w:tabs>
        <w:tab w:val="left" w:pos="1080"/>
      </w:tabs>
      <w:spacing w:before="200"/>
      <w:ind w:left="720" w:hanging="720"/>
    </w:pPr>
    <w:rPr>
      <w:rFonts w:cs="Times New Roman"/>
    </w:rPr>
  </w:style>
  <w:style w:type="paragraph" w:customStyle="1" w:styleId="Notesa">
    <w:name w:val="Notes (a)"/>
    <w:basedOn w:val="Notestext"/>
    <w:link w:val="NotesaChar"/>
    <w:uiPriority w:val="1"/>
    <w:rsid w:val="00597566"/>
    <w:pPr>
      <w:ind w:left="1200"/>
    </w:pPr>
  </w:style>
  <w:style w:type="character" w:customStyle="1" w:styleId="NotesaChar">
    <w:name w:val="Notes (a) Char"/>
    <w:basedOn w:val="NotestextChar"/>
    <w:link w:val="Notesa"/>
    <w:uiPriority w:val="1"/>
    <w:rsid w:val="00597566"/>
    <w:rPr>
      <w:rFonts w:ascii="Verdana" w:eastAsia="Arial" w:hAnsi="Verdana" w:cstheme="minorBidi"/>
      <w:sz w:val="18"/>
      <w:szCs w:val="16"/>
    </w:rPr>
  </w:style>
  <w:style w:type="paragraph" w:customStyle="1" w:styleId="Headchapter">
    <w:name w:val="Head chapter"/>
    <w:basedOn w:val="Normal"/>
    <w:next w:val="Normal"/>
    <w:uiPriority w:val="1"/>
    <w:rsid w:val="00C6347F"/>
    <w:pPr>
      <w:spacing w:after="480" w:line="280" w:lineRule="exact"/>
      <w:jc w:val="center"/>
      <w:outlineLvl w:val="0"/>
    </w:pPr>
    <w:rPr>
      <w:rFonts w:ascii="Arial Bold" w:eastAsia="MS Mincho" w:hAnsi="Arial Bold" w:cs="Times New Roman"/>
      <w:caps/>
      <w:sz w:val="24"/>
      <w:szCs w:val="28"/>
    </w:rPr>
  </w:style>
  <w:style w:type="paragraph" w:customStyle="1" w:styleId="Default">
    <w:name w:val="Default"/>
    <w:rsid w:val="00C6347F"/>
    <w:pPr>
      <w:widowControl w:val="0"/>
      <w:autoSpaceDE w:val="0"/>
      <w:autoSpaceDN w:val="0"/>
      <w:adjustRightInd w:val="0"/>
    </w:pPr>
    <w:rPr>
      <w:rFonts w:ascii="Stone Sans Bold" w:eastAsia="Times New Roman" w:hAnsi="Stone Sans Bold" w:cs="Stone Sans Bold"/>
      <w:color w:val="000000"/>
      <w:sz w:val="24"/>
      <w:szCs w:val="24"/>
      <w:lang w:val="en-US" w:eastAsia="en-US"/>
    </w:rPr>
  </w:style>
  <w:style w:type="paragraph" w:customStyle="1" w:styleId="ColorfulShading-Accent11">
    <w:name w:val="Colorful Shading - Accent 11"/>
    <w:hidden/>
    <w:semiHidden/>
    <w:rsid w:val="00C6347F"/>
    <w:rPr>
      <w:rFonts w:ascii="Arial" w:eastAsia="MS Mincho" w:hAnsi="Arial"/>
      <w:lang w:eastAsia="ja-JP"/>
    </w:rPr>
  </w:style>
  <w:style w:type="paragraph" w:customStyle="1" w:styleId="ColorfulShading-Accent111">
    <w:name w:val="Colorful Shading - Accent 111"/>
    <w:hidden/>
    <w:semiHidden/>
    <w:rsid w:val="00C6347F"/>
    <w:rPr>
      <w:rFonts w:ascii="Arial" w:eastAsia="MS Mincho" w:hAnsi="Arial"/>
      <w:lang w:eastAsia="ja-JP"/>
    </w:rPr>
  </w:style>
  <w:style w:type="character" w:customStyle="1" w:styleId="CommentTextChar1">
    <w:name w:val="Comment Text Char1"/>
    <w:rsid w:val="00C6347F"/>
    <w:rPr>
      <w:rFonts w:ascii="Arial" w:hAnsi="Arial"/>
      <w:lang w:val="en-GB" w:eastAsia="ja-JP"/>
    </w:rPr>
  </w:style>
  <w:style w:type="paragraph" w:styleId="Bibliography">
    <w:name w:val="Bibliography"/>
    <w:basedOn w:val="Normal"/>
    <w:next w:val="Normal"/>
    <w:uiPriority w:val="37"/>
    <w:unhideWhenUsed/>
    <w:rsid w:val="00C6347F"/>
    <w:rPr>
      <w:rFonts w:eastAsia="MS Mincho" w:cs="Times New Roman"/>
      <w:lang w:eastAsia="ja-JP"/>
    </w:rPr>
  </w:style>
  <w:style w:type="paragraph" w:customStyle="1" w:styleId="Heading">
    <w:name w:val="Heading"/>
    <w:next w:val="ECBodyText"/>
    <w:rsid w:val="00C6347F"/>
    <w:pPr>
      <w:keepNext/>
      <w:keepLines/>
      <w:pBdr>
        <w:top w:val="nil"/>
        <w:left w:val="nil"/>
        <w:bottom w:val="nil"/>
        <w:right w:val="nil"/>
        <w:between w:val="nil"/>
        <w:bar w:val="nil"/>
      </w:pBdr>
      <w:spacing w:after="120"/>
      <w:jc w:val="center"/>
      <w:outlineLvl w:val="0"/>
    </w:pPr>
    <w:rPr>
      <w:rFonts w:ascii="Arial Bold" w:eastAsia="Arial Unicode MS" w:hAnsi="Arial Unicode MS" w:cs="Arial Unicode MS"/>
      <w:caps/>
      <w:color w:val="000000"/>
      <w:kern w:val="32"/>
      <w:sz w:val="28"/>
      <w:szCs w:val="28"/>
      <w:u w:color="000000"/>
      <w:bdr w:val="nil"/>
      <w:lang w:eastAsia="zh-TW"/>
    </w:rPr>
  </w:style>
  <w:style w:type="paragraph" w:customStyle="1" w:styleId="Bodytextsemibold">
    <w:name w:val="Body text semibold"/>
    <w:basedOn w:val="Normal"/>
    <w:rsid w:val="00C6347F"/>
    <w:pPr>
      <w:tabs>
        <w:tab w:val="left" w:pos="1120"/>
      </w:tabs>
      <w:spacing w:after="240"/>
    </w:pPr>
    <w:rPr>
      <w:b/>
      <w:color w:val="7F7F7F" w:themeColor="text1" w:themeTint="80"/>
    </w:rPr>
  </w:style>
  <w:style w:type="character" w:customStyle="1" w:styleId="Bolditalic">
    <w:name w:val="Bold italic"/>
    <w:rsid w:val="00C6347F"/>
    <w:rPr>
      <w:b/>
      <w:i/>
    </w:rPr>
  </w:style>
  <w:style w:type="paragraph" w:customStyle="1" w:styleId="Boxheading">
    <w:name w:val="Box heading"/>
    <w:basedOn w:val="Normal"/>
    <w:rsid w:val="00C6347F"/>
    <w:pPr>
      <w:keepNext/>
      <w:spacing w:line="220" w:lineRule="exact"/>
      <w:jc w:val="center"/>
    </w:pPr>
    <w:rPr>
      <w:b/>
      <w:sz w:val="19"/>
    </w:rPr>
  </w:style>
  <w:style w:type="paragraph" w:customStyle="1" w:styleId="Boxtext">
    <w:name w:val="Box text"/>
    <w:basedOn w:val="Normal"/>
    <w:rsid w:val="00C6347F"/>
    <w:pPr>
      <w:spacing w:before="110" w:line="220" w:lineRule="exact"/>
    </w:pPr>
    <w:rPr>
      <w:sz w:val="19"/>
    </w:rPr>
  </w:style>
  <w:style w:type="paragraph" w:customStyle="1" w:styleId="Boxtextindent">
    <w:name w:val="Box text indent"/>
    <w:basedOn w:val="Boxtext"/>
    <w:rsid w:val="00C6347F"/>
    <w:pPr>
      <w:ind w:left="360" w:hanging="360"/>
    </w:pPr>
  </w:style>
  <w:style w:type="paragraph" w:customStyle="1" w:styleId="ChapterheadNOTrunninghead">
    <w:name w:val="Chapter head NOT running head"/>
    <w:rsid w:val="00C6347F"/>
    <w:pPr>
      <w:keepNext/>
      <w:spacing w:after="560" w:line="280" w:lineRule="exact"/>
      <w:outlineLvl w:val="2"/>
    </w:pPr>
    <w:rPr>
      <w:rFonts w:ascii="Verdana" w:eastAsiaTheme="minorHAnsi" w:hAnsi="Verdana" w:cstheme="majorBidi"/>
      <w:b/>
      <w:caps/>
      <w:color w:val="000000" w:themeColor="text1"/>
      <w:sz w:val="24"/>
      <w:lang w:eastAsia="zh-TW"/>
    </w:rPr>
  </w:style>
  <w:style w:type="paragraph" w:customStyle="1" w:styleId="COVERTITLE">
    <w:name w:val="COVER TITLE"/>
    <w:rsid w:val="00C6347F"/>
    <w:pPr>
      <w:spacing w:before="120" w:after="120"/>
      <w:outlineLvl w:val="0"/>
    </w:pPr>
    <w:rPr>
      <w:rFonts w:ascii="Verdana" w:eastAsiaTheme="minorHAnsi" w:hAnsi="Verdana" w:cstheme="majorBidi"/>
      <w:b/>
      <w:color w:val="000000" w:themeColor="text1"/>
      <w:sz w:val="36"/>
      <w:lang w:eastAsia="zh-TW"/>
    </w:rPr>
  </w:style>
  <w:style w:type="paragraph" w:customStyle="1" w:styleId="Definitionsandothers">
    <w:name w:val="Definitions and others"/>
    <w:basedOn w:val="Normal"/>
    <w:rsid w:val="00C6347F"/>
    <w:pPr>
      <w:tabs>
        <w:tab w:val="left" w:pos="480"/>
      </w:tabs>
      <w:spacing w:after="240" w:line="240" w:lineRule="exact"/>
      <w:ind w:left="482" w:hanging="482"/>
    </w:pPr>
  </w:style>
  <w:style w:type="paragraph" w:customStyle="1" w:styleId="Equation">
    <w:name w:val="Equation"/>
    <w:basedOn w:val="Normal"/>
    <w:rsid w:val="00C6347F"/>
    <w:pPr>
      <w:tabs>
        <w:tab w:val="left" w:pos="4360"/>
        <w:tab w:val="right" w:pos="8720"/>
      </w:tabs>
    </w:pPr>
  </w:style>
  <w:style w:type="paragraph" w:customStyle="1" w:styleId="Figurecaption">
    <w:name w:val="Figure caption"/>
    <w:basedOn w:val="Normal"/>
    <w:rsid w:val="00C6347F"/>
    <w:pPr>
      <w:keepNext/>
      <w:spacing w:before="240" w:after="240" w:line="240" w:lineRule="exact"/>
      <w:jc w:val="center"/>
    </w:pPr>
    <w:rPr>
      <w:b/>
      <w:color w:val="7F7F7F" w:themeColor="text1" w:themeTint="80"/>
    </w:rPr>
  </w:style>
  <w:style w:type="paragraph" w:customStyle="1" w:styleId="FigureNOTtaggedcentre">
    <w:name w:val="Figure NOT tagged centre"/>
    <w:basedOn w:val="Normal"/>
    <w:rsid w:val="00C6347F"/>
  </w:style>
  <w:style w:type="paragraph" w:customStyle="1" w:styleId="FigureNOTtaggedleft">
    <w:name w:val="Figure NOT tagged left"/>
    <w:basedOn w:val="Normal"/>
    <w:rsid w:val="00C6347F"/>
  </w:style>
  <w:style w:type="paragraph" w:customStyle="1" w:styleId="FigureNOTtaggedright">
    <w:name w:val="Figure NOT tagged right"/>
    <w:basedOn w:val="Normal"/>
    <w:rsid w:val="00C6347F"/>
  </w:style>
  <w:style w:type="paragraph" w:customStyle="1" w:styleId="Footnote">
    <w:name w:val="Footnote"/>
    <w:basedOn w:val="Normal"/>
    <w:rsid w:val="00C6347F"/>
  </w:style>
  <w:style w:type="paragraph" w:customStyle="1" w:styleId="Heading12">
    <w:name w:val="Heading_1"/>
    <w:rsid w:val="00597566"/>
    <w:pPr>
      <w:keepNext/>
      <w:spacing w:before="480"/>
      <w:ind w:left="1123" w:hanging="1123"/>
      <w:outlineLvl w:val="3"/>
    </w:pPr>
    <w:rPr>
      <w:rFonts w:ascii="Verdana" w:eastAsiaTheme="minorHAnsi" w:hAnsi="Verdana" w:cstheme="majorBidi"/>
      <w:b/>
      <w:bCs/>
      <w:caps/>
      <w:color w:val="000000" w:themeColor="text1"/>
      <w:lang w:eastAsia="zh-TW"/>
    </w:rPr>
  </w:style>
  <w:style w:type="paragraph" w:customStyle="1" w:styleId="Heading30">
    <w:name w:val="Heading_3"/>
    <w:basedOn w:val="Bodytext1"/>
    <w:rsid w:val="00597566"/>
    <w:pPr>
      <w:keepNext/>
      <w:spacing w:before="240"/>
      <w:ind w:left="1123" w:hanging="1123"/>
      <w:outlineLvl w:val="5"/>
    </w:pPr>
    <w:rPr>
      <w:b/>
      <w:i/>
    </w:rPr>
  </w:style>
  <w:style w:type="paragraph" w:customStyle="1" w:styleId="Heading40">
    <w:name w:val="Heading_4"/>
    <w:basedOn w:val="Normal"/>
    <w:rsid w:val="00C6347F"/>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C6347F"/>
    <w:pPr>
      <w:keepNext/>
      <w:tabs>
        <w:tab w:val="left" w:pos="1120"/>
      </w:tabs>
      <w:spacing w:before="240" w:after="240" w:line="240" w:lineRule="exact"/>
      <w:ind w:left="1123" w:hanging="1123"/>
      <w:outlineLvl w:val="7"/>
    </w:pPr>
    <w:rPr>
      <w:b/>
      <w:i/>
      <w:color w:val="7F7F7F" w:themeColor="text1" w:themeTint="80"/>
    </w:rPr>
  </w:style>
  <w:style w:type="character" w:customStyle="1" w:styleId="Hyperlinkitalic">
    <w:name w:val="Hyperlink italic"/>
    <w:basedOn w:val="Hyperlink"/>
    <w:uiPriority w:val="1"/>
    <w:rsid w:val="00597566"/>
    <w:rPr>
      <w:i/>
      <w:color w:val="0000FF" w:themeColor="hyperlink"/>
    </w:rPr>
  </w:style>
  <w:style w:type="paragraph" w:customStyle="1" w:styleId="Indent1">
    <w:name w:val="Indent 1"/>
    <w:rsid w:val="00597566"/>
    <w:pPr>
      <w:tabs>
        <w:tab w:val="left" w:pos="480"/>
      </w:tabs>
      <w:spacing w:after="240" w:line="240" w:lineRule="exact"/>
      <w:ind w:left="480" w:hanging="480"/>
    </w:pPr>
    <w:rPr>
      <w:rFonts w:ascii="Verdana" w:eastAsia="Arial" w:hAnsi="Verdana" w:cs="Arial"/>
      <w:color w:val="000000" w:themeColor="text1"/>
      <w:lang w:eastAsia="en-US"/>
    </w:rPr>
  </w:style>
  <w:style w:type="paragraph" w:customStyle="1" w:styleId="Indent1NOspaceafter">
    <w:name w:val="Indent 1 NO space after"/>
    <w:basedOn w:val="Indent1"/>
    <w:rsid w:val="00C6347F"/>
    <w:pPr>
      <w:spacing w:after="0"/>
      <w:ind w:left="482" w:hanging="482"/>
    </w:pPr>
  </w:style>
  <w:style w:type="paragraph" w:customStyle="1" w:styleId="Indent1semibold">
    <w:name w:val="Indent 1 semi bold"/>
    <w:basedOn w:val="Indent1"/>
    <w:rsid w:val="00597566"/>
    <w:rPr>
      <w:b/>
      <w:color w:val="7F7F7F" w:themeColor="text1" w:themeTint="80"/>
    </w:rPr>
  </w:style>
  <w:style w:type="paragraph" w:customStyle="1" w:styleId="Indent1semiboldNOspaceafter">
    <w:name w:val="Indent 1 semi bold NO space after"/>
    <w:basedOn w:val="Normal"/>
    <w:rsid w:val="00C6347F"/>
    <w:pPr>
      <w:ind w:left="480" w:hanging="480"/>
    </w:pPr>
    <w:rPr>
      <w:b/>
      <w:color w:val="7F7F7F" w:themeColor="text1" w:themeTint="80"/>
    </w:rPr>
  </w:style>
  <w:style w:type="paragraph" w:customStyle="1" w:styleId="Indent2">
    <w:name w:val="Indent 2"/>
    <w:rsid w:val="00597566"/>
    <w:pPr>
      <w:tabs>
        <w:tab w:val="left" w:pos="960"/>
      </w:tabs>
      <w:spacing w:after="240" w:line="240" w:lineRule="exact"/>
      <w:ind w:left="962" w:hanging="480"/>
    </w:pPr>
    <w:rPr>
      <w:rFonts w:ascii="Verdana" w:eastAsia="Arial" w:hAnsi="Verdana" w:cs="Arial"/>
      <w:color w:val="000000" w:themeColor="text1"/>
      <w:lang w:eastAsia="en-US"/>
    </w:rPr>
  </w:style>
  <w:style w:type="paragraph" w:customStyle="1" w:styleId="Indent2NOspaceafter">
    <w:name w:val="Indent 2 NO space after"/>
    <w:basedOn w:val="Indent2"/>
    <w:rsid w:val="00C6347F"/>
    <w:pPr>
      <w:spacing w:after="0"/>
      <w:ind w:left="964" w:hanging="482"/>
    </w:pPr>
  </w:style>
  <w:style w:type="paragraph" w:customStyle="1" w:styleId="Indent2semibold">
    <w:name w:val="Indent 2 semi bold"/>
    <w:basedOn w:val="Indent2"/>
    <w:rsid w:val="00597566"/>
    <w:pPr>
      <w:tabs>
        <w:tab w:val="clear" w:pos="960"/>
      </w:tabs>
      <w:ind w:left="1082" w:hanging="600"/>
    </w:pPr>
    <w:rPr>
      <w:b/>
      <w:color w:val="7F7F7F" w:themeColor="text1" w:themeTint="80"/>
    </w:rPr>
  </w:style>
  <w:style w:type="paragraph" w:customStyle="1" w:styleId="Indent2semiboldNOspaceafter">
    <w:name w:val="Indent 2 semi bold NO space after"/>
    <w:basedOn w:val="Normal"/>
    <w:rsid w:val="00C6347F"/>
    <w:pPr>
      <w:ind w:left="1080" w:hanging="600"/>
    </w:pPr>
    <w:rPr>
      <w:b/>
      <w:color w:val="7F7F7F" w:themeColor="text1" w:themeTint="80"/>
    </w:rPr>
  </w:style>
  <w:style w:type="paragraph" w:customStyle="1" w:styleId="Indent3">
    <w:name w:val="Indent 3"/>
    <w:basedOn w:val="Normal"/>
    <w:rsid w:val="00C6347F"/>
    <w:pPr>
      <w:tabs>
        <w:tab w:val="left" w:pos="1440"/>
      </w:tabs>
      <w:spacing w:after="240" w:line="240" w:lineRule="exact"/>
      <w:ind w:left="1440" w:hanging="482"/>
    </w:pPr>
  </w:style>
  <w:style w:type="paragraph" w:customStyle="1" w:styleId="Indent3NOspaceafter">
    <w:name w:val="Indent 3 NO space after"/>
    <w:basedOn w:val="Indent3"/>
    <w:rsid w:val="00C6347F"/>
    <w:pPr>
      <w:spacing w:after="0"/>
    </w:pPr>
  </w:style>
  <w:style w:type="paragraph" w:customStyle="1" w:styleId="Indent3semibold">
    <w:name w:val="Indent 3 semi bold"/>
    <w:basedOn w:val="Indent3"/>
    <w:rsid w:val="00597566"/>
    <w:rPr>
      <w:b/>
      <w:color w:val="7F7F7F" w:themeColor="text1" w:themeTint="80"/>
    </w:rPr>
  </w:style>
  <w:style w:type="paragraph" w:customStyle="1" w:styleId="Indent3semiboldNOspaceafter">
    <w:name w:val="Indent 3 semi bold NO space after"/>
    <w:basedOn w:val="Normal"/>
    <w:rsid w:val="00C6347F"/>
    <w:pPr>
      <w:ind w:left="1440" w:hanging="480"/>
    </w:pPr>
    <w:rPr>
      <w:b/>
      <w:color w:val="7F7F7F" w:themeColor="text1" w:themeTint="80"/>
    </w:rPr>
  </w:style>
  <w:style w:type="paragraph" w:customStyle="1" w:styleId="Indent4">
    <w:name w:val="Indent 4"/>
    <w:basedOn w:val="Normal"/>
    <w:rsid w:val="00C6347F"/>
    <w:pPr>
      <w:spacing w:after="240"/>
      <w:ind w:left="1920" w:hanging="480"/>
    </w:pPr>
  </w:style>
  <w:style w:type="paragraph" w:customStyle="1" w:styleId="Indent4NOspaceafter">
    <w:name w:val="Indent 4 NO space after"/>
    <w:basedOn w:val="Normal"/>
    <w:rsid w:val="00C6347F"/>
    <w:pPr>
      <w:ind w:left="1920" w:hanging="480"/>
    </w:pPr>
  </w:style>
  <w:style w:type="paragraph" w:customStyle="1" w:styleId="Indent4semibold">
    <w:name w:val="Indent 4 semi bold"/>
    <w:basedOn w:val="Normal"/>
    <w:rsid w:val="00C6347F"/>
    <w:pPr>
      <w:spacing w:after="240"/>
      <w:ind w:left="1920" w:hanging="480"/>
    </w:pPr>
    <w:rPr>
      <w:b/>
      <w:color w:val="7F7F7F" w:themeColor="text1" w:themeTint="80"/>
    </w:rPr>
  </w:style>
  <w:style w:type="paragraph" w:customStyle="1" w:styleId="Indent4semiboldNOspaceafter">
    <w:name w:val="Indent 4 semi bold NO space after"/>
    <w:basedOn w:val="Normal"/>
    <w:rsid w:val="00C6347F"/>
    <w:pPr>
      <w:ind w:left="1920" w:hanging="480"/>
    </w:pPr>
    <w:rPr>
      <w:b/>
      <w:color w:val="7F7F7F" w:themeColor="text1" w:themeTint="80"/>
    </w:rPr>
  </w:style>
  <w:style w:type="character" w:customStyle="1" w:styleId="Italic">
    <w:name w:val="Italic"/>
    <w:basedOn w:val="DefaultParagraphFont"/>
    <w:rsid w:val="00597566"/>
    <w:rPr>
      <w:i/>
    </w:rPr>
  </w:style>
  <w:style w:type="character" w:customStyle="1" w:styleId="Medium">
    <w:name w:val="Medium"/>
    <w:rsid w:val="00C6347F"/>
    <w:rPr>
      <w:b w:val="0"/>
    </w:rPr>
  </w:style>
  <w:style w:type="paragraph" w:customStyle="1" w:styleId="Notes">
    <w:name w:val="Notes"/>
    <w:basedOn w:val="Normal"/>
    <w:uiPriority w:val="1"/>
    <w:rsid w:val="00C6347F"/>
    <w:pPr>
      <w:tabs>
        <w:tab w:val="left" w:pos="360"/>
      </w:tabs>
      <w:spacing w:line="200" w:lineRule="exact"/>
    </w:pPr>
    <w:rPr>
      <w:sz w:val="16"/>
    </w:rPr>
  </w:style>
  <w:style w:type="paragraph" w:customStyle="1" w:styleId="Notes2">
    <w:name w:val="Notes 2"/>
    <w:rsid w:val="00597566"/>
    <w:pPr>
      <w:spacing w:after="240" w:line="200" w:lineRule="exact"/>
      <w:ind w:left="720" w:hanging="360"/>
    </w:pPr>
    <w:rPr>
      <w:rFonts w:ascii="Verdana" w:eastAsia="Arial" w:hAnsi="Verdana" w:cs="Arial"/>
      <w:color w:val="000000" w:themeColor="text1"/>
      <w:sz w:val="16"/>
      <w:lang w:eastAsia="en-US"/>
    </w:rPr>
  </w:style>
  <w:style w:type="paragraph" w:customStyle="1" w:styleId="Parttitle">
    <w:name w:val="Part title"/>
    <w:rsid w:val="00C6347F"/>
    <w:pPr>
      <w:keepNext/>
      <w:spacing w:after="560" w:line="300" w:lineRule="exact"/>
      <w:outlineLvl w:val="1"/>
    </w:pPr>
    <w:rPr>
      <w:rFonts w:ascii="Verdana" w:eastAsiaTheme="minorHAnsi" w:hAnsi="Verdana" w:cstheme="majorBidi"/>
      <w:b/>
      <w:caps/>
      <w:color w:val="000000" w:themeColor="text1"/>
      <w:sz w:val="26"/>
      <w:lang w:eastAsia="zh-TW"/>
    </w:rPr>
  </w:style>
  <w:style w:type="paragraph" w:customStyle="1" w:styleId="Quotes">
    <w:name w:val="Quotes"/>
    <w:basedOn w:val="Normal"/>
    <w:rsid w:val="00C6347F"/>
    <w:pPr>
      <w:tabs>
        <w:tab w:val="left" w:pos="1740"/>
      </w:tabs>
      <w:spacing w:after="240" w:line="240" w:lineRule="exact"/>
      <w:ind w:left="1123" w:right="1123"/>
    </w:pPr>
    <w:rPr>
      <w:sz w:val="18"/>
    </w:rPr>
  </w:style>
  <w:style w:type="paragraph" w:customStyle="1" w:styleId="Quotestab">
    <w:name w:val="Quotes tab"/>
    <w:basedOn w:val="Quotes"/>
    <w:rsid w:val="00597566"/>
    <w:pPr>
      <w:tabs>
        <w:tab w:val="clear" w:pos="1740"/>
        <w:tab w:val="left" w:pos="1500"/>
      </w:tabs>
      <w:spacing w:after="120"/>
      <w:ind w:left="1503" w:hanging="380"/>
    </w:pPr>
    <w:rPr>
      <w:rFonts w:eastAsia="Arial" w:cs="Arial"/>
    </w:rPr>
  </w:style>
  <w:style w:type="paragraph" w:customStyle="1" w:styleId="Quotestabspaceafter">
    <w:name w:val="Quotes tab space after"/>
    <w:basedOn w:val="Quotestab"/>
    <w:rsid w:val="00C6347F"/>
    <w:pPr>
      <w:spacing w:after="240"/>
    </w:pPr>
  </w:style>
  <w:style w:type="paragraph" w:customStyle="1" w:styleId="References">
    <w:name w:val="References"/>
    <w:basedOn w:val="Normal"/>
    <w:rsid w:val="00C6347F"/>
    <w:pPr>
      <w:spacing w:line="200" w:lineRule="exact"/>
      <w:ind w:left="960" w:hanging="960"/>
    </w:pPr>
    <w:rPr>
      <w:sz w:val="18"/>
    </w:rPr>
  </w:style>
  <w:style w:type="character" w:customStyle="1" w:styleId="Runningheads">
    <w:name w:val="Running_heads"/>
    <w:rsid w:val="00C6347F"/>
  </w:style>
  <w:style w:type="character" w:customStyle="1" w:styleId="Semibold">
    <w:name w:val="Semi bold"/>
    <w:basedOn w:val="DefaultParagraphFont"/>
    <w:rsid w:val="00597566"/>
    <w:rPr>
      <w:b/>
      <w:color w:val="7F7F7F" w:themeColor="text1" w:themeTint="80"/>
    </w:rPr>
  </w:style>
  <w:style w:type="character" w:customStyle="1" w:styleId="Semibolditalic">
    <w:name w:val="Semi bold italic"/>
    <w:rsid w:val="00597566"/>
    <w:rPr>
      <w:b/>
      <w:i/>
      <w:color w:val="7F7F7F" w:themeColor="text1" w:themeTint="80"/>
    </w:rPr>
  </w:style>
  <w:style w:type="character" w:customStyle="1" w:styleId="Serif">
    <w:name w:val="Serif"/>
    <w:basedOn w:val="Medium"/>
    <w:rsid w:val="00597566"/>
    <w:rPr>
      <w:rFonts w:ascii="Times New Roman" w:hAnsi="Times New Roman"/>
      <w:b w:val="0"/>
    </w:rPr>
  </w:style>
  <w:style w:type="character" w:customStyle="1" w:styleId="Serifitalic">
    <w:name w:val="Serif italic"/>
    <w:rsid w:val="00C6347F"/>
    <w:rPr>
      <w:rFonts w:ascii="Times New Roman" w:hAnsi="Times New Roman"/>
      <w:i/>
    </w:rPr>
  </w:style>
  <w:style w:type="character" w:customStyle="1" w:styleId="Serifitalicsubscript">
    <w:name w:val="Serif italic subscript"/>
    <w:rsid w:val="00C6347F"/>
    <w:rPr>
      <w:rFonts w:ascii="Times New Roman" w:hAnsi="Times New Roman"/>
      <w:i/>
      <w:vertAlign w:val="subscript"/>
    </w:rPr>
  </w:style>
  <w:style w:type="character" w:customStyle="1" w:styleId="Serifitalicsuperscript">
    <w:name w:val="Serif italic superscript"/>
    <w:rsid w:val="00C6347F"/>
    <w:rPr>
      <w:rFonts w:ascii="Times New Roman" w:hAnsi="Times New Roman"/>
      <w:i/>
      <w:vertAlign w:val="superscript"/>
    </w:rPr>
  </w:style>
  <w:style w:type="character" w:customStyle="1" w:styleId="Subscript">
    <w:name w:val="Subscript"/>
    <w:rsid w:val="00C6347F"/>
    <w:rPr>
      <w:vertAlign w:val="subscript"/>
    </w:rPr>
  </w:style>
  <w:style w:type="character" w:customStyle="1" w:styleId="Serifsubscript">
    <w:name w:val="Serif subscript"/>
    <w:basedOn w:val="Subscript"/>
    <w:rsid w:val="00597566"/>
    <w:rPr>
      <w:rFonts w:ascii="Times New Roman" w:hAnsi="Times New Roman"/>
      <w:vertAlign w:val="subscript"/>
    </w:rPr>
  </w:style>
  <w:style w:type="character" w:customStyle="1" w:styleId="Serifsuperscript">
    <w:name w:val="Serif superscript"/>
    <w:basedOn w:val="Serifsubscript"/>
    <w:rsid w:val="00597566"/>
    <w:rPr>
      <w:rFonts w:ascii="Times New Roman" w:hAnsi="Times New Roman"/>
      <w:b w:val="0"/>
      <w:i w:val="0"/>
      <w:vertAlign w:val="superscript"/>
    </w:rPr>
  </w:style>
  <w:style w:type="paragraph" w:styleId="Signature">
    <w:name w:val="Signature"/>
    <w:basedOn w:val="Normal"/>
    <w:link w:val="SignatureChar"/>
    <w:rsid w:val="00C6347F"/>
    <w:pPr>
      <w:spacing w:line="240" w:lineRule="exact"/>
      <w:jc w:val="right"/>
    </w:pPr>
  </w:style>
  <w:style w:type="character" w:customStyle="1" w:styleId="SignatureChar">
    <w:name w:val="Signature Char"/>
    <w:basedOn w:val="DefaultParagraphFont"/>
    <w:link w:val="Signature"/>
    <w:rsid w:val="00C6347F"/>
    <w:rPr>
      <w:rFonts w:ascii="Verdana" w:hAnsi="Verdana" w:cstheme="minorBidi"/>
      <w:szCs w:val="22"/>
    </w:rPr>
  </w:style>
  <w:style w:type="paragraph" w:customStyle="1" w:styleId="Source">
    <w:name w:val="Source"/>
    <w:basedOn w:val="Normal"/>
    <w:rsid w:val="00C6347F"/>
    <w:pPr>
      <w:spacing w:after="240" w:line="200" w:lineRule="exact"/>
      <w:ind w:left="357"/>
    </w:pPr>
    <w:rPr>
      <w:i/>
      <w:sz w:val="16"/>
    </w:rPr>
  </w:style>
  <w:style w:type="character" w:customStyle="1" w:styleId="Spacenon-breaking">
    <w:name w:val="Space non-breaking"/>
    <w:rsid w:val="00C6347F"/>
    <w:rPr>
      <w:bdr w:val="dashed" w:sz="2" w:space="0" w:color="auto"/>
    </w:rPr>
  </w:style>
  <w:style w:type="character" w:customStyle="1" w:styleId="Stix">
    <w:name w:val="Stix"/>
    <w:rsid w:val="00C6347F"/>
    <w:rPr>
      <w:rFonts w:ascii="STIX" w:hAnsi="STIX"/>
    </w:rPr>
  </w:style>
  <w:style w:type="character" w:customStyle="1" w:styleId="Stixitalic">
    <w:name w:val="Stix italic"/>
    <w:rsid w:val="00C6347F"/>
    <w:rPr>
      <w:rFonts w:ascii="STIX" w:hAnsi="STIX"/>
      <w:i/>
    </w:rPr>
  </w:style>
  <w:style w:type="paragraph" w:customStyle="1" w:styleId="Subheading1">
    <w:name w:val="Subheading_1"/>
    <w:rsid w:val="00597566"/>
    <w:pPr>
      <w:keepNext/>
      <w:tabs>
        <w:tab w:val="left" w:pos="1120"/>
      </w:tabs>
      <w:spacing w:before="240" w:after="240" w:line="240" w:lineRule="exact"/>
      <w:outlineLvl w:val="8"/>
    </w:pPr>
    <w:rPr>
      <w:rFonts w:ascii="Verdana" w:eastAsia="Arial" w:hAnsi="Verdana" w:cs="Arial"/>
      <w:b/>
      <w:color w:val="7F7F7F" w:themeColor="text1" w:themeTint="80"/>
      <w:lang w:eastAsia="en-US"/>
    </w:rPr>
  </w:style>
  <w:style w:type="paragraph" w:customStyle="1" w:styleId="Subheading20">
    <w:name w:val="Subheading_2"/>
    <w:rsid w:val="00597566"/>
    <w:pPr>
      <w:keepNext/>
      <w:tabs>
        <w:tab w:val="left" w:pos="1120"/>
      </w:tabs>
      <w:spacing w:before="240" w:after="240" w:line="240" w:lineRule="exact"/>
      <w:outlineLvl w:val="8"/>
    </w:pPr>
    <w:rPr>
      <w:rFonts w:ascii="Verdana" w:eastAsia="Arial" w:hAnsi="Verdana" w:cs="Arial"/>
      <w:b/>
      <w:i/>
      <w:color w:val="7F7F7F" w:themeColor="text1" w:themeTint="80"/>
      <w:lang w:eastAsia="en-US"/>
    </w:rPr>
  </w:style>
  <w:style w:type="character" w:customStyle="1" w:styleId="Subscriptitalic">
    <w:name w:val="Subscript italic"/>
    <w:rsid w:val="00C6347F"/>
    <w:rPr>
      <w:i/>
      <w:vertAlign w:val="subscript"/>
    </w:rPr>
  </w:style>
  <w:style w:type="character" w:customStyle="1" w:styleId="Superscript">
    <w:name w:val="Superscript"/>
    <w:basedOn w:val="DefaultParagraphFont"/>
    <w:rsid w:val="00597566"/>
    <w:rPr>
      <w:vertAlign w:val="superscript"/>
    </w:rPr>
  </w:style>
  <w:style w:type="character" w:customStyle="1" w:styleId="Superscriptitalic">
    <w:name w:val="Superscript italic"/>
    <w:rsid w:val="00C6347F"/>
    <w:rPr>
      <w:i/>
      <w:vertAlign w:val="superscript"/>
    </w:rPr>
  </w:style>
  <w:style w:type="paragraph" w:customStyle="1" w:styleId="Tablebodycentered">
    <w:name w:val="Table body centered"/>
    <w:basedOn w:val="Normal"/>
    <w:rsid w:val="00C6347F"/>
    <w:pPr>
      <w:spacing w:line="220" w:lineRule="exact"/>
      <w:jc w:val="center"/>
    </w:pPr>
    <w:rPr>
      <w:sz w:val="18"/>
    </w:rPr>
  </w:style>
  <w:style w:type="paragraph" w:customStyle="1" w:styleId="Tablebodyindent1">
    <w:name w:val="Table body indent 1"/>
    <w:basedOn w:val="Normal"/>
    <w:rsid w:val="00C6347F"/>
    <w:pPr>
      <w:tabs>
        <w:tab w:val="left" w:pos="360"/>
      </w:tabs>
      <w:spacing w:line="220" w:lineRule="exact"/>
      <w:ind w:left="357" w:hanging="357"/>
    </w:pPr>
    <w:rPr>
      <w:sz w:val="18"/>
    </w:rPr>
  </w:style>
  <w:style w:type="paragraph" w:customStyle="1" w:styleId="Tablebodyindent2">
    <w:name w:val="Table body indent 2"/>
    <w:basedOn w:val="Normal"/>
    <w:rsid w:val="00C6347F"/>
    <w:pPr>
      <w:tabs>
        <w:tab w:val="left" w:pos="720"/>
      </w:tabs>
      <w:spacing w:line="220" w:lineRule="exact"/>
      <w:ind w:left="714" w:hanging="357"/>
    </w:pPr>
    <w:rPr>
      <w:sz w:val="18"/>
    </w:rPr>
  </w:style>
  <w:style w:type="paragraph" w:customStyle="1" w:styleId="Tablenote">
    <w:name w:val="Table note"/>
    <w:basedOn w:val="Normal"/>
    <w:rsid w:val="00C6347F"/>
    <w:pPr>
      <w:spacing w:line="200" w:lineRule="exact"/>
      <w:ind w:left="480" w:hanging="480"/>
    </w:pPr>
    <w:rPr>
      <w:sz w:val="16"/>
    </w:rPr>
  </w:style>
  <w:style w:type="paragraph" w:customStyle="1" w:styleId="Tablenotes">
    <w:name w:val="Table notes"/>
    <w:basedOn w:val="Normal"/>
    <w:rsid w:val="00C6347F"/>
    <w:pPr>
      <w:spacing w:line="200" w:lineRule="exact"/>
      <w:ind w:left="240" w:hanging="240"/>
    </w:pPr>
    <w:rPr>
      <w:sz w:val="16"/>
    </w:rPr>
  </w:style>
  <w:style w:type="paragraph" w:customStyle="1" w:styleId="THEEND">
    <w:name w:val="THE END _____"/>
    <w:rsid w:val="00C6347F"/>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noProof/>
      <w:color w:val="000000" w:themeColor="text1"/>
      <w:szCs w:val="24"/>
      <w:lang w:eastAsia="fr-CH"/>
    </w:rPr>
  </w:style>
  <w:style w:type="paragraph" w:customStyle="1" w:styleId="THEENDNOspacebefore">
    <w:name w:val="THE END _____ NO space before"/>
    <w:rsid w:val="00C6347F"/>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Cs w:val="24"/>
      <w:lang w:val="fr-CH" w:eastAsia="en-US"/>
    </w:rPr>
  </w:style>
  <w:style w:type="paragraph" w:customStyle="1" w:styleId="TITLEPAGE">
    <w:name w:val="TITLE PAGE"/>
    <w:basedOn w:val="Normal"/>
    <w:rsid w:val="00C6347F"/>
    <w:pPr>
      <w:spacing w:before="120" w:after="120"/>
    </w:pPr>
    <w:rPr>
      <w:b/>
      <w:sz w:val="32"/>
    </w:rPr>
  </w:style>
  <w:style w:type="paragraph" w:customStyle="1" w:styleId="TOC0digit">
    <w:name w:val="TOC 0 digit"/>
    <w:basedOn w:val="Normal"/>
    <w:rsid w:val="00C6347F"/>
  </w:style>
  <w:style w:type="paragraph" w:customStyle="1" w:styleId="TOC1digit">
    <w:name w:val="TOC 1 digit"/>
    <w:basedOn w:val="Normal"/>
    <w:rsid w:val="00C6347F"/>
  </w:style>
  <w:style w:type="paragraph" w:customStyle="1" w:styleId="TOC2digit">
    <w:name w:val="TOC 2 digit"/>
    <w:basedOn w:val="Normal"/>
    <w:rsid w:val="00C6347F"/>
  </w:style>
  <w:style w:type="paragraph" w:customStyle="1" w:styleId="TOC2digits">
    <w:name w:val="TOC 2 digits"/>
    <w:basedOn w:val="Normal"/>
    <w:uiPriority w:val="1"/>
    <w:rsid w:val="00C6347F"/>
  </w:style>
  <w:style w:type="paragraph" w:customStyle="1" w:styleId="TOC3digits">
    <w:name w:val="TOC 3 digits"/>
    <w:basedOn w:val="Normal"/>
    <w:rsid w:val="00C6347F"/>
  </w:style>
  <w:style w:type="paragraph" w:customStyle="1" w:styleId="ZZZZZZZZZZZZZZZZZZZZZZZZZZ">
    <w:name w:val="ZZZZZZZZZZZZZZZZZZZZZZZZZZ"/>
    <w:basedOn w:val="Normal"/>
    <w:rsid w:val="00C6347F"/>
  </w:style>
  <w:style w:type="character" w:customStyle="1" w:styleId="Sericitalic">
    <w:name w:val="Seric italic"/>
    <w:basedOn w:val="Italic"/>
    <w:uiPriority w:val="1"/>
    <w:rsid w:val="00597566"/>
    <w:rPr>
      <w:rFonts w:ascii="Times New Roman" w:hAnsi="Times New Roman"/>
      <w:i/>
    </w:rPr>
  </w:style>
  <w:style w:type="character" w:customStyle="1" w:styleId="Serifsubscriptitalic">
    <w:name w:val="Serif subscript italic"/>
    <w:basedOn w:val="Subscriptitalic"/>
    <w:uiPriority w:val="1"/>
    <w:rsid w:val="00597566"/>
    <w:rPr>
      <w:rFonts w:ascii="Times New Roman" w:hAnsi="Times New Roman"/>
      <w:i/>
      <w:vertAlign w:val="subscript"/>
    </w:rPr>
  </w:style>
  <w:style w:type="character" w:customStyle="1" w:styleId="Serifsupersciptitalic">
    <w:name w:val="Serif superscipt italic"/>
    <w:basedOn w:val="Serifsuperscript"/>
    <w:uiPriority w:val="1"/>
    <w:rsid w:val="00597566"/>
    <w:rPr>
      <w:rFonts w:ascii="Times New Roman" w:hAnsi="Times New Roman"/>
      <w:b w:val="0"/>
      <w:i/>
      <w:vertAlign w:val="superscript"/>
    </w:rPr>
  </w:style>
  <w:style w:type="paragraph" w:customStyle="1" w:styleId="Noteindent2Spaceafter">
    <w:name w:val="Note indent 2 Space after"/>
    <w:basedOn w:val="Normal"/>
    <w:uiPriority w:val="1"/>
    <w:rsid w:val="00C6347F"/>
  </w:style>
  <w:style w:type="paragraph" w:customStyle="1" w:styleId="Bodytextsemibold0">
    <w:name w:val="Body_text_semibold"/>
    <w:uiPriority w:val="1"/>
    <w:rsid w:val="00597566"/>
    <w:pPr>
      <w:tabs>
        <w:tab w:val="left" w:pos="1120"/>
      </w:tabs>
      <w:spacing w:after="240" w:line="240" w:lineRule="exact"/>
    </w:pPr>
    <w:rPr>
      <w:rFonts w:ascii="Verdana" w:eastAsiaTheme="minorHAnsi" w:hAnsi="Verdana" w:cstheme="majorBidi"/>
      <w:b/>
      <w:color w:val="7F7F7F" w:themeColor="text1" w:themeTint="80"/>
      <w:lang w:eastAsia="zh-TW"/>
    </w:rPr>
  </w:style>
  <w:style w:type="character" w:customStyle="1" w:styleId="Serifmedium">
    <w:name w:val="Serif medium"/>
    <w:basedOn w:val="Sericitalic"/>
    <w:uiPriority w:val="1"/>
    <w:rsid w:val="00597566"/>
    <w:rPr>
      <w:rFonts w:ascii="Times New Roman" w:hAnsi="Times New Roman"/>
      <w:i w:val="0"/>
    </w:rPr>
  </w:style>
  <w:style w:type="character" w:customStyle="1" w:styleId="HyperlinkItalic0">
    <w:name w:val="Hyperlink Italic"/>
    <w:rsid w:val="00C6347F"/>
  </w:style>
  <w:style w:type="character" w:customStyle="1" w:styleId="Subscriptsemibold">
    <w:name w:val="Subscript semi bold"/>
    <w:rsid w:val="00C6347F"/>
    <w:rPr>
      <w:vertAlign w:val="subscript"/>
    </w:rPr>
  </w:style>
  <w:style w:type="character" w:customStyle="1" w:styleId="Superscriptsemibold">
    <w:name w:val="Superscript semi bold"/>
    <w:rsid w:val="00C6347F"/>
    <w:rPr>
      <w:b/>
      <w:color w:val="7F7F7F" w:themeColor="text1" w:themeTint="80"/>
      <w:vertAlign w:val="superscript"/>
    </w:rPr>
  </w:style>
  <w:style w:type="paragraph" w:customStyle="1" w:styleId="COVERsub-subtitle">
    <w:name w:val="COVER sub-subtitle"/>
    <w:basedOn w:val="Normal"/>
    <w:rsid w:val="00C6347F"/>
    <w:pPr>
      <w:spacing w:before="120" w:after="120"/>
    </w:pPr>
    <w:rPr>
      <w:b/>
      <w:sz w:val="28"/>
    </w:rPr>
  </w:style>
  <w:style w:type="paragraph" w:customStyle="1" w:styleId="COVERsubtitle">
    <w:name w:val="COVER subtitle"/>
    <w:basedOn w:val="Normal"/>
    <w:rsid w:val="00C6347F"/>
    <w:pPr>
      <w:spacing w:before="120" w:after="120"/>
    </w:pPr>
    <w:rPr>
      <w:b/>
      <w:sz w:val="32"/>
    </w:rPr>
  </w:style>
  <w:style w:type="paragraph" w:customStyle="1" w:styleId="TITLEPAGEsubtitle">
    <w:name w:val="TITLE PAGE subtitle"/>
    <w:basedOn w:val="Normal"/>
    <w:rsid w:val="00C6347F"/>
    <w:pPr>
      <w:spacing w:before="120" w:after="120"/>
    </w:pPr>
    <w:rPr>
      <w:b/>
      <w:sz w:val="28"/>
    </w:rPr>
  </w:style>
  <w:style w:type="paragraph" w:customStyle="1" w:styleId="TITLEPAGEsub-subtitle">
    <w:name w:val="TITLE PAGE sub-subtitle"/>
    <w:basedOn w:val="Normal"/>
    <w:rsid w:val="00C6347F"/>
    <w:pPr>
      <w:spacing w:before="120" w:after="120"/>
    </w:pPr>
    <w:rPr>
      <w:b/>
      <w:sz w:val="24"/>
    </w:rPr>
  </w:style>
  <w:style w:type="paragraph" w:customStyle="1" w:styleId="ChapterheadNOToC">
    <w:name w:val="Chapter head NO ToC"/>
    <w:basedOn w:val="Normal"/>
    <w:rsid w:val="00C6347F"/>
    <w:pPr>
      <w:spacing w:after="560"/>
    </w:pPr>
    <w:rPr>
      <w:b/>
      <w:sz w:val="24"/>
    </w:rPr>
  </w:style>
  <w:style w:type="character" w:customStyle="1" w:styleId="Tiny">
    <w:name w:val="Tiny"/>
    <w:rsid w:val="00C6347F"/>
  </w:style>
  <w:style w:type="paragraph" w:customStyle="1" w:styleId="TPSSection">
    <w:name w:val="TPS Section"/>
    <w:basedOn w:val="TPSMarkupBase"/>
    <w:next w:val="Normal"/>
    <w:uiPriority w:val="1"/>
    <w:rsid w:val="00C6347F"/>
    <w:pPr>
      <w:pBdr>
        <w:top w:val="single" w:sz="4" w:space="3" w:color="auto"/>
      </w:pBdr>
      <w:shd w:val="clear" w:color="auto" w:fill="87A982"/>
    </w:pPr>
    <w:rPr>
      <w:b/>
    </w:rPr>
  </w:style>
  <w:style w:type="paragraph" w:customStyle="1" w:styleId="TPSMarkupBase">
    <w:name w:val="TPS Markup Base"/>
    <w:uiPriority w:val="1"/>
    <w:rsid w:val="00C6347F"/>
    <w:pPr>
      <w:spacing w:line="300" w:lineRule="auto"/>
    </w:pPr>
    <w:rPr>
      <w:rFonts w:ascii="Arial" w:eastAsia="Times New Roman" w:hAnsi="Arial"/>
      <w:color w:val="2F275B"/>
      <w:sz w:val="18"/>
      <w:szCs w:val="24"/>
      <w:lang w:val="en-US" w:eastAsia="en-US"/>
    </w:rPr>
  </w:style>
  <w:style w:type="paragraph" w:customStyle="1" w:styleId="TPSSectionData">
    <w:name w:val="TPS Section Data"/>
    <w:basedOn w:val="TPSMarkupBase"/>
    <w:next w:val="Normal"/>
    <w:uiPriority w:val="1"/>
    <w:rsid w:val="00C6347F"/>
    <w:pPr>
      <w:shd w:val="clear" w:color="auto" w:fill="87A982"/>
    </w:pPr>
  </w:style>
  <w:style w:type="character" w:customStyle="1" w:styleId="Serifitalicsemibold">
    <w:name w:val="Serif italic semi bold"/>
    <w:rsid w:val="00C6347F"/>
    <w:rPr>
      <w:rFonts w:ascii="Times New Roman" w:hAnsi="Times New Roman"/>
      <w:b/>
      <w:i/>
      <w:color w:val="7F7F7F" w:themeColor="text1" w:themeTint="80"/>
      <w:sz w:val="20"/>
      <w:szCs w:val="20"/>
    </w:rPr>
  </w:style>
  <w:style w:type="character" w:customStyle="1" w:styleId="Serifitalicsubscriptsemibold">
    <w:name w:val="Serif italic subscript semi bold"/>
    <w:rsid w:val="00C6347F"/>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C6347F"/>
    <w:rPr>
      <w:rFonts w:ascii="Times New Roman" w:hAnsi="Times New Roman"/>
      <w:b/>
      <w:i/>
      <w:color w:val="7F7F7F" w:themeColor="text1" w:themeTint="80"/>
      <w:sz w:val="20"/>
      <w:szCs w:val="20"/>
      <w:vertAlign w:val="superscript"/>
    </w:rPr>
  </w:style>
  <w:style w:type="paragraph" w:customStyle="1" w:styleId="COVERSUBTITLE0">
    <w:name w:val="COVER SUBTITLE"/>
    <w:basedOn w:val="Normal"/>
    <w:uiPriority w:val="1"/>
    <w:rsid w:val="00C6347F"/>
    <w:pPr>
      <w:spacing w:after="240"/>
    </w:pPr>
    <w:rPr>
      <w:b/>
      <w:sz w:val="24"/>
    </w:rPr>
  </w:style>
  <w:style w:type="paragraph" w:customStyle="1" w:styleId="TPSElement">
    <w:name w:val="TPS Element"/>
    <w:basedOn w:val="TPSMarkupBase"/>
    <w:next w:val="Normal"/>
    <w:uiPriority w:val="1"/>
    <w:rsid w:val="00C6347F"/>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C6347F"/>
    <w:pPr>
      <w:shd w:val="clear" w:color="auto" w:fill="C9D5B3"/>
    </w:pPr>
  </w:style>
  <w:style w:type="paragraph" w:customStyle="1" w:styleId="TPSElementEnd">
    <w:name w:val="TPS Element End"/>
    <w:basedOn w:val="TPSMarkupBase"/>
    <w:next w:val="Normal"/>
    <w:uiPriority w:val="1"/>
    <w:rsid w:val="00C6347F"/>
    <w:pPr>
      <w:pBdr>
        <w:bottom w:val="single" w:sz="2" w:space="1" w:color="auto"/>
      </w:pBdr>
      <w:shd w:val="clear" w:color="auto" w:fill="C9D5B3"/>
    </w:pPr>
    <w:rPr>
      <w:b/>
    </w:rPr>
  </w:style>
  <w:style w:type="paragraph" w:customStyle="1" w:styleId="15Bodytext">
    <w:name w:val="15_Body_text"/>
    <w:uiPriority w:val="1"/>
    <w:rsid w:val="00597566"/>
    <w:pPr>
      <w:tabs>
        <w:tab w:val="left" w:pos="400"/>
      </w:tabs>
      <w:spacing w:after="220" w:line="220" w:lineRule="exact"/>
      <w:jc w:val="both"/>
    </w:pPr>
    <w:rPr>
      <w:rFonts w:eastAsiaTheme="minorHAnsi"/>
      <w:sz w:val="18"/>
      <w:lang w:val="fr-CH" w:eastAsia="en-US"/>
    </w:rPr>
  </w:style>
  <w:style w:type="paragraph" w:customStyle="1" w:styleId="15Indent1">
    <w:name w:val="15_Indent_1"/>
    <w:uiPriority w:val="1"/>
    <w:rsid w:val="00597566"/>
    <w:pPr>
      <w:tabs>
        <w:tab w:val="left" w:pos="720"/>
      </w:tabs>
      <w:spacing w:after="220" w:line="220" w:lineRule="exact"/>
      <w:ind w:firstLine="400"/>
      <w:jc w:val="both"/>
    </w:pPr>
    <w:rPr>
      <w:rFonts w:eastAsiaTheme="minorHAnsi"/>
      <w:sz w:val="18"/>
      <w:lang w:val="fr-CH" w:eastAsia="en-US"/>
    </w:rPr>
  </w:style>
  <w:style w:type="paragraph" w:customStyle="1" w:styleId="15Chaptertitle">
    <w:name w:val="15_Chapter_title"/>
    <w:uiPriority w:val="1"/>
    <w:rsid w:val="00597566"/>
    <w:pPr>
      <w:spacing w:after="480" w:line="280" w:lineRule="exact"/>
      <w:jc w:val="center"/>
    </w:pPr>
    <w:rPr>
      <w:rFonts w:ascii="Verdana" w:eastAsiaTheme="minorHAnsi" w:hAnsi="Verdana"/>
      <w:b/>
      <w:caps/>
      <w:color w:val="7F7F7F" w:themeColor="text1" w:themeTint="80"/>
      <w:sz w:val="24"/>
      <w:lang w:val="fr-CH" w:eastAsia="en-US"/>
    </w:rPr>
  </w:style>
  <w:style w:type="paragraph" w:customStyle="1" w:styleId="15Part">
    <w:name w:val="15_Part"/>
    <w:uiPriority w:val="1"/>
    <w:rsid w:val="00597566"/>
    <w:pPr>
      <w:spacing w:before="440" w:after="220" w:line="220" w:lineRule="exact"/>
      <w:jc w:val="center"/>
    </w:pPr>
    <w:rPr>
      <w:rFonts w:ascii="Verdana" w:eastAsiaTheme="minorHAnsi" w:hAnsi="Verdana"/>
      <w:caps/>
      <w:lang w:val="fr-CH" w:eastAsia="en-US"/>
    </w:rPr>
  </w:style>
  <w:style w:type="paragraph" w:customStyle="1" w:styleId="15Heading">
    <w:name w:val="15_Heading"/>
    <w:uiPriority w:val="1"/>
    <w:rsid w:val="00597566"/>
    <w:pPr>
      <w:spacing w:after="220" w:line="220" w:lineRule="exact"/>
      <w:jc w:val="center"/>
    </w:pPr>
    <w:rPr>
      <w:rFonts w:ascii="Verdana" w:eastAsiaTheme="minorHAnsi" w:hAnsi="Verdana"/>
      <w:b/>
      <w:color w:val="7F7F7F" w:themeColor="text1" w:themeTint="80"/>
      <w:lang w:val="fr-CH" w:eastAsia="en-US"/>
    </w:rPr>
  </w:style>
  <w:style w:type="paragraph" w:customStyle="1" w:styleId="15ArticleRegulation">
    <w:name w:val="15_Article_Regulation"/>
    <w:uiPriority w:val="1"/>
    <w:rsid w:val="00597566"/>
    <w:pPr>
      <w:spacing w:after="220" w:line="220" w:lineRule="exact"/>
      <w:jc w:val="center"/>
    </w:pPr>
    <w:rPr>
      <w:rFonts w:ascii="Verdana" w:eastAsiaTheme="minorHAnsi" w:hAnsi="Verdana"/>
      <w:sz w:val="18"/>
      <w:lang w:val="fr-CH" w:eastAsia="en-US"/>
    </w:rPr>
  </w:style>
  <w:style w:type="paragraph" w:customStyle="1" w:styleId="15Subtitle">
    <w:name w:val="15_Subtitle"/>
    <w:uiPriority w:val="1"/>
    <w:rsid w:val="00597566"/>
    <w:pPr>
      <w:spacing w:after="220" w:line="220" w:lineRule="exact"/>
      <w:jc w:val="center"/>
    </w:pPr>
    <w:rPr>
      <w:rFonts w:ascii="Verdana" w:eastAsiaTheme="minorHAnsi" w:hAnsi="Verdana"/>
      <w:b/>
      <w:color w:val="7F7F7F" w:themeColor="text1" w:themeTint="80"/>
      <w:sz w:val="18"/>
      <w:lang w:val="fr-CH" w:eastAsia="en-US"/>
    </w:rPr>
  </w:style>
  <w:style w:type="paragraph" w:customStyle="1" w:styleId="15Subtitleitalic">
    <w:name w:val="15_Subtitle_italic"/>
    <w:uiPriority w:val="1"/>
    <w:rsid w:val="00597566"/>
    <w:pPr>
      <w:spacing w:line="220" w:lineRule="exact"/>
    </w:pPr>
    <w:rPr>
      <w:rFonts w:ascii="Verdana" w:eastAsiaTheme="minorHAnsi" w:hAnsi="Verdana"/>
      <w:b/>
      <w:color w:val="7F7F7F" w:themeColor="text1" w:themeTint="80"/>
      <w:sz w:val="18"/>
      <w:lang w:val="fr-CH" w:eastAsia="en-US"/>
    </w:rPr>
  </w:style>
  <w:style w:type="paragraph" w:customStyle="1" w:styleId="15Reference">
    <w:name w:val="15_Reference"/>
    <w:uiPriority w:val="1"/>
    <w:rsid w:val="00597566"/>
    <w:pPr>
      <w:spacing w:after="220" w:line="220" w:lineRule="exact"/>
      <w:jc w:val="center"/>
    </w:pPr>
    <w:rPr>
      <w:rFonts w:ascii="Verdana" w:eastAsiaTheme="minorHAnsi" w:hAnsi="Verdana"/>
      <w:i/>
      <w:sz w:val="17"/>
      <w:lang w:val="fr-CH" w:eastAsia="en-US"/>
    </w:rPr>
  </w:style>
  <w:style w:type="paragraph" w:customStyle="1" w:styleId="15Indent1indent2">
    <w:name w:val="15_Indent_1_indent_2"/>
    <w:uiPriority w:val="1"/>
    <w:rsid w:val="00597566"/>
    <w:pPr>
      <w:tabs>
        <w:tab w:val="left" w:pos="720"/>
        <w:tab w:val="left" w:pos="1120"/>
      </w:tabs>
      <w:spacing w:after="220" w:line="220" w:lineRule="exact"/>
      <w:ind w:left="1829" w:hanging="709"/>
      <w:jc w:val="both"/>
    </w:pPr>
    <w:rPr>
      <w:rFonts w:eastAsiaTheme="minorHAnsi"/>
      <w:sz w:val="18"/>
      <w:lang w:val="fr-CH" w:eastAsia="en-US"/>
    </w:rPr>
  </w:style>
  <w:style w:type="paragraph" w:customStyle="1" w:styleId="15Indent2">
    <w:name w:val="15_Indent_2"/>
    <w:uiPriority w:val="1"/>
    <w:rsid w:val="00597566"/>
    <w:pPr>
      <w:tabs>
        <w:tab w:val="left" w:pos="1120"/>
      </w:tabs>
      <w:spacing w:after="220" w:line="220" w:lineRule="exact"/>
      <w:ind w:left="1829" w:hanging="709"/>
      <w:jc w:val="both"/>
    </w:pPr>
    <w:rPr>
      <w:rFonts w:eastAsiaTheme="minorHAnsi"/>
      <w:sz w:val="18"/>
      <w:lang w:val="fr-CH" w:eastAsia="en-US"/>
    </w:rPr>
  </w:style>
  <w:style w:type="paragraph" w:customStyle="1" w:styleId="15Indent1regulation">
    <w:name w:val="15_Indent_1_regulation"/>
    <w:uiPriority w:val="1"/>
    <w:rsid w:val="00597566"/>
    <w:pPr>
      <w:tabs>
        <w:tab w:val="left" w:pos="720"/>
      </w:tabs>
      <w:spacing w:after="220" w:line="220" w:lineRule="exact"/>
      <w:ind w:left="1109" w:hanging="709"/>
      <w:jc w:val="both"/>
    </w:pPr>
    <w:rPr>
      <w:rFonts w:eastAsiaTheme="minorHAnsi"/>
      <w:sz w:val="18"/>
      <w:lang w:val="fr-CH" w:eastAsia="en-US"/>
    </w:rPr>
  </w:style>
  <w:style w:type="paragraph" w:customStyle="1" w:styleId="15Indent2regulation">
    <w:name w:val="15_Indent_2_regulation"/>
    <w:uiPriority w:val="1"/>
    <w:rsid w:val="00597566"/>
    <w:pPr>
      <w:tabs>
        <w:tab w:val="left" w:pos="1120"/>
      </w:tabs>
      <w:spacing w:after="220" w:line="220" w:lineRule="exact"/>
      <w:ind w:left="1600" w:hanging="800"/>
      <w:jc w:val="both"/>
    </w:pPr>
    <w:rPr>
      <w:rFonts w:eastAsiaTheme="minorHAnsi"/>
      <w:sz w:val="18"/>
      <w:lang w:val="fr-CH" w:eastAsia="en-US"/>
    </w:rPr>
  </w:style>
  <w:style w:type="character" w:customStyle="1" w:styleId="Stixsuperscript">
    <w:name w:val="Stix superscript"/>
    <w:rsid w:val="00C6347F"/>
    <w:rPr>
      <w:rFonts w:ascii="STIX Math" w:hAnsi="STIX Math"/>
      <w:spacing w:val="0"/>
      <w:vertAlign w:val="superscript"/>
    </w:rPr>
  </w:style>
  <w:style w:type="character" w:customStyle="1" w:styleId="Stixsubscript">
    <w:name w:val="Stix subscript"/>
    <w:rsid w:val="00C6347F"/>
    <w:rPr>
      <w:rFonts w:ascii="STIX Math" w:hAnsi="STIX Math"/>
      <w:spacing w:val="0"/>
      <w:vertAlign w:val="subscript"/>
    </w:rPr>
  </w:style>
  <w:style w:type="character" w:customStyle="1" w:styleId="Stixitalicsuperscript">
    <w:name w:val="Stix italic superscript"/>
    <w:rsid w:val="00C6347F"/>
    <w:rPr>
      <w:rFonts w:ascii="STIX Math" w:hAnsi="STIX Math"/>
      <w:i/>
      <w:spacing w:val="0"/>
      <w:vertAlign w:val="superscript"/>
    </w:rPr>
  </w:style>
  <w:style w:type="character" w:customStyle="1" w:styleId="Stixitalicsubscript">
    <w:name w:val="Stix italic subscript"/>
    <w:rsid w:val="00C6347F"/>
    <w:rPr>
      <w:rFonts w:ascii="STIX Math" w:hAnsi="STIX Math"/>
      <w:i/>
      <w:spacing w:val="0"/>
      <w:vertAlign w:val="subscript"/>
    </w:rPr>
  </w:style>
  <w:style w:type="character" w:customStyle="1" w:styleId="Hairspacenobreak">
    <w:name w:val="Hairspace_no_break"/>
    <w:rsid w:val="00C6347F"/>
    <w:rPr>
      <w:spacing w:val="0"/>
      <w:bdr w:val="dotted" w:sz="2" w:space="0" w:color="auto"/>
    </w:rPr>
  </w:style>
  <w:style w:type="character" w:customStyle="1" w:styleId="TPSClickField">
    <w:name w:val="TPS Click Field"/>
    <w:uiPriority w:val="1"/>
    <w:rsid w:val="00C6347F"/>
    <w:rPr>
      <w:rFonts w:ascii="Arial" w:eastAsia="Times New Roman" w:hAnsi="Arial" w:cs="Times New Roman"/>
      <w:i/>
      <w:noProof w:val="0"/>
      <w:color w:val="0000FF"/>
      <w:sz w:val="18"/>
      <w:szCs w:val="24"/>
      <w:lang w:val="en-AU"/>
    </w:rPr>
  </w:style>
  <w:style w:type="paragraph" w:customStyle="1" w:styleId="Heading2NOToC">
    <w:name w:val="Heading_2_NO_ToC"/>
    <w:basedOn w:val="Normal"/>
    <w:rsid w:val="00C6347F"/>
    <w:pPr>
      <w:keepNext/>
      <w:spacing w:before="240" w:after="240" w:line="240" w:lineRule="exact"/>
      <w:ind w:left="1124" w:hanging="1124"/>
    </w:pPr>
    <w:rPr>
      <w:b/>
    </w:rPr>
  </w:style>
  <w:style w:type="paragraph" w:customStyle="1" w:styleId="Heading3NOToC">
    <w:name w:val="Heading_3_NO_ToC"/>
    <w:basedOn w:val="Heading30"/>
    <w:rsid w:val="00597566"/>
  </w:style>
  <w:style w:type="character" w:customStyle="1" w:styleId="TPSElementRef">
    <w:name w:val="TPS Element Ref"/>
    <w:uiPriority w:val="1"/>
    <w:rsid w:val="00C6347F"/>
    <w:rPr>
      <w:rFonts w:ascii="Arial" w:eastAsia="Times New Roman" w:hAnsi="Arial" w:cs="Times New Roman"/>
      <w:b/>
      <w:noProof w:val="0"/>
      <w:color w:val="2F275B"/>
      <w:sz w:val="18"/>
      <w:szCs w:val="24"/>
      <w:shd w:val="clear" w:color="auto" w:fill="C9D5B3"/>
      <w:lang w:val="en-AU" w:eastAsia="en-US"/>
    </w:rPr>
  </w:style>
  <w:style w:type="paragraph" w:customStyle="1" w:styleId="Chaptersubhead">
    <w:name w:val="Chapter_subhead"/>
    <w:basedOn w:val="Normal"/>
    <w:rsid w:val="00C6347F"/>
    <w:pPr>
      <w:spacing w:after="240"/>
    </w:pPr>
    <w:rPr>
      <w:i/>
    </w:rPr>
  </w:style>
  <w:style w:type="paragraph" w:customStyle="1" w:styleId="Headingcentred">
    <w:name w:val="Heading_centred"/>
    <w:basedOn w:val="Normal"/>
    <w:rsid w:val="00C6347F"/>
  </w:style>
  <w:style w:type="paragraph" w:customStyle="1" w:styleId="Indent1note">
    <w:name w:val="Indent 1_note"/>
    <w:basedOn w:val="Normal"/>
    <w:rsid w:val="00C6347F"/>
    <w:pPr>
      <w:tabs>
        <w:tab w:val="left" w:pos="1200"/>
      </w:tabs>
      <w:spacing w:after="240"/>
      <w:ind w:left="480"/>
    </w:pPr>
    <w:rPr>
      <w:sz w:val="16"/>
    </w:rPr>
  </w:style>
  <w:style w:type="paragraph" w:customStyle="1" w:styleId="Covertitle0">
    <w:name w:val="Cover title"/>
    <w:basedOn w:val="Normal"/>
    <w:rsid w:val="00C6347F"/>
  </w:style>
  <w:style w:type="paragraph" w:customStyle="1" w:styleId="Tablebodyshade">
    <w:name w:val="Table body shade"/>
    <w:basedOn w:val="Normal"/>
    <w:uiPriority w:val="1"/>
    <w:rsid w:val="00C6347F"/>
  </w:style>
  <w:style w:type="paragraph" w:customStyle="1" w:styleId="ToCCODES1">
    <w:name w:val="ToC CODES 1"/>
    <w:basedOn w:val="Normal"/>
    <w:rsid w:val="00C6347F"/>
  </w:style>
  <w:style w:type="paragraph" w:customStyle="1" w:styleId="ToCCODES2">
    <w:name w:val="ToC CODES 2"/>
    <w:basedOn w:val="Normal"/>
    <w:rsid w:val="00C6347F"/>
  </w:style>
  <w:style w:type="paragraph" w:customStyle="1" w:styleId="ToCCODES3">
    <w:name w:val="ToC CODES 3"/>
    <w:basedOn w:val="Normal"/>
    <w:rsid w:val="00C6347F"/>
  </w:style>
  <w:style w:type="paragraph" w:customStyle="1" w:styleId="Tablebodytrackingminus10">
    <w:name w:val="Table body tracking minus 10"/>
    <w:basedOn w:val="Normal"/>
    <w:rsid w:val="00C6347F"/>
  </w:style>
  <w:style w:type="paragraph" w:customStyle="1" w:styleId="TableastextNOspace">
    <w:name w:val="Table as text NO space"/>
    <w:basedOn w:val="Normal"/>
    <w:rsid w:val="00C6347F"/>
  </w:style>
  <w:style w:type="character" w:customStyle="1" w:styleId="StixMath">
    <w:name w:val="Stix Math"/>
    <w:rsid w:val="00C6347F"/>
  </w:style>
  <w:style w:type="paragraph" w:styleId="BodyTextIndent2">
    <w:name w:val="Body Text Indent 2"/>
    <w:basedOn w:val="Normal"/>
    <w:link w:val="BodyTextIndent2Char"/>
    <w:rsid w:val="00C6347F"/>
    <w:pPr>
      <w:tabs>
        <w:tab w:val="left" w:pos="-669"/>
        <w:tab w:val="left" w:pos="940"/>
        <w:tab w:val="left" w:pos="1440"/>
        <w:tab w:val="left" w:pos="2127"/>
        <w:tab w:val="left" w:pos="3600"/>
        <w:tab w:val="left" w:pos="4320"/>
        <w:tab w:val="right" w:leader="dot" w:pos="8311"/>
      </w:tabs>
      <w:spacing w:after="240" w:line="240" w:lineRule="auto"/>
      <w:ind w:left="2127" w:hanging="709"/>
      <w:jc w:val="both"/>
    </w:pPr>
    <w:rPr>
      <w:rFonts w:ascii="Arial" w:eastAsia="Times New Roman" w:hAnsi="Arial" w:cs="Arial"/>
      <w:lang w:eastAsia="en-US"/>
    </w:rPr>
  </w:style>
  <w:style w:type="character" w:customStyle="1" w:styleId="BodyTextIndent2Char">
    <w:name w:val="Body Text Indent 2 Char"/>
    <w:basedOn w:val="DefaultParagraphFont"/>
    <w:link w:val="BodyTextIndent2"/>
    <w:rsid w:val="00C6347F"/>
    <w:rPr>
      <w:rFonts w:ascii="Arial" w:eastAsia="Times New Roman" w:hAnsi="Arial" w:cs="Arial"/>
      <w:sz w:val="22"/>
      <w:szCs w:val="22"/>
      <w:lang w:eastAsia="en-US"/>
    </w:rPr>
  </w:style>
  <w:style w:type="paragraph" w:customStyle="1" w:styleId="Standard">
    <w:name w:val="Standard"/>
    <w:rsid w:val="00C6347F"/>
    <w:pPr>
      <w:autoSpaceDE w:val="0"/>
      <w:autoSpaceDN w:val="0"/>
      <w:adjustRightInd w:val="0"/>
    </w:pPr>
    <w:rPr>
      <w:rFonts w:ascii="Arial" w:eastAsia="Times New Roman" w:hAnsi="Arial"/>
      <w:sz w:val="24"/>
      <w:szCs w:val="24"/>
      <w:lang w:val="en-US" w:eastAsia="en-US"/>
    </w:rPr>
  </w:style>
  <w:style w:type="paragraph" w:customStyle="1" w:styleId="Textkrper">
    <w:name w:val="Textkrper"/>
    <w:basedOn w:val="Standard"/>
    <w:next w:val="Standard"/>
    <w:rsid w:val="00C6347F"/>
    <w:pPr>
      <w:jc w:val="both"/>
    </w:pPr>
    <w:rPr>
      <w:b/>
      <w:bCs/>
    </w:rPr>
  </w:style>
  <w:style w:type="character" w:customStyle="1" w:styleId="longdesc1">
    <w:name w:val="long_desc1"/>
    <w:rsid w:val="00C6347F"/>
    <w:rPr>
      <w:rFonts w:ascii="Verdana" w:hAnsi="Verdana" w:hint="default"/>
      <w:strike w:val="0"/>
      <w:dstrike w:val="0"/>
      <w:color w:val="000000"/>
      <w:sz w:val="13"/>
      <w:szCs w:val="13"/>
      <w:u w:val="none"/>
      <w:effect w:val="none"/>
    </w:rPr>
  </w:style>
  <w:style w:type="paragraph" w:styleId="BodyTextIndent3">
    <w:name w:val="Body Text Indent 3"/>
    <w:basedOn w:val="Normal"/>
    <w:link w:val="BodyTextIndent3Char"/>
    <w:rsid w:val="00C6347F"/>
    <w:pPr>
      <w:tabs>
        <w:tab w:val="num" w:pos="1440"/>
      </w:tabs>
      <w:autoSpaceDE w:val="0"/>
      <w:autoSpaceDN w:val="0"/>
      <w:adjustRightInd w:val="0"/>
      <w:spacing w:after="240" w:line="240" w:lineRule="auto"/>
      <w:ind w:left="900"/>
      <w:jc w:val="both"/>
    </w:pPr>
    <w:rPr>
      <w:rFonts w:ascii="Arial" w:eastAsia="Times New Roman" w:hAnsi="Arial" w:cs="Arial"/>
      <w:i/>
      <w:iCs/>
      <w:lang w:val="en-US" w:eastAsia="en-US"/>
    </w:rPr>
  </w:style>
  <w:style w:type="character" w:customStyle="1" w:styleId="BodyTextIndent3Char">
    <w:name w:val="Body Text Indent 3 Char"/>
    <w:basedOn w:val="DefaultParagraphFont"/>
    <w:link w:val="BodyTextIndent3"/>
    <w:rsid w:val="00C6347F"/>
    <w:rPr>
      <w:rFonts w:ascii="Arial" w:eastAsia="Times New Roman" w:hAnsi="Arial" w:cs="Arial"/>
      <w:i/>
      <w:iCs/>
      <w:sz w:val="22"/>
      <w:szCs w:val="22"/>
      <w:lang w:val="en-US" w:eastAsia="en-US"/>
    </w:rPr>
  </w:style>
  <w:style w:type="paragraph" w:customStyle="1" w:styleId="DraftTextnumbering">
    <w:name w:val="Draft Text numbering"/>
    <w:basedOn w:val="Heading2"/>
    <w:rsid w:val="00C6347F"/>
    <w:pPr>
      <w:numPr>
        <w:numId w:val="2"/>
      </w:numPr>
      <w:tabs>
        <w:tab w:val="clear" w:pos="1080"/>
        <w:tab w:val="num" w:pos="-1418"/>
      </w:tabs>
      <w:spacing w:before="240" w:after="60"/>
      <w:ind w:left="0" w:firstLine="0"/>
    </w:pPr>
    <w:rPr>
      <w:rFonts w:ascii="Arial" w:eastAsia="Times New Roman" w:hAnsi="Arial" w:cs="Times New Roman"/>
      <w:b w:val="0"/>
      <w:bCs w:val="0"/>
      <w:iCs/>
    </w:rPr>
  </w:style>
  <w:style w:type="paragraph" w:customStyle="1" w:styleId="DefinitionTerm">
    <w:name w:val="Definition Term"/>
    <w:basedOn w:val="Normal"/>
    <w:next w:val="Normal"/>
    <w:rsid w:val="00C6347F"/>
    <w:pPr>
      <w:widowControl w:val="0"/>
      <w:spacing w:after="240" w:line="240" w:lineRule="auto"/>
    </w:pPr>
    <w:rPr>
      <w:rFonts w:ascii="Times New Roman" w:eastAsia="Times New Roman" w:hAnsi="Times New Roman" w:cs="Times New Roman"/>
      <w:snapToGrid w:val="0"/>
      <w:sz w:val="24"/>
      <w:szCs w:val="20"/>
      <w:lang w:eastAsia="en-US"/>
    </w:rPr>
  </w:style>
  <w:style w:type="paragraph" w:customStyle="1" w:styleId="Docpara">
    <w:name w:val="Docpara"/>
    <w:basedOn w:val="Normal"/>
    <w:rsid w:val="00C6347F"/>
    <w:pPr>
      <w:tabs>
        <w:tab w:val="left" w:pos="0"/>
        <w:tab w:val="left" w:pos="1020"/>
        <w:tab w:val="left" w:pos="1758"/>
        <w:tab w:val="left" w:pos="2520"/>
        <w:tab w:val="left" w:pos="6480"/>
      </w:tabs>
      <w:suppressAutoHyphens/>
      <w:spacing w:after="240" w:line="240" w:lineRule="auto"/>
      <w:jc w:val="both"/>
    </w:pPr>
    <w:rPr>
      <w:rFonts w:ascii="Arial" w:eastAsia="Times New Roman" w:hAnsi="Arial" w:cs="Times New Roman"/>
      <w:spacing w:val="-2"/>
      <w:lang w:eastAsia="en-US"/>
    </w:rPr>
  </w:style>
  <w:style w:type="paragraph" w:customStyle="1" w:styleId="numberpara">
    <w:name w:val="numberpara"/>
    <w:basedOn w:val="Normal"/>
    <w:rsid w:val="00C6347F"/>
    <w:pPr>
      <w:spacing w:after="240" w:line="240" w:lineRule="auto"/>
      <w:jc w:val="both"/>
    </w:pPr>
    <w:rPr>
      <w:rFonts w:ascii="Arial" w:eastAsia="Times New Roman" w:hAnsi="Arial" w:cs="Times New Roman"/>
      <w:lang w:eastAsia="en-US"/>
    </w:rPr>
  </w:style>
  <w:style w:type="paragraph" w:styleId="BodyTextFirstIndent">
    <w:name w:val="Body Text First Indent"/>
    <w:basedOn w:val="BodyText0"/>
    <w:link w:val="BodyTextFirstIndentChar"/>
    <w:rsid w:val="00C6347F"/>
    <w:pPr>
      <w:tabs>
        <w:tab w:val="clear" w:pos="1140"/>
      </w:tabs>
      <w:spacing w:after="120"/>
      <w:ind w:firstLine="210"/>
      <w:jc w:val="left"/>
    </w:pPr>
    <w:rPr>
      <w:rFonts w:ascii="Arial" w:eastAsia="MS Mincho" w:hAnsi="Arial" w:cs="Times New Roman"/>
      <w:bCs w:val="0"/>
      <w:caps/>
      <w:sz w:val="22"/>
      <w:szCs w:val="20"/>
      <w:lang w:eastAsia="en-US"/>
    </w:rPr>
  </w:style>
  <w:style w:type="character" w:customStyle="1" w:styleId="BodyTextFirstIndentChar">
    <w:name w:val="Body Text First Indent Char"/>
    <w:basedOn w:val="BodyTextChar0"/>
    <w:link w:val="BodyTextFirstIndent"/>
    <w:rsid w:val="00C6347F"/>
    <w:rPr>
      <w:rFonts w:ascii="Arial" w:eastAsia="MS Mincho" w:hAnsi="Arial" w:cs="Arial"/>
      <w:b/>
      <w:bCs w:val="0"/>
      <w:caps/>
      <w:sz w:val="22"/>
      <w:szCs w:val="24"/>
      <w:lang w:eastAsia="en-US"/>
    </w:rPr>
  </w:style>
  <w:style w:type="paragraph" w:styleId="Date">
    <w:name w:val="Date"/>
    <w:basedOn w:val="Normal"/>
    <w:next w:val="Normal"/>
    <w:link w:val="DateChar"/>
    <w:rsid w:val="00C6347F"/>
    <w:pPr>
      <w:spacing w:after="240" w:line="240" w:lineRule="auto"/>
    </w:pPr>
    <w:rPr>
      <w:rFonts w:ascii="Arial" w:eastAsia="MS Mincho" w:hAnsi="Arial" w:cs="Arial"/>
      <w:lang w:val="en-US" w:eastAsia="en-US"/>
    </w:rPr>
  </w:style>
  <w:style w:type="character" w:customStyle="1" w:styleId="DateChar">
    <w:name w:val="Date Char"/>
    <w:basedOn w:val="DefaultParagraphFont"/>
    <w:link w:val="Date"/>
    <w:rsid w:val="00C6347F"/>
    <w:rPr>
      <w:rFonts w:ascii="Arial" w:eastAsia="MS Mincho" w:hAnsi="Arial" w:cs="Arial"/>
      <w:sz w:val="22"/>
      <w:szCs w:val="22"/>
      <w:lang w:val="en-US" w:eastAsia="en-US"/>
    </w:rPr>
  </w:style>
  <w:style w:type="paragraph" w:customStyle="1" w:styleId="WW-BodyText2">
    <w:name w:val="WW-Body Text 2"/>
    <w:basedOn w:val="Normal"/>
    <w:rsid w:val="00C6347F"/>
    <w:pPr>
      <w:widowControl w:val="0"/>
      <w:suppressAutoHyphens/>
      <w:spacing w:after="120" w:line="240" w:lineRule="auto"/>
      <w:jc w:val="both"/>
    </w:pPr>
    <w:rPr>
      <w:rFonts w:ascii="Arial" w:eastAsia="Times New Roman" w:hAnsi="Arial" w:cs="Times New Roman"/>
      <w:lang w:eastAsia="ar-SA"/>
    </w:rPr>
  </w:style>
  <w:style w:type="paragraph" w:customStyle="1" w:styleId="Style1">
    <w:name w:val="Style1"/>
    <w:basedOn w:val="Heading3"/>
    <w:rsid w:val="00597566"/>
    <w:pPr>
      <w:keepNext w:val="0"/>
      <w:keepLines w:val="0"/>
      <w:numPr>
        <w:numId w:val="0"/>
      </w:numPr>
      <w:tabs>
        <w:tab w:val="left" w:pos="0"/>
        <w:tab w:val="num" w:pos="720"/>
        <w:tab w:val="left" w:pos="849"/>
        <w:tab w:val="left" w:pos="1246"/>
        <w:tab w:val="left" w:pos="1756"/>
        <w:tab w:val="left" w:pos="2880"/>
      </w:tabs>
      <w:spacing w:before="0" w:after="240"/>
      <w:ind w:left="720" w:hanging="720"/>
    </w:pPr>
    <w:rPr>
      <w:rFonts w:ascii="Arial" w:eastAsia="SimSun" w:hAnsi="Arial"/>
      <w:b/>
      <w:bCs w:val="0"/>
    </w:rPr>
  </w:style>
  <w:style w:type="paragraph" w:customStyle="1" w:styleId="BodyText4">
    <w:name w:val="_Body Text"/>
    <w:basedOn w:val="BodyText0"/>
    <w:link w:val="BodyTextChar1"/>
    <w:rsid w:val="00C6347F"/>
    <w:pPr>
      <w:tabs>
        <w:tab w:val="center" w:pos="4513"/>
      </w:tabs>
      <w:suppressAutoHyphens/>
      <w:spacing w:after="120"/>
      <w:jc w:val="left"/>
    </w:pPr>
    <w:rPr>
      <w:rFonts w:ascii="Arial" w:eastAsia="MS Mincho" w:hAnsi="Arial"/>
      <w:b w:val="0"/>
      <w:sz w:val="22"/>
      <w:szCs w:val="20"/>
      <w:lang w:eastAsia="en-US"/>
    </w:rPr>
  </w:style>
  <w:style w:type="paragraph" w:customStyle="1" w:styleId="Action">
    <w:name w:val="_Action"/>
    <w:basedOn w:val="Normal"/>
    <w:next w:val="Normal"/>
    <w:link w:val="ActionChar"/>
    <w:rsid w:val="00C6347F"/>
    <w:pPr>
      <w:numPr>
        <w:numId w:val="4"/>
      </w:numPr>
      <w:tabs>
        <w:tab w:val="left" w:pos="680"/>
        <w:tab w:val="left" w:pos="2041"/>
        <w:tab w:val="left" w:pos="2722"/>
        <w:tab w:val="left" w:pos="3402"/>
      </w:tabs>
      <w:spacing w:after="240" w:line="240" w:lineRule="auto"/>
      <w:outlineLvl w:val="0"/>
    </w:pPr>
    <w:rPr>
      <w:rFonts w:ascii="Arial" w:eastAsia="MS Mincho" w:hAnsi="Arial" w:cs="Times New Roman"/>
      <w:color w:val="0000FF"/>
      <w:lang w:eastAsia="ja-JP"/>
    </w:rPr>
  </w:style>
  <w:style w:type="paragraph" w:customStyle="1" w:styleId="BodyTextBullet">
    <w:name w:val="_Body Text Bullet"/>
    <w:basedOn w:val="BodyText4"/>
    <w:rsid w:val="00C6347F"/>
    <w:pPr>
      <w:numPr>
        <w:numId w:val="3"/>
      </w:numPr>
      <w:tabs>
        <w:tab w:val="clear" w:pos="720"/>
        <w:tab w:val="num" w:pos="644"/>
      </w:tabs>
      <w:ind w:left="567" w:hanging="283"/>
    </w:pPr>
  </w:style>
  <w:style w:type="paragraph" w:customStyle="1" w:styleId="Style">
    <w:name w:val="Style"/>
    <w:rsid w:val="00C6347F"/>
    <w:pPr>
      <w:widowControl w:val="0"/>
      <w:autoSpaceDE w:val="0"/>
      <w:autoSpaceDN w:val="0"/>
      <w:adjustRightInd w:val="0"/>
    </w:pPr>
    <w:rPr>
      <w:rFonts w:eastAsia="Times New Roman"/>
      <w:sz w:val="24"/>
      <w:szCs w:val="24"/>
      <w:lang w:val="en-US" w:eastAsia="en-US"/>
    </w:rPr>
  </w:style>
  <w:style w:type="paragraph" w:customStyle="1" w:styleId="TopHeading">
    <w:name w:val="_Top Heading"/>
    <w:basedOn w:val="MainHeading"/>
    <w:next w:val="SubHeading"/>
    <w:rsid w:val="00C6347F"/>
  </w:style>
  <w:style w:type="paragraph" w:customStyle="1" w:styleId="MainHeading">
    <w:name w:val="_Main Heading"/>
    <w:basedOn w:val="Normal"/>
    <w:next w:val="SubHeading"/>
    <w:rsid w:val="00C6347F"/>
    <w:pPr>
      <w:spacing w:after="240" w:line="240" w:lineRule="auto"/>
      <w:jc w:val="center"/>
      <w:outlineLvl w:val="0"/>
    </w:pPr>
    <w:rPr>
      <w:rFonts w:ascii="Arial Bold" w:eastAsia="MS Mincho" w:hAnsi="Arial Bold" w:cs="Times New Roman"/>
      <w:b/>
      <w:caps/>
      <w:sz w:val="28"/>
      <w:szCs w:val="28"/>
      <w:lang w:eastAsia="en-US"/>
    </w:rPr>
  </w:style>
  <w:style w:type="paragraph" w:customStyle="1" w:styleId="Decision">
    <w:name w:val="_Decision"/>
    <w:basedOn w:val="Normal"/>
    <w:next w:val="Normal"/>
    <w:rsid w:val="00C6347F"/>
    <w:pPr>
      <w:numPr>
        <w:numId w:val="5"/>
      </w:numPr>
      <w:tabs>
        <w:tab w:val="left" w:pos="680"/>
        <w:tab w:val="left" w:pos="2041"/>
        <w:tab w:val="left" w:pos="2722"/>
        <w:tab w:val="left" w:pos="3402"/>
      </w:tabs>
      <w:spacing w:after="240" w:line="240" w:lineRule="auto"/>
      <w:outlineLvl w:val="0"/>
    </w:pPr>
    <w:rPr>
      <w:rFonts w:ascii="Arial" w:eastAsia="MS Mincho" w:hAnsi="Arial" w:cs="Times New Roman"/>
      <w:color w:val="339966"/>
      <w:lang w:eastAsia="ja-JP"/>
    </w:rPr>
  </w:style>
  <w:style w:type="paragraph" w:customStyle="1" w:styleId="Briefing">
    <w:name w:val="_Briefing"/>
    <w:basedOn w:val="BodyText4"/>
    <w:rsid w:val="00C6347F"/>
    <w:pPr>
      <w:pBdr>
        <w:top w:val="single" w:sz="4" w:space="1" w:color="0000FF"/>
        <w:left w:val="single" w:sz="4" w:space="4" w:color="0000FF"/>
        <w:bottom w:val="single" w:sz="4" w:space="1" w:color="0000FF"/>
        <w:right w:val="single" w:sz="4" w:space="4" w:color="0000FF"/>
      </w:pBdr>
      <w:tabs>
        <w:tab w:val="left" w:pos="0"/>
        <w:tab w:val="num" w:pos="720"/>
        <w:tab w:val="left" w:pos="1344"/>
        <w:tab w:val="left" w:pos="1620"/>
        <w:tab w:val="left" w:pos="2844"/>
        <w:tab w:val="left" w:pos="7344"/>
        <w:tab w:val="left" w:pos="7920"/>
      </w:tabs>
      <w:spacing w:before="120"/>
    </w:pPr>
    <w:rPr>
      <w:color w:val="0000FF"/>
      <w:spacing w:val="-2"/>
      <w:szCs w:val="22"/>
    </w:rPr>
  </w:style>
  <w:style w:type="character" w:customStyle="1" w:styleId="Addedtext">
    <w:name w:val="_Added text"/>
    <w:rsid w:val="00C6347F"/>
    <w:rPr>
      <w:color w:val="008000"/>
      <w:u w:val="dash"/>
    </w:rPr>
  </w:style>
  <w:style w:type="character" w:customStyle="1" w:styleId="Deletedtext">
    <w:name w:val="_Deleted text"/>
    <w:rsid w:val="00C6347F"/>
    <w:rPr>
      <w:strike/>
      <w:dstrike w:val="0"/>
      <w:color w:val="FF0000"/>
    </w:rPr>
  </w:style>
  <w:style w:type="paragraph" w:customStyle="1" w:styleId="Pending">
    <w:name w:val="_Pending"/>
    <w:basedOn w:val="Normal"/>
    <w:next w:val="Normal"/>
    <w:rsid w:val="00C6347F"/>
    <w:pPr>
      <w:numPr>
        <w:numId w:val="6"/>
      </w:numPr>
      <w:tabs>
        <w:tab w:val="left" w:pos="680"/>
        <w:tab w:val="left" w:pos="2041"/>
        <w:tab w:val="left" w:pos="2722"/>
        <w:tab w:val="left" w:pos="3402"/>
      </w:tabs>
      <w:spacing w:after="240" w:line="240" w:lineRule="auto"/>
      <w:outlineLvl w:val="0"/>
    </w:pPr>
    <w:rPr>
      <w:rFonts w:ascii="Arial" w:eastAsia="MS Mincho" w:hAnsi="Arial" w:cs="Times New Roman"/>
      <w:color w:val="FF0000"/>
      <w:lang w:eastAsia="ja-JP"/>
    </w:rPr>
  </w:style>
  <w:style w:type="paragraph" w:customStyle="1" w:styleId="Moveddestination">
    <w:name w:val="_Moved_destination"/>
    <w:basedOn w:val="Normal"/>
    <w:link w:val="MoveddestinationChar"/>
    <w:rsid w:val="00C6347F"/>
    <w:pPr>
      <w:spacing w:after="0" w:line="240" w:lineRule="auto"/>
    </w:pPr>
    <w:rPr>
      <w:rFonts w:ascii="Arial" w:eastAsia="MS Mincho" w:hAnsi="Arial" w:cs="Times New Roman"/>
      <w:color w:val="0000FF"/>
      <w:u w:val="double"/>
      <w:lang w:eastAsia="ja-JP"/>
    </w:rPr>
  </w:style>
  <w:style w:type="paragraph" w:customStyle="1" w:styleId="Movedsource">
    <w:name w:val="_Moved_source"/>
    <w:basedOn w:val="Normal"/>
    <w:rsid w:val="00C6347F"/>
    <w:pPr>
      <w:spacing w:after="0" w:line="240" w:lineRule="auto"/>
    </w:pPr>
    <w:rPr>
      <w:rFonts w:ascii="Arial" w:eastAsia="MS Mincho" w:hAnsi="Arial" w:cs="Times New Roman"/>
      <w:dstrike/>
      <w:color w:val="0000FF"/>
      <w:lang w:eastAsia="ja-JP"/>
    </w:rPr>
  </w:style>
  <w:style w:type="character" w:customStyle="1" w:styleId="MoveddestinationChar">
    <w:name w:val="_Moved_destination Char"/>
    <w:link w:val="Moveddestination"/>
    <w:rsid w:val="00C6347F"/>
    <w:rPr>
      <w:rFonts w:ascii="Arial" w:eastAsia="MS Mincho" w:hAnsi="Arial"/>
      <w:color w:val="0000FF"/>
      <w:sz w:val="22"/>
      <w:szCs w:val="22"/>
      <w:u w:val="double"/>
      <w:lang w:eastAsia="ja-JP"/>
    </w:rPr>
  </w:style>
  <w:style w:type="character" w:customStyle="1" w:styleId="WMOList1Char">
    <w:name w:val="WMO_List1 Char"/>
    <w:link w:val="WMOList1"/>
    <w:rsid w:val="00C6347F"/>
    <w:rPr>
      <w:rFonts w:ascii="Verdana" w:eastAsia="Arial" w:hAnsi="Verdana" w:cs="Arial"/>
      <w:szCs w:val="22"/>
      <w:lang w:eastAsia="zh-TW"/>
    </w:rPr>
  </w:style>
  <w:style w:type="paragraph" w:customStyle="1" w:styleId="SubHeading3">
    <w:name w:val="_Sub_Heading3"/>
    <w:basedOn w:val="SubHeading2"/>
    <w:rsid w:val="00C6347F"/>
    <w:pPr>
      <w:widowControl/>
      <w:tabs>
        <w:tab w:val="num" w:pos="1080"/>
      </w:tabs>
      <w:autoSpaceDE/>
      <w:autoSpaceDN/>
      <w:adjustRightInd/>
    </w:pPr>
    <w:rPr>
      <w:rFonts w:eastAsia="MS Mincho" w:cs="Times New Roman"/>
      <w:bCs w:val="0"/>
      <w:noProof/>
      <w:sz w:val="22"/>
      <w:lang w:val="en-US" w:eastAsia="en-US"/>
    </w:rPr>
  </w:style>
  <w:style w:type="paragraph" w:customStyle="1" w:styleId="SubHeading4">
    <w:name w:val="_Sub_Heading4"/>
    <w:basedOn w:val="SubHeading3"/>
    <w:rsid w:val="00C6347F"/>
    <w:rPr>
      <w:sz w:val="20"/>
    </w:rPr>
  </w:style>
  <w:style w:type="character" w:customStyle="1" w:styleId="BodyTextChar1">
    <w:name w:val="_Body Text Char"/>
    <w:link w:val="BodyText4"/>
    <w:rsid w:val="00C6347F"/>
    <w:rPr>
      <w:rFonts w:ascii="Arial" w:eastAsia="MS Mincho" w:hAnsi="Arial" w:cs="Arial"/>
      <w:bCs/>
      <w:sz w:val="22"/>
      <w:lang w:eastAsia="en-US"/>
    </w:rPr>
  </w:style>
  <w:style w:type="paragraph" w:customStyle="1" w:styleId="TableStyle1">
    <w:name w:val="Table Style 1"/>
    <w:rsid w:val="00C6347F"/>
    <w:pPr>
      <w:pBdr>
        <w:top w:val="nil"/>
        <w:left w:val="nil"/>
        <w:bottom w:val="nil"/>
        <w:right w:val="nil"/>
        <w:between w:val="nil"/>
        <w:bar w:val="nil"/>
      </w:pBdr>
    </w:pPr>
    <w:rPr>
      <w:rFonts w:ascii="Helvetica" w:eastAsia="Helvetica" w:hAnsi="Helvetica" w:cs="Helvetica"/>
      <w:b/>
      <w:bCs/>
      <w:color w:val="000000"/>
      <w:bdr w:val="nil"/>
      <w:lang w:eastAsia="en-GB"/>
    </w:rPr>
  </w:style>
  <w:style w:type="character" w:customStyle="1" w:styleId="Hyperlink0">
    <w:name w:val="Hyperlink.0"/>
    <w:rsid w:val="00C6347F"/>
  </w:style>
  <w:style w:type="paragraph" w:customStyle="1" w:styleId="TableStyle2">
    <w:name w:val="Table Style 2"/>
    <w:rsid w:val="00C6347F"/>
    <w:pPr>
      <w:pBdr>
        <w:top w:val="nil"/>
        <w:left w:val="nil"/>
        <w:bottom w:val="nil"/>
        <w:right w:val="nil"/>
        <w:between w:val="nil"/>
        <w:bar w:val="nil"/>
      </w:pBdr>
    </w:pPr>
    <w:rPr>
      <w:rFonts w:ascii="Helvetica" w:eastAsia="Helvetica" w:hAnsi="Helvetica" w:cs="Helvetica"/>
      <w:color w:val="000000"/>
      <w:bdr w:val="nil"/>
      <w:lang w:eastAsia="en-GB"/>
    </w:rPr>
  </w:style>
  <w:style w:type="paragraph" w:customStyle="1" w:styleId="Level1">
    <w:name w:val="Level 1"/>
    <w:basedOn w:val="Normal"/>
    <w:rsid w:val="00C6347F"/>
    <w:pPr>
      <w:widowControl w:val="0"/>
      <w:spacing w:after="0" w:line="240" w:lineRule="auto"/>
      <w:ind w:left="720" w:hanging="720"/>
    </w:pPr>
    <w:rPr>
      <w:rFonts w:ascii="Arial" w:eastAsia="Times New Roman" w:hAnsi="Arial" w:cs="Times New Roman"/>
      <w:snapToGrid w:val="0"/>
      <w:lang w:val="en-US" w:eastAsia="en-US"/>
    </w:rPr>
  </w:style>
  <w:style w:type="paragraph" w:customStyle="1" w:styleId="Style0">
    <w:name w:val="Style0"/>
    <w:rsid w:val="00C6347F"/>
    <w:rPr>
      <w:rFonts w:ascii="Arial" w:eastAsia="Times New Roman" w:hAnsi="Arial"/>
      <w:snapToGrid w:val="0"/>
      <w:sz w:val="24"/>
      <w:szCs w:val="24"/>
      <w:lang w:eastAsia="en-US"/>
    </w:rPr>
  </w:style>
  <w:style w:type="character" w:customStyle="1" w:styleId="HTMLMarkup">
    <w:name w:val="HTML Markup"/>
    <w:rsid w:val="00C6347F"/>
    <w:rPr>
      <w:vanish/>
      <w:color w:val="FF0000"/>
    </w:rPr>
  </w:style>
  <w:style w:type="paragraph" w:customStyle="1" w:styleId="DefinitionList">
    <w:name w:val="Definition List"/>
    <w:basedOn w:val="Normal"/>
    <w:next w:val="DefinitionTerm"/>
    <w:rsid w:val="00C6347F"/>
    <w:pPr>
      <w:widowControl w:val="0"/>
      <w:spacing w:after="0" w:line="240" w:lineRule="auto"/>
      <w:ind w:left="360"/>
    </w:pPr>
    <w:rPr>
      <w:rFonts w:ascii="Arial" w:eastAsia="Times New Roman" w:hAnsi="Arial" w:cs="Times New Roman"/>
      <w:snapToGrid w:val="0"/>
      <w:lang w:eastAsia="en-US"/>
    </w:rPr>
  </w:style>
  <w:style w:type="paragraph" w:customStyle="1" w:styleId="H1">
    <w:name w:val="H1"/>
    <w:basedOn w:val="Normal"/>
    <w:next w:val="Normal"/>
    <w:rsid w:val="00C6347F"/>
    <w:pPr>
      <w:keepNext/>
      <w:widowControl w:val="0"/>
      <w:spacing w:before="100" w:after="100" w:line="240" w:lineRule="auto"/>
      <w:outlineLvl w:val="1"/>
    </w:pPr>
    <w:rPr>
      <w:rFonts w:ascii="Arial" w:eastAsia="Times New Roman" w:hAnsi="Arial" w:cs="Times New Roman"/>
      <w:b/>
      <w:bCs/>
      <w:snapToGrid w:val="0"/>
      <w:kern w:val="36"/>
      <w:sz w:val="48"/>
      <w:szCs w:val="48"/>
      <w:lang w:eastAsia="en-US"/>
    </w:rPr>
  </w:style>
  <w:style w:type="paragraph" w:customStyle="1" w:styleId="H2">
    <w:name w:val="H2"/>
    <w:basedOn w:val="Normal"/>
    <w:next w:val="Normal"/>
    <w:rsid w:val="00C6347F"/>
    <w:pPr>
      <w:keepNext/>
      <w:widowControl w:val="0"/>
      <w:spacing w:before="100" w:after="100" w:line="240" w:lineRule="auto"/>
      <w:outlineLvl w:val="2"/>
    </w:pPr>
    <w:rPr>
      <w:rFonts w:ascii="Arial" w:eastAsia="Times New Roman" w:hAnsi="Arial" w:cs="Times New Roman"/>
      <w:b/>
      <w:bCs/>
      <w:snapToGrid w:val="0"/>
      <w:sz w:val="36"/>
      <w:szCs w:val="36"/>
      <w:lang w:eastAsia="en-US"/>
    </w:rPr>
  </w:style>
  <w:style w:type="paragraph" w:customStyle="1" w:styleId="H3">
    <w:name w:val="H3"/>
    <w:basedOn w:val="Normal"/>
    <w:next w:val="Normal"/>
    <w:rsid w:val="00C6347F"/>
    <w:pPr>
      <w:keepNext/>
      <w:widowControl w:val="0"/>
      <w:spacing w:before="100" w:after="100" w:line="240" w:lineRule="auto"/>
      <w:outlineLvl w:val="3"/>
    </w:pPr>
    <w:rPr>
      <w:rFonts w:ascii="Arial" w:eastAsia="Times New Roman" w:hAnsi="Arial" w:cs="Times New Roman"/>
      <w:b/>
      <w:bCs/>
      <w:snapToGrid w:val="0"/>
      <w:sz w:val="28"/>
      <w:szCs w:val="28"/>
      <w:lang w:eastAsia="en-US"/>
    </w:rPr>
  </w:style>
  <w:style w:type="paragraph" w:customStyle="1" w:styleId="H4">
    <w:name w:val="H4"/>
    <w:basedOn w:val="Normal"/>
    <w:next w:val="Normal"/>
    <w:rsid w:val="00C6347F"/>
    <w:pPr>
      <w:keepNext/>
      <w:widowControl w:val="0"/>
      <w:spacing w:before="100" w:after="100" w:line="240" w:lineRule="auto"/>
      <w:outlineLvl w:val="4"/>
    </w:pPr>
    <w:rPr>
      <w:rFonts w:ascii="Arial" w:eastAsia="Times New Roman" w:hAnsi="Arial" w:cs="Times New Roman"/>
      <w:b/>
      <w:bCs/>
      <w:snapToGrid w:val="0"/>
      <w:lang w:eastAsia="en-US"/>
    </w:rPr>
  </w:style>
  <w:style w:type="paragraph" w:customStyle="1" w:styleId="H5">
    <w:name w:val="H5"/>
    <w:basedOn w:val="Normal"/>
    <w:next w:val="Normal"/>
    <w:rsid w:val="00C6347F"/>
    <w:pPr>
      <w:keepNext/>
      <w:widowControl w:val="0"/>
      <w:spacing w:before="100" w:after="100" w:line="240" w:lineRule="auto"/>
      <w:outlineLvl w:val="5"/>
    </w:pPr>
    <w:rPr>
      <w:rFonts w:ascii="Arial" w:eastAsia="Times New Roman" w:hAnsi="Arial" w:cs="Times New Roman"/>
      <w:b/>
      <w:bCs/>
      <w:snapToGrid w:val="0"/>
      <w:szCs w:val="20"/>
      <w:lang w:eastAsia="en-US"/>
    </w:rPr>
  </w:style>
  <w:style w:type="paragraph" w:customStyle="1" w:styleId="H6">
    <w:name w:val="H6"/>
    <w:basedOn w:val="Normal"/>
    <w:next w:val="Normal"/>
    <w:rsid w:val="00C6347F"/>
    <w:pPr>
      <w:keepNext/>
      <w:widowControl w:val="0"/>
      <w:spacing w:before="100" w:after="100" w:line="240" w:lineRule="auto"/>
      <w:outlineLvl w:val="6"/>
    </w:pPr>
    <w:rPr>
      <w:rFonts w:ascii="Arial" w:eastAsia="Times New Roman" w:hAnsi="Arial" w:cs="Times New Roman"/>
      <w:b/>
      <w:bCs/>
      <w:snapToGrid w:val="0"/>
      <w:sz w:val="16"/>
      <w:szCs w:val="16"/>
      <w:lang w:eastAsia="en-US"/>
    </w:rPr>
  </w:style>
  <w:style w:type="paragraph" w:customStyle="1" w:styleId="Address">
    <w:name w:val="Address"/>
    <w:basedOn w:val="Normal"/>
    <w:next w:val="Normal"/>
    <w:rsid w:val="00C6347F"/>
    <w:pPr>
      <w:widowControl w:val="0"/>
      <w:spacing w:after="0" w:line="240" w:lineRule="auto"/>
    </w:pPr>
    <w:rPr>
      <w:rFonts w:ascii="Arial" w:eastAsia="Times New Roman" w:hAnsi="Arial" w:cs="Times New Roman"/>
      <w:i/>
      <w:iCs/>
      <w:snapToGrid w:val="0"/>
      <w:lang w:eastAsia="en-US"/>
    </w:rPr>
  </w:style>
  <w:style w:type="paragraph" w:customStyle="1" w:styleId="Blockquote">
    <w:name w:val="Blockquote"/>
    <w:basedOn w:val="Normal"/>
    <w:rsid w:val="00C6347F"/>
    <w:pPr>
      <w:widowControl w:val="0"/>
      <w:spacing w:before="100" w:after="100" w:line="240" w:lineRule="auto"/>
      <w:ind w:left="360" w:right="360"/>
    </w:pPr>
    <w:rPr>
      <w:rFonts w:ascii="Arial" w:eastAsia="Times New Roman" w:hAnsi="Arial" w:cs="Times New Roman"/>
      <w:snapToGrid w:val="0"/>
      <w:lang w:eastAsia="en-US"/>
    </w:rPr>
  </w:style>
  <w:style w:type="character" w:customStyle="1" w:styleId="CITE">
    <w:name w:val="CITE"/>
    <w:rsid w:val="00C6347F"/>
    <w:rPr>
      <w:i/>
      <w:iCs/>
    </w:rPr>
  </w:style>
  <w:style w:type="character" w:customStyle="1" w:styleId="CODE0">
    <w:name w:val="CODE"/>
    <w:rsid w:val="00C6347F"/>
    <w:rPr>
      <w:rFonts w:ascii="Courier New" w:hAnsi="Courier New"/>
      <w:sz w:val="20"/>
      <w:szCs w:val="20"/>
    </w:rPr>
  </w:style>
  <w:style w:type="character" w:customStyle="1" w:styleId="Keyboard">
    <w:name w:val="Keyboard"/>
    <w:rsid w:val="00C6347F"/>
    <w:rPr>
      <w:rFonts w:ascii="Courier New" w:hAnsi="Courier New"/>
      <w:b/>
      <w:bCs/>
      <w:sz w:val="20"/>
      <w:szCs w:val="20"/>
    </w:rPr>
  </w:style>
  <w:style w:type="paragraph" w:customStyle="1" w:styleId="Preformatted">
    <w:name w:val="Preformatted"/>
    <w:basedOn w:val="Normal"/>
    <w:rsid w:val="00C6347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Cs w:val="20"/>
      <w:lang w:eastAsia="en-US"/>
    </w:rPr>
  </w:style>
  <w:style w:type="paragraph" w:styleId="z-BottomofForm">
    <w:name w:val="HTML Bottom of Form"/>
    <w:next w:val="Normal"/>
    <w:link w:val="z-BottomofFormChar"/>
    <w:hidden/>
    <w:rsid w:val="00C6347F"/>
    <w:pPr>
      <w:widowControl w:val="0"/>
      <w:pBdr>
        <w:top w:val="double" w:sz="2" w:space="0" w:color="000000"/>
      </w:pBdr>
      <w:jc w:val="center"/>
    </w:pPr>
    <w:rPr>
      <w:rFonts w:ascii="Arial" w:eastAsia="Times New Roman" w:hAnsi="Arial"/>
      <w:snapToGrid w:val="0"/>
      <w:vanish/>
      <w:sz w:val="16"/>
      <w:szCs w:val="16"/>
      <w:lang w:eastAsia="en-US"/>
    </w:rPr>
  </w:style>
  <w:style w:type="character" w:customStyle="1" w:styleId="z-BottomofFormChar">
    <w:name w:val="z-Bottom of Form Char"/>
    <w:basedOn w:val="DefaultParagraphFont"/>
    <w:link w:val="z-BottomofForm"/>
    <w:rsid w:val="00C6347F"/>
    <w:rPr>
      <w:rFonts w:ascii="Arial" w:eastAsia="Times New Roman" w:hAnsi="Arial"/>
      <w:snapToGrid w:val="0"/>
      <w:vanish/>
      <w:sz w:val="16"/>
      <w:szCs w:val="16"/>
      <w:lang w:eastAsia="en-US"/>
    </w:rPr>
  </w:style>
  <w:style w:type="paragraph" w:styleId="z-TopofForm">
    <w:name w:val="HTML Top of Form"/>
    <w:next w:val="Normal"/>
    <w:link w:val="z-TopofFormChar"/>
    <w:hidden/>
    <w:rsid w:val="00C6347F"/>
    <w:pPr>
      <w:widowControl w:val="0"/>
      <w:pBdr>
        <w:bottom w:val="double" w:sz="2" w:space="0" w:color="000000"/>
      </w:pBdr>
      <w:jc w:val="center"/>
    </w:pPr>
    <w:rPr>
      <w:rFonts w:ascii="Arial" w:eastAsia="Times New Roman" w:hAnsi="Arial"/>
      <w:snapToGrid w:val="0"/>
      <w:vanish/>
      <w:sz w:val="16"/>
      <w:szCs w:val="16"/>
      <w:lang w:eastAsia="en-US"/>
    </w:rPr>
  </w:style>
  <w:style w:type="character" w:customStyle="1" w:styleId="z-TopofFormChar">
    <w:name w:val="z-Top of Form Char"/>
    <w:basedOn w:val="DefaultParagraphFont"/>
    <w:link w:val="z-TopofForm"/>
    <w:rsid w:val="00C6347F"/>
    <w:rPr>
      <w:rFonts w:ascii="Arial" w:eastAsia="Times New Roman" w:hAnsi="Arial"/>
      <w:snapToGrid w:val="0"/>
      <w:vanish/>
      <w:sz w:val="16"/>
      <w:szCs w:val="16"/>
      <w:lang w:eastAsia="en-US"/>
    </w:rPr>
  </w:style>
  <w:style w:type="character" w:customStyle="1" w:styleId="Sample">
    <w:name w:val="Sample"/>
    <w:rsid w:val="00C6347F"/>
    <w:rPr>
      <w:rFonts w:ascii="Courier New" w:hAnsi="Courier New"/>
    </w:rPr>
  </w:style>
  <w:style w:type="character" w:customStyle="1" w:styleId="Typewriter">
    <w:name w:val="Typewriter"/>
    <w:rsid w:val="00C6347F"/>
    <w:rPr>
      <w:rFonts w:ascii="Courier New" w:hAnsi="Courier New"/>
      <w:sz w:val="20"/>
      <w:szCs w:val="20"/>
    </w:rPr>
  </w:style>
  <w:style w:type="character" w:customStyle="1" w:styleId="Variable">
    <w:name w:val="Variable"/>
    <w:rsid w:val="00C6347F"/>
    <w:rPr>
      <w:i/>
      <w:iCs/>
    </w:rPr>
  </w:style>
  <w:style w:type="paragraph" w:customStyle="1" w:styleId="OmniPage8">
    <w:name w:val="OmniPage #8"/>
    <w:rsid w:val="00C6347F"/>
    <w:pPr>
      <w:tabs>
        <w:tab w:val="left" w:pos="100"/>
        <w:tab w:val="left" w:pos="150"/>
        <w:tab w:val="left" w:pos="793"/>
        <w:tab w:val="left" w:pos="1235"/>
        <w:tab w:val="left" w:pos="1851"/>
        <w:tab w:val="left" w:pos="2381"/>
        <w:tab w:val="left" w:pos="3006"/>
        <w:tab w:val="left" w:pos="3622"/>
        <w:tab w:val="left" w:pos="4247"/>
        <w:tab w:val="left" w:pos="4863"/>
        <w:tab w:val="left" w:pos="5484"/>
        <w:tab w:val="left" w:pos="6106"/>
        <w:tab w:val="left" w:pos="6722"/>
        <w:tab w:val="center" w:pos="7393"/>
        <w:tab w:val="left" w:pos="7958"/>
        <w:tab w:val="left" w:pos="8570"/>
        <w:tab w:val="left" w:pos="9177"/>
        <w:tab w:val="left" w:pos="9792"/>
        <w:tab w:val="right" w:pos="10093"/>
      </w:tabs>
    </w:pPr>
    <w:rPr>
      <w:rFonts w:ascii="CG Times" w:eastAsia="Times New Roman" w:hAnsi="CG Times"/>
      <w:lang w:val="en-US" w:eastAsia="en-US"/>
    </w:rPr>
  </w:style>
  <w:style w:type="paragraph" w:customStyle="1" w:styleId="OmniPage258">
    <w:name w:val="OmniPage #258"/>
    <w:rsid w:val="00C6347F"/>
    <w:pPr>
      <w:tabs>
        <w:tab w:val="left" w:pos="1057"/>
        <w:tab w:val="right" w:pos="10263"/>
      </w:tabs>
    </w:pPr>
    <w:rPr>
      <w:rFonts w:ascii="Arial" w:eastAsia="Times New Roman" w:hAnsi="Arial"/>
      <w:lang w:val="en-US" w:eastAsia="en-US"/>
    </w:rPr>
  </w:style>
  <w:style w:type="paragraph" w:customStyle="1" w:styleId="OmniPage1">
    <w:name w:val="OmniPage #1"/>
    <w:rsid w:val="00C6347F"/>
    <w:pPr>
      <w:tabs>
        <w:tab w:val="right" w:pos="10371"/>
      </w:tabs>
      <w:ind w:left="139" w:right="100"/>
    </w:pPr>
    <w:rPr>
      <w:rFonts w:ascii="CG Times" w:eastAsia="Times New Roman" w:hAnsi="CG Times"/>
      <w:lang w:val="en-US" w:eastAsia="en-US"/>
    </w:rPr>
  </w:style>
  <w:style w:type="paragraph" w:customStyle="1" w:styleId="OmniPage257">
    <w:name w:val="OmniPage #257"/>
    <w:rsid w:val="00C6347F"/>
    <w:pPr>
      <w:tabs>
        <w:tab w:val="left" w:pos="4263"/>
        <w:tab w:val="right" w:pos="7223"/>
      </w:tabs>
      <w:jc w:val="center"/>
    </w:pPr>
    <w:rPr>
      <w:rFonts w:ascii="Arial" w:eastAsia="Times New Roman" w:hAnsi="Arial"/>
      <w:lang w:val="en-US" w:eastAsia="en-US"/>
    </w:rPr>
  </w:style>
  <w:style w:type="paragraph" w:customStyle="1" w:styleId="OmniPage259">
    <w:name w:val="OmniPage #259"/>
    <w:rsid w:val="00C6347F"/>
    <w:pPr>
      <w:tabs>
        <w:tab w:val="left" w:pos="4245"/>
        <w:tab w:val="right" w:pos="7460"/>
      </w:tabs>
      <w:jc w:val="center"/>
    </w:pPr>
    <w:rPr>
      <w:rFonts w:ascii="Arial" w:eastAsia="Times New Roman" w:hAnsi="Arial"/>
      <w:lang w:val="en-US" w:eastAsia="en-US"/>
    </w:rPr>
  </w:style>
  <w:style w:type="paragraph" w:customStyle="1" w:styleId="OmniPage268">
    <w:name w:val="OmniPage #268"/>
    <w:rsid w:val="00C6347F"/>
    <w:pPr>
      <w:tabs>
        <w:tab w:val="left" w:pos="4619"/>
        <w:tab w:val="left" w:pos="4669"/>
        <w:tab w:val="left" w:pos="5063"/>
        <w:tab w:val="left" w:pos="5333"/>
      </w:tabs>
    </w:pPr>
    <w:rPr>
      <w:rFonts w:ascii="Arial" w:eastAsia="Times New Roman" w:hAnsi="Arial"/>
      <w:lang w:val="en-US" w:eastAsia="en-US"/>
    </w:rPr>
  </w:style>
  <w:style w:type="paragraph" w:customStyle="1" w:styleId="OmniPage513">
    <w:name w:val="OmniPage #513"/>
    <w:rsid w:val="00C6347F"/>
    <w:pPr>
      <w:tabs>
        <w:tab w:val="left" w:pos="4989"/>
        <w:tab w:val="right" w:pos="5873"/>
      </w:tabs>
    </w:pPr>
    <w:rPr>
      <w:rFonts w:ascii="Arial" w:eastAsia="Times New Roman" w:hAnsi="Arial"/>
      <w:sz w:val="8"/>
      <w:szCs w:val="8"/>
      <w:lang w:val="en-US" w:eastAsia="en-US"/>
    </w:rPr>
  </w:style>
  <w:style w:type="paragraph" w:customStyle="1" w:styleId="OmniPage514">
    <w:name w:val="OmniPage #514"/>
    <w:rsid w:val="00C6347F"/>
    <w:pPr>
      <w:tabs>
        <w:tab w:val="left" w:pos="3888"/>
        <w:tab w:val="right" w:pos="6680"/>
      </w:tabs>
      <w:jc w:val="center"/>
    </w:pPr>
    <w:rPr>
      <w:rFonts w:ascii="Arial" w:eastAsia="Times New Roman" w:hAnsi="Arial"/>
      <w:sz w:val="8"/>
      <w:szCs w:val="8"/>
      <w:lang w:val="en-US" w:eastAsia="en-US"/>
    </w:rPr>
  </w:style>
  <w:style w:type="paragraph" w:customStyle="1" w:styleId="OmniPage515">
    <w:name w:val="OmniPage #515"/>
    <w:rsid w:val="00C6347F"/>
    <w:pPr>
      <w:tabs>
        <w:tab w:val="left" w:pos="676"/>
        <w:tab w:val="right" w:pos="9978"/>
      </w:tabs>
    </w:pPr>
    <w:rPr>
      <w:rFonts w:ascii="Arial" w:eastAsia="Times New Roman" w:hAnsi="Arial"/>
      <w:sz w:val="8"/>
      <w:szCs w:val="8"/>
      <w:lang w:val="en-US" w:eastAsia="en-US"/>
    </w:rPr>
  </w:style>
  <w:style w:type="paragraph" w:customStyle="1" w:styleId="OmniPage516">
    <w:name w:val="OmniPage #516"/>
    <w:rsid w:val="00C6347F"/>
    <w:pPr>
      <w:tabs>
        <w:tab w:val="left" w:pos="3554"/>
        <w:tab w:val="right" w:pos="7583"/>
      </w:tabs>
    </w:pPr>
    <w:rPr>
      <w:rFonts w:ascii="Arial" w:eastAsia="Times New Roman" w:hAnsi="Arial"/>
      <w:sz w:val="8"/>
      <w:szCs w:val="8"/>
      <w:lang w:val="en-US" w:eastAsia="en-US"/>
    </w:rPr>
  </w:style>
  <w:style w:type="paragraph" w:customStyle="1" w:styleId="OmniPage524">
    <w:name w:val="OmniPage #524"/>
    <w:rsid w:val="00C6347F"/>
    <w:pPr>
      <w:tabs>
        <w:tab w:val="left" w:pos="160"/>
        <w:tab w:val="left" w:pos="210"/>
        <w:tab w:val="right" w:pos="4323"/>
        <w:tab w:val="left" w:pos="4386"/>
        <w:tab w:val="left" w:pos="7019"/>
        <w:tab w:val="right" w:pos="7758"/>
      </w:tabs>
    </w:pPr>
    <w:rPr>
      <w:rFonts w:ascii="Arial" w:eastAsia="Times New Roman" w:hAnsi="Arial"/>
      <w:sz w:val="8"/>
      <w:szCs w:val="8"/>
      <w:lang w:val="en-US" w:eastAsia="en-US"/>
    </w:rPr>
  </w:style>
  <w:style w:type="paragraph" w:customStyle="1" w:styleId="OmniPage2">
    <w:name w:val="OmniPage #2"/>
    <w:rsid w:val="00C6347F"/>
    <w:pPr>
      <w:tabs>
        <w:tab w:val="left" w:pos="4089"/>
        <w:tab w:val="right" w:pos="6761"/>
      </w:tabs>
      <w:jc w:val="center"/>
    </w:pPr>
    <w:rPr>
      <w:rFonts w:ascii="CG Times" w:eastAsia="Times New Roman" w:hAnsi="CG Times"/>
      <w:lang w:val="en-US" w:eastAsia="en-US"/>
    </w:rPr>
  </w:style>
  <w:style w:type="paragraph" w:customStyle="1" w:styleId="OmniPage3">
    <w:name w:val="OmniPage #3"/>
    <w:rsid w:val="00C6347F"/>
    <w:pPr>
      <w:tabs>
        <w:tab w:val="left" w:pos="834"/>
        <w:tab w:val="right" w:pos="10172"/>
      </w:tabs>
      <w:jc w:val="both"/>
    </w:pPr>
    <w:rPr>
      <w:rFonts w:ascii="CG Times" w:eastAsia="Times New Roman" w:hAnsi="CG Times"/>
      <w:lang w:val="en-US" w:eastAsia="en-US"/>
    </w:rPr>
  </w:style>
  <w:style w:type="paragraph" w:customStyle="1" w:styleId="OmniPage4">
    <w:name w:val="OmniPage #4"/>
    <w:rsid w:val="00C6347F"/>
    <w:pPr>
      <w:tabs>
        <w:tab w:val="left" w:pos="1216"/>
        <w:tab w:val="right" w:pos="6990"/>
      </w:tabs>
    </w:pPr>
    <w:rPr>
      <w:rFonts w:ascii="CG Times" w:eastAsia="Times New Roman" w:hAnsi="CG Times"/>
      <w:lang w:val="en-US" w:eastAsia="en-US"/>
    </w:rPr>
  </w:style>
  <w:style w:type="paragraph" w:customStyle="1" w:styleId="OmniPage7">
    <w:name w:val="OmniPage #7"/>
    <w:rsid w:val="00C6347F"/>
    <w:pPr>
      <w:tabs>
        <w:tab w:val="left" w:pos="1388"/>
        <w:tab w:val="right" w:pos="1846"/>
        <w:tab w:val="left" w:pos="1983"/>
        <w:tab w:val="center" w:pos="4669"/>
        <w:tab w:val="left" w:pos="5725"/>
        <w:tab w:val="left" w:pos="5801"/>
        <w:tab w:val="left" w:pos="5851"/>
        <w:tab w:val="left" w:pos="6119"/>
        <w:tab w:val="left" w:pos="6428"/>
        <w:tab w:val="left" w:pos="7062"/>
        <w:tab w:val="left" w:pos="10794"/>
        <w:tab w:val="left" w:pos="11226"/>
        <w:tab w:val="left" w:pos="11402"/>
        <w:tab w:val="right" w:pos="11828"/>
      </w:tabs>
    </w:pPr>
    <w:rPr>
      <w:rFonts w:ascii="CG Times" w:eastAsia="Times New Roman" w:hAnsi="CG Times"/>
      <w:lang w:val="en-US" w:eastAsia="en-US"/>
    </w:rPr>
  </w:style>
  <w:style w:type="paragraph" w:customStyle="1" w:styleId="OmniPage769">
    <w:name w:val="OmniPage #769"/>
    <w:rsid w:val="00C6347F"/>
    <w:pPr>
      <w:tabs>
        <w:tab w:val="right" w:pos="7227"/>
      </w:tabs>
      <w:ind w:left="100" w:right="100"/>
    </w:pPr>
    <w:rPr>
      <w:rFonts w:ascii="Arial" w:eastAsia="Times New Roman" w:hAnsi="Arial"/>
      <w:sz w:val="12"/>
      <w:szCs w:val="12"/>
      <w:lang w:val="en-US" w:eastAsia="en-US"/>
    </w:rPr>
  </w:style>
  <w:style w:type="paragraph" w:styleId="ListNumber2">
    <w:name w:val="List Number 2"/>
    <w:basedOn w:val="Normal"/>
    <w:rsid w:val="00C6347F"/>
    <w:pPr>
      <w:spacing w:after="240" w:line="230" w:lineRule="atLeast"/>
      <w:ind w:left="800" w:hanging="400"/>
      <w:jc w:val="both"/>
    </w:pPr>
    <w:rPr>
      <w:rFonts w:ascii="Arial" w:eastAsia="Times New Roman" w:hAnsi="Arial" w:cs="Times New Roman"/>
      <w:szCs w:val="20"/>
      <w:lang w:eastAsia="en-US"/>
    </w:rPr>
  </w:style>
  <w:style w:type="paragraph" w:styleId="ListNumber4">
    <w:name w:val="List Number 4"/>
    <w:basedOn w:val="Normal"/>
    <w:rsid w:val="00C6347F"/>
    <w:pPr>
      <w:tabs>
        <w:tab w:val="num" w:pos="2520"/>
      </w:tabs>
      <w:spacing w:after="240" w:line="230" w:lineRule="atLeast"/>
      <w:ind w:left="1600" w:hanging="400"/>
      <w:jc w:val="both"/>
    </w:pPr>
    <w:rPr>
      <w:rFonts w:ascii="Arial" w:eastAsia="Times New Roman" w:hAnsi="Arial" w:cs="Times New Roman"/>
      <w:szCs w:val="20"/>
      <w:lang w:eastAsia="en-US"/>
    </w:rPr>
  </w:style>
  <w:style w:type="paragraph" w:customStyle="1" w:styleId="zzLn5">
    <w:name w:val="zzLn5"/>
    <w:basedOn w:val="Normal"/>
    <w:next w:val="Normal"/>
    <w:rsid w:val="00C6347F"/>
    <w:pPr>
      <w:tabs>
        <w:tab w:val="num" w:pos="3240"/>
      </w:tabs>
      <w:spacing w:after="240" w:line="230" w:lineRule="atLeast"/>
    </w:pPr>
    <w:rPr>
      <w:rFonts w:ascii="Arial" w:eastAsia="Times New Roman" w:hAnsi="Arial" w:cs="Times New Roman"/>
      <w:szCs w:val="20"/>
      <w:lang w:eastAsia="en-US"/>
    </w:rPr>
  </w:style>
  <w:style w:type="paragraph" w:customStyle="1" w:styleId="zzLn6">
    <w:name w:val="zzLn6"/>
    <w:basedOn w:val="Normal"/>
    <w:next w:val="Normal"/>
    <w:rsid w:val="00C6347F"/>
    <w:pPr>
      <w:tabs>
        <w:tab w:val="num" w:pos="3960"/>
      </w:tabs>
      <w:spacing w:after="240" w:line="230" w:lineRule="atLeast"/>
    </w:pPr>
    <w:rPr>
      <w:rFonts w:ascii="Arial" w:eastAsia="Times New Roman" w:hAnsi="Arial" w:cs="Times New Roman"/>
      <w:szCs w:val="20"/>
      <w:lang w:eastAsia="en-US"/>
    </w:rPr>
  </w:style>
  <w:style w:type="paragraph" w:customStyle="1" w:styleId="a2">
    <w:name w:val="a2"/>
    <w:basedOn w:val="Heading2"/>
    <w:next w:val="Normal"/>
    <w:rsid w:val="00C6347F"/>
    <w:pPr>
      <w:tabs>
        <w:tab w:val="left" w:pos="500"/>
        <w:tab w:val="left" w:pos="720"/>
      </w:tabs>
      <w:suppressAutoHyphens/>
      <w:spacing w:before="270" w:after="240" w:line="270" w:lineRule="exact"/>
    </w:pPr>
    <w:rPr>
      <w:rFonts w:ascii="Arial" w:eastAsia="MS Mincho" w:hAnsi="Arial" w:cs="Times New Roman"/>
      <w:iCs/>
      <w:sz w:val="24"/>
      <w:szCs w:val="24"/>
    </w:rPr>
  </w:style>
  <w:style w:type="paragraph" w:customStyle="1" w:styleId="a3">
    <w:name w:val="a3"/>
    <w:basedOn w:val="Heading3"/>
    <w:next w:val="Normal"/>
    <w:rsid w:val="00C6347F"/>
    <w:pPr>
      <w:keepLines w:val="0"/>
      <w:tabs>
        <w:tab w:val="left" w:pos="640"/>
        <w:tab w:val="left" w:pos="880"/>
      </w:tabs>
      <w:suppressAutoHyphens/>
      <w:spacing w:before="60" w:after="240" w:line="250" w:lineRule="exact"/>
    </w:pPr>
    <w:rPr>
      <w:rFonts w:ascii="Arial" w:eastAsia="Times New Roman" w:hAnsi="Arial" w:cs="Times New Roman"/>
      <w:lang w:eastAsia="en-US"/>
    </w:rPr>
  </w:style>
  <w:style w:type="paragraph" w:customStyle="1" w:styleId="a5">
    <w:name w:val="a5"/>
    <w:basedOn w:val="Heading5"/>
    <w:next w:val="Normal"/>
    <w:rsid w:val="00C6347F"/>
    <w:pPr>
      <w:tabs>
        <w:tab w:val="left" w:pos="1140"/>
        <w:tab w:val="left" w:pos="1360"/>
      </w:tabs>
      <w:suppressAutoHyphens/>
      <w:spacing w:before="60" w:after="240" w:line="230" w:lineRule="exact"/>
      <w:ind w:left="0" w:firstLine="0"/>
    </w:pPr>
    <w:rPr>
      <w:rFonts w:ascii="Arial" w:eastAsia="Times New Roman" w:hAnsi="Arial" w:cs="Times New Roman"/>
      <w:b/>
      <w:i/>
      <w:iCs/>
      <w:szCs w:val="20"/>
      <w:lang w:eastAsia="en-US"/>
    </w:rPr>
  </w:style>
  <w:style w:type="paragraph" w:customStyle="1" w:styleId="a6">
    <w:name w:val="a6"/>
    <w:basedOn w:val="Heading6"/>
    <w:next w:val="Normal"/>
    <w:rsid w:val="00C6347F"/>
    <w:pPr>
      <w:tabs>
        <w:tab w:val="left" w:pos="1140"/>
        <w:tab w:val="left" w:pos="1360"/>
        <w:tab w:val="left" w:pos="1440"/>
      </w:tabs>
      <w:spacing w:before="60" w:after="240" w:line="230" w:lineRule="exact"/>
    </w:pPr>
    <w:rPr>
      <w:rFonts w:ascii="Arial" w:eastAsia="Times New Roman" w:hAnsi="Arial" w:cs="Times New Roman"/>
      <w:bCs/>
      <w:snapToGrid w:val="0"/>
      <w:lang w:eastAsia="en-US"/>
    </w:rPr>
  </w:style>
  <w:style w:type="paragraph" w:customStyle="1" w:styleId="ANNEX0">
    <w:name w:val="ANNEX"/>
    <w:basedOn w:val="Normal"/>
    <w:next w:val="Normal"/>
    <w:rsid w:val="00C6347F"/>
    <w:pPr>
      <w:keepNext/>
      <w:pageBreakBefore/>
      <w:spacing w:after="760" w:line="310" w:lineRule="exact"/>
      <w:jc w:val="center"/>
      <w:outlineLvl w:val="0"/>
    </w:pPr>
    <w:rPr>
      <w:rFonts w:ascii="Arial" w:eastAsia="Times New Roman" w:hAnsi="Arial" w:cs="Times New Roman"/>
      <w:b/>
      <w:bCs/>
      <w:sz w:val="28"/>
      <w:szCs w:val="28"/>
      <w:lang w:eastAsia="en-US"/>
    </w:rPr>
  </w:style>
  <w:style w:type="paragraph" w:customStyle="1" w:styleId="Tabletext0">
    <w:name w:val="Table text"/>
    <w:rsid w:val="00C6347F"/>
    <w:rPr>
      <w:rFonts w:ascii="Helvetica" w:eastAsia="Times New Roman" w:hAnsi="Helvetica"/>
      <w:sz w:val="16"/>
      <w:szCs w:val="16"/>
      <w:lang w:eastAsia="en-US"/>
    </w:rPr>
  </w:style>
  <w:style w:type="paragraph" w:customStyle="1" w:styleId="Heading0">
    <w:name w:val="Heading 0"/>
    <w:basedOn w:val="Heading10"/>
    <w:next w:val="BodyTextFirstIndent"/>
    <w:autoRedefine/>
    <w:rsid w:val="00C6347F"/>
    <w:pPr>
      <w:keepNext w:val="0"/>
      <w:keepLines w:val="0"/>
      <w:tabs>
        <w:tab w:val="left" w:pos="454"/>
      </w:tabs>
      <w:spacing w:after="240"/>
      <w:outlineLvl w:val="9"/>
    </w:pPr>
    <w:rPr>
      <w:rFonts w:ascii="Arial" w:eastAsia="Times New Roman" w:hAnsi="Arial" w:cs="Times New Roman"/>
      <w:caps w:val="0"/>
      <w:lang w:eastAsia="en-US"/>
    </w:rPr>
  </w:style>
  <w:style w:type="paragraph" w:customStyle="1" w:styleId="Heading1">
    <w:name w:val="Heading 1."/>
    <w:basedOn w:val="Normal"/>
    <w:next w:val="BodyTextFirstIndent"/>
    <w:rsid w:val="00C6347F"/>
    <w:pPr>
      <w:numPr>
        <w:numId w:val="7"/>
      </w:numPr>
      <w:spacing w:after="240" w:line="240" w:lineRule="auto"/>
    </w:pPr>
    <w:rPr>
      <w:rFonts w:ascii="Arial" w:eastAsia="Times New Roman" w:hAnsi="Arial" w:cs="Times New Roman"/>
      <w:b/>
      <w:bCs/>
      <w:sz w:val="24"/>
      <w:szCs w:val="24"/>
      <w:lang w:eastAsia="en-US"/>
    </w:rPr>
  </w:style>
  <w:style w:type="paragraph" w:customStyle="1" w:styleId="Heading11">
    <w:name w:val="Heading 1.1"/>
    <w:basedOn w:val="Normal"/>
    <w:next w:val="BodyTextFirstIndent"/>
    <w:rsid w:val="00C6347F"/>
    <w:pPr>
      <w:numPr>
        <w:numId w:val="8"/>
      </w:numPr>
      <w:spacing w:after="240" w:line="240" w:lineRule="auto"/>
    </w:pPr>
    <w:rPr>
      <w:rFonts w:ascii="Arial" w:eastAsia="Times New Roman" w:hAnsi="Arial" w:cs="Times New Roman"/>
      <w:b/>
      <w:bCs/>
      <w:lang w:eastAsia="en-US"/>
    </w:rPr>
  </w:style>
  <w:style w:type="paragraph" w:customStyle="1" w:styleId="Paragrapha">
    <w:name w:val="Paragraph a)"/>
    <w:basedOn w:val="Normal"/>
    <w:next w:val="BodyTextFirstIndent"/>
    <w:rsid w:val="00C6347F"/>
    <w:pPr>
      <w:numPr>
        <w:numId w:val="9"/>
      </w:numPr>
      <w:spacing w:after="120" w:line="240" w:lineRule="auto"/>
      <w:jc w:val="both"/>
    </w:pPr>
    <w:rPr>
      <w:rFonts w:ascii="Arial" w:eastAsia="Times New Roman" w:hAnsi="Arial" w:cs="Times New Roman"/>
      <w:lang w:eastAsia="en-US"/>
    </w:rPr>
  </w:style>
  <w:style w:type="paragraph" w:customStyle="1" w:styleId="Standard-m">
    <w:name w:val="Standard-m"/>
    <w:basedOn w:val="Normal"/>
    <w:rsid w:val="00C6347F"/>
    <w:pPr>
      <w:spacing w:before="60" w:after="60" w:line="302" w:lineRule="auto"/>
      <w:jc w:val="both"/>
    </w:pPr>
    <w:rPr>
      <w:rFonts w:ascii="Arial" w:eastAsia="Times New Roman" w:hAnsi="Arial" w:cs="Times New Roman"/>
      <w:lang w:val="de-DE" w:eastAsia="en-US"/>
    </w:rPr>
  </w:style>
  <w:style w:type="paragraph" w:customStyle="1" w:styleId="a">
    <w:name w:val="Текст выноски"/>
    <w:basedOn w:val="Normal"/>
    <w:semiHidden/>
    <w:rsid w:val="00C6347F"/>
    <w:pPr>
      <w:widowControl w:val="0"/>
      <w:spacing w:after="0" w:line="240" w:lineRule="auto"/>
    </w:pPr>
    <w:rPr>
      <w:rFonts w:ascii="Tahoma" w:eastAsia="Times New Roman" w:hAnsi="Tahoma" w:cs="Tahoma"/>
      <w:snapToGrid w:val="0"/>
      <w:sz w:val="16"/>
      <w:szCs w:val="16"/>
      <w:lang w:val="en-US" w:eastAsia="en-US"/>
    </w:rPr>
  </w:style>
  <w:style w:type="character" w:customStyle="1" w:styleId="chpt">
    <w:name w:val="chpt"/>
    <w:basedOn w:val="DefaultParagraphFont"/>
    <w:rsid w:val="00C6347F"/>
  </w:style>
  <w:style w:type="paragraph" w:styleId="BodyTextFirstIndent2">
    <w:name w:val="Body Text First Indent 2"/>
    <w:basedOn w:val="BodyTextIndent"/>
    <w:link w:val="BodyTextFirstIndent2Char1"/>
    <w:rsid w:val="00C6347F"/>
    <w:pPr>
      <w:tabs>
        <w:tab w:val="left" w:pos="851"/>
      </w:tabs>
      <w:spacing w:after="120"/>
      <w:ind w:left="283" w:firstLine="210"/>
    </w:pPr>
    <w:rPr>
      <w:sz w:val="20"/>
      <w:szCs w:val="20"/>
    </w:rPr>
  </w:style>
  <w:style w:type="character" w:customStyle="1" w:styleId="BodyTextFirstIndent2Char">
    <w:name w:val="Body Text First Indent 2 Char"/>
    <w:basedOn w:val="BodyTextIndentChar"/>
    <w:rsid w:val="00C6347F"/>
    <w:rPr>
      <w:rFonts w:ascii="Arial" w:eastAsia="SimSun" w:hAnsi="Arial"/>
      <w:sz w:val="22"/>
      <w:szCs w:val="24"/>
    </w:rPr>
  </w:style>
  <w:style w:type="paragraph" w:customStyle="1" w:styleId="nonumberpara">
    <w:name w:val="nonumberpara"/>
    <w:basedOn w:val="Normal"/>
    <w:rsid w:val="00C6347F"/>
    <w:pPr>
      <w:spacing w:after="240" w:line="240" w:lineRule="auto"/>
    </w:pPr>
    <w:rPr>
      <w:rFonts w:ascii="Arial" w:eastAsia="Times New Roman" w:hAnsi="Arial" w:cs="Times New Roman"/>
      <w:lang w:eastAsia="en-US"/>
    </w:rPr>
  </w:style>
  <w:style w:type="paragraph" w:customStyle="1" w:styleId="NormalParagraphStyle">
    <w:name w:val="NormalParagraphStyle"/>
    <w:basedOn w:val="Normal"/>
    <w:rsid w:val="00C6347F"/>
    <w:pPr>
      <w:widowControl w:val="0"/>
      <w:autoSpaceDE w:val="0"/>
      <w:autoSpaceDN w:val="0"/>
      <w:adjustRightInd w:val="0"/>
      <w:spacing w:after="0" w:line="288" w:lineRule="auto"/>
      <w:textAlignment w:val="center"/>
    </w:pPr>
    <w:rPr>
      <w:rFonts w:ascii="Times-Roman" w:eastAsia="Times New Roman" w:hAnsi="Times-Roman" w:cs="Times New Roman"/>
      <w:color w:val="000000"/>
      <w:sz w:val="24"/>
      <w:lang w:eastAsia="en-US"/>
    </w:rPr>
  </w:style>
  <w:style w:type="paragraph" w:customStyle="1" w:styleId="header1v1">
    <w:name w:val="header 1 v1"/>
    <w:basedOn w:val="Normal"/>
    <w:rsid w:val="00C6347F"/>
    <w:pPr>
      <w:numPr>
        <w:numId w:val="10"/>
      </w:numPr>
      <w:spacing w:after="0" w:line="240" w:lineRule="auto"/>
      <w:jc w:val="both"/>
    </w:pPr>
    <w:rPr>
      <w:rFonts w:ascii="Arial" w:eastAsia="SimSun" w:hAnsi="Arial" w:cs="Times New Roman"/>
      <w:bCs/>
      <w:iCs/>
    </w:rPr>
  </w:style>
  <w:style w:type="paragraph" w:styleId="ListBullet2">
    <w:name w:val="List Bullet 2"/>
    <w:basedOn w:val="Normal"/>
    <w:rsid w:val="00C6347F"/>
    <w:pPr>
      <w:tabs>
        <w:tab w:val="num" w:pos="643"/>
      </w:tabs>
      <w:spacing w:after="0" w:line="240" w:lineRule="auto"/>
      <w:ind w:left="643" w:hanging="360"/>
    </w:pPr>
    <w:rPr>
      <w:rFonts w:ascii="Arial" w:eastAsia="Times New Roman" w:hAnsi="Arial" w:cs="Times New Roman"/>
      <w:sz w:val="24"/>
      <w:szCs w:val="24"/>
      <w:lang w:eastAsia="en-GB"/>
    </w:rPr>
  </w:style>
  <w:style w:type="paragraph" w:styleId="HTMLPreformatted">
    <w:name w:val="HTML Preformatted"/>
    <w:basedOn w:val="Normal"/>
    <w:link w:val="HTMLPreformattedChar"/>
    <w:rsid w:val="00C6347F"/>
    <w:pPr>
      <w:widowControl w:val="0"/>
      <w:spacing w:after="0" w:line="240" w:lineRule="auto"/>
    </w:pPr>
    <w:rPr>
      <w:rFonts w:ascii="Courier New" w:eastAsia="Times New Roman" w:hAnsi="Courier New" w:cs="Courier New"/>
      <w:snapToGrid w:val="0"/>
      <w:szCs w:val="20"/>
      <w:lang w:val="en-US" w:eastAsia="en-US"/>
    </w:rPr>
  </w:style>
  <w:style w:type="character" w:customStyle="1" w:styleId="HTMLPreformattedChar">
    <w:name w:val="HTML Preformatted Char"/>
    <w:basedOn w:val="DefaultParagraphFont"/>
    <w:link w:val="HTMLPreformatted"/>
    <w:rsid w:val="00C6347F"/>
    <w:rPr>
      <w:rFonts w:ascii="Courier New" w:eastAsia="Times New Roman" w:hAnsi="Courier New" w:cs="Courier New"/>
      <w:snapToGrid w:val="0"/>
      <w:lang w:val="en-US" w:eastAsia="en-US"/>
    </w:rPr>
  </w:style>
  <w:style w:type="paragraph" w:customStyle="1" w:styleId="Char">
    <w:name w:val="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2">
    <w:name w:val="Style2"/>
    <w:basedOn w:val="Normal"/>
    <w:rsid w:val="00597566"/>
    <w:pPr>
      <w:spacing w:before="85" w:after="57" w:line="240" w:lineRule="auto"/>
      <w:jc w:val="both"/>
    </w:pPr>
    <w:rPr>
      <w:rFonts w:ascii="Arial" w:eastAsia="Times New Roman" w:hAnsi="Arial" w:cs="Times New Roman"/>
      <w:b/>
      <w:bCs/>
      <w:lang w:eastAsia="en-US"/>
    </w:rPr>
  </w:style>
  <w:style w:type="character" w:customStyle="1" w:styleId="CommentTextChar2">
    <w:name w:val="Comment Text Char2"/>
    <w:rsid w:val="00C6347F"/>
    <w:rPr>
      <w:rFonts w:ascii="Arial" w:hAnsi="Arial"/>
      <w:snapToGrid w:val="0"/>
      <w:lang w:val="en-US" w:eastAsia="en-US"/>
    </w:rPr>
  </w:style>
  <w:style w:type="character" w:customStyle="1" w:styleId="CommentSubjectChar1">
    <w:name w:val="Comment Subject Char1"/>
    <w:rsid w:val="00C6347F"/>
    <w:rPr>
      <w:rFonts w:ascii="Arial" w:hAnsi="Arial"/>
      <w:b/>
      <w:bCs/>
      <w:snapToGrid w:val="0"/>
      <w:lang w:val="en-US" w:eastAsia="en-US"/>
    </w:rPr>
  </w:style>
  <w:style w:type="paragraph" w:customStyle="1" w:styleId="CarcterCarcter">
    <w:name w:val="Carácter Carácte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Paragraphedeliste">
    <w:name w:val="Paragraphe de liste"/>
    <w:basedOn w:val="Normal"/>
    <w:uiPriority w:val="34"/>
    <w:rsid w:val="00597566"/>
    <w:pPr>
      <w:widowControl w:val="0"/>
      <w:spacing w:after="0" w:line="240" w:lineRule="auto"/>
      <w:ind w:left="720"/>
    </w:pPr>
    <w:rPr>
      <w:rFonts w:ascii="Arial" w:eastAsia="Times New Roman" w:hAnsi="Arial" w:cs="Times New Roman"/>
      <w:snapToGrid w:val="0"/>
      <w:lang w:val="en-US" w:eastAsia="en-US"/>
    </w:rPr>
  </w:style>
  <w:style w:type="paragraph" w:customStyle="1" w:styleId="Discussion">
    <w:name w:val="Discussion"/>
    <w:basedOn w:val="Normal"/>
    <w:rsid w:val="00C6347F"/>
    <w:pPr>
      <w:numPr>
        <w:numId w:val="11"/>
      </w:numPr>
      <w:tabs>
        <w:tab w:val="left" w:pos="851"/>
      </w:tabs>
      <w:spacing w:before="120" w:after="120" w:line="240" w:lineRule="auto"/>
      <w:jc w:val="both"/>
    </w:pPr>
    <w:rPr>
      <w:rFonts w:ascii="Arial" w:eastAsia="Times New Roman" w:hAnsi="Arial" w:cs="Times New Roman"/>
      <w:lang w:eastAsia="en-US"/>
    </w:rPr>
  </w:style>
  <w:style w:type="paragraph" w:customStyle="1" w:styleId="just">
    <w:name w:val="just"/>
    <w:basedOn w:val="Normal"/>
    <w:rsid w:val="00C6347F"/>
    <w:pPr>
      <w:spacing w:before="100" w:beforeAutospacing="1" w:after="100" w:afterAutospacing="1" w:line="240" w:lineRule="auto"/>
      <w:jc w:val="both"/>
    </w:pPr>
    <w:rPr>
      <w:rFonts w:ascii="Times New Roman" w:eastAsia="MS Mincho" w:hAnsi="Times New Roman" w:cs="Times New Roman"/>
      <w:color w:val="000000"/>
      <w:sz w:val="24"/>
      <w:szCs w:val="24"/>
      <w:lang w:val="en-US" w:eastAsia="ja-JP"/>
    </w:rPr>
  </w:style>
  <w:style w:type="paragraph" w:customStyle="1" w:styleId="WBodyText">
    <w:name w:val="W Body Text"/>
    <w:rsid w:val="00C6347F"/>
    <w:pPr>
      <w:spacing w:after="120"/>
      <w:jc w:val="both"/>
    </w:pPr>
    <w:rPr>
      <w:rFonts w:ascii="Arial" w:eastAsia="Times New Roman" w:hAnsi="Arial"/>
      <w:lang w:val="en-US" w:eastAsia="es-ES"/>
    </w:rPr>
  </w:style>
  <w:style w:type="paragraph" w:customStyle="1" w:styleId="ZchnZchnCharChar">
    <w:name w:val="Zchn Zchn Char Char (文字) (文字)"/>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arCarCar">
    <w:name w:val="Car Car Car"/>
    <w:basedOn w:val="Normal"/>
    <w:rsid w:val="00C6347F"/>
    <w:pPr>
      <w:tabs>
        <w:tab w:val="left" w:pos="540"/>
        <w:tab w:val="left" w:pos="1260"/>
        <w:tab w:val="left" w:pos="1800"/>
      </w:tabs>
      <w:spacing w:before="240" w:after="160" w:line="240" w:lineRule="exact"/>
    </w:pPr>
    <w:rPr>
      <w:rFonts w:eastAsia="Times New Roman" w:cs="Times New Roman"/>
      <w:szCs w:val="20"/>
      <w:lang w:val="en-US" w:eastAsia="en-US"/>
    </w:rPr>
  </w:style>
  <w:style w:type="paragraph" w:customStyle="1" w:styleId="ZchnZchn2">
    <w:name w:val="Zchn Zchn2"/>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harChar19">
    <w:name w:val="Char Char19"/>
    <w:basedOn w:val="Normal"/>
    <w:rsid w:val="00C6347F"/>
    <w:pPr>
      <w:spacing w:after="0" w:line="240" w:lineRule="auto"/>
    </w:pPr>
    <w:rPr>
      <w:rFonts w:ascii="Times New Roman" w:eastAsia="Times New Roman" w:hAnsi="Times New Roman" w:cs="Times New Roman"/>
      <w:sz w:val="24"/>
      <w:szCs w:val="24"/>
      <w:lang w:val="pl-PL" w:eastAsia="pl-PL"/>
    </w:rPr>
  </w:style>
  <w:style w:type="character" w:customStyle="1" w:styleId="CharChar8">
    <w:name w:val="Char Char8"/>
    <w:rsid w:val="00C6347F"/>
    <w:rPr>
      <w:rFonts w:ascii="Arial" w:hAnsi="Arial"/>
      <w:lang w:val="en-GB" w:eastAsia="en-US" w:bidi="ar-SA"/>
    </w:rPr>
  </w:style>
  <w:style w:type="character" w:customStyle="1" w:styleId="1">
    <w:name w:val="1"/>
    <w:rsid w:val="00C6347F"/>
    <w:rPr>
      <w:rFonts w:ascii="Andale Mono" w:hAnsi="Andale Mono"/>
      <w:b/>
      <w:bCs/>
      <w:i/>
      <w:iCs/>
      <w:sz w:val="20"/>
      <w:szCs w:val="20"/>
    </w:rPr>
  </w:style>
  <w:style w:type="paragraph" w:customStyle="1" w:styleId="10">
    <w:name w:val="(1)"/>
    <w:basedOn w:val="Normal"/>
    <w:rsid w:val="00C6347F"/>
    <w:pPr>
      <w:spacing w:after="0" w:line="240" w:lineRule="auto"/>
      <w:ind w:left="400" w:hanging="400"/>
    </w:pPr>
    <w:rPr>
      <w:rFonts w:ascii="New York" w:eastAsia="Times New Roman" w:hAnsi="New York" w:cs="Times New Roman"/>
      <w:sz w:val="18"/>
      <w:szCs w:val="18"/>
      <w:lang w:val="en-US" w:eastAsia="en-US"/>
    </w:rPr>
  </w:style>
  <w:style w:type="paragraph" w:customStyle="1" w:styleId="a0">
    <w:name w:val="(a)"/>
    <w:basedOn w:val="10"/>
    <w:next w:val="Heading6"/>
    <w:rsid w:val="00C6347F"/>
    <w:pPr>
      <w:ind w:left="800"/>
    </w:pPr>
  </w:style>
  <w:style w:type="paragraph" w:customStyle="1" w:styleId="RES">
    <w:name w:val="RES"/>
    <w:basedOn w:val="10"/>
    <w:next w:val="Title1"/>
    <w:rsid w:val="00C6347F"/>
    <w:pPr>
      <w:spacing w:after="120"/>
      <w:ind w:left="0" w:firstLine="0"/>
      <w:jc w:val="center"/>
    </w:pPr>
    <w:rPr>
      <w:rFonts w:ascii="Times" w:hAnsi="Times"/>
      <w:caps/>
      <w:sz w:val="24"/>
      <w:szCs w:val="24"/>
    </w:rPr>
  </w:style>
  <w:style w:type="paragraph" w:customStyle="1" w:styleId="Title1">
    <w:name w:val="Title 1"/>
    <w:basedOn w:val="Normal"/>
    <w:next w:val="Smallcaps"/>
    <w:rsid w:val="00C6347F"/>
    <w:pPr>
      <w:spacing w:after="0" w:line="240" w:lineRule="auto"/>
      <w:jc w:val="center"/>
    </w:pPr>
    <w:rPr>
      <w:rFonts w:ascii="Arial" w:eastAsia="Times New Roman" w:hAnsi="Arial" w:cs="Times New Roman"/>
      <w:b/>
      <w:caps/>
      <w:sz w:val="32"/>
      <w:szCs w:val="24"/>
      <w:lang w:val="en-US" w:eastAsia="en-US"/>
    </w:rPr>
  </w:style>
  <w:style w:type="paragraph" w:customStyle="1" w:styleId="Smallcaps">
    <w:name w:val="Small caps"/>
    <w:basedOn w:val="Normal"/>
    <w:next w:val="Normal"/>
    <w:rsid w:val="00C6347F"/>
    <w:pPr>
      <w:spacing w:after="0" w:line="240" w:lineRule="auto"/>
    </w:pPr>
    <w:rPr>
      <w:rFonts w:ascii="Stone Serif Bold" w:eastAsia="Times New Roman" w:hAnsi="Stone Serif Bold" w:cs="Times New Roman"/>
      <w:smallCaps/>
      <w:sz w:val="18"/>
      <w:szCs w:val="18"/>
      <w:lang w:val="en-US" w:eastAsia="en-US"/>
    </w:rPr>
  </w:style>
  <w:style w:type="paragraph" w:styleId="List2">
    <w:name w:val="List 2"/>
    <w:basedOn w:val="Normal"/>
    <w:rsid w:val="00C6347F"/>
    <w:pPr>
      <w:spacing w:after="0" w:line="240" w:lineRule="auto"/>
      <w:ind w:left="566" w:hanging="283"/>
    </w:pPr>
    <w:rPr>
      <w:rFonts w:ascii="Arial" w:eastAsia="Times New Roman" w:hAnsi="Arial" w:cs="Times New Roman"/>
      <w:lang w:eastAsia="en-US"/>
    </w:rPr>
  </w:style>
  <w:style w:type="paragraph" w:styleId="Closing">
    <w:name w:val="Closing"/>
    <w:basedOn w:val="Normal"/>
    <w:link w:val="ClosingChar"/>
    <w:rsid w:val="00C6347F"/>
    <w:pPr>
      <w:spacing w:after="0" w:line="240" w:lineRule="auto"/>
      <w:ind w:left="4252"/>
    </w:pPr>
    <w:rPr>
      <w:rFonts w:ascii="Arial" w:eastAsia="Times New Roman" w:hAnsi="Arial" w:cs="Times New Roman"/>
      <w:lang w:eastAsia="en-US"/>
    </w:rPr>
  </w:style>
  <w:style w:type="character" w:customStyle="1" w:styleId="ClosingChar">
    <w:name w:val="Closing Char"/>
    <w:basedOn w:val="DefaultParagraphFont"/>
    <w:link w:val="Closing"/>
    <w:rsid w:val="00C6347F"/>
    <w:rPr>
      <w:rFonts w:ascii="Arial" w:eastAsia="Times New Roman" w:hAnsi="Arial"/>
      <w:sz w:val="22"/>
      <w:szCs w:val="22"/>
      <w:lang w:eastAsia="en-US"/>
    </w:rPr>
  </w:style>
  <w:style w:type="paragraph" w:customStyle="1" w:styleId="Backgroundinfonumb">
    <w:name w:val="Background info numb."/>
    <w:basedOn w:val="Normal"/>
    <w:rsid w:val="00C6347F"/>
    <w:pPr>
      <w:numPr>
        <w:numId w:val="12"/>
      </w:numPr>
      <w:tabs>
        <w:tab w:val="clear" w:pos="360"/>
      </w:tabs>
      <w:spacing w:before="120" w:after="120" w:line="240" w:lineRule="auto"/>
    </w:pPr>
    <w:rPr>
      <w:rFonts w:ascii="Arial" w:eastAsia="Times New Roman" w:hAnsi="Arial" w:cs="Times New Roman"/>
      <w:lang w:eastAsia="en-US"/>
    </w:rPr>
  </w:style>
  <w:style w:type="paragraph" w:customStyle="1" w:styleId="AutotextAssessment">
    <w:name w:val="Autotext _Assessment"/>
    <w:basedOn w:val="Normal"/>
    <w:rsid w:val="00C6347F"/>
    <w:pPr>
      <w:spacing w:after="0" w:line="240" w:lineRule="auto"/>
      <w:jc w:val="both"/>
    </w:pPr>
    <w:rPr>
      <w:rFonts w:ascii="Arial" w:eastAsia="SimSun" w:hAnsi="Arial" w:cs="Arial"/>
      <w:lang w:val="fr-CH"/>
    </w:rPr>
  </w:style>
  <w:style w:type="paragraph" w:customStyle="1" w:styleId="s7">
    <w:name w:val="s7"/>
    <w:basedOn w:val="Normal"/>
    <w:rsid w:val="00C6347F"/>
    <w:pPr>
      <w:spacing w:before="120" w:after="72" w:line="288" w:lineRule="auto"/>
      <w:ind w:left="120"/>
    </w:pPr>
    <w:rPr>
      <w:rFonts w:ascii="Times New Roman" w:eastAsia="MS Mincho" w:hAnsi="Times New Roman" w:cs="Times New Roman"/>
      <w:sz w:val="24"/>
      <w:szCs w:val="24"/>
      <w:lang w:val="en-US" w:eastAsia="ja-JP"/>
    </w:rPr>
  </w:style>
  <w:style w:type="paragraph" w:customStyle="1" w:styleId="CarCarCharCharCarCar">
    <w:name w:val="Car Car Char Char Car C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Normal"/>
    <w:next w:val="Normal"/>
    <w:rsid w:val="00C6347F"/>
    <w:pPr>
      <w:spacing w:after="160" w:line="240" w:lineRule="exact"/>
    </w:pPr>
    <w:rPr>
      <w:rFonts w:ascii="Tahoma" w:eastAsia="Times New Roman" w:hAnsi="Tahoma" w:cs="Times New Roman"/>
      <w:sz w:val="24"/>
      <w:szCs w:val="20"/>
      <w:lang w:val="en-US" w:eastAsia="en-US"/>
    </w:rPr>
  </w:style>
  <w:style w:type="character" w:customStyle="1" w:styleId="FooterChar1">
    <w:name w:val="Footer Char1"/>
    <w:rsid w:val="00C6347F"/>
    <w:rPr>
      <w:rFonts w:ascii="Arial" w:hAnsi="Arial"/>
      <w:snapToGrid w:val="0"/>
      <w:sz w:val="22"/>
      <w:szCs w:val="22"/>
      <w:lang w:val="en-US" w:eastAsia="en-US" w:bidi="ar-SA"/>
    </w:rPr>
  </w:style>
  <w:style w:type="character" w:customStyle="1" w:styleId="HeaderChar1">
    <w:name w:val="Header Char1"/>
    <w:uiPriority w:val="99"/>
    <w:rsid w:val="00C6347F"/>
    <w:rPr>
      <w:rFonts w:ascii="Arial" w:hAnsi="Arial"/>
      <w:snapToGrid w:val="0"/>
      <w:sz w:val="22"/>
      <w:szCs w:val="22"/>
      <w:lang w:val="en-US" w:eastAsia="en-US" w:bidi="ar-SA"/>
    </w:rPr>
  </w:style>
  <w:style w:type="character" w:customStyle="1" w:styleId="CharChar11">
    <w:name w:val="Char Char11"/>
    <w:locked/>
    <w:rsid w:val="00C6347F"/>
    <w:rPr>
      <w:rFonts w:ascii="Arial" w:hAnsi="Arial" w:cs="Arial"/>
      <w:sz w:val="22"/>
      <w:szCs w:val="22"/>
      <w:lang w:val="en-GB" w:eastAsia="en-US" w:bidi="ar-SA"/>
    </w:rPr>
  </w:style>
  <w:style w:type="paragraph" w:customStyle="1" w:styleId="Smalltitle">
    <w:name w:val="Smalltitle"/>
    <w:basedOn w:val="Title"/>
    <w:rsid w:val="00C6347F"/>
    <w:pPr>
      <w:pBdr>
        <w:bottom w:val="none" w:sz="0" w:space="0" w:color="auto"/>
      </w:pBdr>
      <w:spacing w:before="240" w:after="60"/>
      <w:contextualSpacing w:val="0"/>
      <w:jc w:val="center"/>
      <w:outlineLvl w:val="0"/>
    </w:pPr>
    <w:rPr>
      <w:rFonts w:ascii="Arial Bold" w:eastAsia="SimSun" w:hAnsi="Arial Bold" w:cs="Times New Roman"/>
      <w:b/>
      <w:bCs/>
      <w:color w:val="auto"/>
      <w:spacing w:val="0"/>
      <w:sz w:val="28"/>
      <w:szCs w:val="32"/>
    </w:rPr>
  </w:style>
  <w:style w:type="character" w:customStyle="1" w:styleId="Heading3Char1">
    <w:name w:val="Heading 3 Char1"/>
    <w:rsid w:val="00C6347F"/>
    <w:rPr>
      <w:rFonts w:ascii="Times" w:hAnsi="Times"/>
      <w:snapToGrid w:val="0"/>
      <w:sz w:val="22"/>
      <w:szCs w:val="22"/>
      <w:lang w:val="en-GB" w:eastAsia="en-US" w:bidi="ar-SA"/>
    </w:rPr>
  </w:style>
  <w:style w:type="character" w:customStyle="1" w:styleId="Heading5Char1">
    <w:name w:val="Heading 5 Char1"/>
    <w:rsid w:val="00C6347F"/>
    <w:rPr>
      <w:rFonts w:ascii="Times" w:hAnsi="Times"/>
      <w:snapToGrid w:val="0"/>
      <w:sz w:val="22"/>
      <w:szCs w:val="22"/>
      <w:lang w:val="en-GB" w:eastAsia="en-US" w:bidi="ar-SA"/>
    </w:rPr>
  </w:style>
  <w:style w:type="character" w:customStyle="1" w:styleId="PlainTextChar1">
    <w:name w:val="Plain Text Char1"/>
    <w:rsid w:val="00C6347F"/>
    <w:rPr>
      <w:rFonts w:ascii="Courier New" w:hAnsi="Courier New"/>
      <w:lang w:val="en-GB" w:eastAsia="en-US" w:bidi="ar-SA"/>
    </w:rPr>
  </w:style>
  <w:style w:type="character" w:customStyle="1" w:styleId="BodyTextFirstIndent2Char1">
    <w:name w:val="Body Text First Indent 2 Char1"/>
    <w:link w:val="BodyTextFirstIndent2"/>
    <w:rsid w:val="00C6347F"/>
    <w:rPr>
      <w:rFonts w:ascii="Arial" w:eastAsia="SimSun" w:hAnsi="Arial"/>
    </w:rPr>
  </w:style>
  <w:style w:type="paragraph" w:customStyle="1" w:styleId="Pa0">
    <w:name w:val="Pa0"/>
    <w:basedOn w:val="Default"/>
    <w:next w:val="Default"/>
    <w:rsid w:val="00C6347F"/>
    <w:pPr>
      <w:widowControl/>
      <w:spacing w:line="241" w:lineRule="atLeast"/>
    </w:pPr>
    <w:rPr>
      <w:rFonts w:ascii="Helvetica Neue" w:hAnsi="Helvetica Neue" w:cs="Times New Roman"/>
      <w:color w:val="auto"/>
    </w:rPr>
  </w:style>
  <w:style w:type="character" w:customStyle="1" w:styleId="A40">
    <w:name w:val="A4"/>
    <w:rsid w:val="00C6347F"/>
    <w:rPr>
      <w:rFonts w:cs="Helvetica Neue"/>
      <w:color w:val="000000"/>
      <w:sz w:val="20"/>
      <w:szCs w:val="20"/>
    </w:rPr>
  </w:style>
  <w:style w:type="character" w:customStyle="1" w:styleId="A60">
    <w:name w:val="A6"/>
    <w:rsid w:val="00C6347F"/>
    <w:rPr>
      <w:rFonts w:cs="Helvetica Neue"/>
      <w:b/>
      <w:bCs/>
      <w:color w:val="000000"/>
      <w:sz w:val="11"/>
      <w:szCs w:val="11"/>
    </w:rPr>
  </w:style>
  <w:style w:type="paragraph" w:customStyle="1" w:styleId="style241">
    <w:name w:val="style241"/>
    <w:basedOn w:val="Normal"/>
    <w:rsid w:val="00C6347F"/>
    <w:pPr>
      <w:spacing w:after="0" w:line="240" w:lineRule="auto"/>
    </w:pPr>
    <w:rPr>
      <w:rFonts w:ascii="Times New Roman" w:eastAsia="Times New Roman" w:hAnsi="Times New Roman" w:cs="Times New Roman"/>
      <w:szCs w:val="20"/>
      <w:lang w:val="en-US" w:eastAsia="en-US"/>
    </w:rPr>
  </w:style>
  <w:style w:type="paragraph" w:customStyle="1" w:styleId="Normal2">
    <w:name w:val="Normal+2"/>
    <w:basedOn w:val="Default"/>
    <w:next w:val="Default"/>
    <w:rsid w:val="00C6347F"/>
    <w:pPr>
      <w:widowControl/>
    </w:pPr>
    <w:rPr>
      <w:rFonts w:ascii="Times New Roman" w:hAnsi="Times New Roman" w:cs="Times New Roman"/>
      <w:color w:val="auto"/>
    </w:rPr>
  </w:style>
  <w:style w:type="paragraph" w:customStyle="1" w:styleId="CharCharChar">
    <w:name w:val="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table" w:styleId="TableProfessional">
    <w:name w:val="Table Professional"/>
    <w:basedOn w:val="TableNormal"/>
    <w:rsid w:val="00C6347F"/>
    <w:pPr>
      <w:widowControl w:val="0"/>
    </w:pPr>
    <w:rPr>
      <w:rFonts w:eastAsia="Times New Roman"/>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riel">
    <w:name w:val="Ariel"/>
    <w:basedOn w:val="FootnoteText"/>
    <w:rsid w:val="00C6347F"/>
    <w:rPr>
      <w:rFonts w:ascii="Times New Roman" w:eastAsia="Times New Roman" w:hAnsi="Times New Roman" w:cs="Times New Roman"/>
      <w:lang w:val="en-US" w:eastAsia="en-US"/>
    </w:rPr>
  </w:style>
  <w:style w:type="paragraph" w:customStyle="1" w:styleId="PargrafodaLista">
    <w:name w:val="Parágrafo da Lista"/>
    <w:basedOn w:val="Normal"/>
    <w:rsid w:val="00597566"/>
    <w:pPr>
      <w:spacing w:after="0" w:line="240" w:lineRule="auto"/>
      <w:ind w:left="708"/>
    </w:pPr>
    <w:rPr>
      <w:rFonts w:ascii="Times New Roman" w:eastAsia="Times New Roman" w:hAnsi="Times New Roman" w:cs="Times New Roman"/>
      <w:szCs w:val="20"/>
      <w:lang w:val="pt-BR" w:eastAsia="pt-BR"/>
    </w:rPr>
  </w:style>
  <w:style w:type="paragraph" w:customStyle="1" w:styleId="a1">
    <w:name w:val="Стиль"/>
    <w:rsid w:val="00C6347F"/>
    <w:pPr>
      <w:suppressAutoHyphens/>
    </w:pPr>
    <w:rPr>
      <w:rFonts w:eastAsia="Arial"/>
      <w:lang w:val="ru-RU" w:eastAsia="ar-SA"/>
    </w:rPr>
  </w:style>
  <w:style w:type="character" w:customStyle="1" w:styleId="noprint">
    <w:name w:val="noprint"/>
    <w:basedOn w:val="DefaultParagraphFont"/>
    <w:rsid w:val="00C6347F"/>
  </w:style>
  <w:style w:type="paragraph" w:customStyle="1" w:styleId="CharCharCharCharCharCharChar">
    <w:name w:val="Char Char Char Char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181">
    <w:name w:val="style181"/>
    <w:basedOn w:val="Normal"/>
    <w:rsid w:val="00C6347F"/>
    <w:pPr>
      <w:spacing w:after="0" w:line="240" w:lineRule="auto"/>
    </w:pPr>
    <w:rPr>
      <w:rFonts w:ascii="Times New Roman" w:eastAsia="Times New Roman" w:hAnsi="Times New Roman" w:cs="Times New Roman"/>
      <w:b/>
      <w:bCs/>
      <w:sz w:val="19"/>
      <w:szCs w:val="19"/>
      <w:lang w:val="en-US" w:eastAsia="en-US"/>
    </w:rPr>
  </w:style>
  <w:style w:type="paragraph" w:customStyle="1" w:styleId="style191">
    <w:name w:val="style191"/>
    <w:basedOn w:val="Normal"/>
    <w:rsid w:val="00C6347F"/>
    <w:pPr>
      <w:spacing w:after="0" w:line="240" w:lineRule="auto"/>
    </w:pPr>
    <w:rPr>
      <w:rFonts w:ascii="Times New Roman" w:eastAsia="Times New Roman" w:hAnsi="Times New Roman" w:cs="Times New Roman"/>
      <w:sz w:val="19"/>
      <w:szCs w:val="19"/>
      <w:lang w:val="en-US" w:eastAsia="en-US"/>
    </w:rPr>
  </w:style>
  <w:style w:type="character" w:customStyle="1" w:styleId="style201">
    <w:name w:val="style201"/>
    <w:rsid w:val="00C6347F"/>
    <w:rPr>
      <w:color w:val="0000FF"/>
    </w:rPr>
  </w:style>
  <w:style w:type="character" w:customStyle="1" w:styleId="style192">
    <w:name w:val="style192"/>
    <w:rsid w:val="00C6347F"/>
    <w:rPr>
      <w:sz w:val="19"/>
      <w:szCs w:val="19"/>
    </w:rPr>
  </w:style>
  <w:style w:type="paragraph" w:customStyle="1" w:styleId="maintitlelow">
    <w:name w:val="maintitlelow"/>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acktonewsletterlink">
    <w:name w:val="backtonewsletterlink"/>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ubtitlebig">
    <w:name w:val="subtitlebig"/>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EndnoteText">
    <w:name w:val="endnote text"/>
    <w:basedOn w:val="Normal"/>
    <w:link w:val="EndnoteTextChar"/>
    <w:unhideWhenUsed/>
    <w:rsid w:val="00C6347F"/>
    <w:pPr>
      <w:spacing w:after="0" w:line="240" w:lineRule="auto"/>
    </w:pPr>
    <w:rPr>
      <w:rFonts w:ascii="Arial" w:eastAsia="MS Mincho" w:hAnsi="Arial" w:cs="Times New Roman"/>
      <w:szCs w:val="20"/>
      <w:lang w:eastAsia="ja-JP"/>
    </w:rPr>
  </w:style>
  <w:style w:type="character" w:customStyle="1" w:styleId="EndnoteTextChar">
    <w:name w:val="Endnote Text Char"/>
    <w:basedOn w:val="DefaultParagraphFont"/>
    <w:link w:val="EndnoteText"/>
    <w:rsid w:val="00C6347F"/>
    <w:rPr>
      <w:rFonts w:ascii="Arial" w:eastAsia="MS Mincho" w:hAnsi="Arial"/>
      <w:lang w:eastAsia="ja-JP"/>
    </w:rPr>
  </w:style>
  <w:style w:type="character" w:styleId="EndnoteReference">
    <w:name w:val="endnote reference"/>
    <w:unhideWhenUsed/>
    <w:rsid w:val="00C6347F"/>
    <w:rPr>
      <w:vertAlign w:val="superscript"/>
    </w:rPr>
  </w:style>
  <w:style w:type="character" w:customStyle="1" w:styleId="bullet">
    <w:name w:val="bullet"/>
    <w:basedOn w:val="DefaultParagraphFont"/>
    <w:rsid w:val="00C6347F"/>
  </w:style>
  <w:style w:type="character" w:customStyle="1" w:styleId="spelle">
    <w:name w:val="spelle"/>
    <w:basedOn w:val="DefaultParagraphFont"/>
    <w:rsid w:val="00C6347F"/>
  </w:style>
  <w:style w:type="paragraph" w:customStyle="1" w:styleId="NormNum1">
    <w:name w:val="NormNum1"/>
    <w:basedOn w:val="Normal"/>
    <w:rsid w:val="00C6347F"/>
    <w:pPr>
      <w:numPr>
        <w:numId w:val="13"/>
      </w:numPr>
      <w:spacing w:after="0" w:line="240" w:lineRule="auto"/>
    </w:pPr>
    <w:rPr>
      <w:rFonts w:ascii="Arial" w:eastAsia="SimSun" w:hAnsi="Arial" w:cs="Times New Roman"/>
      <w:szCs w:val="24"/>
    </w:rPr>
  </w:style>
  <w:style w:type="character" w:customStyle="1" w:styleId="orthvar">
    <w:name w:val="orthvar"/>
    <w:basedOn w:val="DefaultParagraphFont"/>
    <w:rsid w:val="00C6347F"/>
  </w:style>
  <w:style w:type="character" w:customStyle="1" w:styleId="CharChar20">
    <w:name w:val="Char Char20"/>
    <w:rsid w:val="00C6347F"/>
    <w:rPr>
      <w:rFonts w:ascii="Arial" w:hAnsi="Arial"/>
      <w:b/>
      <w:bCs/>
      <w:sz w:val="22"/>
      <w:szCs w:val="22"/>
      <w:lang w:val="en-GB" w:eastAsia="en-US" w:bidi="ar-SA"/>
    </w:rPr>
  </w:style>
  <w:style w:type="paragraph" w:customStyle="1" w:styleId="Bullets">
    <w:name w:val="Bullets"/>
    <w:basedOn w:val="BodyText0"/>
    <w:rsid w:val="00C6347F"/>
    <w:pPr>
      <w:tabs>
        <w:tab w:val="clear" w:pos="1140"/>
      </w:tabs>
      <w:spacing w:after="120" w:line="360" w:lineRule="auto"/>
      <w:jc w:val="left"/>
    </w:pPr>
    <w:rPr>
      <w:rFonts w:ascii="Calibri" w:eastAsia="Times New Roman" w:hAnsi="Calibri" w:cs="Times New Roman"/>
      <w:b w:val="0"/>
      <w:bCs w:val="0"/>
      <w:sz w:val="22"/>
      <w:szCs w:val="22"/>
      <w:lang w:eastAsia="en-US"/>
    </w:rPr>
  </w:style>
  <w:style w:type="character" w:customStyle="1" w:styleId="yt">
    <w:name w:val="yt"/>
    <w:basedOn w:val="DefaultParagraphFont"/>
    <w:rsid w:val="00C6347F"/>
  </w:style>
  <w:style w:type="table" w:styleId="TableGrid8">
    <w:name w:val="Table Grid 8"/>
    <w:basedOn w:val="TableNormal"/>
    <w:rsid w:val="00C6347F"/>
    <w:rPr>
      <w:rFonts w:eastAsia="Times New Roman"/>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linkxlsstyle23">
    <w:name w:val="linkxls style23"/>
    <w:basedOn w:val="DefaultParagraphFont"/>
    <w:rsid w:val="00C6347F"/>
  </w:style>
  <w:style w:type="paragraph" w:customStyle="1" w:styleId="CarCar3">
    <w:name w:val="Car C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a7">
    <w:name w:val="リスト段落"/>
    <w:basedOn w:val="Normal"/>
    <w:rsid w:val="00C6347F"/>
    <w:pPr>
      <w:widowControl w:val="0"/>
      <w:spacing w:after="0" w:line="240" w:lineRule="auto"/>
      <w:ind w:leftChars="400" w:left="840"/>
      <w:jc w:val="both"/>
    </w:pPr>
    <w:rPr>
      <w:rFonts w:ascii="Century" w:eastAsia="MS Mincho" w:hAnsi="Century" w:cs="Times New Roman"/>
      <w:kern w:val="2"/>
      <w:sz w:val="21"/>
      <w:lang w:val="en-US" w:eastAsia="ja-JP"/>
    </w:rPr>
  </w:style>
  <w:style w:type="paragraph" w:customStyle="1" w:styleId="xl65">
    <w:name w:val="xl65"/>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6">
    <w:name w:val="xl66"/>
    <w:basedOn w:val="Normal"/>
    <w:rsid w:val="00C6347F"/>
    <w:pPr>
      <w:shd w:val="clear" w:color="00FFFF" w:fill="00FFFF"/>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7">
    <w:name w:val="xl67"/>
    <w:basedOn w:val="Normal"/>
    <w:rsid w:val="00C6347F"/>
    <w:pPr>
      <w:spacing w:before="100" w:beforeAutospacing="1" w:after="100" w:afterAutospacing="1" w:line="240" w:lineRule="auto"/>
    </w:pPr>
    <w:rPr>
      <w:rFonts w:ascii="Times New Roman" w:eastAsia="Times New Roman" w:hAnsi="Times New Roman" w:cs="Times New Roman"/>
      <w:color w:val="0000FF"/>
      <w:sz w:val="24"/>
      <w:szCs w:val="24"/>
      <w:u w:val="single"/>
      <w:lang w:val="en-US" w:eastAsia="zh-TW"/>
    </w:rPr>
  </w:style>
  <w:style w:type="numbering" w:styleId="111111">
    <w:name w:val="Outline List 2"/>
    <w:basedOn w:val="NoList"/>
    <w:rsid w:val="00C6347F"/>
  </w:style>
  <w:style w:type="paragraph" w:customStyle="1" w:styleId="Actionold">
    <w:name w:val="_Action_old"/>
    <w:basedOn w:val="Action"/>
    <w:rsid w:val="00597566"/>
    <w:pPr>
      <w:numPr>
        <w:numId w:val="0"/>
      </w:numPr>
      <w:spacing w:after="120"/>
      <w:outlineLvl w:val="9"/>
    </w:pPr>
    <w:rPr>
      <w:rFonts w:ascii="Verdana" w:hAnsi="Verdana"/>
      <w:sz w:val="20"/>
    </w:rPr>
  </w:style>
  <w:style w:type="paragraph" w:customStyle="1" w:styleId="Personal">
    <w:name w:val="_Personal"/>
    <w:basedOn w:val="BodyText4"/>
    <w:next w:val="Normal"/>
    <w:rsid w:val="00597566"/>
    <w:pPr>
      <w:numPr>
        <w:numId w:val="40"/>
      </w:numPr>
      <w:tabs>
        <w:tab w:val="clear" w:pos="1140"/>
        <w:tab w:val="left" w:pos="1134"/>
      </w:tabs>
      <w:spacing w:before="240"/>
    </w:pPr>
    <w:rPr>
      <w:rFonts w:ascii="Verdana" w:eastAsia="Arial" w:hAnsi="Verdana"/>
      <w:bCs w:val="0"/>
      <w:color w:val="E36C0A" w:themeColor="accent6" w:themeShade="BF"/>
      <w:sz w:val="20"/>
      <w:szCs w:val="22"/>
      <w:lang w:eastAsia="zh-TW"/>
    </w:rPr>
  </w:style>
  <w:style w:type="table" w:customStyle="1" w:styleId="TableGrid31">
    <w:name w:val="Table Grid31"/>
    <w:basedOn w:val="TableNormal"/>
    <w:next w:val="TableGrid"/>
    <w:uiPriority w:val="59"/>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TITLE0">
    <w:name w:val="PART TITLE"/>
    <w:basedOn w:val="Bodytext1"/>
    <w:uiPriority w:val="1"/>
    <w:rsid w:val="00597566"/>
    <w:rPr>
      <w:b/>
      <w:sz w:val="28"/>
    </w:rPr>
  </w:style>
  <w:style w:type="paragraph" w:customStyle="1" w:styleId="Chaptertitle">
    <w:name w:val="Chapter title"/>
    <w:basedOn w:val="Normal"/>
    <w:uiPriority w:val="1"/>
    <w:rsid w:val="00C6347F"/>
  </w:style>
  <w:style w:type="paragraph" w:customStyle="1" w:styleId="Bodytab">
    <w:name w:val="Body tab"/>
    <w:basedOn w:val="Normal"/>
    <w:uiPriority w:val="1"/>
    <w:rsid w:val="00C6347F"/>
  </w:style>
  <w:style w:type="paragraph" w:customStyle="1" w:styleId="Listalpha">
    <w:name w:val="List alpha"/>
    <w:basedOn w:val="Normal"/>
    <w:uiPriority w:val="1"/>
    <w:rsid w:val="00C6347F"/>
  </w:style>
  <w:style w:type="paragraph" w:customStyle="1" w:styleId="Listalpha12ptbefore">
    <w:name w:val="List alpha 12pt_before"/>
    <w:basedOn w:val="Normal"/>
    <w:uiPriority w:val="1"/>
    <w:rsid w:val="00C6347F"/>
  </w:style>
  <w:style w:type="paragraph" w:customStyle="1" w:styleId="Listroman">
    <w:name w:val="List roman"/>
    <w:basedOn w:val="Normal"/>
    <w:uiPriority w:val="1"/>
    <w:rsid w:val="00C6347F"/>
  </w:style>
  <w:style w:type="paragraph" w:customStyle="1" w:styleId="Noteindent1">
    <w:name w:val="Note indent 1"/>
    <w:basedOn w:val="Normal"/>
    <w:uiPriority w:val="1"/>
    <w:rsid w:val="00C6347F"/>
    <w:pPr>
      <w:ind w:left="240" w:hanging="240"/>
    </w:pPr>
    <w:rPr>
      <w:szCs w:val="24"/>
    </w:rPr>
  </w:style>
  <w:style w:type="paragraph" w:customStyle="1" w:styleId="Noteindent2">
    <w:name w:val="Note indent 2"/>
    <w:basedOn w:val="Normal"/>
    <w:uiPriority w:val="1"/>
    <w:rsid w:val="00C6347F"/>
  </w:style>
  <w:style w:type="paragraph" w:customStyle="1" w:styleId="Indent1semibold0">
    <w:name w:val="Indent 1 semibold"/>
    <w:basedOn w:val="Normal"/>
    <w:uiPriority w:val="1"/>
    <w:rsid w:val="00C6347F"/>
    <w:pPr>
      <w:spacing w:before="240"/>
      <w:ind w:left="1134" w:hanging="1134"/>
    </w:pPr>
    <w:rPr>
      <w:color w:val="FF0000"/>
      <w:szCs w:val="24"/>
      <w:lang w:val="en-US"/>
    </w:rPr>
  </w:style>
  <w:style w:type="paragraph" w:customStyle="1" w:styleId="Indent2semibold0">
    <w:name w:val="Indent 2 semibold"/>
    <w:basedOn w:val="Normal"/>
    <w:uiPriority w:val="1"/>
    <w:rsid w:val="00C6347F"/>
  </w:style>
  <w:style w:type="paragraph" w:customStyle="1" w:styleId="Indent3semibold0">
    <w:name w:val="Indent 3 semibold"/>
    <w:basedOn w:val="Normal"/>
    <w:uiPriority w:val="1"/>
    <w:rsid w:val="00C6347F"/>
  </w:style>
  <w:style w:type="character" w:customStyle="1" w:styleId="Semibold0">
    <w:name w:val="Semibold"/>
    <w:uiPriority w:val="1"/>
    <w:rsid w:val="00C6347F"/>
  </w:style>
  <w:style w:type="character" w:customStyle="1" w:styleId="Semibolditalic0">
    <w:name w:val="Semibold italic"/>
    <w:uiPriority w:val="1"/>
    <w:rsid w:val="00C6347F"/>
    <w:rPr>
      <w:b/>
      <w:i/>
    </w:rPr>
  </w:style>
  <w:style w:type="character" w:customStyle="1" w:styleId="ttt">
    <w:name w:val="ttt"/>
    <w:uiPriority w:val="1"/>
    <w:rsid w:val="00C6347F"/>
  </w:style>
  <w:style w:type="character" w:customStyle="1" w:styleId="tttt">
    <w:name w:val="tttt"/>
    <w:uiPriority w:val="1"/>
    <w:rsid w:val="00C6347F"/>
  </w:style>
  <w:style w:type="paragraph" w:customStyle="1" w:styleId="BodyText10">
    <w:name w:val="Body Text1"/>
    <w:basedOn w:val="Normal"/>
    <w:link w:val="BodyTextChar2"/>
    <w:uiPriority w:val="1"/>
    <w:rsid w:val="00C6347F"/>
  </w:style>
  <w:style w:type="paragraph" w:customStyle="1" w:styleId="Titles1">
    <w:name w:val="Titles 1"/>
    <w:basedOn w:val="Normal"/>
    <w:uiPriority w:val="1"/>
    <w:rsid w:val="00C6347F"/>
  </w:style>
  <w:style w:type="paragraph" w:customStyle="1" w:styleId="TableofContentstitle">
    <w:name w:val="Table of Contents title"/>
    <w:basedOn w:val="Normal"/>
    <w:uiPriority w:val="1"/>
    <w:rsid w:val="00C6347F"/>
  </w:style>
  <w:style w:type="paragraph" w:customStyle="1" w:styleId="Titles2">
    <w:name w:val="Titles 2"/>
    <w:basedOn w:val="Normal"/>
    <w:uiPriority w:val="1"/>
    <w:rsid w:val="00C6347F"/>
  </w:style>
  <w:style w:type="paragraph" w:customStyle="1" w:styleId="AnnexIIsubhead">
    <w:name w:val="Annex II subhead"/>
    <w:basedOn w:val="Normal"/>
    <w:uiPriority w:val="1"/>
    <w:rsid w:val="00C6347F"/>
  </w:style>
  <w:style w:type="paragraph" w:customStyle="1" w:styleId="Titles3">
    <w:name w:val="Titles 3"/>
    <w:basedOn w:val="Normal"/>
    <w:uiPriority w:val="1"/>
    <w:rsid w:val="00C6347F"/>
  </w:style>
  <w:style w:type="paragraph" w:customStyle="1" w:styleId="TableofCont1">
    <w:name w:val="Table of Cont. 1"/>
    <w:basedOn w:val="Normal"/>
    <w:uiPriority w:val="1"/>
    <w:rsid w:val="00C6347F"/>
  </w:style>
  <w:style w:type="paragraph" w:customStyle="1" w:styleId="Tableofcont2">
    <w:name w:val="Table of cont. 2"/>
    <w:basedOn w:val="Normal"/>
    <w:uiPriority w:val="1"/>
    <w:rsid w:val="00C6347F"/>
  </w:style>
  <w:style w:type="paragraph" w:customStyle="1" w:styleId="Indents">
    <w:name w:val="Indents"/>
    <w:basedOn w:val="Normal"/>
    <w:uiPriority w:val="1"/>
    <w:rsid w:val="00C6347F"/>
  </w:style>
  <w:style w:type="paragraph" w:customStyle="1" w:styleId="TabletextWhitecentre">
    <w:name w:val="Table text White centre"/>
    <w:basedOn w:val="Normal"/>
    <w:uiPriority w:val="1"/>
    <w:rsid w:val="00C6347F"/>
  </w:style>
  <w:style w:type="paragraph" w:customStyle="1" w:styleId="Acknowledgements">
    <w:name w:val="Acknowledgements"/>
    <w:basedOn w:val="Normal"/>
    <w:uiPriority w:val="1"/>
    <w:rsid w:val="00C6347F"/>
  </w:style>
  <w:style w:type="paragraph" w:customStyle="1" w:styleId="COPbox">
    <w:name w:val="COP box"/>
    <w:basedOn w:val="Normal"/>
    <w:uiPriority w:val="1"/>
    <w:rsid w:val="00C6347F"/>
  </w:style>
  <w:style w:type="paragraph" w:customStyle="1" w:styleId="COPboxheading">
    <w:name w:val="COP box heading"/>
    <w:basedOn w:val="Normal"/>
    <w:uiPriority w:val="1"/>
    <w:rsid w:val="00C6347F"/>
  </w:style>
  <w:style w:type="paragraph" w:customStyle="1" w:styleId="COPboxindent">
    <w:name w:val="COP box indent"/>
    <w:basedOn w:val="Normal"/>
    <w:uiPriority w:val="1"/>
    <w:rsid w:val="00C6347F"/>
  </w:style>
  <w:style w:type="paragraph" w:customStyle="1" w:styleId="Centredtext">
    <w:name w:val="Centred text"/>
    <w:basedOn w:val="Normal"/>
    <w:uiPriority w:val="1"/>
    <w:rsid w:val="00C6347F"/>
  </w:style>
  <w:style w:type="paragraph" w:customStyle="1" w:styleId="TOC4digits">
    <w:name w:val="TOC 4 digits"/>
    <w:basedOn w:val="Normal"/>
    <w:uiPriority w:val="1"/>
    <w:rsid w:val="00C6347F"/>
  </w:style>
  <w:style w:type="character" w:customStyle="1" w:styleId="italic0">
    <w:name w:val="italic"/>
    <w:uiPriority w:val="1"/>
    <w:rsid w:val="00C6347F"/>
    <w:rPr>
      <w:i/>
    </w:rPr>
  </w:style>
  <w:style w:type="character" w:customStyle="1" w:styleId="CharacterStyle1">
    <w:name w:val="Character Style 1"/>
    <w:uiPriority w:val="1"/>
    <w:rsid w:val="00C6347F"/>
  </w:style>
  <w:style w:type="character" w:customStyle="1" w:styleId="Bluebold">
    <w:name w:val="Blue bold"/>
    <w:uiPriority w:val="1"/>
    <w:rsid w:val="00C6347F"/>
  </w:style>
  <w:style w:type="character" w:customStyle="1" w:styleId="Orange">
    <w:name w:val="Orange"/>
    <w:uiPriority w:val="1"/>
    <w:rsid w:val="00C6347F"/>
  </w:style>
  <w:style w:type="character" w:customStyle="1" w:styleId="Boldnoblique">
    <w:name w:val="Bold'n'oblique"/>
    <w:uiPriority w:val="1"/>
    <w:rsid w:val="00C6347F"/>
  </w:style>
  <w:style w:type="character" w:customStyle="1" w:styleId="highlight">
    <w:name w:val="highlight"/>
    <w:uiPriority w:val="1"/>
    <w:rsid w:val="00C6347F"/>
  </w:style>
  <w:style w:type="character" w:customStyle="1" w:styleId="highlightblue">
    <w:name w:val="highlight blue"/>
    <w:uiPriority w:val="1"/>
    <w:rsid w:val="00C6347F"/>
  </w:style>
  <w:style w:type="character" w:customStyle="1" w:styleId="rougeaeffacer">
    <w:name w:val="rouge a effacer"/>
    <w:uiPriority w:val="1"/>
    <w:rsid w:val="00C6347F"/>
  </w:style>
  <w:style w:type="paragraph" w:customStyle="1" w:styleId="BodyText20">
    <w:name w:val="Body Text2"/>
    <w:basedOn w:val="Normal"/>
    <w:uiPriority w:val="1"/>
    <w:rsid w:val="00C6347F"/>
    <w:rPr>
      <w:rFonts w:ascii="Times New Roman" w:eastAsia="MS Mincho" w:hAnsi="Times New Roman" w:cs="Times New Roman"/>
      <w:szCs w:val="20"/>
      <w:lang w:eastAsia="zh-TW"/>
    </w:rPr>
  </w:style>
  <w:style w:type="character" w:customStyle="1" w:styleId="BodyTextChar10">
    <w:name w:val="Body Text Char1"/>
    <w:basedOn w:val="DefaultParagraphFont"/>
    <w:link w:val="BodyText30"/>
    <w:uiPriority w:val="1"/>
    <w:rsid w:val="00C6347F"/>
  </w:style>
  <w:style w:type="paragraph" w:customStyle="1" w:styleId="BodyText30">
    <w:name w:val="Body Text3"/>
    <w:basedOn w:val="Normal"/>
    <w:link w:val="BodyTextChar10"/>
    <w:uiPriority w:val="1"/>
    <w:rsid w:val="00C6347F"/>
    <w:rPr>
      <w:rFonts w:ascii="Times New Roman" w:hAnsi="Times New Roman" w:cs="Times New Roman"/>
      <w:szCs w:val="20"/>
    </w:rPr>
  </w:style>
  <w:style w:type="character" w:customStyle="1" w:styleId="BodyTextChar2">
    <w:name w:val="Body Text Char2"/>
    <w:basedOn w:val="DefaultParagraphFont"/>
    <w:link w:val="BodyText10"/>
    <w:uiPriority w:val="1"/>
    <w:rsid w:val="00C6347F"/>
    <w:rPr>
      <w:rFonts w:ascii="Verdana" w:hAnsi="Verdana" w:cstheme="minorBidi"/>
      <w:szCs w:val="22"/>
    </w:rPr>
  </w:style>
  <w:style w:type="paragraph" w:customStyle="1" w:styleId="BodyText40">
    <w:name w:val="Body Text4"/>
    <w:basedOn w:val="Normal"/>
    <w:link w:val="BodyTextChar3"/>
    <w:uiPriority w:val="1"/>
    <w:rsid w:val="00C6347F"/>
  </w:style>
  <w:style w:type="character" w:customStyle="1" w:styleId="BodyTextChar3">
    <w:name w:val="Body Text Char3"/>
    <w:basedOn w:val="DefaultParagraphFont"/>
    <w:link w:val="BodyText40"/>
    <w:uiPriority w:val="1"/>
    <w:rsid w:val="00C6347F"/>
    <w:rPr>
      <w:rFonts w:ascii="Verdana" w:hAnsi="Verdana" w:cstheme="minorBidi"/>
      <w:szCs w:val="22"/>
    </w:rPr>
  </w:style>
  <w:style w:type="paragraph" w:customStyle="1" w:styleId="Test500error">
    <w:name w:val="Test 500 error"/>
    <w:basedOn w:val="Normal"/>
    <w:uiPriority w:val="1"/>
    <w:rsid w:val="00C6347F"/>
  </w:style>
  <w:style w:type="paragraph" w:customStyle="1" w:styleId="Notes2Spaceafter">
    <w:name w:val="Notes 2 Space after"/>
    <w:basedOn w:val="Normal"/>
    <w:uiPriority w:val="1"/>
    <w:rsid w:val="00C6347F"/>
  </w:style>
  <w:style w:type="paragraph" w:customStyle="1" w:styleId="Noteindent1Spaceafter">
    <w:name w:val="Note indent 1 Space after"/>
    <w:basedOn w:val="Normal"/>
    <w:uiPriority w:val="1"/>
    <w:rsid w:val="00C6347F"/>
  </w:style>
  <w:style w:type="paragraph" w:customStyle="1" w:styleId="Copyright">
    <w:name w:val="Copyright"/>
    <w:basedOn w:val="Normal"/>
    <w:uiPriority w:val="1"/>
    <w:rsid w:val="00C6347F"/>
  </w:style>
  <w:style w:type="paragraph" w:customStyle="1" w:styleId="Copyrightnote">
    <w:name w:val="Copyright note"/>
    <w:basedOn w:val="Normal"/>
    <w:uiPriority w:val="1"/>
    <w:rsid w:val="00C6347F"/>
  </w:style>
  <w:style w:type="paragraph" w:customStyle="1" w:styleId="TOCTxt1111">
    <w:name w:val="TOC Txt (1.1.1.1)"/>
    <w:basedOn w:val="Normal"/>
    <w:uiPriority w:val="1"/>
    <w:rsid w:val="00C6347F"/>
  </w:style>
  <w:style w:type="paragraph" w:customStyle="1" w:styleId="THEEND0">
    <w:name w:val="THE END __________"/>
    <w:uiPriority w:val="1"/>
    <w:rsid w:val="00C6347F"/>
    <w:pPr>
      <w:jc w:val="center"/>
    </w:pPr>
    <w:rPr>
      <w:rFonts w:ascii="Verdana" w:eastAsiaTheme="majorEastAsia" w:hAnsi="Verdana" w:cstheme="majorBidi"/>
      <w:b/>
      <w:bCs/>
      <w:caps/>
      <w:color w:val="000000" w:themeColor="text1"/>
      <w:szCs w:val="26"/>
      <w:lang w:val="en-US" w:eastAsia="ja-JP"/>
    </w:rPr>
  </w:style>
  <w:style w:type="paragraph" w:customStyle="1" w:styleId="Donotusefromhere">
    <w:name w:val="Do not use from here"/>
    <w:basedOn w:val="Bodytext1"/>
    <w:uiPriority w:val="1"/>
    <w:rsid w:val="00597566"/>
    <w:rPr>
      <w:b/>
      <w:color w:val="FF0000"/>
    </w:rPr>
  </w:style>
  <w:style w:type="paragraph" w:customStyle="1" w:styleId="Notesindent1">
    <w:name w:val="Notes indent 1"/>
    <w:basedOn w:val="Normal"/>
    <w:uiPriority w:val="1"/>
    <w:rsid w:val="00C6347F"/>
  </w:style>
  <w:style w:type="paragraph" w:customStyle="1" w:styleId="p">
    <w:name w:val="p"/>
    <w:basedOn w:val="Normal"/>
    <w:uiPriority w:val="1"/>
    <w:rsid w:val="00C6347F"/>
  </w:style>
  <w:style w:type="paragraph" w:customStyle="1" w:styleId="pre">
    <w:name w:val="pre"/>
    <w:basedOn w:val="Normal"/>
    <w:uiPriority w:val="1"/>
    <w:rsid w:val="00C6347F"/>
  </w:style>
  <w:style w:type="paragraph" w:customStyle="1" w:styleId="Chapter-head">
    <w:name w:val="Chapter-head"/>
    <w:basedOn w:val="Normal"/>
    <w:uiPriority w:val="1"/>
    <w:rsid w:val="00C6347F"/>
  </w:style>
  <w:style w:type="paragraph" w:customStyle="1" w:styleId="Serifsuperscriptitalic">
    <w:name w:val="Serif superscript italic"/>
    <w:basedOn w:val="Normal"/>
    <w:uiPriority w:val="1"/>
    <w:rsid w:val="00597566"/>
    <w:pPr>
      <w:spacing w:line="480" w:lineRule="auto"/>
    </w:pPr>
  </w:style>
  <w:style w:type="character" w:customStyle="1" w:styleId="Serif-italic">
    <w:name w:val="Serif-italic"/>
    <w:uiPriority w:val="1"/>
    <w:rsid w:val="00C6347F"/>
  </w:style>
  <w:style w:type="character" w:customStyle="1" w:styleId="Footnote-Reference">
    <w:name w:val="Footnote-Reference"/>
    <w:uiPriority w:val="1"/>
    <w:rsid w:val="00C6347F"/>
  </w:style>
  <w:style w:type="paragraph" w:customStyle="1" w:styleId="TITLEPAGEsubtile">
    <w:name w:val="TITLE PAGE subtile"/>
    <w:basedOn w:val="Normal"/>
    <w:uiPriority w:val="1"/>
    <w:rsid w:val="00C6347F"/>
  </w:style>
  <w:style w:type="paragraph" w:customStyle="1" w:styleId="TITLEPAGEsub-subtile">
    <w:name w:val="TITLE PAGE sub-subtile"/>
    <w:basedOn w:val="Normal"/>
    <w:uiPriority w:val="1"/>
    <w:rsid w:val="00C6347F"/>
  </w:style>
  <w:style w:type="paragraph" w:customStyle="1" w:styleId="Bodytext5">
    <w:name w:val="Body _text"/>
    <w:basedOn w:val="Normal"/>
    <w:uiPriority w:val="1"/>
    <w:rsid w:val="00C6347F"/>
    <w:pPr>
      <w:spacing w:before="240"/>
    </w:pPr>
  </w:style>
  <w:style w:type="paragraph" w:customStyle="1" w:styleId="Indent10">
    <w:name w:val="Indent_1"/>
    <w:basedOn w:val="Normal"/>
    <w:uiPriority w:val="1"/>
    <w:rsid w:val="00C6347F"/>
    <w:pPr>
      <w:tabs>
        <w:tab w:val="left" w:pos="1134"/>
      </w:tabs>
      <w:spacing w:before="240"/>
      <w:ind w:left="1134" w:hanging="1134"/>
    </w:pPr>
    <w:rPr>
      <w:szCs w:val="24"/>
      <w:lang w:val="de-CH"/>
    </w:rPr>
  </w:style>
  <w:style w:type="character" w:customStyle="1" w:styleId="StyleSuperscriptitalicBold">
    <w:name w:val="Style Superscript italic + Bold"/>
    <w:basedOn w:val="Superscriptitalic"/>
    <w:uiPriority w:val="1"/>
    <w:rsid w:val="00C6347F"/>
    <w:rPr>
      <w:bCs/>
      <w:i/>
      <w:iCs/>
      <w:vertAlign w:val="superscript"/>
    </w:rPr>
  </w:style>
  <w:style w:type="paragraph" w:customStyle="1" w:styleId="Indent1semiboldnospaceacter">
    <w:name w:val="Indent 1 semibold no space acter"/>
    <w:basedOn w:val="Normal"/>
    <w:uiPriority w:val="1"/>
    <w:rsid w:val="00597566"/>
    <w:pPr>
      <w:tabs>
        <w:tab w:val="left" w:pos="480"/>
      </w:tabs>
      <w:spacing w:line="240" w:lineRule="exact"/>
      <w:ind w:left="480" w:hanging="480"/>
    </w:pPr>
    <w:rPr>
      <w:rFonts w:eastAsia="Arial" w:cs="Arial"/>
      <w:b/>
      <w:color w:val="7F7F7F" w:themeColor="text1" w:themeTint="80"/>
    </w:rPr>
  </w:style>
  <w:style w:type="paragraph" w:customStyle="1" w:styleId="Indent2semiboldnospaceafter0">
    <w:name w:val="Indent 2 semibold no space after"/>
    <w:basedOn w:val="Normal"/>
    <w:uiPriority w:val="1"/>
    <w:rsid w:val="00597566"/>
    <w:pPr>
      <w:tabs>
        <w:tab w:val="left" w:pos="960"/>
      </w:tabs>
      <w:spacing w:line="240" w:lineRule="exact"/>
      <w:ind w:left="962" w:hanging="480"/>
    </w:pPr>
    <w:rPr>
      <w:rFonts w:eastAsia="Arial" w:cs="Arial"/>
      <w:b/>
      <w:color w:val="7F7F7F" w:themeColor="text1" w:themeTint="80"/>
    </w:rPr>
  </w:style>
  <w:style w:type="paragraph" w:customStyle="1" w:styleId="Indent3semiboldnospceafter">
    <w:name w:val="Indent 3 semibold no spce after"/>
    <w:basedOn w:val="Normal"/>
    <w:uiPriority w:val="1"/>
    <w:rsid w:val="00597566"/>
    <w:pPr>
      <w:tabs>
        <w:tab w:val="left" w:pos="1440"/>
      </w:tabs>
      <w:spacing w:line="240" w:lineRule="exact"/>
      <w:ind w:left="1440" w:hanging="482"/>
    </w:pPr>
    <w:rPr>
      <w:b/>
      <w:color w:val="7F7F7F" w:themeColor="text1" w:themeTint="80"/>
    </w:rPr>
  </w:style>
  <w:style w:type="paragraph" w:customStyle="1" w:styleId="c-toc-chapter1et2">
    <w:name w:val="c-toc-chapter1et2"/>
    <w:basedOn w:val="Normal"/>
    <w:uiPriority w:val="99"/>
    <w:rsid w:val="00C6347F"/>
    <w:pPr>
      <w:widowControl w:val="0"/>
      <w:tabs>
        <w:tab w:val="right" w:leader="dot" w:pos="8787"/>
        <w:tab w:val="right" w:pos="9354"/>
      </w:tabs>
      <w:suppressAutoHyphens/>
      <w:autoSpaceDE w:val="0"/>
      <w:autoSpaceDN w:val="0"/>
      <w:adjustRightInd w:val="0"/>
      <w:spacing w:before="340" w:after="57" w:line="200" w:lineRule="atLeast"/>
      <w:textAlignment w:val="center"/>
    </w:pPr>
    <w:rPr>
      <w:rFonts w:ascii="StoneSerif" w:eastAsia="Calibri" w:hAnsi="StoneSerif" w:cs="StoneSerif"/>
      <w:color w:val="000000"/>
      <w:w w:val="95"/>
      <w:sz w:val="19"/>
      <w:szCs w:val="19"/>
      <w:lang w:eastAsia="en-US"/>
    </w:rPr>
  </w:style>
  <w:style w:type="paragraph" w:customStyle="1" w:styleId="c-toc-11">
    <w:name w:val="c-toc-1.1"/>
    <w:basedOn w:val="Normal"/>
    <w:uiPriority w:val="99"/>
    <w:rsid w:val="00C6347F"/>
    <w:pPr>
      <w:widowControl w:val="0"/>
      <w:tabs>
        <w:tab w:val="left" w:pos="567"/>
        <w:tab w:val="right" w:leader="dot" w:pos="8787"/>
        <w:tab w:val="right" w:pos="9354"/>
      </w:tabs>
      <w:suppressAutoHyphens/>
      <w:autoSpaceDE w:val="0"/>
      <w:autoSpaceDN w:val="0"/>
      <w:adjustRightInd w:val="0"/>
      <w:spacing w:before="113" w:after="57" w:line="240" w:lineRule="atLeast"/>
      <w:textAlignment w:val="center"/>
    </w:pPr>
    <w:rPr>
      <w:rFonts w:ascii="StoneSerif" w:eastAsia="Calibri" w:hAnsi="StoneSerif" w:cs="StoneSerif"/>
      <w:color w:val="000000"/>
      <w:spacing w:val="1"/>
      <w:sz w:val="19"/>
      <w:szCs w:val="19"/>
      <w:lang w:eastAsia="en-US"/>
    </w:rPr>
  </w:style>
  <w:style w:type="paragraph" w:customStyle="1" w:styleId="c-toc-111">
    <w:name w:val="c-toc-1.1.1"/>
    <w:basedOn w:val="Normal"/>
    <w:uiPriority w:val="99"/>
    <w:rsid w:val="00C6347F"/>
    <w:pPr>
      <w:widowControl w:val="0"/>
      <w:tabs>
        <w:tab w:val="left" w:pos="1134"/>
        <w:tab w:val="right" w:leader="dot" w:pos="8787"/>
        <w:tab w:val="right" w:pos="9354"/>
      </w:tabs>
      <w:suppressAutoHyphens/>
      <w:autoSpaceDE w:val="0"/>
      <w:autoSpaceDN w:val="0"/>
      <w:adjustRightInd w:val="0"/>
      <w:spacing w:after="0" w:line="240" w:lineRule="atLeast"/>
      <w:ind w:left="567"/>
      <w:textAlignment w:val="center"/>
    </w:pPr>
    <w:rPr>
      <w:rFonts w:ascii="StoneSerif" w:eastAsia="Calibri" w:hAnsi="StoneSerif" w:cs="StoneSerif"/>
      <w:color w:val="000000"/>
      <w:spacing w:val="1"/>
      <w:sz w:val="19"/>
      <w:szCs w:val="19"/>
      <w:lang w:eastAsia="en-US"/>
    </w:rPr>
  </w:style>
  <w:style w:type="paragraph" w:customStyle="1" w:styleId="c-toc-1111">
    <w:name w:val="c-toc-1.1.1.1"/>
    <w:basedOn w:val="Normal"/>
    <w:uiPriority w:val="99"/>
    <w:rsid w:val="00C6347F"/>
    <w:pPr>
      <w:widowControl w:val="0"/>
      <w:tabs>
        <w:tab w:val="left" w:pos="1984"/>
        <w:tab w:val="right" w:leader="dot" w:pos="8787"/>
        <w:tab w:val="right" w:pos="9354"/>
      </w:tabs>
      <w:suppressAutoHyphens/>
      <w:autoSpaceDE w:val="0"/>
      <w:autoSpaceDN w:val="0"/>
      <w:adjustRightInd w:val="0"/>
      <w:spacing w:after="0" w:line="240" w:lineRule="atLeast"/>
      <w:ind w:left="1134"/>
      <w:textAlignment w:val="center"/>
    </w:pPr>
    <w:rPr>
      <w:rFonts w:ascii="StoneSerif" w:eastAsia="Calibri" w:hAnsi="StoneSerif" w:cs="StoneSerif"/>
      <w:color w:val="000000"/>
      <w:spacing w:val="1"/>
      <w:sz w:val="19"/>
      <w:szCs w:val="19"/>
      <w:lang w:eastAsia="en-US"/>
    </w:rPr>
  </w:style>
  <w:style w:type="paragraph" w:customStyle="1" w:styleId="NoParagraphStyle">
    <w:name w:val="[No Paragraph Style]"/>
    <w:uiPriority w:val="99"/>
    <w:rsid w:val="00C6347F"/>
    <w:pPr>
      <w:widowControl w:val="0"/>
      <w:autoSpaceDE w:val="0"/>
      <w:autoSpaceDN w:val="0"/>
      <w:adjustRightInd w:val="0"/>
      <w:spacing w:line="288" w:lineRule="auto"/>
      <w:textAlignment w:val="center"/>
    </w:pPr>
    <w:rPr>
      <w:rFonts w:ascii="StoneSans-Italic" w:eastAsia="Calibri" w:hAnsi="StoneSans-Italic" w:cs="StoneSans-Italic"/>
      <w:color w:val="000000"/>
      <w:sz w:val="24"/>
      <w:szCs w:val="24"/>
      <w:lang w:eastAsia="en-US"/>
    </w:rPr>
  </w:style>
  <w:style w:type="paragraph" w:customStyle="1" w:styleId="TableTxt">
    <w:name w:val="Table Txt"/>
    <w:basedOn w:val="Normal"/>
    <w:uiPriority w:val="99"/>
    <w:rsid w:val="00C6347F"/>
    <w:pPr>
      <w:widowControl w:val="0"/>
      <w:tabs>
        <w:tab w:val="left" w:pos="170"/>
        <w:tab w:val="left" w:pos="850"/>
      </w:tabs>
      <w:suppressAutoHyphens/>
      <w:autoSpaceDE w:val="0"/>
      <w:autoSpaceDN w:val="0"/>
      <w:adjustRightInd w:val="0"/>
      <w:spacing w:before="113" w:after="113" w:line="200" w:lineRule="atLeast"/>
      <w:textAlignment w:val="center"/>
    </w:pPr>
    <w:rPr>
      <w:rFonts w:ascii="StoneSans-Italic" w:eastAsia="Calibri" w:hAnsi="StoneSans-Italic" w:cs="StoneSans-Italic"/>
      <w:color w:val="000000"/>
      <w:sz w:val="19"/>
      <w:szCs w:val="19"/>
      <w:lang w:eastAsia="en-US"/>
    </w:rPr>
  </w:style>
  <w:style w:type="paragraph" w:customStyle="1" w:styleId="TableTxtHeader">
    <w:name w:val="Table Txt Header"/>
    <w:basedOn w:val="TableTxt"/>
    <w:uiPriority w:val="99"/>
    <w:rsid w:val="00C6347F"/>
    <w:pPr>
      <w:spacing w:line="288" w:lineRule="auto"/>
    </w:pPr>
    <w:rPr>
      <w:i/>
      <w:iCs/>
    </w:rPr>
  </w:style>
  <w:style w:type="paragraph" w:customStyle="1" w:styleId="TableTxt0">
    <w:name w:val="Table Txt &gt;|&lt;"/>
    <w:basedOn w:val="Normal"/>
    <w:uiPriority w:val="99"/>
    <w:rsid w:val="00C6347F"/>
    <w:pPr>
      <w:widowControl w:val="0"/>
      <w:autoSpaceDE w:val="0"/>
      <w:autoSpaceDN w:val="0"/>
      <w:adjustRightInd w:val="0"/>
      <w:spacing w:after="170" w:line="200" w:lineRule="atLeast"/>
      <w:jc w:val="center"/>
      <w:textAlignment w:val="center"/>
    </w:pPr>
    <w:rPr>
      <w:rFonts w:ascii="StoneSans-Italic" w:eastAsia="Calibri" w:hAnsi="StoneSans-Italic" w:cs="StoneSans-Italic"/>
      <w:color w:val="000000"/>
      <w:sz w:val="19"/>
      <w:szCs w:val="19"/>
      <w:lang w:eastAsia="en-US"/>
    </w:rPr>
  </w:style>
  <w:style w:type="paragraph" w:customStyle="1" w:styleId="CHAPTERINTRO1">
    <w:name w:val="CHAPTER/INTRO 1"/>
    <w:basedOn w:val="NoParagraphStyle"/>
    <w:uiPriority w:val="99"/>
    <w:rsid w:val="00C6347F"/>
    <w:pPr>
      <w:tabs>
        <w:tab w:val="center" w:pos="4700"/>
      </w:tabs>
      <w:suppressAutoHyphens/>
      <w:spacing w:after="170" w:line="360" w:lineRule="atLeast"/>
      <w:jc w:val="center"/>
    </w:pPr>
    <w:rPr>
      <w:rFonts w:ascii="StoneSans-Semibold" w:hAnsi="StoneSans-Semibold" w:cs="StoneSans-Semibold"/>
      <w:caps/>
      <w:w w:val="95"/>
      <w:sz w:val="28"/>
      <w:szCs w:val="28"/>
    </w:rPr>
  </w:style>
  <w:style w:type="paragraph" w:customStyle="1" w:styleId="CHAPTERINTRO">
    <w:name w:val="CHAPTER/INTRO"/>
    <w:basedOn w:val="Normal"/>
    <w:uiPriority w:val="99"/>
    <w:rsid w:val="00C6347F"/>
    <w:pPr>
      <w:widowControl w:val="0"/>
      <w:tabs>
        <w:tab w:val="center" w:pos="4700"/>
      </w:tabs>
      <w:suppressAutoHyphens/>
      <w:autoSpaceDE w:val="0"/>
      <w:autoSpaceDN w:val="0"/>
      <w:adjustRightInd w:val="0"/>
      <w:spacing w:after="170" w:line="200" w:lineRule="atLeast"/>
      <w:jc w:val="center"/>
      <w:textAlignment w:val="center"/>
    </w:pPr>
    <w:rPr>
      <w:rFonts w:ascii="StoneSans" w:eastAsia="Calibri" w:hAnsi="StoneSans" w:cs="StoneSans"/>
      <w:caps/>
      <w:color w:val="000000"/>
      <w:w w:val="95"/>
      <w:sz w:val="26"/>
      <w:szCs w:val="26"/>
      <w:lang w:eastAsia="en-US"/>
    </w:rPr>
  </w:style>
  <w:style w:type="character" w:customStyle="1" w:styleId="SansSemiBold">
    <w:name w:val="Sans Semi Bold"/>
    <w:uiPriority w:val="99"/>
    <w:rsid w:val="00C6347F"/>
    <w:rPr>
      <w:rFonts w:ascii="StoneSans-Semibold" w:hAnsi="StoneSans-Semibold" w:cs="StoneSans-Semibold"/>
      <w:w w:val="100"/>
      <w:position w:val="0"/>
      <w:u w:val="none"/>
      <w:vertAlign w:val="baseline"/>
      <w:lang w:val="en-GB"/>
    </w:rPr>
  </w:style>
  <w:style w:type="paragraph" w:customStyle="1" w:styleId="FigureTable">
    <w:name w:val="Figure/Table"/>
    <w:basedOn w:val="NoParagraphStyle"/>
    <w:uiPriority w:val="99"/>
    <w:rsid w:val="00C6347F"/>
    <w:pPr>
      <w:spacing w:after="170" w:line="200" w:lineRule="atLeast"/>
      <w:jc w:val="center"/>
    </w:pPr>
    <w:rPr>
      <w:rFonts w:ascii="StoneSans-Semibold" w:hAnsi="StoneSans-Semibold" w:cs="StoneSans-Semibold"/>
      <w:sz w:val="19"/>
      <w:szCs w:val="19"/>
    </w:rPr>
  </w:style>
  <w:style w:type="paragraph" w:customStyle="1" w:styleId="112Header">
    <w:name w:val="1.1 (2) Header"/>
    <w:basedOn w:val="NoParagraphStyle"/>
    <w:uiPriority w:val="99"/>
    <w:rsid w:val="00C6347F"/>
    <w:pPr>
      <w:tabs>
        <w:tab w:val="left" w:pos="1134"/>
      </w:tabs>
      <w:suppressAutoHyphens/>
      <w:spacing w:after="170" w:line="240" w:lineRule="atLeast"/>
      <w:ind w:left="1134" w:hanging="1134"/>
    </w:pPr>
    <w:rPr>
      <w:rFonts w:ascii="StoneSans-Bold" w:hAnsi="StoneSans-Bold" w:cs="StoneSans-Bold"/>
      <w:b/>
      <w:bCs/>
      <w:spacing w:val="1"/>
      <w:position w:val="-10"/>
      <w:sz w:val="19"/>
      <w:szCs w:val="19"/>
    </w:rPr>
  </w:style>
  <w:style w:type="paragraph" w:customStyle="1" w:styleId="TableTxtNOTE">
    <w:name w:val="Table Txt = NOTE"/>
    <w:basedOn w:val="TableTxt"/>
    <w:uiPriority w:val="99"/>
    <w:rsid w:val="00C6347F"/>
    <w:pPr>
      <w:tabs>
        <w:tab w:val="left" w:pos="624"/>
      </w:tabs>
      <w:spacing w:before="0" w:after="0"/>
    </w:pPr>
    <w:rPr>
      <w:rFonts w:ascii="StoneSans" w:hAnsi="StoneSans" w:cs="StoneSans"/>
      <w:sz w:val="15"/>
      <w:szCs w:val="15"/>
    </w:rPr>
  </w:style>
  <w:style w:type="character" w:customStyle="1" w:styleId="SerifSemiBold">
    <w:name w:val="Serif Semi Bold"/>
    <w:uiPriority w:val="99"/>
    <w:rsid w:val="00C6347F"/>
    <w:rPr>
      <w:rFonts w:ascii="StoneSerif-Semibold" w:hAnsi="StoneSerif-Semibold" w:cs="StoneSerif-Semibold"/>
      <w:w w:val="100"/>
      <w:position w:val="0"/>
      <w:u w:val="none"/>
      <w:vertAlign w:val="baseline"/>
      <w:lang w:val="en-GB"/>
    </w:rPr>
  </w:style>
  <w:style w:type="paragraph" w:customStyle="1" w:styleId="112-NOspacebefore">
    <w:name w:val="1.1 (2) - NO space before"/>
    <w:basedOn w:val="Normal"/>
    <w:uiPriority w:val="99"/>
    <w:rsid w:val="00C6347F"/>
    <w:pPr>
      <w:widowControl w:val="0"/>
      <w:tabs>
        <w:tab w:val="left" w:pos="1134"/>
        <w:tab w:val="right" w:leader="dot" w:pos="9524"/>
        <w:tab w:val="right" w:pos="9865"/>
      </w:tabs>
      <w:suppressAutoHyphens/>
      <w:autoSpaceDE w:val="0"/>
      <w:autoSpaceDN w:val="0"/>
      <w:adjustRightInd w:val="0"/>
      <w:spacing w:after="170" w:line="240" w:lineRule="atLeast"/>
      <w:ind w:left="1134" w:hanging="1134"/>
      <w:textAlignment w:val="center"/>
    </w:pPr>
    <w:rPr>
      <w:rFonts w:ascii="StoneSans-Bold" w:eastAsia="Calibri" w:hAnsi="StoneSans-Bold" w:cs="StoneSans-Bold"/>
      <w:b/>
      <w:bCs/>
      <w:color w:val="000000"/>
      <w:spacing w:val="1"/>
      <w:sz w:val="19"/>
      <w:szCs w:val="19"/>
      <w:lang w:eastAsia="en-US"/>
    </w:rPr>
  </w:style>
  <w:style w:type="paragraph" w:customStyle="1" w:styleId="BodyTxt">
    <w:name w:val="Body Txt"/>
    <w:basedOn w:val="Normal"/>
    <w:uiPriority w:val="99"/>
    <w:rsid w:val="00C6347F"/>
    <w:pPr>
      <w:widowControl w:val="0"/>
      <w:autoSpaceDE w:val="0"/>
      <w:autoSpaceDN w:val="0"/>
      <w:adjustRightInd w:val="0"/>
      <w:spacing w:after="170" w:line="200" w:lineRule="atLeast"/>
      <w:jc w:val="both"/>
      <w:textAlignment w:val="center"/>
    </w:pPr>
    <w:rPr>
      <w:rFonts w:ascii="StoneSerif" w:eastAsia="Calibri" w:hAnsi="StoneSerif" w:cs="StoneSerif"/>
      <w:color w:val="000000"/>
      <w:sz w:val="19"/>
      <w:szCs w:val="19"/>
      <w:lang w:eastAsia="en-US"/>
    </w:rPr>
  </w:style>
  <w:style w:type="paragraph" w:customStyle="1" w:styleId="11Header">
    <w:name w:val="1 (1) Header"/>
    <w:basedOn w:val="NoParagraphStyle"/>
    <w:next w:val="NoParagraphStyle"/>
    <w:uiPriority w:val="99"/>
    <w:rsid w:val="00C6347F"/>
    <w:pPr>
      <w:tabs>
        <w:tab w:val="left" w:pos="1134"/>
      </w:tabs>
      <w:suppressAutoHyphens/>
      <w:spacing w:before="480" w:after="240" w:line="240" w:lineRule="atLeast"/>
      <w:ind w:left="1134" w:hanging="1134"/>
    </w:pPr>
    <w:rPr>
      <w:rFonts w:ascii="StoneSans-Bold" w:hAnsi="StoneSans-Bold" w:cs="StoneSans-Bold"/>
      <w:b/>
      <w:bCs/>
      <w:caps/>
      <w:spacing w:val="1"/>
      <w:sz w:val="18"/>
      <w:szCs w:val="18"/>
    </w:rPr>
  </w:style>
  <w:style w:type="paragraph" w:customStyle="1" w:styleId="11-NOspacebefore">
    <w:name w:val="1 (1) - NO space before"/>
    <w:basedOn w:val="11Header"/>
    <w:uiPriority w:val="99"/>
    <w:rsid w:val="00C6347F"/>
    <w:pPr>
      <w:spacing w:before="0"/>
    </w:pPr>
  </w:style>
  <w:style w:type="paragraph" w:customStyle="1" w:styleId="BodyTxt-NOspaceafter">
    <w:name w:val="Body Txt - NO space after"/>
    <w:basedOn w:val="Normal"/>
    <w:uiPriority w:val="99"/>
    <w:rsid w:val="00C6347F"/>
    <w:pPr>
      <w:widowControl w:val="0"/>
      <w:autoSpaceDE w:val="0"/>
      <w:autoSpaceDN w:val="0"/>
      <w:adjustRightInd w:val="0"/>
      <w:spacing w:after="0" w:line="200" w:lineRule="atLeast"/>
      <w:jc w:val="both"/>
      <w:textAlignment w:val="center"/>
    </w:pPr>
    <w:rPr>
      <w:rFonts w:ascii="StoneSerif" w:eastAsia="Calibri" w:hAnsi="StoneSerif" w:cs="StoneSerif"/>
      <w:color w:val="000000"/>
      <w:sz w:val="19"/>
      <w:szCs w:val="19"/>
      <w:lang w:eastAsia="en-US"/>
    </w:rPr>
  </w:style>
  <w:style w:type="paragraph" w:customStyle="1" w:styleId="aspaceafter">
    <w:name w:val="(a) + space after"/>
    <w:basedOn w:val="a0"/>
    <w:uiPriority w:val="99"/>
    <w:rsid w:val="00C6347F"/>
    <w:pPr>
      <w:widowControl w:val="0"/>
      <w:tabs>
        <w:tab w:val="left" w:pos="40"/>
        <w:tab w:val="left" w:pos="1134"/>
      </w:tabs>
      <w:autoSpaceDE w:val="0"/>
      <w:autoSpaceDN w:val="0"/>
      <w:adjustRightInd w:val="0"/>
      <w:spacing w:after="170" w:line="200" w:lineRule="atLeast"/>
      <w:ind w:left="340" w:hanging="340"/>
      <w:jc w:val="both"/>
      <w:textAlignment w:val="center"/>
    </w:pPr>
    <w:rPr>
      <w:rFonts w:ascii="StoneSerif" w:eastAsia="Calibri" w:hAnsi="StoneSerif" w:cs="StoneSerif"/>
      <w:color w:val="000000"/>
      <w:spacing w:val="1"/>
      <w:sz w:val="19"/>
      <w:szCs w:val="19"/>
      <w:lang w:val="en-GB"/>
    </w:rPr>
  </w:style>
  <w:style w:type="paragraph" w:customStyle="1" w:styleId="1stpara">
    <w:name w:val="1st para"/>
    <w:basedOn w:val="Normal"/>
    <w:rsid w:val="00C6347F"/>
    <w:pPr>
      <w:spacing w:after="0" w:line="240" w:lineRule="exact"/>
      <w:jc w:val="both"/>
    </w:pPr>
    <w:rPr>
      <w:rFonts w:ascii="Times" w:eastAsia="Times New Roman" w:hAnsi="Times" w:cs="Times"/>
      <w:szCs w:val="20"/>
      <w:lang w:eastAsia="ja-JP"/>
    </w:rPr>
  </w:style>
  <w:style w:type="paragraph" w:customStyle="1" w:styleId="11">
    <w:name w:val="1.1"/>
    <w:rsid w:val="00C6347F"/>
    <w:pPr>
      <w:spacing w:before="180" w:after="60" w:line="240" w:lineRule="exact"/>
      <w:ind w:left="900" w:hanging="900"/>
    </w:pPr>
    <w:rPr>
      <w:rFonts w:ascii="Times" w:eastAsia="Times New Roman" w:hAnsi="Times" w:cs="Times"/>
      <w:b/>
      <w:bCs/>
      <w:lang w:eastAsia="ja-JP"/>
    </w:rPr>
  </w:style>
  <w:style w:type="paragraph" w:customStyle="1" w:styleId="Indent">
    <w:name w:val="Indent"/>
    <w:basedOn w:val="Normal"/>
    <w:rsid w:val="00C6347F"/>
    <w:pPr>
      <w:spacing w:after="0" w:line="240" w:lineRule="exact"/>
      <w:ind w:left="400" w:hanging="400"/>
      <w:jc w:val="both"/>
    </w:pPr>
    <w:rPr>
      <w:rFonts w:ascii="Times" w:eastAsia="Times New Roman" w:hAnsi="Times" w:cs="Times"/>
      <w:szCs w:val="20"/>
      <w:lang w:eastAsia="ja-JP"/>
    </w:rPr>
  </w:style>
  <w:style w:type="paragraph" w:customStyle="1" w:styleId="111">
    <w:name w:val="1.1.1"/>
    <w:basedOn w:val="11"/>
    <w:rsid w:val="00C6347F"/>
    <w:rPr>
      <w:i/>
      <w:iCs/>
    </w:rPr>
  </w:style>
  <w:style w:type="paragraph" w:customStyle="1" w:styleId="1111">
    <w:name w:val="1.1.1.1"/>
    <w:basedOn w:val="11"/>
    <w:rsid w:val="00C6347F"/>
    <w:rPr>
      <w:smallCaps/>
    </w:rPr>
  </w:style>
  <w:style w:type="paragraph" w:customStyle="1" w:styleId="Subindent">
    <w:name w:val="Sub indent"/>
    <w:rsid w:val="00C6347F"/>
    <w:pPr>
      <w:spacing w:line="240" w:lineRule="exact"/>
      <w:ind w:left="800" w:hanging="400"/>
      <w:jc w:val="both"/>
    </w:pPr>
    <w:rPr>
      <w:rFonts w:ascii="Times" w:eastAsia="Times New Roman" w:hAnsi="Times" w:cs="Times"/>
      <w:lang w:eastAsia="ja-JP"/>
    </w:rPr>
  </w:style>
  <w:style w:type="paragraph" w:customStyle="1" w:styleId="BodySemiboldnospace">
    <w:name w:val="Body Semibold no space"/>
    <w:basedOn w:val="Normal"/>
    <w:uiPriority w:val="99"/>
    <w:rsid w:val="00C6347F"/>
    <w:pPr>
      <w:widowControl w:val="0"/>
      <w:tabs>
        <w:tab w:val="left" w:pos="1134"/>
      </w:tabs>
      <w:suppressAutoHyphens/>
      <w:autoSpaceDE w:val="0"/>
      <w:autoSpaceDN w:val="0"/>
      <w:adjustRightInd w:val="0"/>
      <w:spacing w:after="0" w:line="240" w:lineRule="atLeast"/>
      <w:textAlignment w:val="center"/>
    </w:pPr>
    <w:rPr>
      <w:rFonts w:ascii="StoneSansITC-SemiBold" w:hAnsi="StoneSansITC-SemiBold" w:cs="StoneSansITC-SemiBold"/>
      <w:b/>
      <w:bCs/>
      <w:color w:val="000000"/>
      <w:w w:val="96"/>
      <w:szCs w:val="20"/>
      <w:lang w:eastAsia="en-US"/>
    </w:rPr>
  </w:style>
  <w:style w:type="paragraph" w:customStyle="1" w:styleId="Notespace">
    <w:name w:val="Note + space"/>
    <w:basedOn w:val="Normal"/>
    <w:uiPriority w:val="99"/>
    <w:rsid w:val="00C6347F"/>
    <w:pPr>
      <w:widowControl w:val="0"/>
      <w:tabs>
        <w:tab w:val="left" w:pos="850"/>
      </w:tabs>
      <w:suppressAutoHyphens/>
      <w:autoSpaceDE w:val="0"/>
      <w:autoSpaceDN w:val="0"/>
      <w:adjustRightInd w:val="0"/>
      <w:spacing w:after="240" w:line="200" w:lineRule="atLeast"/>
      <w:textAlignment w:val="center"/>
    </w:pPr>
    <w:rPr>
      <w:rFonts w:ascii="StoneSansITC-Medium" w:hAnsi="StoneSansITC-Medium" w:cs="StoneSansITC-Medium"/>
      <w:color w:val="000000"/>
      <w:sz w:val="16"/>
      <w:szCs w:val="16"/>
      <w:lang w:eastAsia="en-US"/>
    </w:rPr>
  </w:style>
  <w:style w:type="character" w:customStyle="1" w:styleId="apple-tab-span">
    <w:name w:val="apple-tab-span"/>
    <w:basedOn w:val="DefaultParagraphFont"/>
    <w:rsid w:val="00C6347F"/>
  </w:style>
  <w:style w:type="numbering" w:customStyle="1" w:styleId="Headings">
    <w:name w:val="Headings"/>
    <w:uiPriority w:val="99"/>
    <w:rsid w:val="00C6347F"/>
    <w:pPr>
      <w:numPr>
        <w:numId w:val="16"/>
      </w:numPr>
    </w:pPr>
  </w:style>
  <w:style w:type="paragraph" w:customStyle="1" w:styleId="Doctitle">
    <w:name w:val="Doctitle"/>
    <w:rsid w:val="00C6347F"/>
    <w:pPr>
      <w:spacing w:before="240"/>
      <w:jc w:val="center"/>
    </w:pPr>
    <w:rPr>
      <w:rFonts w:ascii="Arial" w:eastAsia="Times New Roman" w:hAnsi="Arial"/>
      <w:b/>
      <w:i/>
      <w:sz w:val="48"/>
      <w:lang w:val="de-DE" w:eastAsia="en-GB"/>
    </w:rPr>
  </w:style>
  <w:style w:type="paragraph" w:customStyle="1" w:styleId="Bullet1">
    <w:name w:val="Bullet 1"/>
    <w:basedOn w:val="Normal"/>
    <w:autoRedefine/>
    <w:rsid w:val="00C6347F"/>
    <w:pPr>
      <w:numPr>
        <w:numId w:val="17"/>
      </w:numPr>
      <w:tabs>
        <w:tab w:val="clear" w:pos="567"/>
      </w:tabs>
    </w:pPr>
    <w:rPr>
      <w:rFonts w:ascii="Times New Roman" w:hAnsi="Times New Roman"/>
    </w:rPr>
  </w:style>
  <w:style w:type="paragraph" w:customStyle="1" w:styleId="Bullet2">
    <w:name w:val="Bullet 2"/>
    <w:basedOn w:val="Normal"/>
    <w:next w:val="Normal"/>
    <w:rsid w:val="00C6347F"/>
    <w:pPr>
      <w:numPr>
        <w:numId w:val="18"/>
      </w:numPr>
      <w:tabs>
        <w:tab w:val="clear" w:pos="567"/>
      </w:tabs>
    </w:pPr>
    <w:rPr>
      <w:rFonts w:ascii="Times New Roman" w:hAnsi="Times New Roman"/>
    </w:rPr>
  </w:style>
  <w:style w:type="paragraph" w:customStyle="1" w:styleId="Bullet1text">
    <w:name w:val="Bullet 1 text"/>
    <w:basedOn w:val="Normal"/>
    <w:rsid w:val="00C6347F"/>
    <w:pPr>
      <w:ind w:left="567"/>
    </w:pPr>
    <w:rPr>
      <w:rFonts w:ascii="Times New Roman" w:hAnsi="Times New Roman"/>
    </w:rPr>
  </w:style>
  <w:style w:type="paragraph" w:customStyle="1" w:styleId="Bullet3">
    <w:name w:val="Bullet 3"/>
    <w:basedOn w:val="Normal"/>
    <w:autoRedefine/>
    <w:rsid w:val="00C6347F"/>
    <w:pPr>
      <w:numPr>
        <w:numId w:val="19"/>
      </w:numPr>
      <w:tabs>
        <w:tab w:val="num" w:pos="-459"/>
      </w:tabs>
    </w:pPr>
    <w:rPr>
      <w:rFonts w:ascii="Times New Roman" w:hAnsi="Times New Roman"/>
    </w:rPr>
  </w:style>
  <w:style w:type="paragraph" w:customStyle="1" w:styleId="Header2">
    <w:name w:val="Header 2"/>
    <w:basedOn w:val="Header"/>
    <w:rsid w:val="00C6347F"/>
    <w:pPr>
      <w:spacing w:before="120"/>
    </w:pPr>
    <w:rPr>
      <w:rFonts w:cs="Times New Roman"/>
      <w:b/>
      <w:i/>
    </w:rPr>
  </w:style>
  <w:style w:type="paragraph" w:customStyle="1" w:styleId="TableHeader0">
    <w:name w:val="Table Header"/>
    <w:basedOn w:val="Normal"/>
    <w:autoRedefine/>
    <w:rsid w:val="00C6347F"/>
    <w:pPr>
      <w:tabs>
        <w:tab w:val="left" w:pos="1276"/>
        <w:tab w:val="left" w:pos="1985"/>
      </w:tabs>
      <w:spacing w:after="120"/>
    </w:pPr>
    <w:rPr>
      <w:b/>
    </w:rPr>
  </w:style>
  <w:style w:type="paragraph" w:customStyle="1" w:styleId="TableText">
    <w:name w:val="Table Text"/>
    <w:basedOn w:val="Normal"/>
    <w:rsid w:val="00C6347F"/>
    <w:pPr>
      <w:numPr>
        <w:numId w:val="20"/>
      </w:numPr>
      <w:spacing w:after="120"/>
    </w:pPr>
  </w:style>
  <w:style w:type="paragraph" w:customStyle="1" w:styleId="Confidentiality">
    <w:name w:val="Confidentiality"/>
    <w:basedOn w:val="Normal"/>
    <w:rsid w:val="00C6347F"/>
    <w:pPr>
      <w:tabs>
        <w:tab w:val="center" w:pos="4153"/>
        <w:tab w:val="right" w:pos="8306"/>
      </w:tabs>
      <w:spacing w:before="60"/>
      <w:jc w:val="right"/>
    </w:pPr>
    <w:rPr>
      <w:b/>
      <w:i/>
      <w:noProof/>
    </w:rPr>
  </w:style>
  <w:style w:type="paragraph" w:customStyle="1" w:styleId="Standard1">
    <w:name w:val="Standard1"/>
    <w:uiPriority w:val="99"/>
    <w:rsid w:val="00C6347F"/>
    <w:rPr>
      <w:rFonts w:eastAsia="Times New Roman"/>
      <w:color w:val="000000"/>
      <w:sz w:val="24"/>
      <w:lang w:val="de-DE" w:eastAsia="en-GB"/>
    </w:rPr>
  </w:style>
  <w:style w:type="character" w:customStyle="1" w:styleId="sc11">
    <w:name w:val="sc11"/>
    <w:basedOn w:val="DefaultParagraphFont"/>
    <w:rsid w:val="00C6347F"/>
    <w:rPr>
      <w:rFonts w:ascii="Courier New" w:hAnsi="Courier New" w:cs="Courier New" w:hint="default"/>
      <w:color w:val="0000FF"/>
      <w:sz w:val="20"/>
      <w:szCs w:val="20"/>
    </w:rPr>
  </w:style>
  <w:style w:type="character" w:customStyle="1" w:styleId="sc01">
    <w:name w:val="sc01"/>
    <w:basedOn w:val="DefaultParagraphFont"/>
    <w:rsid w:val="00C6347F"/>
    <w:rPr>
      <w:rFonts w:ascii="Courier New" w:hAnsi="Courier New" w:cs="Courier New" w:hint="default"/>
      <w:b/>
      <w:bCs/>
      <w:color w:val="000000"/>
      <w:sz w:val="20"/>
      <w:szCs w:val="20"/>
    </w:rPr>
  </w:style>
  <w:style w:type="character" w:customStyle="1" w:styleId="sc91">
    <w:name w:val="sc91"/>
    <w:basedOn w:val="DefaultParagraphFont"/>
    <w:rsid w:val="00C6347F"/>
    <w:rPr>
      <w:rFonts w:ascii="Courier New" w:hAnsi="Courier New" w:cs="Courier New" w:hint="default"/>
      <w:color w:val="008000"/>
      <w:sz w:val="20"/>
      <w:szCs w:val="20"/>
    </w:rPr>
  </w:style>
  <w:style w:type="character" w:customStyle="1" w:styleId="sc641">
    <w:name w:val="sc641"/>
    <w:basedOn w:val="DefaultParagraphFont"/>
    <w:rsid w:val="00C6347F"/>
    <w:rPr>
      <w:rFonts w:ascii="Courier New" w:hAnsi="Courier New" w:cs="Courier New" w:hint="default"/>
      <w:b/>
      <w:bCs/>
      <w:color w:val="000000"/>
      <w:sz w:val="20"/>
      <w:szCs w:val="20"/>
      <w:u w:val="single"/>
    </w:rPr>
  </w:style>
  <w:style w:type="character" w:customStyle="1" w:styleId="sc8">
    <w:name w:val="sc8"/>
    <w:basedOn w:val="DefaultParagraphFont"/>
    <w:rsid w:val="00C6347F"/>
    <w:rPr>
      <w:rFonts w:ascii="Courier New" w:hAnsi="Courier New" w:cs="Courier New" w:hint="default"/>
      <w:color w:val="000000"/>
      <w:sz w:val="20"/>
      <w:szCs w:val="20"/>
    </w:rPr>
  </w:style>
  <w:style w:type="character" w:customStyle="1" w:styleId="sc31">
    <w:name w:val="sc31"/>
    <w:basedOn w:val="DefaultParagraphFont"/>
    <w:rsid w:val="00C6347F"/>
    <w:rPr>
      <w:rFonts w:ascii="Courier New" w:hAnsi="Courier New" w:cs="Courier New" w:hint="default"/>
      <w:color w:val="FF0000"/>
      <w:sz w:val="20"/>
      <w:szCs w:val="20"/>
    </w:rPr>
  </w:style>
  <w:style w:type="character" w:customStyle="1" w:styleId="sc61">
    <w:name w:val="sc61"/>
    <w:basedOn w:val="DefaultParagraphFont"/>
    <w:rsid w:val="00C6347F"/>
    <w:rPr>
      <w:rFonts w:ascii="Courier New" w:hAnsi="Courier New" w:cs="Courier New" w:hint="default"/>
      <w:b/>
      <w:bCs/>
      <w:color w:val="8000FF"/>
      <w:sz w:val="20"/>
      <w:szCs w:val="20"/>
    </w:rPr>
  </w:style>
  <w:style w:type="character" w:customStyle="1" w:styleId="sc701">
    <w:name w:val="sc701"/>
    <w:basedOn w:val="DefaultParagraphFont"/>
    <w:rsid w:val="00C6347F"/>
    <w:rPr>
      <w:rFonts w:ascii="Courier New" w:hAnsi="Courier New" w:cs="Courier New" w:hint="default"/>
      <w:b/>
      <w:bCs/>
      <w:color w:val="8000FF"/>
      <w:sz w:val="20"/>
      <w:szCs w:val="20"/>
      <w:u w:val="single"/>
    </w:rPr>
  </w:style>
  <w:style w:type="character" w:customStyle="1" w:styleId="XMLChar">
    <w:name w:val="XML Char"/>
    <w:rsid w:val="00F978EB"/>
    <w:rPr>
      <w:rFonts w:ascii="Courier New" w:eastAsia="MS Mincho" w:hAnsi="Courier New" w:cs="Courier New"/>
      <w:noProof/>
      <w:color w:val="5F497A" w:themeColor="accent4" w:themeShade="BF"/>
      <w:sz w:val="16"/>
      <w:shd w:val="clear" w:color="auto" w:fill="F0F0F0"/>
    </w:rPr>
  </w:style>
  <w:style w:type="character" w:customStyle="1" w:styleId="block">
    <w:name w:val="block"/>
    <w:basedOn w:val="DefaultParagraphFont"/>
    <w:rsid w:val="00C6347F"/>
  </w:style>
  <w:style w:type="paragraph" w:customStyle="1" w:styleId="ECiListText">
    <w:name w:val="EC_(i)_ListText"/>
    <w:basedOn w:val="Normal"/>
    <w:rsid w:val="00C6347F"/>
    <w:pPr>
      <w:tabs>
        <w:tab w:val="left" w:pos="2160"/>
      </w:tabs>
      <w:spacing w:before="240"/>
      <w:ind w:left="2160" w:hanging="1077"/>
    </w:pPr>
    <w:rPr>
      <w:rFonts w:eastAsia="MS Mincho"/>
    </w:rPr>
  </w:style>
  <w:style w:type="paragraph" w:customStyle="1" w:styleId="ECSub2">
    <w:name w:val="EC_Sub2"/>
    <w:basedOn w:val="Heading5"/>
    <w:next w:val="ECBodyText"/>
    <w:rsid w:val="00C6347F"/>
    <w:pPr>
      <w:spacing w:after="200"/>
      <w:ind w:left="0" w:firstLine="0"/>
    </w:pPr>
    <w:rPr>
      <w:rFonts w:ascii="Calibri" w:eastAsia="SimSun" w:hAnsi="Calibri" w:cs="Times New Roman"/>
      <w:i/>
      <w:sz w:val="26"/>
      <w:szCs w:val="20"/>
    </w:rPr>
  </w:style>
  <w:style w:type="character" w:customStyle="1" w:styleId="ActionChar">
    <w:name w:val="_Action Char"/>
    <w:link w:val="Action"/>
    <w:locked/>
    <w:rsid w:val="00C6347F"/>
    <w:rPr>
      <w:rFonts w:ascii="Arial" w:eastAsia="MS Mincho" w:hAnsi="Arial"/>
      <w:color w:val="0000FF"/>
      <w:sz w:val="22"/>
      <w:szCs w:val="22"/>
      <w:lang w:eastAsia="ja-JP"/>
    </w:rPr>
  </w:style>
  <w:style w:type="paragraph" w:customStyle="1" w:styleId="ColorfulList-Accent11">
    <w:name w:val="Colorful List - Accent 11"/>
    <w:basedOn w:val="Normal"/>
    <w:uiPriority w:val="34"/>
    <w:rsid w:val="00597566"/>
    <w:pPr>
      <w:ind w:left="720"/>
      <w:contextualSpacing/>
    </w:pPr>
    <w:rPr>
      <w:rFonts w:ascii="Calibri" w:eastAsia="Calibri" w:hAnsi="Calibri" w:cs="Times New Roman"/>
    </w:rPr>
  </w:style>
  <w:style w:type="character" w:styleId="HTMLCode">
    <w:name w:val="HTML Code"/>
    <w:uiPriority w:val="99"/>
    <w:unhideWhenUsed/>
    <w:rsid w:val="00C6347F"/>
    <w:rPr>
      <w:rFonts w:ascii="Courier New" w:eastAsia="Times New Roman" w:hAnsi="Courier New" w:cs="Courier New"/>
      <w:sz w:val="20"/>
      <w:szCs w:val="20"/>
    </w:rPr>
  </w:style>
  <w:style w:type="character" w:styleId="SubtleEmphasis">
    <w:name w:val="Subtle Emphasis"/>
    <w:basedOn w:val="DefaultParagraphFont"/>
    <w:uiPriority w:val="19"/>
    <w:qFormat/>
    <w:rsid w:val="004730B3"/>
    <w:rPr>
      <w:i/>
      <w:iCs/>
      <w:color w:val="808080" w:themeColor="text1" w:themeTint="7F"/>
    </w:rPr>
  </w:style>
  <w:style w:type="paragraph" w:customStyle="1" w:styleId="WMOCode">
    <w:name w:val="WMO_Code"/>
    <w:basedOn w:val="Normal"/>
    <w:rsid w:val="00597566"/>
    <w:pPr>
      <w:tabs>
        <w:tab w:val="left" w:pos="1134"/>
      </w:tabs>
      <w:spacing w:before="40" w:after="60" w:line="240" w:lineRule="auto"/>
      <w:ind w:left="284"/>
    </w:pPr>
    <w:rPr>
      <w:rFonts w:ascii="Courier New" w:eastAsia="Arial" w:hAnsi="Courier New" w:cs="Courier New"/>
      <w:lang w:eastAsia="zh-TW"/>
    </w:rPr>
  </w:style>
  <w:style w:type="paragraph" w:customStyle="1" w:styleId="WMOQuote">
    <w:name w:val="WMO_Quote"/>
    <w:basedOn w:val="WMOBodyText"/>
    <w:rsid w:val="00597566"/>
    <w:pPr>
      <w:spacing w:after="200" w:line="276" w:lineRule="auto"/>
      <w:ind w:left="720" w:right="720"/>
    </w:pPr>
    <w:rPr>
      <w:rFonts w:cstheme="minorBidi"/>
    </w:rPr>
  </w:style>
  <w:style w:type="paragraph" w:customStyle="1" w:styleId="BodySemibold">
    <w:name w:val="Body Semibold"/>
    <w:basedOn w:val="Normal"/>
    <w:uiPriority w:val="99"/>
    <w:rsid w:val="00C6347F"/>
    <w:pPr>
      <w:widowControl w:val="0"/>
      <w:tabs>
        <w:tab w:val="left" w:pos="1134"/>
      </w:tabs>
      <w:suppressAutoHyphens/>
      <w:autoSpaceDE w:val="0"/>
      <w:autoSpaceDN w:val="0"/>
      <w:adjustRightInd w:val="0"/>
      <w:spacing w:after="170" w:line="240" w:lineRule="atLeast"/>
      <w:textAlignment w:val="center"/>
    </w:pPr>
    <w:rPr>
      <w:rFonts w:ascii="StoneSansITC-SemiBold" w:hAnsi="StoneSansITC-SemiBold" w:cs="StoneSansITC-SemiBold"/>
      <w:b/>
      <w:bCs/>
      <w:color w:val="000000"/>
      <w:w w:val="96"/>
      <w:szCs w:val="20"/>
      <w:lang w:eastAsia="en-US"/>
    </w:rPr>
  </w:style>
  <w:style w:type="character" w:customStyle="1" w:styleId="NoSpacingChar">
    <w:name w:val="No Spacing Char"/>
    <w:basedOn w:val="DefaultParagraphFont"/>
    <w:link w:val="NoSpacing"/>
    <w:uiPriority w:val="1"/>
    <w:rsid w:val="00597566"/>
  </w:style>
  <w:style w:type="paragraph" w:styleId="Quote">
    <w:name w:val="Quote"/>
    <w:basedOn w:val="Normal"/>
    <w:next w:val="Normal"/>
    <w:link w:val="QuoteChar"/>
    <w:uiPriority w:val="29"/>
    <w:qFormat/>
    <w:rsid w:val="004730B3"/>
    <w:rPr>
      <w:i/>
      <w:iCs/>
      <w:color w:val="000000" w:themeColor="text1"/>
    </w:rPr>
  </w:style>
  <w:style w:type="character" w:customStyle="1" w:styleId="QuoteChar">
    <w:name w:val="Quote Char"/>
    <w:basedOn w:val="DefaultParagraphFont"/>
    <w:link w:val="Quote"/>
    <w:uiPriority w:val="29"/>
    <w:rsid w:val="004730B3"/>
    <w:rPr>
      <w:i/>
      <w:iCs/>
      <w:color w:val="000000" w:themeColor="text1"/>
    </w:rPr>
  </w:style>
  <w:style w:type="paragraph" w:styleId="IntenseQuote">
    <w:name w:val="Intense Quote"/>
    <w:basedOn w:val="Normal"/>
    <w:next w:val="Normal"/>
    <w:link w:val="IntenseQuoteChar"/>
    <w:uiPriority w:val="30"/>
    <w:qFormat/>
    <w:rsid w:val="004730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30B3"/>
    <w:rPr>
      <w:b/>
      <w:bCs/>
      <w:i/>
      <w:iCs/>
      <w:color w:val="4F81BD" w:themeColor="accent1"/>
    </w:rPr>
  </w:style>
  <w:style w:type="character" w:styleId="SubtleReference">
    <w:name w:val="Subtle Reference"/>
    <w:basedOn w:val="DefaultParagraphFont"/>
    <w:uiPriority w:val="31"/>
    <w:qFormat/>
    <w:rsid w:val="004730B3"/>
    <w:rPr>
      <w:smallCaps/>
      <w:color w:val="C0504D" w:themeColor="accent2"/>
      <w:u w:val="single"/>
    </w:rPr>
  </w:style>
  <w:style w:type="character" w:styleId="IntenseReference">
    <w:name w:val="Intense Reference"/>
    <w:basedOn w:val="DefaultParagraphFont"/>
    <w:uiPriority w:val="32"/>
    <w:qFormat/>
    <w:rsid w:val="004730B3"/>
    <w:rPr>
      <w:b/>
      <w:bCs/>
      <w:smallCaps/>
      <w:color w:val="C0504D" w:themeColor="accent2"/>
      <w:spacing w:val="5"/>
      <w:u w:val="single"/>
    </w:rPr>
  </w:style>
  <w:style w:type="paragraph" w:customStyle="1" w:styleId="Doctableheader">
    <w:name w:val="Doctableheader"/>
    <w:basedOn w:val="Normal"/>
    <w:rsid w:val="00C6347F"/>
    <w:pPr>
      <w:tabs>
        <w:tab w:val="left" w:pos="1134"/>
      </w:tabs>
      <w:spacing w:before="120" w:after="120" w:line="240" w:lineRule="auto"/>
      <w:jc w:val="center"/>
    </w:pPr>
    <w:rPr>
      <w:rFonts w:ascii="Times" w:eastAsia="Times New Roman" w:hAnsi="Times" w:cs="Times New Roman"/>
      <w:b/>
      <w:szCs w:val="20"/>
      <w:lang w:eastAsia="en-US"/>
    </w:rPr>
  </w:style>
  <w:style w:type="paragraph" w:customStyle="1" w:styleId="Doctabletext">
    <w:name w:val="Doctabletext"/>
    <w:basedOn w:val="Normal"/>
    <w:rsid w:val="00C6347F"/>
    <w:pPr>
      <w:tabs>
        <w:tab w:val="left" w:pos="1134"/>
      </w:tabs>
      <w:spacing w:before="120" w:after="120" w:line="240" w:lineRule="auto"/>
    </w:pPr>
    <w:rPr>
      <w:rFonts w:ascii="Times" w:eastAsia="Times New Roman" w:hAnsi="Times" w:cs="Times New Roman"/>
      <w:szCs w:val="20"/>
      <w:lang w:eastAsia="en-US"/>
    </w:rPr>
  </w:style>
  <w:style w:type="paragraph" w:customStyle="1" w:styleId="InfoTableHeader">
    <w:name w:val="InfoTableHeader"/>
    <w:basedOn w:val="Normal"/>
    <w:autoRedefine/>
    <w:rsid w:val="00C6347F"/>
    <w:pPr>
      <w:tabs>
        <w:tab w:val="left" w:pos="1134"/>
      </w:tabs>
      <w:spacing w:before="120" w:after="120" w:line="240" w:lineRule="auto"/>
      <w:jc w:val="center"/>
    </w:pPr>
    <w:rPr>
      <w:rFonts w:ascii="Helvetica" w:eastAsia="Times New Roman" w:hAnsi="Helvetica" w:cs="Times New Roman"/>
      <w:b/>
      <w:i/>
      <w:szCs w:val="20"/>
      <w:lang w:eastAsia="en-US"/>
    </w:rPr>
  </w:style>
  <w:style w:type="paragraph" w:customStyle="1" w:styleId="InfoTableText">
    <w:name w:val="InfoTableText"/>
    <w:basedOn w:val="Normal"/>
    <w:autoRedefine/>
    <w:rsid w:val="00C6347F"/>
    <w:pPr>
      <w:tabs>
        <w:tab w:val="left" w:pos="1134"/>
      </w:tabs>
      <w:spacing w:before="120" w:after="120" w:line="240" w:lineRule="auto"/>
    </w:pPr>
    <w:rPr>
      <w:rFonts w:ascii="Helvetica" w:eastAsia="Times New Roman" w:hAnsi="Helvetica" w:cs="Times New Roman"/>
      <w:szCs w:val="20"/>
      <w:lang w:eastAsia="en-US"/>
    </w:rPr>
  </w:style>
  <w:style w:type="paragraph" w:customStyle="1" w:styleId="Appendix">
    <w:name w:val="Appendix"/>
    <w:basedOn w:val="Heading10"/>
    <w:next w:val="Normal"/>
    <w:autoRedefine/>
    <w:rsid w:val="00C6347F"/>
    <w:pPr>
      <w:widowControl w:val="0"/>
      <w:tabs>
        <w:tab w:val="right" w:pos="8789"/>
      </w:tabs>
      <w:ind w:left="2552" w:hanging="1985"/>
      <w:outlineLvl w:val="9"/>
    </w:pPr>
    <w:rPr>
      <w:rFonts w:ascii="Arial" w:eastAsia="Times New Roman" w:hAnsi="Arial"/>
      <w:bCs w:val="0"/>
      <w:caps w:val="0"/>
    </w:rPr>
  </w:style>
  <w:style w:type="paragraph" w:customStyle="1" w:styleId="Appendix2">
    <w:name w:val="Appendix2"/>
    <w:basedOn w:val="Heading2"/>
    <w:next w:val="Normal"/>
    <w:autoRedefine/>
    <w:rsid w:val="00C6347F"/>
    <w:pPr>
      <w:widowControl w:val="0"/>
      <w:numPr>
        <w:numId w:val="22"/>
      </w:numPr>
      <w:tabs>
        <w:tab w:val="left" w:pos="851"/>
        <w:tab w:val="left" w:pos="992"/>
        <w:tab w:val="right" w:pos="8789"/>
      </w:tabs>
      <w:spacing w:before="480"/>
      <w:jc w:val="both"/>
      <w:outlineLvl w:val="9"/>
    </w:pPr>
    <w:rPr>
      <w:rFonts w:ascii="Times" w:eastAsia="Times New Roman" w:hAnsi="Times" w:cs="Times New Roman"/>
      <w:b w:val="0"/>
      <w:caps/>
      <w:sz w:val="24"/>
    </w:rPr>
  </w:style>
  <w:style w:type="paragraph" w:customStyle="1" w:styleId="Appendix3">
    <w:name w:val="Appendix3"/>
    <w:basedOn w:val="Heading3"/>
    <w:next w:val="Normal"/>
    <w:autoRedefine/>
    <w:rsid w:val="00C6347F"/>
    <w:pPr>
      <w:widowControl w:val="0"/>
      <w:numPr>
        <w:numId w:val="22"/>
      </w:numPr>
      <w:tabs>
        <w:tab w:val="left" w:pos="851"/>
        <w:tab w:val="left" w:pos="993"/>
        <w:tab w:val="right" w:pos="8789"/>
      </w:tabs>
      <w:jc w:val="both"/>
      <w:outlineLvl w:val="9"/>
    </w:pPr>
    <w:rPr>
      <w:rFonts w:ascii="Times" w:eastAsia="Times New Roman" w:hAnsi="Times" w:cs="Times New Roman"/>
      <w:b/>
      <w:caps/>
      <w:sz w:val="24"/>
      <w:szCs w:val="20"/>
    </w:rPr>
  </w:style>
  <w:style w:type="paragraph" w:customStyle="1" w:styleId="Appendix4">
    <w:name w:val="Appendix4"/>
    <w:basedOn w:val="Heading4"/>
    <w:next w:val="Normal"/>
    <w:autoRedefine/>
    <w:rsid w:val="00C6347F"/>
    <w:pPr>
      <w:widowControl w:val="0"/>
      <w:numPr>
        <w:numId w:val="21"/>
      </w:numPr>
      <w:tabs>
        <w:tab w:val="right" w:pos="8789"/>
      </w:tabs>
      <w:jc w:val="both"/>
      <w:outlineLvl w:val="9"/>
    </w:pPr>
    <w:rPr>
      <w:rFonts w:ascii="Arial" w:eastAsia="Times New Roman" w:hAnsi="Arial"/>
      <w:b/>
      <w:caps/>
    </w:rPr>
  </w:style>
  <w:style w:type="paragraph" w:customStyle="1" w:styleId="Header20">
    <w:name w:val="Header2"/>
    <w:basedOn w:val="Header"/>
    <w:rsid w:val="00C6347F"/>
    <w:pPr>
      <w:tabs>
        <w:tab w:val="clear" w:pos="4680"/>
        <w:tab w:val="clear" w:pos="9360"/>
      </w:tabs>
      <w:spacing w:before="120" w:after="360"/>
      <w:jc w:val="center"/>
    </w:pPr>
    <w:rPr>
      <w:rFonts w:ascii="Helvetica" w:eastAsia="Arial" w:hAnsi="Helvetica" w:cs="Arial"/>
      <w:b/>
      <w:i/>
      <w:szCs w:val="20"/>
      <w:lang w:eastAsia="en-US"/>
    </w:rPr>
  </w:style>
  <w:style w:type="paragraph" w:customStyle="1" w:styleId="Article">
    <w:name w:val="Article"/>
    <w:basedOn w:val="Normal"/>
    <w:next w:val="ArtTitle"/>
    <w:rsid w:val="00C6347F"/>
    <w:pPr>
      <w:keepNext/>
      <w:numPr>
        <w:numId w:val="23"/>
      </w:numPr>
      <w:tabs>
        <w:tab w:val="num" w:pos="425"/>
        <w:tab w:val="left" w:pos="1134"/>
      </w:tabs>
      <w:suppressAutoHyphens/>
      <w:spacing w:before="480" w:after="0" w:line="240" w:lineRule="auto"/>
      <w:ind w:left="425" w:hanging="425"/>
      <w:jc w:val="center"/>
    </w:pPr>
    <w:rPr>
      <w:rFonts w:ascii="Times" w:eastAsia="Times New Roman" w:hAnsi="Times" w:cs="Times New Roman"/>
      <w:b/>
      <w:sz w:val="24"/>
      <w:szCs w:val="20"/>
      <w:lang w:eastAsia="en-US"/>
    </w:rPr>
  </w:style>
  <w:style w:type="paragraph" w:customStyle="1" w:styleId="ArtTitle">
    <w:name w:val="ArtTitle"/>
    <w:basedOn w:val="Normal"/>
    <w:next w:val="Normal"/>
    <w:rsid w:val="00C6347F"/>
    <w:pPr>
      <w:keepNext/>
      <w:tabs>
        <w:tab w:val="left" w:pos="1134"/>
      </w:tabs>
      <w:suppressAutoHyphens/>
      <w:spacing w:after="0" w:line="240" w:lineRule="auto"/>
      <w:jc w:val="center"/>
    </w:pPr>
    <w:rPr>
      <w:rFonts w:ascii="Times" w:eastAsia="Times New Roman" w:hAnsi="Times" w:cs="Times New Roman"/>
      <w:b/>
      <w:sz w:val="24"/>
      <w:szCs w:val="20"/>
      <w:lang w:eastAsia="en-US"/>
    </w:rPr>
  </w:style>
  <w:style w:type="paragraph" w:customStyle="1" w:styleId="CarattereCarattereCarattereCharCharCarattereCarattere">
    <w:name w:val="Carattere Carattere Carattere Char Char Carattere Carattere"/>
    <w:basedOn w:val="Normal"/>
    <w:rsid w:val="00C6347F"/>
    <w:pPr>
      <w:tabs>
        <w:tab w:val="left" w:pos="1134"/>
      </w:tabs>
      <w:spacing w:after="0" w:line="240" w:lineRule="auto"/>
    </w:pPr>
    <w:rPr>
      <w:rFonts w:ascii="Times New Roman" w:eastAsia="Times New Roman" w:hAnsi="Times New Roman" w:cs="Times New Roman"/>
      <w:sz w:val="24"/>
      <w:szCs w:val="24"/>
      <w:lang w:val="pl-PL" w:eastAsia="pl-PL"/>
    </w:rPr>
  </w:style>
  <w:style w:type="paragraph" w:customStyle="1" w:styleId="StyleHeading1Left0Firstline0">
    <w:name w:val="Style Heading 1 + Left:  0&quot; First line:  0&quot;"/>
    <w:basedOn w:val="Heading10"/>
    <w:rsid w:val="00C6347F"/>
    <w:pPr>
      <w:jc w:val="both"/>
    </w:pPr>
    <w:rPr>
      <w:rFonts w:ascii="Arial" w:eastAsia="Times New Roman" w:hAnsi="Arial" w:cs="Times New Roman"/>
      <w:caps w:val="0"/>
      <w:szCs w:val="20"/>
    </w:rPr>
  </w:style>
  <w:style w:type="paragraph" w:customStyle="1" w:styleId="HeadingAnnexes">
    <w:name w:val="Heading Annexes"/>
    <w:basedOn w:val="Heading10"/>
    <w:rsid w:val="00597566"/>
    <w:rPr>
      <w:rFonts w:ascii="Arial" w:eastAsia="Times New Roman" w:hAnsi="Arial"/>
      <w:caps w:val="0"/>
    </w:rPr>
  </w:style>
  <w:style w:type="character" w:styleId="PlaceholderText">
    <w:name w:val="Placeholder Text"/>
    <w:basedOn w:val="DefaultParagraphFont"/>
    <w:uiPriority w:val="99"/>
    <w:rsid w:val="00C6347F"/>
    <w:rPr>
      <w:color w:val="808080"/>
    </w:rPr>
  </w:style>
  <w:style w:type="paragraph" w:customStyle="1" w:styleId="StyleArialJustifiedBefore10pt">
    <w:name w:val="Style Arial Justified Before:  10 pt"/>
    <w:basedOn w:val="Normal"/>
    <w:rsid w:val="00C6347F"/>
    <w:pPr>
      <w:tabs>
        <w:tab w:val="left" w:pos="1134"/>
      </w:tabs>
      <w:spacing w:before="200" w:after="0" w:line="240" w:lineRule="auto"/>
    </w:pPr>
    <w:rPr>
      <w:rFonts w:ascii="Arial" w:eastAsia="Arial" w:hAnsi="Arial" w:cs="Arial"/>
      <w:szCs w:val="20"/>
      <w:lang w:eastAsia="en-US"/>
    </w:rPr>
  </w:style>
  <w:style w:type="paragraph" w:customStyle="1" w:styleId="StyleLatinArialAsianTimesNewRomanJustified">
    <w:name w:val="Style (Latin) Arial (Asian) Times New Roman Justified"/>
    <w:basedOn w:val="Normal"/>
    <w:rsid w:val="00C6347F"/>
    <w:pPr>
      <w:tabs>
        <w:tab w:val="left" w:pos="1134"/>
      </w:tabs>
      <w:spacing w:after="0" w:line="240" w:lineRule="auto"/>
    </w:pPr>
    <w:rPr>
      <w:rFonts w:ascii="Arial" w:eastAsia="Times New Roman" w:hAnsi="Arial" w:cs="Arial"/>
      <w:szCs w:val="20"/>
      <w:lang w:eastAsia="en-US"/>
    </w:rPr>
  </w:style>
  <w:style w:type="paragraph" w:customStyle="1" w:styleId="StyleJustifiedBefore10pt">
    <w:name w:val="Style Justified Before:  10 pt"/>
    <w:basedOn w:val="Normal"/>
    <w:rsid w:val="00C6347F"/>
    <w:pPr>
      <w:tabs>
        <w:tab w:val="left" w:pos="1134"/>
      </w:tabs>
      <w:spacing w:before="200" w:after="0" w:line="240" w:lineRule="auto"/>
    </w:pPr>
    <w:rPr>
      <w:rFonts w:eastAsia="Arial" w:cs="Arial"/>
      <w:szCs w:val="20"/>
      <w:lang w:eastAsia="en-US"/>
    </w:rPr>
  </w:style>
  <w:style w:type="paragraph" w:customStyle="1" w:styleId="Heading1numbered">
    <w:name w:val="Heading 1 numbered"/>
    <w:basedOn w:val="Heading10"/>
    <w:next w:val="BodyText0"/>
    <w:rsid w:val="00C6347F"/>
    <w:pPr>
      <w:keepLines w:val="0"/>
      <w:tabs>
        <w:tab w:val="num" w:pos="432"/>
        <w:tab w:val="left" w:pos="851"/>
      </w:tabs>
      <w:spacing w:before="240" w:after="60"/>
      <w:ind w:left="432" w:hanging="432"/>
      <w:jc w:val="both"/>
    </w:pPr>
    <w:rPr>
      <w:rFonts w:ascii="Times New Roman" w:eastAsia="Arial Unicode MS" w:hAnsi="Times New Roman"/>
      <w:caps w:val="0"/>
      <w:kern w:val="28"/>
      <w:szCs w:val="20"/>
      <w:lang w:val="en-US" w:eastAsia="en-US"/>
    </w:rPr>
  </w:style>
  <w:style w:type="paragraph" w:customStyle="1" w:styleId="Pa20">
    <w:name w:val="Pa20"/>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19">
    <w:name w:val="Pa19"/>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22">
    <w:name w:val="Pa22"/>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character" w:customStyle="1" w:styleId="contenu">
    <w:name w:val="contenu"/>
    <w:rsid w:val="00C6347F"/>
  </w:style>
  <w:style w:type="paragraph" w:customStyle="1" w:styleId="Pa9">
    <w:name w:val="Pa9"/>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6">
    <w:name w:val="Pa26"/>
    <w:basedOn w:val="Normal"/>
    <w:next w:val="Normal"/>
    <w:uiPriority w:val="99"/>
    <w:rsid w:val="00C6347F"/>
    <w:pPr>
      <w:widowControl w:val="0"/>
      <w:autoSpaceDE w:val="0"/>
      <w:autoSpaceDN w:val="0"/>
      <w:adjustRightInd w:val="0"/>
      <w:spacing w:after="0" w:line="201" w:lineRule="atLeast"/>
    </w:pPr>
    <w:rPr>
      <w:rFonts w:ascii="Stone Sans ITC" w:eastAsia="MS Mincho" w:hAnsi="Stone Sans ITC" w:cs="Times New Roman"/>
      <w:sz w:val="24"/>
      <w:szCs w:val="24"/>
      <w:lang w:val="pt-PT" w:eastAsia="zh-TW"/>
    </w:rPr>
  </w:style>
  <w:style w:type="paragraph" w:customStyle="1" w:styleId="Pa8">
    <w:name w:val="Pa8"/>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4">
    <w:name w:val="Pa24"/>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Pa25">
    <w:name w:val="Pa25"/>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LightGrid-Accent31">
    <w:name w:val="Light Grid - Accent 31"/>
    <w:basedOn w:val="Normal"/>
    <w:rsid w:val="00597566"/>
    <w:pPr>
      <w:tabs>
        <w:tab w:val="left" w:pos="1134"/>
      </w:tabs>
      <w:spacing w:after="0" w:line="240" w:lineRule="auto"/>
      <w:ind w:left="720"/>
      <w:contextualSpacing/>
      <w:jc w:val="both"/>
    </w:pPr>
    <w:rPr>
      <w:rFonts w:eastAsia="Arial" w:cs="Arial"/>
      <w:szCs w:val="20"/>
      <w:lang w:eastAsia="en-US"/>
    </w:rPr>
  </w:style>
  <w:style w:type="character" w:customStyle="1" w:styleId="full-name">
    <w:name w:val="full-name"/>
    <w:basedOn w:val="DefaultParagraphFont"/>
    <w:rsid w:val="00C6347F"/>
  </w:style>
  <w:style w:type="character" w:customStyle="1" w:styleId="m-6867771114150985157gmail-msocommentreference">
    <w:name w:val="m_-6867771114150985157gmail-msocommentreference"/>
    <w:basedOn w:val="DefaultParagraphFont"/>
    <w:rsid w:val="00C6347F"/>
  </w:style>
  <w:style w:type="paragraph" w:customStyle="1" w:styleId="Style3">
    <w:name w:val="Style3"/>
    <w:basedOn w:val="Chapterhead"/>
    <w:link w:val="Style3Char"/>
    <w:rsid w:val="00597566"/>
    <w:pPr>
      <w:spacing w:before="120" w:after="360"/>
    </w:pPr>
    <w:rPr>
      <w:caps w:val="0"/>
    </w:rPr>
  </w:style>
  <w:style w:type="paragraph" w:customStyle="1" w:styleId="WMOLevel1">
    <w:name w:val="WMO Level 1"/>
    <w:basedOn w:val="Style3"/>
    <w:link w:val="WMOLevel1Char"/>
    <w:qFormat/>
    <w:rsid w:val="00597566"/>
    <w:pPr>
      <w:pageBreakBefore/>
      <w:numPr>
        <w:numId w:val="43"/>
      </w:numPr>
    </w:pPr>
  </w:style>
  <w:style w:type="character" w:customStyle="1" w:styleId="ChapterheadChar">
    <w:name w:val="Chapter head Char"/>
    <w:basedOn w:val="DefaultParagraphFont"/>
    <w:link w:val="Chapterhead"/>
    <w:rsid w:val="00597566"/>
    <w:rPr>
      <w:rFonts w:ascii="Verdana" w:eastAsia="Arial" w:hAnsi="Verdana" w:cs="Arial"/>
      <w:b/>
      <w:caps/>
      <w:color w:val="000000" w:themeColor="text1"/>
      <w:sz w:val="24"/>
      <w:szCs w:val="22"/>
      <w:lang w:eastAsia="en-US"/>
    </w:rPr>
  </w:style>
  <w:style w:type="character" w:customStyle="1" w:styleId="Style3Char">
    <w:name w:val="Style3 Char"/>
    <w:basedOn w:val="ChapterheadChar"/>
    <w:link w:val="Style3"/>
    <w:rsid w:val="00597566"/>
    <w:rPr>
      <w:rFonts w:ascii="Verdana" w:eastAsia="Arial" w:hAnsi="Verdana" w:cs="Arial"/>
      <w:b/>
      <w:caps w:val="0"/>
      <w:color w:val="000000" w:themeColor="text1"/>
      <w:sz w:val="24"/>
      <w:szCs w:val="22"/>
      <w:lang w:eastAsia="en-US"/>
    </w:rPr>
  </w:style>
  <w:style w:type="paragraph" w:customStyle="1" w:styleId="WMOLevel2">
    <w:name w:val="WMO Level 2"/>
    <w:basedOn w:val="Style3"/>
    <w:link w:val="WMOLevel2Char"/>
    <w:rsid w:val="00597566"/>
    <w:pPr>
      <w:numPr>
        <w:ilvl w:val="1"/>
        <w:numId w:val="43"/>
      </w:numPr>
      <w:spacing w:before="720"/>
    </w:pPr>
  </w:style>
  <w:style w:type="character" w:customStyle="1" w:styleId="WMOLevel1Char">
    <w:name w:val="WMO Level 1 Char"/>
    <w:basedOn w:val="Style3Char"/>
    <w:link w:val="WMOLevel1"/>
    <w:rsid w:val="00597566"/>
    <w:rPr>
      <w:rFonts w:ascii="Verdana" w:eastAsia="Arial" w:hAnsi="Verdana" w:cs="Arial"/>
      <w:b/>
      <w:caps w:val="0"/>
      <w:color w:val="000000" w:themeColor="text1"/>
      <w:sz w:val="24"/>
      <w:szCs w:val="22"/>
      <w:lang w:eastAsia="en-US"/>
    </w:rPr>
  </w:style>
  <w:style w:type="paragraph" w:customStyle="1" w:styleId="WMOLevel3">
    <w:name w:val="WMO Level 3"/>
    <w:basedOn w:val="Style3"/>
    <w:link w:val="WMOLevel3Char"/>
    <w:qFormat/>
    <w:rsid w:val="00597566"/>
    <w:pPr>
      <w:keepNext w:val="0"/>
      <w:numPr>
        <w:ilvl w:val="2"/>
        <w:numId w:val="27"/>
      </w:numPr>
      <w:spacing w:line="240" w:lineRule="atLeast"/>
      <w:ind w:left="0"/>
    </w:pPr>
    <w:rPr>
      <w:b w:val="0"/>
    </w:rPr>
  </w:style>
  <w:style w:type="character" w:customStyle="1" w:styleId="WMOLevel2Char">
    <w:name w:val="WMO Level 2 Char"/>
    <w:basedOn w:val="Style3Char"/>
    <w:link w:val="WMOLevel2"/>
    <w:rsid w:val="00597566"/>
    <w:rPr>
      <w:rFonts w:ascii="Verdana" w:eastAsia="Arial" w:hAnsi="Verdana" w:cs="Arial"/>
      <w:b/>
      <w:caps w:val="0"/>
      <w:color w:val="000000" w:themeColor="text1"/>
      <w:sz w:val="24"/>
      <w:szCs w:val="22"/>
      <w:lang w:eastAsia="en-US"/>
    </w:rPr>
  </w:style>
  <w:style w:type="character" w:customStyle="1" w:styleId="Mention">
    <w:name w:val="Mention"/>
    <w:basedOn w:val="DefaultParagraphFont"/>
    <w:uiPriority w:val="99"/>
    <w:semiHidden/>
    <w:unhideWhenUsed/>
    <w:rsid w:val="00125954"/>
    <w:rPr>
      <w:color w:val="2B579A"/>
      <w:shd w:val="clear" w:color="auto" w:fill="E6E6E6"/>
    </w:rPr>
  </w:style>
  <w:style w:type="character" w:customStyle="1" w:styleId="WMOLevel3Char">
    <w:name w:val="WMO Level 3 Char"/>
    <w:basedOn w:val="Style3Char"/>
    <w:link w:val="WMOLevel3"/>
    <w:rsid w:val="00597566"/>
    <w:rPr>
      <w:rFonts w:ascii="Verdana" w:eastAsia="Arial" w:hAnsi="Verdana" w:cs="Arial"/>
      <w:b w:val="0"/>
      <w:caps w:val="0"/>
      <w:color w:val="000000" w:themeColor="text1"/>
      <w:sz w:val="24"/>
      <w:szCs w:val="22"/>
      <w:lang w:eastAsia="en-US"/>
    </w:rPr>
  </w:style>
  <w:style w:type="paragraph" w:customStyle="1" w:styleId="Code-grey">
    <w:name w:val="Code - grey"/>
    <w:basedOn w:val="Normal"/>
    <w:link w:val="Code-greyChar"/>
    <w:qFormat/>
    <w:rsid w:val="00D068F3"/>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134"/>
        <w:tab w:val="left" w:pos="1560"/>
        <w:tab w:val="left" w:pos="1985"/>
        <w:tab w:val="left" w:pos="2410"/>
      </w:tabs>
      <w:spacing w:after="0" w:line="259" w:lineRule="auto"/>
      <w:ind w:left="709" w:right="332"/>
    </w:pPr>
    <w:rPr>
      <w:rFonts w:ascii="Courier New" w:eastAsiaTheme="minorHAnsi" w:hAnsi="Courier New" w:cs="Courier New"/>
      <w:sz w:val="18"/>
      <w:szCs w:val="18"/>
      <w:lang w:eastAsia="en-US"/>
    </w:rPr>
  </w:style>
  <w:style w:type="character" w:customStyle="1" w:styleId="Code-greyChar">
    <w:name w:val="Code - grey Char"/>
    <w:basedOn w:val="DefaultParagraphFont"/>
    <w:link w:val="Code-grey"/>
    <w:rsid w:val="00D068F3"/>
    <w:rPr>
      <w:rFonts w:ascii="Courier New" w:eastAsiaTheme="minorHAnsi" w:hAnsi="Courier New" w:cs="Courier New"/>
      <w:sz w:val="18"/>
      <w:szCs w:val="18"/>
      <w:shd w:val="clear" w:color="auto" w:fill="F2F2F2" w:themeFill="background1" w:themeFillShade="F2"/>
      <w:lang w:eastAsia="en-US"/>
    </w:rPr>
  </w:style>
  <w:style w:type="paragraph" w:customStyle="1" w:styleId="gmail-tableheader">
    <w:name w:val="gmail-tableheader"/>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mail-tablebody">
    <w:name w:val="gmail-tablebody"/>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footer" w:uiPriority="99"/>
    <w:lsdException w:name="caption" w:uiPriority="35" w:qFormat="1"/>
    <w:lsdException w:name="table of figures" w:uiPriority="99"/>
    <w:lsdException w:name="footnote reference" w:uiPriority="99"/>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Code" w:uiPriority="99"/>
    <w:lsdException w:name="No List" w:uiPriority="99"/>
    <w:lsdException w:name="Balloon Text" w:semiHidden="0" w:uiPriority="99"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0B3"/>
  </w:style>
  <w:style w:type="paragraph" w:styleId="Heading10">
    <w:name w:val="heading 1"/>
    <w:basedOn w:val="Normal"/>
    <w:next w:val="Normal"/>
    <w:link w:val="Heading1Char"/>
    <w:uiPriority w:val="9"/>
    <w:qFormat/>
    <w:rsid w:val="005550D2"/>
    <w:pPr>
      <w:keepNext/>
      <w:keepLines/>
      <w:pageBreakBefore/>
      <w:numPr>
        <w:numId w:val="50"/>
      </w:numPr>
      <w:spacing w:before="480" w:after="0" w:line="240" w:lineRule="auto"/>
      <w:ind w:left="680" w:hanging="680"/>
      <w:outlineLvl w:val="0"/>
    </w:pPr>
    <w:rPr>
      <w:rFonts w:ascii="Calibri" w:eastAsiaTheme="majorEastAsia" w:hAnsi="Calibri" w:cstheme="majorBidi"/>
      <w:b/>
      <w:bCs/>
      <w:caps/>
      <w:color w:val="365F91" w:themeColor="accent1" w:themeShade="BF"/>
      <w:sz w:val="28"/>
      <w:szCs w:val="28"/>
    </w:rPr>
  </w:style>
  <w:style w:type="paragraph" w:styleId="Heading2">
    <w:name w:val="heading 2"/>
    <w:basedOn w:val="Normal"/>
    <w:next w:val="Normal"/>
    <w:link w:val="Heading2Char"/>
    <w:uiPriority w:val="9"/>
    <w:unhideWhenUsed/>
    <w:qFormat/>
    <w:rsid w:val="00CC2B46"/>
    <w:pPr>
      <w:keepNext/>
      <w:keepLines/>
      <w:numPr>
        <w:ilvl w:val="1"/>
        <w:numId w:val="50"/>
      </w:numPr>
      <w:spacing w:before="360" w:after="0"/>
      <w:ind w:left="680" w:hanging="680"/>
      <w:outlineLvl w:val="1"/>
    </w:pPr>
    <w:rPr>
      <w:rFonts w:eastAsiaTheme="majorEastAsia" w:cstheme="majorBidi"/>
      <w:b/>
      <w:bCs/>
      <w:color w:val="365F91" w:themeColor="accent1" w:themeShade="BF"/>
      <w:szCs w:val="26"/>
    </w:rPr>
  </w:style>
  <w:style w:type="paragraph" w:styleId="Heading3">
    <w:name w:val="heading 3"/>
    <w:basedOn w:val="Normal"/>
    <w:next w:val="Normal"/>
    <w:link w:val="Heading3Char"/>
    <w:uiPriority w:val="9"/>
    <w:unhideWhenUsed/>
    <w:qFormat/>
    <w:rsid w:val="00676195"/>
    <w:pPr>
      <w:keepNext/>
      <w:keepLines/>
      <w:numPr>
        <w:ilvl w:val="2"/>
        <w:numId w:val="50"/>
      </w:numPr>
      <w:spacing w:before="200" w:after="0"/>
      <w:ind w:left="720"/>
      <w:outlineLvl w:val="2"/>
    </w:pPr>
    <w:rPr>
      <w:rFonts w:eastAsiaTheme="majorEastAsia" w:cstheme="majorBidi"/>
      <w:bCs/>
    </w:rPr>
  </w:style>
  <w:style w:type="paragraph" w:styleId="Heading4">
    <w:name w:val="heading 4"/>
    <w:basedOn w:val="Normal"/>
    <w:next w:val="Normal"/>
    <w:link w:val="Heading4Char"/>
    <w:uiPriority w:val="9"/>
    <w:unhideWhenUsed/>
    <w:qFormat/>
    <w:rsid w:val="00377514"/>
    <w:pPr>
      <w:keepNext/>
      <w:keepLines/>
      <w:numPr>
        <w:ilvl w:val="3"/>
        <w:numId w:val="50"/>
      </w:numPr>
      <w:spacing w:before="200" w:after="0"/>
      <w:ind w:left="864"/>
      <w:outlineLvl w:val="3"/>
    </w:pPr>
    <w:rPr>
      <w:rFonts w:eastAsiaTheme="majorEastAsia" w:cstheme="majorBidi"/>
      <w:bCs/>
      <w:iCs/>
    </w:rPr>
  </w:style>
  <w:style w:type="paragraph" w:styleId="Heading5">
    <w:name w:val="heading 5"/>
    <w:basedOn w:val="Normal"/>
    <w:next w:val="Normal"/>
    <w:link w:val="Heading5Char"/>
    <w:uiPriority w:val="9"/>
    <w:unhideWhenUsed/>
    <w:qFormat/>
    <w:rsid w:val="00377514"/>
    <w:pPr>
      <w:keepNext/>
      <w:keepLines/>
      <w:numPr>
        <w:ilvl w:val="4"/>
        <w:numId w:val="50"/>
      </w:numPr>
      <w:spacing w:before="200" w:after="0"/>
      <w:outlineLvl w:val="4"/>
    </w:pPr>
    <w:rPr>
      <w:rFonts w:eastAsiaTheme="majorEastAsia" w:cstheme="majorBidi"/>
    </w:rPr>
  </w:style>
  <w:style w:type="paragraph" w:styleId="Heading6">
    <w:name w:val="heading 6"/>
    <w:basedOn w:val="Normal"/>
    <w:next w:val="Normal"/>
    <w:link w:val="Heading6Char"/>
    <w:uiPriority w:val="9"/>
    <w:unhideWhenUsed/>
    <w:qFormat/>
    <w:rsid w:val="004730B3"/>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30B3"/>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730B3"/>
    <w:pPr>
      <w:keepNext/>
      <w:keepLines/>
      <w:numPr>
        <w:ilvl w:val="7"/>
        <w:numId w:val="5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4730B3"/>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5550D2"/>
    <w:rPr>
      <w:rFonts w:ascii="Calibri" w:eastAsiaTheme="majorEastAsia" w:hAnsi="Calibri" w:cstheme="majorBidi"/>
      <w:b/>
      <w:bCs/>
      <w:caps/>
      <w:color w:val="365F91" w:themeColor="accent1" w:themeShade="BF"/>
      <w:sz w:val="28"/>
      <w:szCs w:val="28"/>
    </w:rPr>
  </w:style>
  <w:style w:type="character" w:customStyle="1" w:styleId="Heading2Char">
    <w:name w:val="Heading 2 Char"/>
    <w:basedOn w:val="DefaultParagraphFont"/>
    <w:link w:val="Heading2"/>
    <w:uiPriority w:val="9"/>
    <w:rsid w:val="00CC2B46"/>
    <w:rPr>
      <w:rFonts w:eastAsiaTheme="majorEastAsia" w:cstheme="majorBidi"/>
      <w:b/>
      <w:bCs/>
      <w:color w:val="365F91" w:themeColor="accent1" w:themeShade="BF"/>
      <w:szCs w:val="26"/>
    </w:rPr>
  </w:style>
  <w:style w:type="character" w:customStyle="1" w:styleId="Heading3Char">
    <w:name w:val="Heading 3 Char"/>
    <w:basedOn w:val="DefaultParagraphFont"/>
    <w:link w:val="Heading3"/>
    <w:uiPriority w:val="9"/>
    <w:rsid w:val="00676195"/>
    <w:rPr>
      <w:rFonts w:eastAsiaTheme="majorEastAsia" w:cstheme="majorBidi"/>
      <w:bCs/>
    </w:rPr>
  </w:style>
  <w:style w:type="character" w:customStyle="1" w:styleId="Heading4Char">
    <w:name w:val="Heading 4 Char"/>
    <w:basedOn w:val="DefaultParagraphFont"/>
    <w:link w:val="Heading4"/>
    <w:uiPriority w:val="9"/>
    <w:rsid w:val="00377514"/>
    <w:rPr>
      <w:rFonts w:eastAsiaTheme="majorEastAsia" w:cstheme="majorBidi"/>
      <w:bCs/>
      <w:iCs/>
    </w:rPr>
  </w:style>
  <w:style w:type="character" w:customStyle="1" w:styleId="Heading5Char">
    <w:name w:val="Heading 5 Char"/>
    <w:basedOn w:val="DefaultParagraphFont"/>
    <w:link w:val="Heading5"/>
    <w:uiPriority w:val="9"/>
    <w:rsid w:val="00377514"/>
    <w:rPr>
      <w:rFonts w:eastAsiaTheme="majorEastAsia" w:cstheme="majorBidi"/>
    </w:rPr>
  </w:style>
  <w:style w:type="character" w:customStyle="1" w:styleId="Heading6Char">
    <w:name w:val="Heading 6 Char"/>
    <w:basedOn w:val="DefaultParagraphFont"/>
    <w:link w:val="Heading6"/>
    <w:uiPriority w:val="9"/>
    <w:rsid w:val="004730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730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730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730B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6347F"/>
    <w:pPr>
      <w:tabs>
        <w:tab w:val="center" w:pos="4680"/>
        <w:tab w:val="right" w:pos="9360"/>
      </w:tabs>
      <w:spacing w:after="0" w:line="240" w:lineRule="auto"/>
    </w:pPr>
  </w:style>
  <w:style w:type="character" w:customStyle="1" w:styleId="HeaderChar">
    <w:name w:val="Header Char"/>
    <w:basedOn w:val="DefaultParagraphFont"/>
    <w:link w:val="Header"/>
    <w:rsid w:val="00C6347F"/>
    <w:rPr>
      <w:rFonts w:ascii="Verdana" w:hAnsi="Verdana" w:cstheme="minorBidi"/>
      <w:szCs w:val="22"/>
    </w:rPr>
  </w:style>
  <w:style w:type="paragraph" w:styleId="Footer">
    <w:name w:val="footer"/>
    <w:basedOn w:val="Normal"/>
    <w:link w:val="FooterChar"/>
    <w:uiPriority w:val="99"/>
    <w:unhideWhenUsed/>
    <w:rsid w:val="00C6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7F"/>
    <w:rPr>
      <w:rFonts w:ascii="Verdana" w:hAnsi="Verdana" w:cstheme="minorBidi"/>
      <w:szCs w:val="22"/>
    </w:rPr>
  </w:style>
  <w:style w:type="paragraph" w:styleId="Title">
    <w:name w:val="Title"/>
    <w:basedOn w:val="Normal"/>
    <w:next w:val="Normal"/>
    <w:link w:val="TitleChar"/>
    <w:uiPriority w:val="10"/>
    <w:qFormat/>
    <w:rsid w:val="004730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0B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30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30B3"/>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C6347F"/>
  </w:style>
  <w:style w:type="paragraph" w:styleId="FootnoteText">
    <w:name w:val="footnote text"/>
    <w:basedOn w:val="Normal"/>
    <w:link w:val="FootnoteTextChar"/>
    <w:uiPriority w:val="99"/>
    <w:unhideWhenUsed/>
    <w:rsid w:val="00253D9A"/>
    <w:pPr>
      <w:spacing w:after="0" w:line="240" w:lineRule="auto"/>
    </w:pPr>
    <w:rPr>
      <w:sz w:val="20"/>
      <w:szCs w:val="20"/>
    </w:rPr>
  </w:style>
  <w:style w:type="character" w:customStyle="1" w:styleId="FootnoteTextChar">
    <w:name w:val="Footnote Text Char"/>
    <w:basedOn w:val="DefaultParagraphFont"/>
    <w:link w:val="FootnoteText"/>
    <w:uiPriority w:val="99"/>
    <w:rsid w:val="00253D9A"/>
    <w:rPr>
      <w:sz w:val="20"/>
      <w:szCs w:val="20"/>
    </w:rPr>
  </w:style>
  <w:style w:type="character" w:styleId="FootnoteReference">
    <w:name w:val="footnote reference"/>
    <w:basedOn w:val="DefaultParagraphFont"/>
    <w:uiPriority w:val="99"/>
    <w:unhideWhenUsed/>
    <w:rsid w:val="00C6347F"/>
    <w:rPr>
      <w:vertAlign w:val="superscript"/>
    </w:rPr>
  </w:style>
  <w:style w:type="character" w:styleId="Hyperlink">
    <w:name w:val="Hyperlink"/>
    <w:basedOn w:val="DefaultParagraphFont"/>
    <w:uiPriority w:val="99"/>
    <w:rsid w:val="00D2397C"/>
    <w:rPr>
      <w:color w:val="0000FF"/>
    </w:rPr>
  </w:style>
  <w:style w:type="paragraph" w:customStyle="1" w:styleId="WMOList1">
    <w:name w:val="WMO_List1"/>
    <w:basedOn w:val="Normal"/>
    <w:link w:val="WMOList1Char"/>
    <w:rsid w:val="00C6347F"/>
    <w:pPr>
      <w:tabs>
        <w:tab w:val="left" w:pos="1134"/>
      </w:tabs>
      <w:spacing w:before="240" w:after="0" w:line="240" w:lineRule="auto"/>
      <w:ind w:left="1134" w:hanging="1134"/>
    </w:pPr>
    <w:rPr>
      <w:rFonts w:eastAsia="Arial" w:cs="Arial"/>
      <w:lang w:eastAsia="zh-TW"/>
    </w:rPr>
  </w:style>
  <w:style w:type="paragraph" w:customStyle="1" w:styleId="WMOSubTitle1">
    <w:name w:val="WMO_SubTitle1"/>
    <w:basedOn w:val="Heading4"/>
    <w:next w:val="WMOBodyText"/>
    <w:rsid w:val="00C6347F"/>
    <w:pPr>
      <w:spacing w:before="280"/>
    </w:pPr>
    <w:rPr>
      <w:bCs w:val="0"/>
      <w:iCs w:val="0"/>
    </w:rPr>
  </w:style>
  <w:style w:type="paragraph" w:customStyle="1" w:styleId="WMOBodyText">
    <w:name w:val="WMO_BodyText"/>
    <w:basedOn w:val="Normal"/>
    <w:link w:val="WMOBodyTextCharChar"/>
    <w:qFormat/>
    <w:rsid w:val="00597566"/>
    <w:pPr>
      <w:tabs>
        <w:tab w:val="left" w:pos="1134"/>
      </w:tabs>
      <w:spacing w:before="240" w:after="0" w:line="240" w:lineRule="auto"/>
    </w:pPr>
    <w:rPr>
      <w:rFonts w:eastAsia="Arial" w:cs="Arial"/>
      <w:lang w:eastAsia="zh-TW"/>
    </w:rPr>
  </w:style>
  <w:style w:type="character" w:customStyle="1" w:styleId="WMOBodyTextCharChar">
    <w:name w:val="WMO_BodyText Char Char"/>
    <w:basedOn w:val="DefaultParagraphFont"/>
    <w:link w:val="WMOBodyText"/>
    <w:rsid w:val="00597566"/>
    <w:rPr>
      <w:rFonts w:ascii="Verdana" w:eastAsia="Arial" w:hAnsi="Verdana" w:cs="Arial"/>
      <w:szCs w:val="22"/>
      <w:lang w:eastAsia="zh-TW"/>
    </w:rPr>
  </w:style>
  <w:style w:type="numbering" w:customStyle="1" w:styleId="NoList1">
    <w:name w:val="No List1"/>
    <w:next w:val="NoList"/>
    <w:uiPriority w:val="99"/>
    <w:semiHidden/>
    <w:unhideWhenUsed/>
    <w:rsid w:val="00C6347F"/>
  </w:style>
  <w:style w:type="paragraph" w:styleId="BlockText">
    <w:name w:val="Block Text"/>
    <w:basedOn w:val="Normal"/>
    <w:rsid w:val="00C6347F"/>
    <w:pPr>
      <w:tabs>
        <w:tab w:val="left" w:pos="1134"/>
      </w:tabs>
      <w:spacing w:after="0" w:line="240" w:lineRule="auto"/>
      <w:ind w:left="567" w:right="566"/>
      <w:jc w:val="both"/>
    </w:pPr>
    <w:rPr>
      <w:rFonts w:ascii="Univers" w:eastAsia="Arial" w:hAnsi="Univers" w:cs="Arial"/>
      <w:sz w:val="21"/>
      <w:szCs w:val="20"/>
      <w:lang w:eastAsia="en-US"/>
    </w:rPr>
  </w:style>
  <w:style w:type="paragraph" w:customStyle="1" w:styleId="Service9">
    <w:name w:val="Service 9"/>
    <w:rsid w:val="00C6347F"/>
    <w:pPr>
      <w:jc w:val="center"/>
    </w:pPr>
    <w:rPr>
      <w:rFonts w:ascii="Arial" w:eastAsia="Times New Roman" w:hAnsi="Arial"/>
      <w:sz w:val="18"/>
      <w:lang w:eastAsia="en-US"/>
    </w:rPr>
  </w:style>
  <w:style w:type="paragraph" w:styleId="TOC4">
    <w:name w:val="toc 4"/>
    <w:basedOn w:val="Normal"/>
    <w:next w:val="Normal"/>
    <w:autoRedefine/>
    <w:uiPriority w:val="39"/>
    <w:rsid w:val="00C6347F"/>
    <w:pPr>
      <w:tabs>
        <w:tab w:val="left" w:pos="1134"/>
      </w:tabs>
      <w:spacing w:after="0" w:line="240" w:lineRule="auto"/>
      <w:ind w:left="660"/>
      <w:jc w:val="both"/>
    </w:pPr>
    <w:rPr>
      <w:rFonts w:eastAsia="Arial" w:cs="Arial"/>
      <w:szCs w:val="20"/>
      <w:lang w:eastAsia="en-US"/>
    </w:rPr>
  </w:style>
  <w:style w:type="paragraph" w:styleId="BalloonText">
    <w:name w:val="Balloon Text"/>
    <w:basedOn w:val="Normal"/>
    <w:link w:val="BalloonTextChar"/>
    <w:uiPriority w:val="99"/>
    <w:rsid w:val="00C6347F"/>
    <w:pPr>
      <w:tabs>
        <w:tab w:val="left" w:pos="1134"/>
      </w:tabs>
      <w:spacing w:after="0" w:line="240" w:lineRule="auto"/>
      <w:jc w:val="both"/>
    </w:pPr>
    <w:rPr>
      <w:rFonts w:ascii="Tahoma" w:eastAsia="Arial" w:hAnsi="Tahoma" w:cs="Tahoma"/>
      <w:sz w:val="16"/>
      <w:szCs w:val="16"/>
      <w:lang w:eastAsia="en-US"/>
    </w:rPr>
  </w:style>
  <w:style w:type="character" w:customStyle="1" w:styleId="BalloonTextChar">
    <w:name w:val="Balloon Text Char"/>
    <w:basedOn w:val="DefaultParagraphFont"/>
    <w:link w:val="BalloonText"/>
    <w:uiPriority w:val="99"/>
    <w:rsid w:val="00C6347F"/>
    <w:rPr>
      <w:rFonts w:ascii="Tahoma" w:eastAsia="Arial" w:hAnsi="Tahoma" w:cs="Tahoma"/>
      <w:sz w:val="16"/>
      <w:szCs w:val="16"/>
      <w:lang w:eastAsia="en-US"/>
    </w:rPr>
  </w:style>
  <w:style w:type="paragraph" w:styleId="DocumentMap">
    <w:name w:val="Document Map"/>
    <w:basedOn w:val="Normal"/>
    <w:link w:val="DocumentMapChar"/>
    <w:rsid w:val="00C6347F"/>
    <w:pPr>
      <w:shd w:val="clear" w:color="auto" w:fill="000080"/>
      <w:tabs>
        <w:tab w:val="left" w:pos="1134"/>
      </w:tabs>
      <w:spacing w:after="0" w:line="240" w:lineRule="auto"/>
      <w:jc w:val="both"/>
    </w:pPr>
    <w:rPr>
      <w:rFonts w:ascii="Tahoma" w:eastAsia="Arial" w:hAnsi="Tahoma" w:cs="Tahoma"/>
      <w:szCs w:val="20"/>
      <w:lang w:eastAsia="en-US"/>
    </w:rPr>
  </w:style>
  <w:style w:type="character" w:customStyle="1" w:styleId="DocumentMapChar">
    <w:name w:val="Document Map Char"/>
    <w:basedOn w:val="DefaultParagraphFont"/>
    <w:link w:val="DocumentMap"/>
    <w:rsid w:val="00C6347F"/>
    <w:rPr>
      <w:rFonts w:ascii="Tahoma" w:eastAsia="Arial" w:hAnsi="Tahoma" w:cs="Tahoma"/>
      <w:shd w:val="clear" w:color="auto" w:fill="000080"/>
      <w:lang w:eastAsia="en-US"/>
    </w:rPr>
  </w:style>
  <w:style w:type="paragraph" w:styleId="TOC3">
    <w:name w:val="toc 3"/>
    <w:basedOn w:val="Normal"/>
    <w:next w:val="Normal"/>
    <w:autoRedefine/>
    <w:uiPriority w:val="39"/>
    <w:rsid w:val="00597566"/>
    <w:pPr>
      <w:tabs>
        <w:tab w:val="left" w:pos="1134"/>
      </w:tabs>
      <w:spacing w:after="0" w:line="240" w:lineRule="auto"/>
      <w:ind w:left="400"/>
      <w:jc w:val="both"/>
    </w:pPr>
    <w:rPr>
      <w:rFonts w:eastAsia="Arial" w:cs="Arial"/>
      <w:szCs w:val="20"/>
      <w:lang w:eastAsia="en-US"/>
    </w:rPr>
  </w:style>
  <w:style w:type="paragraph" w:styleId="TOC1">
    <w:name w:val="toc 1"/>
    <w:basedOn w:val="Normal"/>
    <w:next w:val="Normal"/>
    <w:autoRedefine/>
    <w:uiPriority w:val="39"/>
    <w:rsid w:val="00D2397C"/>
    <w:pPr>
      <w:tabs>
        <w:tab w:val="left" w:pos="340"/>
        <w:tab w:val="right" w:leader="dot" w:pos="9639"/>
      </w:tabs>
      <w:spacing w:before="120" w:after="0" w:line="240" w:lineRule="auto"/>
    </w:pPr>
    <w:rPr>
      <w:rFonts w:ascii="Calibri" w:eastAsia="Arial" w:hAnsi="Calibri" w:cs="Arial"/>
      <w:noProof/>
      <w:szCs w:val="20"/>
      <w:lang w:val="en-US" w:eastAsia="en-US"/>
    </w:rPr>
  </w:style>
  <w:style w:type="paragraph" w:styleId="TOC2">
    <w:name w:val="toc 2"/>
    <w:basedOn w:val="Normal"/>
    <w:next w:val="Normal"/>
    <w:autoRedefine/>
    <w:uiPriority w:val="39"/>
    <w:rsid w:val="00D2397C"/>
    <w:pPr>
      <w:tabs>
        <w:tab w:val="left" w:pos="851"/>
        <w:tab w:val="right" w:pos="9639"/>
      </w:tabs>
      <w:spacing w:after="0" w:line="240" w:lineRule="auto"/>
      <w:ind w:left="340" w:right="45"/>
      <w:jc w:val="both"/>
    </w:pPr>
    <w:rPr>
      <w:rFonts w:ascii="Calibri" w:eastAsia="Arial" w:hAnsi="Calibri" w:cs="Arial"/>
      <w:noProof/>
      <w:szCs w:val="20"/>
      <w:lang w:eastAsia="en-US"/>
    </w:rPr>
  </w:style>
  <w:style w:type="character" w:styleId="FollowedHyperlink">
    <w:name w:val="FollowedHyperlink"/>
    <w:basedOn w:val="DefaultParagraphFont"/>
    <w:rsid w:val="00C6347F"/>
    <w:rPr>
      <w:color w:val="0000FF"/>
      <w:u w:val="none"/>
    </w:rPr>
  </w:style>
  <w:style w:type="paragraph" w:customStyle="1" w:styleId="Comment">
    <w:name w:val="Comment"/>
    <w:basedOn w:val="Normal"/>
    <w:next w:val="WMOBodyText"/>
    <w:link w:val="CommentChar"/>
    <w:rsid w:val="00C6347F"/>
    <w:pPr>
      <w:tabs>
        <w:tab w:val="left" w:pos="1134"/>
      </w:tabs>
      <w:spacing w:before="240" w:after="0" w:line="240" w:lineRule="auto"/>
    </w:pPr>
    <w:rPr>
      <w:rFonts w:eastAsia="Arial" w:cs="Arial"/>
      <w:i/>
      <w:lang w:eastAsia="en-US"/>
    </w:rPr>
  </w:style>
  <w:style w:type="paragraph" w:customStyle="1" w:styleId="CharCharCharChar">
    <w:name w:val="Char Char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CharChar">
    <w:name w:val="Знак Знак Char Char"/>
    <w:basedOn w:val="Normal"/>
    <w:rsid w:val="00C6347F"/>
    <w:pPr>
      <w:tabs>
        <w:tab w:val="left" w:pos="1134"/>
      </w:tabs>
      <w:spacing w:after="0" w:line="240" w:lineRule="auto"/>
    </w:pPr>
    <w:rPr>
      <w:rFonts w:ascii="Times New Roman" w:eastAsia="Arial" w:hAnsi="Times New Roman" w:cs="Arial"/>
      <w:sz w:val="24"/>
      <w:szCs w:val="24"/>
      <w:lang w:val="pl-PL" w:eastAsia="pl-PL"/>
    </w:rPr>
  </w:style>
  <w:style w:type="paragraph" w:customStyle="1" w:styleId="BodyText">
    <w:name w:val="BodyText"/>
    <w:basedOn w:val="Normal"/>
    <w:link w:val="BodyTextChar"/>
    <w:rsid w:val="00C6347F"/>
    <w:pPr>
      <w:tabs>
        <w:tab w:val="left" w:pos="1080"/>
        <w:tab w:val="left" w:pos="1134"/>
      </w:tabs>
      <w:spacing w:before="240" w:after="0" w:line="240" w:lineRule="auto"/>
      <w:jc w:val="both"/>
    </w:pPr>
    <w:rPr>
      <w:rFonts w:eastAsia="Arial" w:cs="Arial"/>
      <w:lang w:eastAsia="en-US"/>
    </w:rPr>
  </w:style>
  <w:style w:type="paragraph" w:customStyle="1" w:styleId="WMOList2">
    <w:name w:val="WMO_List2"/>
    <w:basedOn w:val="Normal"/>
    <w:rsid w:val="00C6347F"/>
    <w:pPr>
      <w:tabs>
        <w:tab w:val="left" w:pos="1134"/>
        <w:tab w:val="left" w:pos="1701"/>
      </w:tabs>
      <w:spacing w:before="240" w:after="0" w:line="240" w:lineRule="auto"/>
      <w:ind w:left="1701" w:hanging="567"/>
    </w:pPr>
    <w:rPr>
      <w:rFonts w:eastAsia="Arial" w:cs="Arial"/>
      <w:lang w:eastAsia="zh-TW"/>
    </w:rPr>
  </w:style>
  <w:style w:type="paragraph" w:customStyle="1" w:styleId="WMOSubTitle2">
    <w:name w:val="WMO_SubTitle2"/>
    <w:basedOn w:val="Heading5"/>
    <w:next w:val="WMOBodyText"/>
    <w:rsid w:val="00C6347F"/>
    <w:pPr>
      <w:spacing w:before="280"/>
      <w:ind w:left="0" w:firstLine="0"/>
    </w:pPr>
  </w:style>
  <w:style w:type="paragraph" w:styleId="BodyText0">
    <w:name w:val="Body Text"/>
    <w:basedOn w:val="Normal"/>
    <w:link w:val="BodyTextChar0"/>
    <w:rsid w:val="00597566"/>
    <w:pPr>
      <w:tabs>
        <w:tab w:val="left" w:pos="1140"/>
      </w:tabs>
      <w:spacing w:after="0" w:line="240" w:lineRule="auto"/>
      <w:jc w:val="center"/>
    </w:pPr>
    <w:rPr>
      <w:rFonts w:eastAsia="SimSun" w:cs="Arial"/>
      <w:b/>
      <w:bCs/>
      <w:sz w:val="24"/>
      <w:szCs w:val="24"/>
    </w:rPr>
  </w:style>
  <w:style w:type="character" w:customStyle="1" w:styleId="BodyTextChar0">
    <w:name w:val="Body Text Char"/>
    <w:basedOn w:val="DefaultParagraphFont"/>
    <w:link w:val="BodyText0"/>
    <w:rsid w:val="00597566"/>
    <w:rPr>
      <w:rFonts w:ascii="Verdana" w:eastAsia="SimSun" w:hAnsi="Verdana" w:cs="Arial"/>
      <w:b/>
      <w:bCs/>
      <w:sz w:val="24"/>
      <w:szCs w:val="24"/>
    </w:rPr>
  </w:style>
  <w:style w:type="paragraph" w:customStyle="1" w:styleId="ECBodyText-Centred">
    <w:name w:val="EC_BodyText-Centred"/>
    <w:basedOn w:val="WMOBodyText"/>
    <w:next w:val="WMOBodyText"/>
    <w:rsid w:val="00C6347F"/>
    <w:pPr>
      <w:jc w:val="center"/>
    </w:pPr>
  </w:style>
  <w:style w:type="character" w:styleId="CommentReference">
    <w:name w:val="annotation reference"/>
    <w:basedOn w:val="DefaultParagraphFont"/>
    <w:rsid w:val="00C6347F"/>
    <w:rPr>
      <w:sz w:val="16"/>
      <w:szCs w:val="16"/>
    </w:rPr>
  </w:style>
  <w:style w:type="paragraph" w:styleId="CommentText">
    <w:name w:val="annotation text"/>
    <w:basedOn w:val="Normal"/>
    <w:link w:val="CommentTextChar"/>
    <w:rsid w:val="00C6347F"/>
    <w:pPr>
      <w:tabs>
        <w:tab w:val="left" w:pos="1134"/>
      </w:tabs>
      <w:spacing w:after="0" w:line="240" w:lineRule="auto"/>
      <w:jc w:val="both"/>
    </w:pPr>
    <w:rPr>
      <w:rFonts w:eastAsia="Arial" w:cs="Arial"/>
      <w:szCs w:val="20"/>
      <w:lang w:eastAsia="en-US"/>
    </w:rPr>
  </w:style>
  <w:style w:type="character" w:customStyle="1" w:styleId="CommentTextChar">
    <w:name w:val="Comment Text Char"/>
    <w:basedOn w:val="DefaultParagraphFont"/>
    <w:link w:val="CommentText"/>
    <w:rsid w:val="00C6347F"/>
    <w:rPr>
      <w:rFonts w:ascii="Verdana" w:eastAsia="Arial" w:hAnsi="Verdana" w:cs="Arial"/>
      <w:lang w:eastAsia="en-US"/>
    </w:rPr>
  </w:style>
  <w:style w:type="paragraph" w:styleId="CommentSubject">
    <w:name w:val="annotation subject"/>
    <w:basedOn w:val="CommentText"/>
    <w:next w:val="CommentText"/>
    <w:link w:val="CommentSubjectChar"/>
    <w:rsid w:val="00C6347F"/>
    <w:rPr>
      <w:b/>
      <w:bCs/>
    </w:rPr>
  </w:style>
  <w:style w:type="character" w:customStyle="1" w:styleId="CommentSubjectChar">
    <w:name w:val="Comment Subject Char"/>
    <w:basedOn w:val="CommentTextChar"/>
    <w:link w:val="CommentSubject"/>
    <w:rsid w:val="00C6347F"/>
    <w:rPr>
      <w:rFonts w:ascii="Verdana" w:eastAsia="Arial" w:hAnsi="Verdana" w:cs="Arial"/>
      <w:b/>
      <w:bCs/>
      <w:lang w:eastAsia="en-US"/>
    </w:rPr>
  </w:style>
  <w:style w:type="paragraph" w:customStyle="1" w:styleId="ECBox">
    <w:name w:val="EC_Box"/>
    <w:basedOn w:val="WMOBodyText"/>
    <w:next w:val="WMOBodyText"/>
    <w:rsid w:val="00C6347F"/>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rsid w:val="00C6347F"/>
    <w:rPr>
      <w:iCs/>
    </w:rPr>
  </w:style>
  <w:style w:type="paragraph" w:customStyle="1" w:styleId="ECBodyText">
    <w:name w:val="EC_BodyText"/>
    <w:basedOn w:val="Normal"/>
    <w:link w:val="ECBodyTextChar"/>
    <w:rsid w:val="00C6347F"/>
    <w:pPr>
      <w:tabs>
        <w:tab w:val="left" w:pos="1080"/>
      </w:tabs>
      <w:spacing w:before="240" w:after="0" w:line="240" w:lineRule="auto"/>
    </w:pPr>
    <w:rPr>
      <w:rFonts w:eastAsia="Times New Roman" w:cs="Arial"/>
      <w:lang w:eastAsia="en-US"/>
    </w:rPr>
  </w:style>
  <w:style w:type="character" w:customStyle="1" w:styleId="ECBodyTextChar">
    <w:name w:val="EC_BodyText Char"/>
    <w:basedOn w:val="DefaultParagraphFont"/>
    <w:link w:val="ECBodyText"/>
    <w:rsid w:val="00C6347F"/>
    <w:rPr>
      <w:rFonts w:ascii="Verdana" w:eastAsia="Times New Roman" w:hAnsi="Verdana" w:cs="Arial"/>
      <w:szCs w:val="22"/>
      <w:lang w:eastAsia="en-US"/>
    </w:rPr>
  </w:style>
  <w:style w:type="paragraph" w:customStyle="1" w:styleId="StyleHeading1LatinTimesNewRoman">
    <w:name w:val="Style Heading 1 + (Latin) Times New Roman"/>
    <w:basedOn w:val="Heading10"/>
    <w:link w:val="StyleHeading1LatinTimesNewRomanChar"/>
    <w:rsid w:val="00C6347F"/>
    <w:rPr>
      <w:caps w:val="0"/>
    </w:rPr>
  </w:style>
  <w:style w:type="character" w:customStyle="1" w:styleId="StyleHeading1LatinTimesNewRomanChar">
    <w:name w:val="Style Heading 1 + (Latin) Times New Roman Char"/>
    <w:basedOn w:val="Heading1Char"/>
    <w:link w:val="StyleHeading1LatinTimesNewRoman"/>
    <w:rsid w:val="00C6347F"/>
    <w:rPr>
      <w:rFonts w:ascii="Verdana" w:eastAsia="Arial" w:hAnsi="Verdana" w:cs="Arial"/>
      <w:b/>
      <w:bCs/>
      <w:caps w:val="0"/>
      <w:color w:val="365F91" w:themeColor="accent1" w:themeShade="BF"/>
      <w:kern w:val="32"/>
      <w:sz w:val="24"/>
      <w:szCs w:val="32"/>
      <w:lang w:eastAsia="zh-TW"/>
    </w:rPr>
  </w:style>
  <w:style w:type="paragraph" w:customStyle="1" w:styleId="StyleHeading1LatinTimesNewRoman1">
    <w:name w:val="Style Heading 1 + (Latin) Times New Roman1"/>
    <w:basedOn w:val="Heading10"/>
    <w:link w:val="StyleHeading1LatinTimesNewRoman1Char"/>
    <w:rsid w:val="00C6347F"/>
    <w:rPr>
      <w:rFonts w:cs="Arial Bold"/>
      <w:caps w:val="0"/>
    </w:rPr>
  </w:style>
  <w:style w:type="character" w:customStyle="1" w:styleId="StyleHeading1LatinTimesNewRoman1Char">
    <w:name w:val="Style Heading 1 + (Latin) Times New Roman1 Char"/>
    <w:basedOn w:val="Heading1Char"/>
    <w:link w:val="StyleHeading1LatinTimesNewRoman1"/>
    <w:rsid w:val="00C6347F"/>
    <w:rPr>
      <w:rFonts w:ascii="Verdana" w:eastAsia="Arial" w:hAnsi="Verdana" w:cs="Arial Bold"/>
      <w:b/>
      <w:bCs/>
      <w:caps w:val="0"/>
      <w:color w:val="365F91" w:themeColor="accent1" w:themeShade="BF"/>
      <w:kern w:val="32"/>
      <w:sz w:val="24"/>
      <w:szCs w:val="32"/>
      <w:lang w:eastAsia="zh-TW"/>
    </w:rPr>
  </w:style>
  <w:style w:type="character" w:customStyle="1" w:styleId="BodyTextChar">
    <w:name w:val="BodyText Char"/>
    <w:basedOn w:val="DefaultParagraphFont"/>
    <w:link w:val="BodyText"/>
    <w:rsid w:val="00C6347F"/>
    <w:rPr>
      <w:rFonts w:ascii="Verdana" w:eastAsia="Arial" w:hAnsi="Verdana" w:cs="Arial"/>
      <w:szCs w:val="22"/>
      <w:lang w:eastAsia="en-US"/>
    </w:rPr>
  </w:style>
  <w:style w:type="table" w:styleId="TableGrid">
    <w:name w:val="Table Grid"/>
    <w:basedOn w:val="TableNormal"/>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C6347F"/>
    <w:rPr>
      <w:color w:val="808080"/>
      <w:sz w:val="20"/>
    </w:rPr>
  </w:style>
  <w:style w:type="paragraph" w:customStyle="1" w:styleId="WMOList3">
    <w:name w:val="WMO_List3"/>
    <w:basedOn w:val="WMOList2"/>
    <w:rsid w:val="00C6347F"/>
    <w:pPr>
      <w:tabs>
        <w:tab w:val="clear" w:pos="1134"/>
        <w:tab w:val="left" w:pos="2268"/>
        <w:tab w:val="left" w:pos="2310"/>
      </w:tabs>
      <w:ind w:left="2268"/>
    </w:pPr>
  </w:style>
  <w:style w:type="paragraph" w:customStyle="1" w:styleId="WMOResList1">
    <w:name w:val="WMO_ResList1"/>
    <w:basedOn w:val="WMOList1"/>
    <w:rsid w:val="00C6347F"/>
    <w:pPr>
      <w:tabs>
        <w:tab w:val="clear" w:pos="1134"/>
        <w:tab w:val="left" w:pos="567"/>
      </w:tabs>
      <w:ind w:left="567" w:hanging="567"/>
    </w:pPr>
  </w:style>
  <w:style w:type="paragraph" w:customStyle="1" w:styleId="WMOResList2">
    <w:name w:val="WMO_ResList2"/>
    <w:basedOn w:val="WMOResList1"/>
    <w:rsid w:val="00C6347F"/>
    <w:pPr>
      <w:tabs>
        <w:tab w:val="clear" w:pos="567"/>
        <w:tab w:val="left" w:pos="1134"/>
      </w:tabs>
      <w:ind w:left="1134"/>
    </w:pPr>
  </w:style>
  <w:style w:type="paragraph" w:customStyle="1" w:styleId="WMOResList3">
    <w:name w:val="WMO_ResList3"/>
    <w:basedOn w:val="WMOResList1"/>
    <w:rsid w:val="00C6347F"/>
    <w:pPr>
      <w:tabs>
        <w:tab w:val="clear" w:pos="567"/>
        <w:tab w:val="left" w:pos="1701"/>
      </w:tabs>
      <w:ind w:left="1701"/>
    </w:pPr>
  </w:style>
  <w:style w:type="paragraph" w:customStyle="1" w:styleId="Heading2Centered">
    <w:name w:val="Heading 2 + Centered"/>
    <w:aliases w:val="Before:  0 cm,First line:  0 cm + Not All caps"/>
    <w:basedOn w:val="Heading2"/>
    <w:link w:val="Heading2CenteredChar"/>
    <w:rsid w:val="00C6347F"/>
    <w:rPr>
      <w:iCs/>
    </w:rPr>
  </w:style>
  <w:style w:type="character" w:customStyle="1" w:styleId="Heading2CenteredChar">
    <w:name w:val="Heading 2 + Centered Char"/>
    <w:aliases w:val="Before:  0 cm Char,First line:  0 cm + Not All caps Char"/>
    <w:basedOn w:val="Heading2Char"/>
    <w:link w:val="Heading2Centered"/>
    <w:rsid w:val="00C6347F"/>
    <w:rPr>
      <w:rFonts w:ascii="Verdana" w:eastAsia="Arial" w:hAnsi="Verdana" w:cs="Arial"/>
      <w:b/>
      <w:bCs/>
      <w:iCs/>
      <w:color w:val="000000" w:themeColor="text1"/>
      <w:szCs w:val="22"/>
      <w:lang w:val="en-AU" w:eastAsia="zh-TW"/>
    </w:rPr>
  </w:style>
  <w:style w:type="character" w:customStyle="1" w:styleId="WMOAgendaItem">
    <w:name w:val="WMO_AgendaItem"/>
    <w:basedOn w:val="DefaultParagraphFont"/>
    <w:uiPriority w:val="1"/>
    <w:rsid w:val="00597566"/>
  </w:style>
  <w:style w:type="paragraph" w:customStyle="1" w:styleId="WMOTOC2">
    <w:name w:val="WMO_TOC2"/>
    <w:basedOn w:val="TOC2"/>
    <w:next w:val="Normal"/>
    <w:rsid w:val="00597566"/>
    <w:pPr>
      <w:tabs>
        <w:tab w:val="right" w:leader="dot" w:pos="9639"/>
      </w:tabs>
      <w:spacing w:before="360" w:after="120"/>
      <w:ind w:left="851" w:right="567" w:hanging="851"/>
      <w:jc w:val="left"/>
    </w:pPr>
    <w:rPr>
      <w:rFonts w:eastAsia="MS Mincho"/>
      <w:b/>
      <w:smallCaps/>
      <w:szCs w:val="22"/>
    </w:rPr>
  </w:style>
  <w:style w:type="paragraph" w:customStyle="1" w:styleId="WMOTOC1">
    <w:name w:val="WMO_TOC1"/>
    <w:basedOn w:val="TOC1"/>
    <w:next w:val="WMOTOC2"/>
    <w:rsid w:val="00597566"/>
    <w:pPr>
      <w:spacing w:after="120"/>
    </w:pPr>
    <w:rPr>
      <w:rFonts w:eastAsia="MS Mincho"/>
      <w:b/>
      <w:smallCaps/>
      <w:szCs w:val="22"/>
    </w:rPr>
  </w:style>
  <w:style w:type="paragraph" w:customStyle="1" w:styleId="WMOTOC3">
    <w:name w:val="WMO_TOC3"/>
    <w:basedOn w:val="TOC3"/>
    <w:rsid w:val="00597566"/>
    <w:pPr>
      <w:tabs>
        <w:tab w:val="clear" w:pos="1134"/>
        <w:tab w:val="left" w:pos="851"/>
        <w:tab w:val="left" w:pos="1100"/>
        <w:tab w:val="right" w:leader="dot" w:pos="9639"/>
      </w:tabs>
      <w:spacing w:before="240" w:after="120"/>
      <w:ind w:left="851" w:right="567" w:hanging="851"/>
      <w:jc w:val="left"/>
    </w:pPr>
    <w:rPr>
      <w:rFonts w:eastAsia="MS Mincho"/>
      <w:iCs/>
      <w:noProof/>
      <w:szCs w:val="22"/>
    </w:rPr>
  </w:style>
  <w:style w:type="character" w:customStyle="1" w:styleId="WMOAddedText">
    <w:name w:val="WMO_AddedText"/>
    <w:rsid w:val="00C6347F"/>
    <w:rPr>
      <w:color w:val="0066FF"/>
      <w:u w:val="dash"/>
    </w:rPr>
  </w:style>
  <w:style w:type="character" w:customStyle="1" w:styleId="WMODeletedText">
    <w:name w:val="WMO_DeletedText"/>
    <w:rsid w:val="00C6347F"/>
    <w:rPr>
      <w:strike/>
      <w:color w:val="C00000"/>
    </w:rPr>
  </w:style>
  <w:style w:type="character" w:customStyle="1" w:styleId="CommentChar">
    <w:name w:val="Comment Char"/>
    <w:basedOn w:val="DefaultParagraphFont"/>
    <w:link w:val="Comment"/>
    <w:rsid w:val="00C6347F"/>
    <w:rPr>
      <w:rFonts w:ascii="Verdana" w:eastAsia="Arial" w:hAnsi="Verdana" w:cs="Arial"/>
      <w:i/>
      <w:szCs w:val="22"/>
      <w:lang w:eastAsia="en-US"/>
    </w:rPr>
  </w:style>
  <w:style w:type="paragraph" w:styleId="ListParagraph">
    <w:name w:val="List Paragraph"/>
    <w:basedOn w:val="Normal"/>
    <w:uiPriority w:val="34"/>
    <w:qFormat/>
    <w:rsid w:val="004730B3"/>
    <w:pPr>
      <w:ind w:left="720"/>
      <w:contextualSpacing/>
    </w:pPr>
  </w:style>
  <w:style w:type="table" w:customStyle="1" w:styleId="TableGrid1">
    <w:name w:val="Table Grid1"/>
    <w:basedOn w:val="TableNormal"/>
    <w:next w:val="TableGrid"/>
    <w:rsid w:val="00C6347F"/>
    <w:pPr>
      <w:widowControl w:val="0"/>
    </w:pPr>
    <w:rPr>
      <w:rFonts w:eastAsia="Times New Roman"/>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C6347F"/>
  </w:style>
  <w:style w:type="paragraph" w:customStyle="1" w:styleId="TableParagraph">
    <w:name w:val="Table Paragraph"/>
    <w:basedOn w:val="Normal"/>
    <w:uiPriority w:val="99"/>
    <w:rsid w:val="00597566"/>
    <w:pPr>
      <w:widowControl w:val="0"/>
      <w:autoSpaceDE w:val="0"/>
      <w:autoSpaceDN w:val="0"/>
      <w:adjustRightInd w:val="0"/>
      <w:spacing w:after="0" w:line="240" w:lineRule="auto"/>
    </w:pPr>
    <w:rPr>
      <w:rFonts w:ascii="Times New Roman" w:hAnsi="Times New Roman" w:cs="Times New Roman"/>
      <w:sz w:val="24"/>
      <w:szCs w:val="24"/>
      <w:lang w:val="en-US"/>
    </w:rPr>
  </w:style>
  <w:style w:type="numbering" w:customStyle="1" w:styleId="NoList2">
    <w:name w:val="No List2"/>
    <w:next w:val="NoList"/>
    <w:uiPriority w:val="99"/>
    <w:semiHidden/>
    <w:unhideWhenUsed/>
    <w:rsid w:val="00C6347F"/>
  </w:style>
  <w:style w:type="paragraph" w:styleId="TOCHeading">
    <w:name w:val="TOC Heading"/>
    <w:basedOn w:val="Heading10"/>
    <w:next w:val="Normal"/>
    <w:uiPriority w:val="39"/>
    <w:unhideWhenUsed/>
    <w:qFormat/>
    <w:rsid w:val="004730B3"/>
    <w:pPr>
      <w:outlineLvl w:val="9"/>
    </w:pPr>
  </w:style>
  <w:style w:type="character" w:styleId="Strong">
    <w:name w:val="Strong"/>
    <w:basedOn w:val="DefaultParagraphFont"/>
    <w:uiPriority w:val="22"/>
    <w:qFormat/>
    <w:rsid w:val="004730B3"/>
    <w:rPr>
      <w:b/>
      <w:bCs/>
    </w:rPr>
  </w:style>
  <w:style w:type="character" w:styleId="BookTitle">
    <w:name w:val="Book Title"/>
    <w:basedOn w:val="DefaultParagraphFont"/>
    <w:uiPriority w:val="33"/>
    <w:qFormat/>
    <w:rsid w:val="004730B3"/>
    <w:rPr>
      <w:b/>
      <w:bCs/>
      <w:smallCaps/>
      <w:spacing w:val="5"/>
    </w:rPr>
  </w:style>
  <w:style w:type="paragraph" w:styleId="ListNumber3">
    <w:name w:val="List Number 3"/>
    <w:basedOn w:val="Normal"/>
    <w:rsid w:val="00C6347F"/>
    <w:pPr>
      <w:spacing w:after="0" w:line="240" w:lineRule="auto"/>
      <w:contextualSpacing/>
    </w:pPr>
    <w:rPr>
      <w:rFonts w:ascii="Arial" w:eastAsia="SimSun" w:hAnsi="Arial" w:cs="Times New Roman"/>
    </w:rPr>
  </w:style>
  <w:style w:type="paragraph" w:styleId="ListNumber">
    <w:name w:val="List Number"/>
    <w:basedOn w:val="Normal"/>
    <w:rsid w:val="00C6347F"/>
    <w:pPr>
      <w:numPr>
        <w:numId w:val="1"/>
      </w:numPr>
      <w:spacing w:after="0" w:line="240" w:lineRule="auto"/>
      <w:contextualSpacing/>
    </w:pPr>
    <w:rPr>
      <w:rFonts w:ascii="Arial" w:eastAsia="SimSun" w:hAnsi="Arial" w:cs="Times New Roman"/>
    </w:rPr>
  </w:style>
  <w:style w:type="paragraph" w:styleId="NormalWeb">
    <w:name w:val="Normal (Web)"/>
    <w:basedOn w:val="Normal"/>
    <w:uiPriority w:val="99"/>
    <w:unhideWhenUsed/>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CarCar1CharCharChar">
    <w:name w:val="Car Car1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character" w:styleId="IntenseEmphasis">
    <w:name w:val="Intense Emphasis"/>
    <w:basedOn w:val="DefaultParagraphFont"/>
    <w:uiPriority w:val="21"/>
    <w:qFormat/>
    <w:rsid w:val="004730B3"/>
    <w:rPr>
      <w:b/>
      <w:bCs/>
      <w:i/>
      <w:iCs/>
      <w:color w:val="4F81BD" w:themeColor="accent1"/>
    </w:rPr>
  </w:style>
  <w:style w:type="paragraph" w:styleId="Revision">
    <w:name w:val="Revision"/>
    <w:hidden/>
    <w:uiPriority w:val="99"/>
    <w:rsid w:val="00C6347F"/>
    <w:rPr>
      <w:rFonts w:ascii="Arial" w:eastAsia="SimSun" w:hAnsi="Arial"/>
    </w:rPr>
  </w:style>
  <w:style w:type="character" w:customStyle="1" w:styleId="st">
    <w:name w:val="st"/>
    <w:basedOn w:val="DefaultParagraphFont"/>
    <w:rsid w:val="00C6347F"/>
  </w:style>
  <w:style w:type="character" w:styleId="Emphasis">
    <w:name w:val="Emphasis"/>
    <w:basedOn w:val="DefaultParagraphFont"/>
    <w:uiPriority w:val="20"/>
    <w:qFormat/>
    <w:rsid w:val="004730B3"/>
    <w:rPr>
      <w:i/>
      <w:iCs/>
    </w:rPr>
  </w:style>
  <w:style w:type="paragraph" w:customStyle="1" w:styleId="p1">
    <w:name w:val="p1"/>
    <w:rsid w:val="00C6347F"/>
    <w:pPr>
      <w:widowControl w:val="0"/>
      <w:tabs>
        <w:tab w:val="left" w:pos="0"/>
        <w:tab w:val="left" w:pos="720"/>
      </w:tabs>
    </w:pPr>
    <w:rPr>
      <w:rFonts w:ascii="Courier" w:eastAsia="MS Mincho" w:hAnsi="Courier"/>
      <w:sz w:val="24"/>
      <w:lang w:val="en-US" w:eastAsia="en-US"/>
    </w:rPr>
  </w:style>
  <w:style w:type="paragraph" w:customStyle="1" w:styleId="p0">
    <w:name w:val="p0"/>
    <w:rsid w:val="00C6347F"/>
    <w:pPr>
      <w:widowControl w:val="0"/>
      <w:tabs>
        <w:tab w:val="left" w:pos="0"/>
        <w:tab w:val="left" w:pos="720"/>
      </w:tabs>
      <w:jc w:val="both"/>
    </w:pPr>
    <w:rPr>
      <w:rFonts w:ascii="Courier" w:eastAsia="MS Mincho" w:hAnsi="Courier"/>
      <w:sz w:val="24"/>
      <w:lang w:val="en-US" w:eastAsia="en-US"/>
    </w:rPr>
  </w:style>
  <w:style w:type="table" w:customStyle="1" w:styleId="TableGrid2">
    <w:name w:val="Table Grid2"/>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nhideWhenUsed/>
    <w:rsid w:val="00C6347F"/>
    <w:pPr>
      <w:spacing w:after="120"/>
    </w:pPr>
    <w:rPr>
      <w:sz w:val="16"/>
      <w:szCs w:val="16"/>
    </w:rPr>
  </w:style>
  <w:style w:type="character" w:customStyle="1" w:styleId="BodyText3Char">
    <w:name w:val="Body Text 3 Char"/>
    <w:basedOn w:val="DefaultParagraphFont"/>
    <w:link w:val="BodyText3"/>
    <w:rsid w:val="00C6347F"/>
    <w:rPr>
      <w:rFonts w:ascii="Verdana" w:hAnsi="Verdana" w:cstheme="minorBidi"/>
      <w:sz w:val="16"/>
      <w:szCs w:val="16"/>
    </w:rPr>
  </w:style>
  <w:style w:type="table" w:customStyle="1" w:styleId="TableGrid4">
    <w:name w:val="Table Grid4"/>
    <w:basedOn w:val="TableNormal"/>
    <w:next w:val="TableGrid"/>
    <w:uiPriority w:val="59"/>
    <w:rsid w:val="00C6347F"/>
    <w:pPr>
      <w:jc w:val="both"/>
    </w:pPr>
    <w:rPr>
      <w:rFonts w:eastAsia="MS Mincho"/>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Adoubleline">
    <w:name w:val="AAA double line"/>
    <w:basedOn w:val="Normal"/>
    <w:uiPriority w:val="1"/>
    <w:rsid w:val="00597566"/>
    <w:pPr>
      <w:pBdr>
        <w:bottom w:val="thickThinSmallGap" w:sz="24" w:space="1" w:color="auto"/>
      </w:pBdr>
      <w:spacing w:before="240" w:after="0" w:line="240" w:lineRule="auto"/>
    </w:pPr>
    <w:rPr>
      <w:rFonts w:ascii="Arial" w:eastAsia="Cambria" w:hAnsi="Arial" w:cs="Times New Roman"/>
      <w:szCs w:val="24"/>
      <w:lang w:val="en-US" w:eastAsia="en-US"/>
    </w:rPr>
  </w:style>
  <w:style w:type="paragraph" w:customStyle="1" w:styleId="AAARESheading">
    <w:name w:val="AAA RES heading #"/>
    <w:basedOn w:val="Normal"/>
    <w:uiPriority w:val="1"/>
    <w:rsid w:val="00597566"/>
    <w:pPr>
      <w:tabs>
        <w:tab w:val="left" w:pos="1080"/>
      </w:tabs>
      <w:spacing w:before="480" w:after="0" w:line="240" w:lineRule="auto"/>
      <w:jc w:val="center"/>
    </w:pPr>
    <w:rPr>
      <w:rFonts w:eastAsia="Cambria" w:cs="Times New Roman"/>
      <w:b/>
      <w:szCs w:val="24"/>
      <w:lang w:val="en-US" w:eastAsia="en-US"/>
    </w:rPr>
  </w:style>
  <w:style w:type="paragraph" w:customStyle="1" w:styleId="AAAREStitle">
    <w:name w:val="AAA RES title"/>
    <w:basedOn w:val="AAARESheading"/>
    <w:uiPriority w:val="1"/>
    <w:qFormat/>
    <w:rsid w:val="00597566"/>
    <w:pPr>
      <w:tabs>
        <w:tab w:val="clear" w:pos="1080"/>
      </w:tabs>
      <w:spacing w:before="240" w:after="480"/>
    </w:pPr>
    <w:rPr>
      <w:caps/>
    </w:rPr>
  </w:style>
  <w:style w:type="paragraph" w:customStyle="1" w:styleId="AAAsingleline">
    <w:name w:val="AAA single line"/>
    <w:basedOn w:val="Normal"/>
    <w:rsid w:val="00597566"/>
    <w:pPr>
      <w:pBdr>
        <w:bottom w:val="single" w:sz="4" w:space="1" w:color="auto"/>
      </w:pBdr>
      <w:tabs>
        <w:tab w:val="left" w:pos="720"/>
        <w:tab w:val="left" w:pos="1134"/>
      </w:tabs>
      <w:spacing w:before="240" w:after="0" w:line="240" w:lineRule="auto"/>
      <w:jc w:val="both"/>
    </w:pPr>
    <w:rPr>
      <w:rFonts w:ascii="Arial" w:eastAsia="Cambria" w:hAnsi="Arial" w:cs="Times New Roman"/>
      <w:szCs w:val="20"/>
      <w:lang w:eastAsia="en-US"/>
    </w:rPr>
  </w:style>
  <w:style w:type="paragraph" w:customStyle="1" w:styleId="AAARESNote">
    <w:name w:val="AAA RES Note"/>
    <w:basedOn w:val="ECBodyText"/>
    <w:rsid w:val="00597566"/>
    <w:pPr>
      <w:widowControl w:val="0"/>
      <w:suppressAutoHyphens/>
      <w:spacing w:before="60"/>
      <w:ind w:left="720" w:hanging="720"/>
    </w:pPr>
    <w:rPr>
      <w:rFonts w:cs="Verdana"/>
      <w:szCs w:val="20"/>
    </w:rPr>
  </w:style>
  <w:style w:type="paragraph" w:customStyle="1" w:styleId="Footnotes">
    <w:name w:val="Footnotes"/>
    <w:basedOn w:val="Normal"/>
    <w:uiPriority w:val="1"/>
    <w:rsid w:val="00597566"/>
    <w:pPr>
      <w:widowControl w:val="0"/>
      <w:tabs>
        <w:tab w:val="left" w:pos="240"/>
      </w:tabs>
      <w:autoSpaceDE w:val="0"/>
      <w:autoSpaceDN w:val="0"/>
      <w:adjustRightInd w:val="0"/>
      <w:spacing w:after="60" w:line="240" w:lineRule="auto"/>
      <w:ind w:left="240" w:hanging="240"/>
      <w:jc w:val="both"/>
    </w:pPr>
    <w:rPr>
      <w:rFonts w:ascii="Arial" w:eastAsia="MS Mincho" w:hAnsi="Arial" w:cs="Arial"/>
      <w:sz w:val="18"/>
      <w:szCs w:val="20"/>
      <w:lang w:eastAsia="en-US"/>
    </w:rPr>
  </w:style>
  <w:style w:type="paragraph" w:styleId="TOC5">
    <w:name w:val="toc 5"/>
    <w:basedOn w:val="Normal"/>
    <w:next w:val="Normal"/>
    <w:autoRedefine/>
    <w:uiPriority w:val="39"/>
    <w:unhideWhenUsed/>
    <w:rsid w:val="00C6347F"/>
    <w:pPr>
      <w:spacing w:after="100"/>
      <w:ind w:left="880"/>
    </w:pPr>
    <w:rPr>
      <w:lang w:val="en-US"/>
    </w:rPr>
  </w:style>
  <w:style w:type="paragraph" w:styleId="TOC6">
    <w:name w:val="toc 6"/>
    <w:basedOn w:val="Normal"/>
    <w:next w:val="Normal"/>
    <w:autoRedefine/>
    <w:uiPriority w:val="39"/>
    <w:unhideWhenUsed/>
    <w:rsid w:val="00C6347F"/>
    <w:pPr>
      <w:spacing w:after="100"/>
      <w:ind w:left="1100"/>
    </w:pPr>
    <w:rPr>
      <w:lang w:val="en-US"/>
    </w:rPr>
  </w:style>
  <w:style w:type="paragraph" w:styleId="TOC7">
    <w:name w:val="toc 7"/>
    <w:basedOn w:val="Normal"/>
    <w:next w:val="Normal"/>
    <w:autoRedefine/>
    <w:uiPriority w:val="39"/>
    <w:unhideWhenUsed/>
    <w:rsid w:val="00C6347F"/>
    <w:pPr>
      <w:spacing w:after="100"/>
      <w:ind w:left="1320"/>
    </w:pPr>
    <w:rPr>
      <w:lang w:val="en-US"/>
    </w:rPr>
  </w:style>
  <w:style w:type="paragraph" w:styleId="TOC8">
    <w:name w:val="toc 8"/>
    <w:basedOn w:val="Normal"/>
    <w:next w:val="Normal"/>
    <w:autoRedefine/>
    <w:uiPriority w:val="39"/>
    <w:unhideWhenUsed/>
    <w:rsid w:val="00C6347F"/>
    <w:pPr>
      <w:spacing w:after="100"/>
      <w:ind w:left="1540"/>
    </w:pPr>
    <w:rPr>
      <w:lang w:val="en-US"/>
    </w:rPr>
  </w:style>
  <w:style w:type="paragraph" w:styleId="TOC9">
    <w:name w:val="toc 9"/>
    <w:basedOn w:val="Normal"/>
    <w:next w:val="Normal"/>
    <w:autoRedefine/>
    <w:uiPriority w:val="39"/>
    <w:unhideWhenUsed/>
    <w:rsid w:val="00C6347F"/>
    <w:pPr>
      <w:spacing w:after="100"/>
      <w:ind w:left="1760"/>
    </w:pPr>
    <w:rPr>
      <w:lang w:val="en-US"/>
    </w:rPr>
  </w:style>
  <w:style w:type="paragraph" w:customStyle="1" w:styleId="AAAHEADING">
    <w:name w:val="AAA HEADING"/>
    <w:basedOn w:val="Normal"/>
    <w:rsid w:val="00597566"/>
    <w:pPr>
      <w:spacing w:after="240" w:line="240" w:lineRule="auto"/>
      <w:ind w:left="1080" w:hanging="1080"/>
      <w:jc w:val="center"/>
    </w:pPr>
    <w:rPr>
      <w:rFonts w:ascii="Arial Bold" w:eastAsia="Cambria" w:hAnsi="Arial Bold" w:cs="Times New Roman"/>
      <w:sz w:val="28"/>
      <w:szCs w:val="24"/>
      <w:lang w:val="en-US" w:eastAsia="en-US"/>
    </w:rPr>
  </w:style>
  <w:style w:type="paragraph" w:customStyle="1" w:styleId="Body">
    <w:name w:val="Body"/>
    <w:next w:val="ECBodyText"/>
    <w:rsid w:val="00C6347F"/>
    <w:pPr>
      <w:pBdr>
        <w:top w:val="nil"/>
        <w:left w:val="nil"/>
        <w:bottom w:val="nil"/>
        <w:right w:val="nil"/>
        <w:between w:val="nil"/>
        <w:bar w:val="nil"/>
      </w:pBdr>
      <w:jc w:val="both"/>
    </w:pPr>
    <w:rPr>
      <w:rFonts w:ascii="Arial" w:eastAsia="Arial" w:hAnsi="Arial" w:cs="Arial"/>
      <w:color w:val="000000"/>
      <w:u w:color="000000"/>
      <w:bdr w:val="nil"/>
      <w:lang w:eastAsia="zh-TW"/>
    </w:rPr>
  </w:style>
  <w:style w:type="character" w:customStyle="1" w:styleId="apple-converted-space">
    <w:name w:val="apple-converted-space"/>
    <w:basedOn w:val="DefaultParagraphFont"/>
    <w:rsid w:val="00C6347F"/>
  </w:style>
  <w:style w:type="paragraph" w:styleId="Caption">
    <w:name w:val="caption"/>
    <w:basedOn w:val="Normal"/>
    <w:next w:val="Normal"/>
    <w:uiPriority w:val="35"/>
    <w:unhideWhenUsed/>
    <w:qFormat/>
    <w:rsid w:val="004730B3"/>
    <w:pPr>
      <w:spacing w:line="240" w:lineRule="auto"/>
    </w:pPr>
    <w:rPr>
      <w:b/>
      <w:bCs/>
      <w:color w:val="4F81BD" w:themeColor="accent1"/>
      <w:sz w:val="18"/>
      <w:szCs w:val="18"/>
    </w:rPr>
  </w:style>
  <w:style w:type="paragraph" w:styleId="BodyTextIndent">
    <w:name w:val="Body Text Indent"/>
    <w:basedOn w:val="Normal"/>
    <w:link w:val="BodyTextIndentChar"/>
    <w:rsid w:val="00C6347F"/>
    <w:pPr>
      <w:spacing w:after="0" w:line="240" w:lineRule="auto"/>
      <w:ind w:left="720" w:hanging="720"/>
    </w:pPr>
    <w:rPr>
      <w:rFonts w:ascii="Arial" w:eastAsia="SimSun" w:hAnsi="Arial" w:cs="Times New Roman"/>
      <w:szCs w:val="24"/>
    </w:rPr>
  </w:style>
  <w:style w:type="character" w:customStyle="1" w:styleId="BodyTextIndentChar">
    <w:name w:val="Body Text Indent Char"/>
    <w:basedOn w:val="DefaultParagraphFont"/>
    <w:link w:val="BodyTextIndent"/>
    <w:rsid w:val="00C6347F"/>
    <w:rPr>
      <w:rFonts w:ascii="Arial" w:eastAsia="SimSun" w:hAnsi="Arial"/>
      <w:sz w:val="22"/>
      <w:szCs w:val="24"/>
    </w:rPr>
  </w:style>
  <w:style w:type="paragraph" w:styleId="TableofFigures">
    <w:name w:val="table of figures"/>
    <w:basedOn w:val="Normal"/>
    <w:next w:val="Normal"/>
    <w:uiPriority w:val="99"/>
    <w:rsid w:val="00C6347F"/>
    <w:pPr>
      <w:spacing w:after="0" w:line="240" w:lineRule="auto"/>
    </w:pPr>
    <w:rPr>
      <w:rFonts w:ascii="Arial" w:eastAsia="SimSun" w:hAnsi="Arial" w:cs="Times New Roman"/>
      <w:szCs w:val="24"/>
    </w:rPr>
  </w:style>
  <w:style w:type="paragraph" w:customStyle="1" w:styleId="Normal1">
    <w:name w:val="Normal1"/>
    <w:rsid w:val="00C6347F"/>
    <w:pPr>
      <w:widowControl w:val="0"/>
    </w:pPr>
    <w:rPr>
      <w:rFonts w:eastAsia="Times New Roman"/>
      <w:color w:val="000000"/>
      <w:sz w:val="24"/>
      <w:szCs w:val="24"/>
      <w:lang w:eastAsia="en-US"/>
    </w:rPr>
  </w:style>
  <w:style w:type="paragraph" w:customStyle="1" w:styleId="Note">
    <w:name w:val="Note"/>
    <w:basedOn w:val="Normal"/>
    <w:next w:val="Normal"/>
    <w:qFormat/>
    <w:rsid w:val="00597566"/>
    <w:pPr>
      <w:tabs>
        <w:tab w:val="left" w:pos="720"/>
      </w:tabs>
      <w:spacing w:after="240" w:line="200" w:lineRule="exact"/>
    </w:pPr>
    <w:rPr>
      <w:rFonts w:eastAsia="Arial" w:cs="Arial"/>
      <w:color w:val="000000" w:themeColor="text1"/>
      <w:sz w:val="16"/>
      <w:lang w:eastAsia="en-US"/>
    </w:rPr>
  </w:style>
  <w:style w:type="paragraph" w:customStyle="1" w:styleId="Tablebody">
    <w:name w:val="Table body"/>
    <w:basedOn w:val="Normal"/>
    <w:link w:val="TablebodyChar"/>
    <w:rsid w:val="004A0F76"/>
    <w:pPr>
      <w:spacing w:before="60" w:after="60" w:line="240" w:lineRule="auto"/>
    </w:pPr>
    <w:rPr>
      <w:rFonts w:eastAsia="MS Mincho"/>
      <w:sz w:val="18"/>
      <w:szCs w:val="18"/>
      <w:lang w:val="en-US" w:eastAsia="zh-TW"/>
    </w:rPr>
  </w:style>
  <w:style w:type="character" w:customStyle="1" w:styleId="TablebodyChar">
    <w:name w:val="Table body Char"/>
    <w:basedOn w:val="DefaultParagraphFont"/>
    <w:link w:val="Tablebody"/>
    <w:rsid w:val="004A0F76"/>
    <w:rPr>
      <w:rFonts w:eastAsia="MS Mincho"/>
      <w:sz w:val="18"/>
      <w:szCs w:val="18"/>
      <w:lang w:val="en-US" w:eastAsia="zh-TW"/>
    </w:rPr>
  </w:style>
  <w:style w:type="paragraph" w:customStyle="1" w:styleId="Tableheader">
    <w:name w:val="Table header"/>
    <w:basedOn w:val="Normal"/>
    <w:link w:val="TableheaderChar"/>
    <w:rsid w:val="00DC6396"/>
    <w:pPr>
      <w:spacing w:before="125" w:after="125" w:line="220" w:lineRule="exact"/>
    </w:pPr>
    <w:rPr>
      <w:rFonts w:ascii="Calibri" w:eastAsia="MS Mincho" w:hAnsi="Calibri"/>
      <w:b/>
      <w:sz w:val="20"/>
      <w:lang w:val="fr-CH" w:eastAsia="zh-TW"/>
    </w:rPr>
  </w:style>
  <w:style w:type="character" w:customStyle="1" w:styleId="TableheaderChar">
    <w:name w:val="Table header Char"/>
    <w:basedOn w:val="DefaultParagraphFont"/>
    <w:link w:val="Tableheader"/>
    <w:rsid w:val="00DC6396"/>
    <w:rPr>
      <w:rFonts w:ascii="Calibri" w:eastAsia="MS Mincho" w:hAnsi="Calibri"/>
      <w:b/>
      <w:sz w:val="20"/>
      <w:lang w:val="fr-CH" w:eastAsia="zh-TW"/>
    </w:rPr>
  </w:style>
  <w:style w:type="paragraph" w:customStyle="1" w:styleId="Heading20">
    <w:name w:val="Heading_2"/>
    <w:rsid w:val="00597566"/>
    <w:pPr>
      <w:keepNext/>
      <w:tabs>
        <w:tab w:val="left" w:pos="1120"/>
      </w:tabs>
      <w:spacing w:before="240" w:after="240" w:line="240" w:lineRule="exact"/>
      <w:ind w:left="1123" w:hanging="1123"/>
      <w:outlineLvl w:val="4"/>
    </w:pPr>
    <w:rPr>
      <w:rFonts w:ascii="Verdana" w:eastAsia="Arial" w:hAnsi="Verdana" w:cs="Arial"/>
      <w:b/>
      <w:bCs/>
      <w:color w:val="000000" w:themeColor="text1"/>
      <w:lang w:eastAsia="en-US"/>
    </w:rPr>
  </w:style>
  <w:style w:type="paragraph" w:customStyle="1" w:styleId="Bodytext1">
    <w:name w:val="Body_text"/>
    <w:basedOn w:val="Normal"/>
    <w:rsid w:val="00597566"/>
    <w:pPr>
      <w:tabs>
        <w:tab w:val="left" w:pos="1120"/>
      </w:tabs>
      <w:spacing w:after="240" w:line="240" w:lineRule="exact"/>
    </w:pPr>
  </w:style>
  <w:style w:type="paragraph" w:customStyle="1" w:styleId="Notesheading">
    <w:name w:val="Notes heading"/>
    <w:next w:val="Notes1"/>
    <w:rsid w:val="00C6347F"/>
    <w:pPr>
      <w:keepNext/>
    </w:pPr>
    <w:rPr>
      <w:rFonts w:ascii="Verdana" w:eastAsiaTheme="minorHAnsi" w:hAnsi="Verdana" w:cstheme="majorBidi"/>
      <w:color w:val="000000" w:themeColor="text1"/>
      <w:sz w:val="16"/>
      <w:lang w:eastAsia="zh-TW"/>
    </w:rPr>
  </w:style>
  <w:style w:type="paragraph" w:customStyle="1" w:styleId="Notes1">
    <w:name w:val="Notes 1"/>
    <w:rsid w:val="00597566"/>
    <w:pPr>
      <w:spacing w:after="240" w:line="200" w:lineRule="exact"/>
      <w:ind w:left="360" w:hanging="360"/>
    </w:pPr>
    <w:rPr>
      <w:rFonts w:ascii="Verdana" w:eastAsia="Arial" w:hAnsi="Verdana" w:cs="Arial"/>
      <w:color w:val="000000" w:themeColor="text1"/>
      <w:sz w:val="16"/>
      <w:lang w:eastAsia="en-US"/>
    </w:rPr>
  </w:style>
  <w:style w:type="paragraph" w:customStyle="1" w:styleId="Notes3">
    <w:name w:val="Notes 3"/>
    <w:basedOn w:val="Normal"/>
    <w:rsid w:val="00C6347F"/>
    <w:pPr>
      <w:spacing w:after="240"/>
      <w:ind w:left="1080" w:hanging="360"/>
    </w:pPr>
    <w:rPr>
      <w:sz w:val="16"/>
    </w:rPr>
  </w:style>
  <w:style w:type="paragraph" w:customStyle="1" w:styleId="Tablecaption">
    <w:name w:val="Table caption"/>
    <w:basedOn w:val="Normal"/>
    <w:rsid w:val="00C6347F"/>
    <w:pPr>
      <w:keepNext/>
      <w:spacing w:before="240" w:after="240" w:line="240" w:lineRule="exact"/>
      <w:jc w:val="center"/>
    </w:pPr>
    <w:rPr>
      <w:b/>
      <w:color w:val="7F7F7F" w:themeColor="text1" w:themeTint="80"/>
    </w:rPr>
  </w:style>
  <w:style w:type="paragraph" w:customStyle="1" w:styleId="TPSTable">
    <w:name w:val="TPS Table"/>
    <w:basedOn w:val="Normal"/>
    <w:next w:val="Normal"/>
    <w:uiPriority w:val="1"/>
    <w:rsid w:val="00C6347F"/>
    <w:pPr>
      <w:pBdr>
        <w:top w:val="single" w:sz="2" w:space="3" w:color="auto"/>
      </w:pBdr>
      <w:shd w:val="clear" w:color="auto" w:fill="C0AB87"/>
      <w:spacing w:after="0" w:line="300" w:lineRule="auto"/>
    </w:pPr>
    <w:rPr>
      <w:rFonts w:ascii="Arial" w:eastAsia="Times New Roman" w:hAnsi="Arial" w:cs="Times New Roman"/>
      <w:b/>
      <w:color w:val="2F275B"/>
      <w:sz w:val="18"/>
      <w:szCs w:val="24"/>
      <w:lang w:val="en-US" w:eastAsia="en-US"/>
    </w:rPr>
  </w:style>
  <w:style w:type="paragraph" w:customStyle="1" w:styleId="Tablebodyshaded">
    <w:name w:val="Table body shaded"/>
    <w:basedOn w:val="Normal"/>
    <w:rsid w:val="00C6347F"/>
    <w:rPr>
      <w:sz w:val="18"/>
    </w:rPr>
  </w:style>
  <w:style w:type="table" w:customStyle="1" w:styleId="PlainTable21">
    <w:name w:val="Plain Table 21"/>
    <w:basedOn w:val="TableNormal"/>
    <w:uiPriority w:val="42"/>
    <w:rsid w:val="00C6347F"/>
    <w:rPr>
      <w:rFonts w:eastAsia="MS Mincho"/>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har1">
    <w:name w:val="Char1"/>
    <w:basedOn w:val="Normal"/>
    <w:rsid w:val="00C6347F"/>
    <w:pPr>
      <w:spacing w:after="0" w:line="240" w:lineRule="auto"/>
    </w:pPr>
    <w:rPr>
      <w:rFonts w:ascii="Times New Roman" w:eastAsia="MS Mincho" w:hAnsi="Times New Roman" w:cs="Times New Roman"/>
      <w:sz w:val="24"/>
      <w:szCs w:val="24"/>
      <w:lang w:val="pl-PL" w:eastAsia="pl-PL"/>
    </w:rPr>
  </w:style>
  <w:style w:type="paragraph" w:styleId="BodyText2">
    <w:name w:val="Body Text 2"/>
    <w:basedOn w:val="Normal"/>
    <w:link w:val="BodyText2Char"/>
    <w:rsid w:val="00C6347F"/>
    <w:pPr>
      <w:widowControl w:val="0"/>
      <w:spacing w:after="0" w:line="240" w:lineRule="auto"/>
    </w:pPr>
    <w:rPr>
      <w:rFonts w:ascii="Arial" w:eastAsia="MS Mincho" w:hAnsi="Arial" w:cs="Arial Unicode MS"/>
      <w:noProof/>
      <w:snapToGrid w:val="0"/>
      <w:lang w:eastAsia="cs-CZ" w:bidi="my-MM"/>
    </w:rPr>
  </w:style>
  <w:style w:type="character" w:customStyle="1" w:styleId="BodyText2Char">
    <w:name w:val="Body Text 2 Char"/>
    <w:basedOn w:val="DefaultParagraphFont"/>
    <w:link w:val="BodyText2"/>
    <w:rsid w:val="00C6347F"/>
    <w:rPr>
      <w:rFonts w:ascii="Arial" w:eastAsia="MS Mincho" w:hAnsi="Arial" w:cs="Arial Unicode MS"/>
      <w:noProof/>
      <w:snapToGrid w:val="0"/>
      <w:sz w:val="22"/>
      <w:szCs w:val="22"/>
      <w:lang w:eastAsia="cs-CZ" w:bidi="my-MM"/>
    </w:rPr>
  </w:style>
  <w:style w:type="paragraph" w:customStyle="1" w:styleId="Char3">
    <w:name w:val="Ch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styleId="PlainText">
    <w:name w:val="Plain Text"/>
    <w:basedOn w:val="Normal"/>
    <w:link w:val="PlainTextChar"/>
    <w:uiPriority w:val="99"/>
    <w:rsid w:val="00C6347F"/>
    <w:pPr>
      <w:spacing w:after="0" w:line="240" w:lineRule="auto"/>
    </w:pPr>
    <w:rPr>
      <w:rFonts w:ascii="Courier New" w:eastAsia="MS Mincho" w:hAnsi="Courier New" w:cs="Times New Roman"/>
      <w:szCs w:val="20"/>
      <w:lang w:val="cs-CZ" w:eastAsia="en-US"/>
    </w:rPr>
  </w:style>
  <w:style w:type="character" w:customStyle="1" w:styleId="PlainTextChar">
    <w:name w:val="Plain Text Char"/>
    <w:basedOn w:val="DefaultParagraphFont"/>
    <w:link w:val="PlainText"/>
    <w:uiPriority w:val="99"/>
    <w:rsid w:val="00C6347F"/>
    <w:rPr>
      <w:rFonts w:ascii="Courier New" w:eastAsia="MS Mincho" w:hAnsi="Courier New"/>
      <w:lang w:val="cs-CZ" w:eastAsia="en-US"/>
    </w:rPr>
  </w:style>
  <w:style w:type="paragraph" w:customStyle="1" w:styleId="p2">
    <w:name w:val="p2"/>
    <w:next w:val="Normal"/>
    <w:uiPriority w:val="99"/>
    <w:rsid w:val="00C6347F"/>
    <w:pPr>
      <w:widowControl w:val="0"/>
      <w:autoSpaceDE w:val="0"/>
      <w:autoSpaceDN w:val="0"/>
      <w:adjustRightInd w:val="0"/>
      <w:spacing w:after="240"/>
    </w:pPr>
    <w:rPr>
      <w:sz w:val="24"/>
      <w:szCs w:val="24"/>
      <w:lang w:val="en-AU" w:eastAsia="en-GB"/>
    </w:rPr>
  </w:style>
  <w:style w:type="paragraph" w:customStyle="1" w:styleId="OGCClause">
    <w:name w:val="OGC Clause"/>
    <w:next w:val="Normal"/>
    <w:uiPriority w:val="99"/>
    <w:rsid w:val="00C6347F"/>
    <w:pPr>
      <w:keepNext/>
      <w:widowControl w:val="0"/>
      <w:autoSpaceDE w:val="0"/>
      <w:autoSpaceDN w:val="0"/>
      <w:adjustRightInd w:val="0"/>
      <w:spacing w:before="960" w:after="310"/>
      <w:ind w:left="504" w:hanging="504"/>
    </w:pPr>
    <w:rPr>
      <w:b/>
      <w:bCs/>
      <w:sz w:val="28"/>
      <w:szCs w:val="28"/>
      <w:lang w:val="en-AU" w:eastAsia="en-GB"/>
    </w:rPr>
  </w:style>
  <w:style w:type="paragraph" w:customStyle="1" w:styleId="introelements">
    <w:name w:val="intro elements"/>
    <w:uiPriority w:val="99"/>
    <w:rsid w:val="00C6347F"/>
    <w:pPr>
      <w:keepNext/>
      <w:widowControl w:val="0"/>
      <w:autoSpaceDE w:val="0"/>
      <w:autoSpaceDN w:val="0"/>
      <w:adjustRightInd w:val="0"/>
      <w:spacing w:before="360" w:after="70"/>
      <w:ind w:left="504" w:hanging="504"/>
    </w:pPr>
    <w:rPr>
      <w:b/>
      <w:bCs/>
      <w:sz w:val="28"/>
      <w:szCs w:val="28"/>
      <w:lang w:val="en-AU" w:eastAsia="en-GB"/>
    </w:rPr>
  </w:style>
  <w:style w:type="paragraph" w:customStyle="1" w:styleId="zzCopyright">
    <w:name w:val="zzCopyright"/>
    <w:next w:val="Normal"/>
    <w:uiPriority w:val="99"/>
    <w:rsid w:val="00C6347F"/>
    <w:pPr>
      <w:widowControl w:val="0"/>
      <w:pBdr>
        <w:top w:val="single" w:sz="6" w:space="0" w:color="auto"/>
        <w:left w:val="single" w:sz="6" w:space="0" w:color="auto"/>
        <w:bottom w:val="single" w:sz="6" w:space="0" w:color="auto"/>
        <w:right w:val="single" w:sz="6" w:space="0" w:color="auto"/>
      </w:pBdr>
      <w:autoSpaceDE w:val="0"/>
      <w:autoSpaceDN w:val="0"/>
      <w:adjustRightInd w:val="0"/>
      <w:spacing w:after="240"/>
      <w:ind w:left="284" w:right="284"/>
    </w:pPr>
    <w:rPr>
      <w:color w:val="0000FF"/>
      <w:sz w:val="24"/>
      <w:szCs w:val="24"/>
      <w:lang w:val="en-AU" w:eastAsia="en-GB"/>
    </w:rPr>
  </w:style>
  <w:style w:type="paragraph" w:customStyle="1" w:styleId="zzCover">
    <w:name w:val="zzCover"/>
    <w:uiPriority w:val="99"/>
    <w:rsid w:val="00C6347F"/>
    <w:pPr>
      <w:widowControl w:val="0"/>
      <w:autoSpaceDE w:val="0"/>
      <w:autoSpaceDN w:val="0"/>
      <w:adjustRightInd w:val="0"/>
      <w:spacing w:after="220"/>
      <w:jc w:val="right"/>
    </w:pPr>
    <w:rPr>
      <w:b/>
      <w:bCs/>
      <w:color w:val="000000"/>
      <w:sz w:val="24"/>
      <w:szCs w:val="24"/>
      <w:lang w:val="en-AU" w:eastAsia="en-GB"/>
    </w:rPr>
  </w:style>
  <w:style w:type="paragraph" w:customStyle="1" w:styleId="OGCtableheader">
    <w:name w:val="OGC table header"/>
    <w:uiPriority w:val="99"/>
    <w:rsid w:val="00C6347F"/>
    <w:pPr>
      <w:widowControl w:val="0"/>
      <w:autoSpaceDE w:val="0"/>
      <w:autoSpaceDN w:val="0"/>
      <w:adjustRightInd w:val="0"/>
      <w:spacing w:before="60" w:after="60" w:line="211" w:lineRule="auto"/>
      <w:jc w:val="center"/>
    </w:pPr>
    <w:rPr>
      <w:b/>
      <w:bCs/>
      <w:lang w:val="en-AU" w:eastAsia="en-GB"/>
    </w:rPr>
  </w:style>
  <w:style w:type="paragraph" w:customStyle="1" w:styleId="OGCtabletext">
    <w:name w:val="OGC table text"/>
    <w:uiPriority w:val="99"/>
    <w:rsid w:val="00C6347F"/>
    <w:pPr>
      <w:widowControl w:val="0"/>
      <w:autoSpaceDE w:val="0"/>
      <w:autoSpaceDN w:val="0"/>
      <w:adjustRightInd w:val="0"/>
      <w:spacing w:before="60" w:after="60" w:line="211" w:lineRule="auto"/>
    </w:pPr>
    <w:rPr>
      <w:color w:val="008000"/>
      <w:lang w:val="en-AU" w:eastAsia="en-GB"/>
    </w:rPr>
  </w:style>
  <w:style w:type="paragraph" w:customStyle="1" w:styleId="List1OGCletters">
    <w:name w:val="List 1 OGC letters"/>
    <w:uiPriority w:val="99"/>
    <w:rsid w:val="00C6347F"/>
    <w:pPr>
      <w:widowControl w:val="0"/>
      <w:autoSpaceDE w:val="0"/>
      <w:autoSpaceDN w:val="0"/>
      <w:adjustRightInd w:val="0"/>
      <w:spacing w:after="240"/>
      <w:ind w:left="360" w:hanging="360"/>
    </w:pPr>
    <w:rPr>
      <w:sz w:val="24"/>
      <w:szCs w:val="24"/>
      <w:lang w:val="en-AU" w:eastAsia="en-GB"/>
    </w:rPr>
  </w:style>
  <w:style w:type="character" w:customStyle="1" w:styleId="Codefragment">
    <w:name w:val="Codefragment"/>
    <w:uiPriority w:val="99"/>
    <w:rsid w:val="00C6347F"/>
    <w:rPr>
      <w:rFonts w:ascii="Courier New" w:hAnsi="Courier New" w:cs="Courier New"/>
      <w:sz w:val="22"/>
      <w:szCs w:val="22"/>
    </w:rPr>
  </w:style>
  <w:style w:type="paragraph" w:customStyle="1" w:styleId="List2OGCbullets">
    <w:name w:val="List 2 OGC bullets"/>
    <w:uiPriority w:val="99"/>
    <w:rsid w:val="00C6347F"/>
    <w:pPr>
      <w:widowControl w:val="0"/>
      <w:autoSpaceDE w:val="0"/>
      <w:autoSpaceDN w:val="0"/>
      <w:adjustRightInd w:val="0"/>
      <w:spacing w:after="240"/>
      <w:ind w:left="720" w:hanging="360"/>
    </w:pPr>
    <w:rPr>
      <w:sz w:val="24"/>
      <w:szCs w:val="24"/>
      <w:lang w:val="en-AU" w:eastAsia="en-GB"/>
    </w:rPr>
  </w:style>
  <w:style w:type="paragraph" w:customStyle="1" w:styleId="Definition">
    <w:name w:val="Definition"/>
    <w:next w:val="TermNum"/>
    <w:uiPriority w:val="99"/>
    <w:rsid w:val="00C6347F"/>
    <w:pPr>
      <w:widowControl w:val="0"/>
      <w:autoSpaceDE w:val="0"/>
      <w:autoSpaceDN w:val="0"/>
      <w:adjustRightInd w:val="0"/>
      <w:spacing w:after="240"/>
    </w:pPr>
    <w:rPr>
      <w:sz w:val="24"/>
      <w:szCs w:val="24"/>
      <w:lang w:val="en-AU" w:eastAsia="en-GB"/>
    </w:rPr>
  </w:style>
  <w:style w:type="paragraph" w:customStyle="1" w:styleId="TermNum">
    <w:name w:val="TermNum"/>
    <w:next w:val="Terms"/>
    <w:uiPriority w:val="99"/>
    <w:rsid w:val="00C6347F"/>
    <w:pPr>
      <w:keepNext/>
      <w:widowControl w:val="0"/>
      <w:autoSpaceDE w:val="0"/>
      <w:autoSpaceDN w:val="0"/>
      <w:adjustRightInd w:val="0"/>
      <w:ind w:left="720" w:hanging="720"/>
    </w:pPr>
    <w:rPr>
      <w:b/>
      <w:bCs/>
      <w:sz w:val="24"/>
      <w:szCs w:val="24"/>
      <w:lang w:val="en-AU" w:eastAsia="en-GB"/>
    </w:rPr>
  </w:style>
  <w:style w:type="paragraph" w:customStyle="1" w:styleId="Terms">
    <w:name w:val="Term(s)"/>
    <w:next w:val="Definition"/>
    <w:uiPriority w:val="99"/>
    <w:rsid w:val="00C6347F"/>
    <w:pPr>
      <w:keepNext/>
      <w:widowControl w:val="0"/>
      <w:autoSpaceDE w:val="0"/>
      <w:autoSpaceDN w:val="0"/>
      <w:adjustRightInd w:val="0"/>
    </w:pPr>
    <w:rPr>
      <w:b/>
      <w:bCs/>
      <w:sz w:val="24"/>
      <w:szCs w:val="24"/>
      <w:lang w:val="en-AU" w:eastAsia="en-GB"/>
    </w:rPr>
  </w:style>
  <w:style w:type="paragraph" w:customStyle="1" w:styleId="Requirement">
    <w:name w:val="Requirement"/>
    <w:next w:val="Normal"/>
    <w:uiPriority w:val="99"/>
    <w:rsid w:val="00C6347F"/>
    <w:pPr>
      <w:widowControl w:val="0"/>
      <w:autoSpaceDE w:val="0"/>
      <w:autoSpaceDN w:val="0"/>
      <w:adjustRightInd w:val="0"/>
      <w:spacing w:after="240"/>
    </w:pPr>
    <w:rPr>
      <w:sz w:val="23"/>
      <w:szCs w:val="23"/>
      <w:lang w:val="en-AU" w:eastAsia="en-GB"/>
    </w:rPr>
  </w:style>
  <w:style w:type="paragraph" w:customStyle="1" w:styleId="AnnexLevel1main">
    <w:name w:val="Annex Level 1 (main)"/>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level3">
    <w:name w:val="Annex level 3"/>
    <w:next w:val="Normal"/>
    <w:uiPriority w:val="99"/>
    <w:rsid w:val="00C6347F"/>
    <w:pPr>
      <w:keepNext/>
      <w:widowControl w:val="0"/>
      <w:autoSpaceDE w:val="0"/>
      <w:autoSpaceDN w:val="0"/>
      <w:adjustRightInd w:val="0"/>
      <w:spacing w:before="60" w:after="240"/>
      <w:ind w:left="432" w:hanging="432"/>
      <w:outlineLvl w:val="2"/>
    </w:pPr>
    <w:rPr>
      <w:b/>
      <w:bCs/>
      <w:lang w:val="en-AU" w:eastAsia="en-GB"/>
    </w:rPr>
  </w:style>
  <w:style w:type="paragraph" w:styleId="NoSpacing">
    <w:name w:val="No Spacing"/>
    <w:link w:val="NoSpacingChar"/>
    <w:uiPriority w:val="1"/>
    <w:qFormat/>
    <w:rsid w:val="004730B3"/>
    <w:pPr>
      <w:spacing w:after="0" w:line="240" w:lineRule="auto"/>
    </w:pPr>
  </w:style>
  <w:style w:type="paragraph" w:customStyle="1" w:styleId="AnnexLevel2">
    <w:name w:val="Annex Level 2"/>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paragraph" w:styleId="ListBullet">
    <w:name w:val="List Bullet"/>
    <w:basedOn w:val="Normal"/>
    <w:rsid w:val="00C6347F"/>
    <w:pPr>
      <w:widowControl w:val="0"/>
      <w:autoSpaceDE w:val="0"/>
      <w:autoSpaceDN w:val="0"/>
      <w:adjustRightInd w:val="0"/>
      <w:spacing w:after="120" w:line="240" w:lineRule="auto"/>
      <w:ind w:left="1440" w:hanging="360"/>
    </w:pPr>
    <w:rPr>
      <w:rFonts w:ascii="Times New Roman" w:hAnsi="Times New Roman" w:cs="Times New Roman"/>
      <w:sz w:val="24"/>
      <w:szCs w:val="24"/>
      <w:lang w:val="en-AU" w:eastAsia="en-GB"/>
    </w:rPr>
  </w:style>
  <w:style w:type="paragraph" w:styleId="List">
    <w:name w:val="List"/>
    <w:basedOn w:val="Normal"/>
    <w:rsid w:val="00C6347F"/>
    <w:pPr>
      <w:widowControl w:val="0"/>
      <w:autoSpaceDE w:val="0"/>
      <w:autoSpaceDN w:val="0"/>
      <w:adjustRightInd w:val="0"/>
      <w:spacing w:after="240" w:line="240" w:lineRule="auto"/>
      <w:ind w:left="360" w:hanging="360"/>
    </w:pPr>
    <w:rPr>
      <w:rFonts w:ascii="Times New Roman" w:hAnsi="Times New Roman" w:cs="Times New Roman"/>
      <w:sz w:val="24"/>
      <w:szCs w:val="24"/>
      <w:lang w:val="en-AU" w:eastAsia="en-GB"/>
    </w:rPr>
  </w:style>
  <w:style w:type="paragraph" w:customStyle="1" w:styleId="Annex">
    <w:name w:val="Annex"/>
    <w:next w:val="Normal"/>
    <w:uiPriority w:val="99"/>
    <w:rsid w:val="00C6347F"/>
    <w:pPr>
      <w:widowControl w:val="0"/>
      <w:autoSpaceDE w:val="0"/>
      <w:autoSpaceDN w:val="0"/>
      <w:adjustRightInd w:val="0"/>
      <w:jc w:val="center"/>
    </w:pPr>
    <w:rPr>
      <w:b/>
      <w:bCs/>
      <w:sz w:val="28"/>
      <w:szCs w:val="28"/>
      <w:lang w:val="en-AU" w:eastAsia="en-GB"/>
    </w:rPr>
  </w:style>
  <w:style w:type="paragraph" w:customStyle="1" w:styleId="AnnexNumbered">
    <w:name w:val="Annex Numbered"/>
    <w:uiPriority w:val="99"/>
    <w:rsid w:val="00C6347F"/>
    <w:pPr>
      <w:keepNext/>
      <w:widowControl w:val="0"/>
      <w:autoSpaceDE w:val="0"/>
      <w:autoSpaceDN w:val="0"/>
      <w:adjustRightInd w:val="0"/>
      <w:spacing w:before="100" w:after="240" w:line="250" w:lineRule="exact"/>
      <w:ind w:left="576" w:hanging="576"/>
      <w:outlineLvl w:val="1"/>
    </w:pPr>
    <w:rPr>
      <w:b/>
      <w:bCs/>
      <w:lang w:val="en-AU" w:eastAsia="en-GB"/>
    </w:rPr>
  </w:style>
  <w:style w:type="character" w:customStyle="1" w:styleId="AnnexLevel1mainChar">
    <w:name w:val="Annex Level 1 (main) Char"/>
    <w:uiPriority w:val="99"/>
    <w:rsid w:val="00C6347F"/>
    <w:rPr>
      <w:rFonts w:ascii="Times New Roman" w:hAnsi="Times New Roman" w:cs="Times New Roman"/>
      <w:b/>
      <w:bCs/>
      <w:sz w:val="22"/>
      <w:szCs w:val="22"/>
    </w:rPr>
  </w:style>
  <w:style w:type="character" w:customStyle="1" w:styleId="AnnexChar">
    <w:name w:val="Annex Char"/>
    <w:uiPriority w:val="99"/>
    <w:rsid w:val="00C6347F"/>
    <w:rPr>
      <w:rFonts w:ascii="Times New Roman" w:hAnsi="Times New Roman" w:cs="Times New Roman"/>
      <w:b/>
      <w:bCs/>
      <w:sz w:val="22"/>
      <w:szCs w:val="22"/>
    </w:rPr>
  </w:style>
  <w:style w:type="paragraph" w:customStyle="1" w:styleId="a4">
    <w:name w:val="a4"/>
    <w:next w:val="Normal"/>
    <w:rsid w:val="00C6347F"/>
    <w:pPr>
      <w:keepNext/>
      <w:widowControl w:val="0"/>
      <w:autoSpaceDE w:val="0"/>
      <w:autoSpaceDN w:val="0"/>
      <w:adjustRightInd w:val="0"/>
      <w:spacing w:before="60" w:after="240"/>
    </w:pPr>
    <w:rPr>
      <w:b/>
      <w:bCs/>
      <w:lang w:val="en-AU" w:eastAsia="en-GB"/>
    </w:rPr>
  </w:style>
  <w:style w:type="character" w:customStyle="1" w:styleId="AnnexLevel2Char">
    <w:name w:val="Annex Level 2 Char"/>
    <w:uiPriority w:val="99"/>
    <w:rsid w:val="00C6347F"/>
    <w:rPr>
      <w:rFonts w:ascii="Times New Roman" w:hAnsi="Times New Roman" w:cs="Times New Roman"/>
      <w:b/>
      <w:bCs/>
      <w:sz w:val="28"/>
      <w:szCs w:val="28"/>
    </w:rPr>
  </w:style>
  <w:style w:type="character" w:customStyle="1" w:styleId="AnnexNumberedChar">
    <w:name w:val="Annex Numbered Char"/>
    <w:uiPriority w:val="99"/>
    <w:rsid w:val="00C6347F"/>
    <w:rPr>
      <w:rFonts w:ascii="Times New Roman" w:hAnsi="Times New Roman" w:cs="Times New Roman"/>
      <w:b/>
      <w:bCs/>
      <w:sz w:val="28"/>
      <w:szCs w:val="28"/>
    </w:rPr>
  </w:style>
  <w:style w:type="character" w:customStyle="1" w:styleId="FieldLabel">
    <w:name w:val="Field Label"/>
    <w:uiPriority w:val="99"/>
    <w:rsid w:val="00C6347F"/>
    <w:rPr>
      <w:i/>
      <w:iCs/>
      <w:color w:val="004080"/>
      <w:sz w:val="20"/>
      <w:szCs w:val="20"/>
    </w:rPr>
  </w:style>
  <w:style w:type="character" w:customStyle="1" w:styleId="Objecttype">
    <w:name w:val="Object type"/>
    <w:uiPriority w:val="99"/>
    <w:rsid w:val="00C6347F"/>
    <w:rPr>
      <w:b/>
      <w:bCs/>
      <w:color w:val="000000"/>
      <w:sz w:val="20"/>
      <w:szCs w:val="20"/>
      <w:u w:val="single"/>
    </w:rPr>
  </w:style>
  <w:style w:type="paragraph" w:customStyle="1" w:styleId="ListHeader">
    <w:name w:val="List Header"/>
    <w:next w:val="Normal"/>
    <w:uiPriority w:val="99"/>
    <w:rsid w:val="00C6347F"/>
    <w:pPr>
      <w:widowControl w:val="0"/>
      <w:shd w:val="clear" w:color="auto" w:fill="FFFFFF"/>
      <w:autoSpaceDE w:val="0"/>
      <w:autoSpaceDN w:val="0"/>
      <w:adjustRightInd w:val="0"/>
    </w:pPr>
    <w:rPr>
      <w:rFonts w:ascii="Arial" w:hAnsi="Arial" w:cs="Arial"/>
      <w:b/>
      <w:bCs/>
      <w:i/>
      <w:iCs/>
      <w:color w:val="0000A0"/>
      <w:lang w:val="en-AU" w:eastAsia="en-GB"/>
    </w:rPr>
  </w:style>
  <w:style w:type="character" w:customStyle="1" w:styleId="SSTemplateField">
    <w:name w:val="SSTemplateField"/>
    <w:uiPriority w:val="99"/>
    <w:rsid w:val="00C6347F"/>
    <w:rPr>
      <w:rFonts w:ascii="Lucida Sans" w:hAnsi="Lucida Sans" w:cs="Lucida Sans"/>
      <w:b/>
      <w:bCs/>
      <w:color w:val="FFFFFF"/>
      <w:sz w:val="16"/>
      <w:szCs w:val="16"/>
      <w:shd w:val="clear" w:color="auto" w:fill="FF0000"/>
    </w:rPr>
  </w:style>
  <w:style w:type="character" w:customStyle="1" w:styleId="SSBookmark">
    <w:name w:val="SSBookmark"/>
    <w:uiPriority w:val="99"/>
    <w:rsid w:val="00C6347F"/>
    <w:rPr>
      <w:rFonts w:ascii="Lucida Sans" w:hAnsi="Lucida Sans" w:cs="Lucida Sans"/>
      <w:b/>
      <w:bCs/>
      <w:color w:val="000000"/>
      <w:sz w:val="16"/>
      <w:szCs w:val="16"/>
      <w:shd w:val="clear" w:color="auto" w:fill="FFFF80"/>
    </w:rPr>
  </w:style>
  <w:style w:type="character" w:customStyle="1" w:styleId="CaptionChar">
    <w:name w:val="Caption Char"/>
    <w:uiPriority w:val="99"/>
    <w:rsid w:val="00C6347F"/>
    <w:rPr>
      <w:b/>
      <w:bCs/>
      <w:sz w:val="18"/>
      <w:szCs w:val="18"/>
    </w:rPr>
  </w:style>
  <w:style w:type="paragraph" w:customStyle="1" w:styleId="Tableastext">
    <w:name w:val="Table as text"/>
    <w:rsid w:val="00597566"/>
    <w:pPr>
      <w:spacing w:line="240" w:lineRule="exact"/>
    </w:pPr>
    <w:rPr>
      <w:rFonts w:ascii="Verdana" w:eastAsiaTheme="minorHAnsi" w:hAnsi="Verdana" w:cstheme="majorBidi"/>
      <w:color w:val="000000" w:themeColor="text1"/>
      <w:lang w:eastAsia="zh-TW"/>
    </w:rPr>
  </w:style>
  <w:style w:type="paragraph" w:customStyle="1" w:styleId="Tabletext9">
    <w:name w:val="Table text (9)"/>
    <w:uiPriority w:val="99"/>
    <w:rsid w:val="00C6347F"/>
    <w:pPr>
      <w:widowControl w:val="0"/>
      <w:autoSpaceDE w:val="0"/>
      <w:autoSpaceDN w:val="0"/>
      <w:adjustRightInd w:val="0"/>
      <w:spacing w:before="60" w:after="60" w:line="210" w:lineRule="atLeast"/>
      <w:jc w:val="both"/>
    </w:pPr>
    <w:rPr>
      <w:rFonts w:ascii="Arial" w:hAnsi="Arial" w:cs="Arial"/>
      <w:sz w:val="18"/>
      <w:szCs w:val="18"/>
      <w:lang w:val="en-AU" w:eastAsia="en-GB"/>
    </w:rPr>
  </w:style>
  <w:style w:type="character" w:customStyle="1" w:styleId="Tabletext9Char">
    <w:name w:val="Table text (9) Char"/>
    <w:uiPriority w:val="99"/>
    <w:rsid w:val="00C6347F"/>
    <w:rPr>
      <w:sz w:val="18"/>
      <w:szCs w:val="18"/>
    </w:rPr>
  </w:style>
  <w:style w:type="paragraph" w:customStyle="1" w:styleId="SubHeading">
    <w:name w:val="_Sub Heading"/>
    <w:next w:val="Normal"/>
    <w:rsid w:val="00C6347F"/>
    <w:pPr>
      <w:keepNext/>
      <w:widowControl w:val="0"/>
      <w:tabs>
        <w:tab w:val="left" w:pos="1080"/>
      </w:tabs>
      <w:autoSpaceDE w:val="0"/>
      <w:autoSpaceDN w:val="0"/>
      <w:adjustRightInd w:val="0"/>
      <w:spacing w:before="120" w:after="120"/>
      <w:outlineLvl w:val="1"/>
    </w:pPr>
    <w:rPr>
      <w:rFonts w:ascii="Arial Bold" w:hAnsi="Arial Bold" w:cs="Arial Bold"/>
      <w:caps/>
      <w:color w:val="000000"/>
      <w:sz w:val="24"/>
      <w:szCs w:val="24"/>
      <w:lang w:val="en-AU" w:eastAsia="en-GB"/>
    </w:rPr>
  </w:style>
  <w:style w:type="paragraph" w:customStyle="1" w:styleId="SubHeading2">
    <w:name w:val="_Sub_Heading2"/>
    <w:next w:val="Normal"/>
    <w:rsid w:val="00C6347F"/>
    <w:pPr>
      <w:keepNext/>
      <w:widowControl w:val="0"/>
      <w:tabs>
        <w:tab w:val="left" w:pos="1080"/>
      </w:tabs>
      <w:autoSpaceDE w:val="0"/>
      <w:autoSpaceDN w:val="0"/>
      <w:adjustRightInd w:val="0"/>
      <w:spacing w:before="120" w:after="120"/>
      <w:outlineLvl w:val="1"/>
    </w:pPr>
    <w:rPr>
      <w:rFonts w:ascii="Arial" w:hAnsi="Arial" w:cs="Arial"/>
      <w:b/>
      <w:bCs/>
      <w:color w:val="000000"/>
      <w:sz w:val="24"/>
      <w:szCs w:val="24"/>
      <w:lang w:val="en-AU" w:eastAsia="en-GB"/>
    </w:rPr>
  </w:style>
  <w:style w:type="character" w:customStyle="1" w:styleId="WMOBodyTextChar">
    <w:name w:val="WMO_BodyText Char"/>
    <w:rsid w:val="00C6347F"/>
    <w:rPr>
      <w:sz w:val="22"/>
      <w:szCs w:val="22"/>
    </w:rPr>
  </w:style>
  <w:style w:type="paragraph" w:customStyle="1" w:styleId="NumberedList">
    <w:name w:val="Number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customStyle="1" w:styleId="BulletedList">
    <w:name w:val="Bulleted List"/>
    <w:next w:val="Normal"/>
    <w:uiPriority w:val="99"/>
    <w:rsid w:val="00C6347F"/>
    <w:pPr>
      <w:widowControl w:val="0"/>
      <w:autoSpaceDE w:val="0"/>
      <w:autoSpaceDN w:val="0"/>
      <w:adjustRightInd w:val="0"/>
      <w:ind w:left="360" w:hanging="360"/>
    </w:pPr>
    <w:rPr>
      <w:color w:val="000000"/>
      <w:shd w:val="clear" w:color="auto" w:fill="FFFFFF"/>
      <w:lang w:val="en-AU" w:eastAsia="en-GB"/>
    </w:rPr>
  </w:style>
  <w:style w:type="paragraph" w:styleId="NoteHeading">
    <w:name w:val="Note Heading"/>
    <w:basedOn w:val="Normal"/>
    <w:next w:val="Normal"/>
    <w:link w:val="NoteHeadingChar"/>
    <w:uiPriority w:val="99"/>
    <w:rsid w:val="00C6347F"/>
    <w:pPr>
      <w:widowControl w:val="0"/>
      <w:autoSpaceDE w:val="0"/>
      <w:autoSpaceDN w:val="0"/>
      <w:adjustRightInd w:val="0"/>
      <w:spacing w:after="0" w:line="240" w:lineRule="auto"/>
    </w:pPr>
    <w:rPr>
      <w:rFonts w:ascii="Times New Roman" w:hAnsi="Times New Roman" w:cs="Times New Roman"/>
      <w:color w:val="000000"/>
      <w:szCs w:val="20"/>
      <w:shd w:val="clear" w:color="auto" w:fill="FFFFFF"/>
      <w:lang w:val="en-AU" w:eastAsia="en-GB"/>
    </w:rPr>
  </w:style>
  <w:style w:type="character" w:customStyle="1" w:styleId="NoteHeadingChar">
    <w:name w:val="Note Heading Char"/>
    <w:basedOn w:val="DefaultParagraphFont"/>
    <w:link w:val="NoteHeading"/>
    <w:uiPriority w:val="99"/>
    <w:rsid w:val="00C6347F"/>
    <w:rPr>
      <w:color w:val="000000"/>
      <w:lang w:val="en-AU" w:eastAsia="en-GB"/>
    </w:rPr>
  </w:style>
  <w:style w:type="paragraph" w:customStyle="1" w:styleId="Code">
    <w:name w:val="Code"/>
    <w:next w:val="Normal"/>
    <w:uiPriority w:val="99"/>
    <w:rsid w:val="00C6347F"/>
    <w:pPr>
      <w:widowControl w:val="0"/>
      <w:autoSpaceDE w:val="0"/>
      <w:autoSpaceDN w:val="0"/>
      <w:adjustRightInd w:val="0"/>
    </w:pPr>
    <w:rPr>
      <w:rFonts w:ascii="Courier New" w:hAnsi="Courier New" w:cs="Courier New"/>
      <w:color w:val="000000"/>
      <w:sz w:val="18"/>
      <w:szCs w:val="18"/>
      <w:shd w:val="clear" w:color="auto" w:fill="FFFFFF"/>
      <w:lang w:val="en-AU" w:eastAsia="en-GB"/>
    </w:rPr>
  </w:style>
  <w:style w:type="character" w:customStyle="1" w:styleId="TableHeading">
    <w:name w:val="Table Heading"/>
    <w:uiPriority w:val="99"/>
    <w:rsid w:val="00C6347F"/>
    <w:rPr>
      <w:rFonts w:ascii="Times New Roman" w:hAnsi="Times New Roman" w:cs="Times New Roman"/>
      <w:b/>
      <w:bCs/>
      <w:color w:val="000000"/>
      <w:sz w:val="22"/>
      <w:szCs w:val="22"/>
      <w:bdr w:val="none" w:sz="0" w:space="0" w:color="auto"/>
      <w:shd w:val="clear" w:color="auto" w:fill="auto"/>
    </w:rPr>
  </w:style>
  <w:style w:type="paragraph" w:customStyle="1" w:styleId="BodyTextNumbered">
    <w:name w:val="_Body Text Numbered"/>
    <w:rsid w:val="00C6347F"/>
    <w:pPr>
      <w:widowControl w:val="0"/>
      <w:tabs>
        <w:tab w:val="left" w:pos="720"/>
        <w:tab w:val="left" w:pos="1134"/>
        <w:tab w:val="center" w:pos="4513"/>
      </w:tabs>
      <w:autoSpaceDE w:val="0"/>
      <w:autoSpaceDN w:val="0"/>
      <w:adjustRightInd w:val="0"/>
      <w:spacing w:before="240" w:after="120"/>
      <w:ind w:left="360" w:hanging="360"/>
    </w:pPr>
    <w:rPr>
      <w:rFonts w:ascii="Verdana" w:hAnsi="Verdana" w:cs="Verdana"/>
      <w:lang w:val="en-AU" w:eastAsia="en-GB"/>
    </w:rPr>
  </w:style>
  <w:style w:type="character" w:customStyle="1" w:styleId="Bold">
    <w:name w:val="Bold"/>
    <w:rsid w:val="00C6347F"/>
    <w:rPr>
      <w:b/>
    </w:rPr>
  </w:style>
  <w:style w:type="paragraph" w:customStyle="1" w:styleId="Chapterhead">
    <w:name w:val="Chapter head"/>
    <w:link w:val="ChapterheadChar"/>
    <w:rsid w:val="00597566"/>
    <w:pPr>
      <w:keepNext/>
      <w:spacing w:after="560" w:line="280" w:lineRule="exact"/>
      <w:outlineLvl w:val="2"/>
    </w:pPr>
    <w:rPr>
      <w:rFonts w:ascii="Verdana" w:eastAsia="Arial" w:hAnsi="Verdana" w:cs="Arial"/>
      <w:b/>
      <w:caps/>
      <w:color w:val="000000" w:themeColor="text1"/>
      <w:sz w:val="24"/>
      <w:lang w:eastAsia="en-US"/>
    </w:rPr>
  </w:style>
  <w:style w:type="paragraph" w:customStyle="1" w:styleId="HeadingCodesFM">
    <w:name w:val="Heading_Codes_FM"/>
    <w:rsid w:val="00C6347F"/>
    <w:pPr>
      <w:tabs>
        <w:tab w:val="left" w:pos="2040"/>
      </w:tabs>
      <w:ind w:left="3840" w:hanging="3840"/>
    </w:pPr>
    <w:rPr>
      <w:rFonts w:ascii="Verdana" w:eastAsiaTheme="minorHAnsi" w:hAnsi="Verdana" w:cstheme="majorBidi"/>
      <w:b/>
      <w:caps/>
      <w:color w:val="000000"/>
      <w:szCs w:val="28"/>
      <w:lang w:eastAsia="zh-TW"/>
    </w:rPr>
  </w:style>
  <w:style w:type="paragraph" w:customStyle="1" w:styleId="Heading1NOToC">
    <w:name w:val="Heading_1 NO ToC"/>
    <w:basedOn w:val="Normal"/>
    <w:rsid w:val="00C6347F"/>
    <w:pPr>
      <w:keepNext/>
      <w:tabs>
        <w:tab w:val="left" w:pos="1120"/>
      </w:tabs>
      <w:spacing w:before="480" w:after="240" w:line="240" w:lineRule="exact"/>
      <w:ind w:left="1123" w:hanging="1123"/>
      <w:outlineLvl w:val="3"/>
    </w:pPr>
    <w:rPr>
      <w:b/>
      <w:caps/>
    </w:rPr>
  </w:style>
  <w:style w:type="paragraph" w:customStyle="1" w:styleId="Notetext">
    <w:name w:val="Note text"/>
    <w:basedOn w:val="Normal"/>
    <w:link w:val="NotetextChar"/>
    <w:uiPriority w:val="1"/>
    <w:rsid w:val="00597566"/>
    <w:pPr>
      <w:tabs>
        <w:tab w:val="left" w:pos="851"/>
      </w:tabs>
      <w:spacing w:before="240" w:line="200" w:lineRule="exact"/>
    </w:pPr>
    <w:rPr>
      <w:rFonts w:eastAsia="Arial"/>
      <w:sz w:val="18"/>
      <w:szCs w:val="16"/>
    </w:rPr>
  </w:style>
  <w:style w:type="character" w:customStyle="1" w:styleId="NotetextChar">
    <w:name w:val="Note text Char"/>
    <w:basedOn w:val="DefaultParagraphFont"/>
    <w:link w:val="Notetext"/>
    <w:uiPriority w:val="1"/>
    <w:rsid w:val="00597566"/>
    <w:rPr>
      <w:rFonts w:ascii="Verdana" w:eastAsia="Arial" w:hAnsi="Verdana" w:cstheme="minorBidi"/>
      <w:sz w:val="18"/>
      <w:szCs w:val="16"/>
    </w:rPr>
  </w:style>
  <w:style w:type="paragraph" w:customStyle="1" w:styleId="Heading000">
    <w:name w:val="Heading 0.0.0"/>
    <w:basedOn w:val="AAAHeading00"/>
    <w:link w:val="Heading000Char"/>
    <w:uiPriority w:val="1"/>
    <w:rsid w:val="00597566"/>
    <w:rPr>
      <w:rFonts w:ascii="Arial" w:hAnsi="Arial"/>
      <w:b/>
      <w:i/>
      <w:lang w:eastAsia="ja-JP"/>
    </w:rPr>
  </w:style>
  <w:style w:type="paragraph" w:customStyle="1" w:styleId="AAAHeading00">
    <w:name w:val="AAA Heading 0.0"/>
    <w:basedOn w:val="Normal"/>
    <w:link w:val="AAAHeading00Char"/>
    <w:uiPriority w:val="1"/>
    <w:rsid w:val="00597566"/>
    <w:pPr>
      <w:tabs>
        <w:tab w:val="left" w:pos="1080"/>
      </w:tabs>
      <w:spacing w:before="240"/>
      <w:ind w:left="1080" w:hanging="1080"/>
    </w:pPr>
    <w:rPr>
      <w:rFonts w:ascii="Arial Bold" w:eastAsia="Cambria" w:hAnsi="Arial Bold" w:cs="Times New Roman"/>
    </w:rPr>
  </w:style>
  <w:style w:type="character" w:customStyle="1" w:styleId="AAAHeading00Char">
    <w:name w:val="AAA Heading 0.0 Char"/>
    <w:basedOn w:val="DefaultParagraphFont"/>
    <w:link w:val="AAAHeading00"/>
    <w:uiPriority w:val="1"/>
    <w:rsid w:val="00597566"/>
    <w:rPr>
      <w:rFonts w:ascii="Arial Bold" w:eastAsia="Cambria" w:hAnsi="Arial Bold"/>
      <w:szCs w:val="22"/>
    </w:rPr>
  </w:style>
  <w:style w:type="character" w:customStyle="1" w:styleId="Heading000Char">
    <w:name w:val="Heading 0.0.0 Char"/>
    <w:basedOn w:val="AAAHeading00Char"/>
    <w:link w:val="Heading000"/>
    <w:uiPriority w:val="1"/>
    <w:rsid w:val="00597566"/>
    <w:rPr>
      <w:rFonts w:ascii="Arial" w:eastAsia="Cambria" w:hAnsi="Arial"/>
      <w:b/>
      <w:i/>
      <w:szCs w:val="22"/>
      <w:lang w:eastAsia="ja-JP"/>
    </w:rPr>
  </w:style>
  <w:style w:type="paragraph" w:customStyle="1" w:styleId="Notestext">
    <w:name w:val="Notes text"/>
    <w:basedOn w:val="Notetext"/>
    <w:link w:val="NotestextChar"/>
    <w:uiPriority w:val="1"/>
    <w:rsid w:val="00597566"/>
    <w:pPr>
      <w:tabs>
        <w:tab w:val="clear" w:pos="851"/>
        <w:tab w:val="left" w:pos="1134"/>
      </w:tabs>
      <w:suppressAutoHyphens/>
      <w:spacing w:before="100"/>
      <w:ind w:left="400" w:hanging="400"/>
    </w:pPr>
  </w:style>
  <w:style w:type="character" w:customStyle="1" w:styleId="NotestextChar">
    <w:name w:val="Notes text Char"/>
    <w:basedOn w:val="NotetextChar"/>
    <w:link w:val="Notestext"/>
    <w:uiPriority w:val="1"/>
    <w:rsid w:val="00597566"/>
    <w:rPr>
      <w:rFonts w:ascii="Verdana" w:eastAsia="Arial" w:hAnsi="Verdana" w:cstheme="minorBidi"/>
      <w:sz w:val="18"/>
      <w:szCs w:val="16"/>
    </w:rPr>
  </w:style>
  <w:style w:type="paragraph" w:customStyle="1" w:styleId="ECaListText">
    <w:name w:val="EC_(a)_ListText"/>
    <w:basedOn w:val="Normal"/>
    <w:link w:val="ECaListTextChar"/>
    <w:rsid w:val="00C6347F"/>
    <w:pPr>
      <w:tabs>
        <w:tab w:val="left" w:pos="1080"/>
      </w:tabs>
      <w:spacing w:before="240"/>
      <w:ind w:left="1080" w:hanging="1080"/>
    </w:pPr>
  </w:style>
  <w:style w:type="character" w:customStyle="1" w:styleId="ECaListTextChar">
    <w:name w:val="EC_(a)_ListText Char"/>
    <w:basedOn w:val="DefaultParagraphFont"/>
    <w:link w:val="ECaListText"/>
    <w:rsid w:val="00C6347F"/>
    <w:rPr>
      <w:rFonts w:ascii="Verdana" w:hAnsi="Verdana" w:cstheme="minorBidi"/>
      <w:szCs w:val="22"/>
    </w:rPr>
  </w:style>
  <w:style w:type="paragraph" w:customStyle="1" w:styleId="AAAi">
    <w:name w:val="AAA (i)"/>
    <w:basedOn w:val="Normal"/>
    <w:uiPriority w:val="1"/>
    <w:rsid w:val="00597566"/>
    <w:pPr>
      <w:spacing w:before="240"/>
      <w:ind w:left="1200" w:hanging="480"/>
    </w:pPr>
    <w:rPr>
      <w:rFonts w:cs="Times New Roman"/>
    </w:rPr>
  </w:style>
  <w:style w:type="paragraph" w:customStyle="1" w:styleId="AAAAnnextext">
    <w:name w:val="AAA Annex_text"/>
    <w:basedOn w:val="Normal"/>
    <w:uiPriority w:val="1"/>
    <w:rsid w:val="00597566"/>
    <w:pPr>
      <w:tabs>
        <w:tab w:val="left" w:pos="720"/>
      </w:tabs>
      <w:spacing w:before="240"/>
    </w:pPr>
    <w:rPr>
      <w:rFonts w:cs="Arial"/>
    </w:rPr>
  </w:style>
  <w:style w:type="paragraph" w:customStyle="1" w:styleId="ECSub1">
    <w:name w:val="EC_Sub1"/>
    <w:next w:val="Normal"/>
    <w:link w:val="ECSub1Char"/>
    <w:rsid w:val="00C6347F"/>
    <w:pPr>
      <w:keepNext/>
      <w:keepLines/>
      <w:pBdr>
        <w:top w:val="nil"/>
        <w:left w:val="nil"/>
        <w:bottom w:val="nil"/>
        <w:right w:val="nil"/>
        <w:between w:val="nil"/>
        <w:bar w:val="nil"/>
      </w:pBdr>
      <w:tabs>
        <w:tab w:val="left" w:pos="1080"/>
      </w:tabs>
      <w:spacing w:before="280"/>
      <w:outlineLvl w:val="3"/>
    </w:pPr>
    <w:rPr>
      <w:rFonts w:ascii="Arial" w:eastAsia="Arial Unicode MS" w:hAnsi="Arial Unicode MS" w:cs="Arial Unicode MS"/>
      <w:b/>
      <w:bCs/>
      <w:i/>
      <w:iCs/>
      <w:color w:val="000000"/>
      <w:u w:color="000000"/>
      <w:bdr w:val="nil"/>
      <w:lang w:val="en-US" w:eastAsia="zh-TW"/>
    </w:rPr>
  </w:style>
  <w:style w:type="character" w:customStyle="1" w:styleId="ECSub1Char">
    <w:name w:val="EC_Sub1 Char"/>
    <w:basedOn w:val="DefaultParagraphFont"/>
    <w:link w:val="ECSub1"/>
    <w:rsid w:val="00C6347F"/>
    <w:rPr>
      <w:rFonts w:ascii="Arial" w:eastAsia="Arial Unicode MS" w:hAnsi="Arial Unicode MS" w:cs="Arial Unicode MS"/>
      <w:b/>
      <w:bCs/>
      <w:i/>
      <w:iCs/>
      <w:color w:val="000000"/>
      <w:sz w:val="22"/>
      <w:szCs w:val="22"/>
      <w:u w:color="000000"/>
      <w:bdr w:val="nil"/>
      <w:lang w:val="en-US" w:eastAsia="zh-TW"/>
    </w:rPr>
  </w:style>
  <w:style w:type="paragraph" w:customStyle="1" w:styleId="AAAHeading0">
    <w:name w:val="AAA Heading 0"/>
    <w:basedOn w:val="Normal"/>
    <w:uiPriority w:val="1"/>
    <w:rsid w:val="00597566"/>
    <w:pPr>
      <w:tabs>
        <w:tab w:val="left" w:pos="1080"/>
      </w:tabs>
      <w:spacing w:before="480"/>
      <w:ind w:left="1080" w:hanging="1080"/>
    </w:pPr>
    <w:rPr>
      <w:rFonts w:ascii="Arial Bold" w:eastAsia="Cambria" w:hAnsi="Arial Bold" w:cs="Times New Roman"/>
      <w:caps/>
    </w:rPr>
  </w:style>
  <w:style w:type="paragraph" w:customStyle="1" w:styleId="AAAahalfspace">
    <w:name w:val="AAA (a) half space"/>
    <w:basedOn w:val="Normal"/>
    <w:uiPriority w:val="1"/>
    <w:rsid w:val="00597566"/>
    <w:pPr>
      <w:tabs>
        <w:tab w:val="left" w:pos="720"/>
      </w:tabs>
      <w:spacing w:before="120"/>
      <w:ind w:left="720" w:hanging="720"/>
    </w:pPr>
    <w:rPr>
      <w:rFonts w:eastAsia="Times New Roman"/>
    </w:rPr>
  </w:style>
  <w:style w:type="paragraph" w:customStyle="1" w:styleId="AAAa">
    <w:name w:val="AAA (a)"/>
    <w:basedOn w:val="Normal"/>
    <w:uiPriority w:val="1"/>
    <w:rsid w:val="00597566"/>
    <w:pPr>
      <w:tabs>
        <w:tab w:val="left" w:pos="1080"/>
      </w:tabs>
      <w:spacing w:before="240"/>
      <w:ind w:left="720" w:hanging="720"/>
    </w:pPr>
    <w:rPr>
      <w:rFonts w:eastAsia="Cambria" w:cs="Times New Roman"/>
    </w:rPr>
  </w:style>
  <w:style w:type="paragraph" w:customStyle="1" w:styleId="ECFPBulA">
    <w:name w:val="EC_FP_BulA."/>
    <w:uiPriority w:val="1"/>
    <w:rsid w:val="00C6347F"/>
    <w:pPr>
      <w:pBdr>
        <w:top w:val="none" w:sz="96" w:space="31" w:color="FFFFFF" w:frame="1"/>
        <w:left w:val="none" w:sz="96" w:space="31" w:color="FFFFFF" w:frame="1"/>
        <w:bottom w:val="none" w:sz="96" w:space="31" w:color="FFFFFF" w:frame="1"/>
        <w:right w:val="none" w:sz="96" w:space="31" w:color="FFFFFF" w:frame="1"/>
        <w:bar w:val="none" w:sz="0" w:color="000000"/>
      </w:pBdr>
      <w:tabs>
        <w:tab w:val="left" w:pos="567"/>
        <w:tab w:val="left" w:pos="601"/>
      </w:tabs>
      <w:spacing w:after="160" w:line="288" w:lineRule="auto"/>
      <w:ind w:left="567" w:hanging="567"/>
      <w:jc w:val="both"/>
    </w:pPr>
    <w:rPr>
      <w:rFonts w:ascii="Arial" w:eastAsia="MS ??" w:hAnsi="Arial Unicode MS" w:cs="Arial Unicode MS"/>
      <w:color w:val="000000"/>
      <w:u w:color="000000"/>
      <w:lang w:val="en-US" w:eastAsia="en-US"/>
    </w:rPr>
  </w:style>
  <w:style w:type="paragraph" w:customStyle="1" w:styleId="AAAaNOspace">
    <w:name w:val="AAA (a) NO space"/>
    <w:basedOn w:val="AAAahalfspace"/>
    <w:uiPriority w:val="1"/>
    <w:rsid w:val="00597566"/>
    <w:pPr>
      <w:spacing w:before="0"/>
    </w:pPr>
  </w:style>
  <w:style w:type="paragraph" w:customStyle="1" w:styleId="AAAFigtableheading">
    <w:name w:val="AAA Fig/table heading"/>
    <w:basedOn w:val="Normal"/>
    <w:uiPriority w:val="1"/>
    <w:rsid w:val="00597566"/>
    <w:pPr>
      <w:widowControl w:val="0"/>
      <w:autoSpaceDE w:val="0"/>
      <w:autoSpaceDN w:val="0"/>
      <w:adjustRightInd w:val="0"/>
      <w:spacing w:before="240" w:after="240"/>
      <w:jc w:val="center"/>
      <w:textAlignment w:val="center"/>
      <w:outlineLvl w:val="0"/>
    </w:pPr>
    <w:rPr>
      <w:rFonts w:eastAsia="Times New Roman"/>
      <w:b/>
      <w:bCs/>
      <w:color w:val="000000"/>
      <w:szCs w:val="28"/>
    </w:rPr>
  </w:style>
  <w:style w:type="paragraph" w:customStyle="1" w:styleId="AAANote">
    <w:name w:val="AAA Note"/>
    <w:basedOn w:val="Normal"/>
    <w:uiPriority w:val="1"/>
    <w:rsid w:val="00597566"/>
    <w:pPr>
      <w:tabs>
        <w:tab w:val="left" w:pos="480"/>
      </w:tabs>
      <w:spacing w:before="120"/>
      <w:ind w:left="480" w:hanging="480"/>
    </w:pPr>
    <w:rPr>
      <w:rFonts w:eastAsia="Times New Roman"/>
    </w:rPr>
  </w:style>
  <w:style w:type="paragraph" w:customStyle="1" w:styleId="AAANoteintext">
    <w:name w:val="AAA Note in text"/>
    <w:basedOn w:val="Normal"/>
    <w:uiPriority w:val="1"/>
    <w:rsid w:val="00597566"/>
    <w:pPr>
      <w:widowControl w:val="0"/>
      <w:tabs>
        <w:tab w:val="left" w:pos="720"/>
      </w:tabs>
      <w:autoSpaceDE w:val="0"/>
      <w:autoSpaceDN w:val="0"/>
      <w:adjustRightInd w:val="0"/>
      <w:spacing w:before="240" w:after="240"/>
      <w:textAlignment w:val="center"/>
    </w:pPr>
    <w:rPr>
      <w:rFonts w:eastAsia="Times New Roman" w:cs="StoneSerif"/>
      <w:color w:val="000000"/>
      <w:sz w:val="18"/>
      <w:szCs w:val="15"/>
    </w:rPr>
  </w:style>
  <w:style w:type="paragraph" w:customStyle="1" w:styleId="Definitions">
    <w:name w:val="Definitions"/>
    <w:basedOn w:val="Normal"/>
    <w:uiPriority w:val="1"/>
    <w:rsid w:val="00597566"/>
    <w:pPr>
      <w:tabs>
        <w:tab w:val="left" w:pos="1080"/>
      </w:tabs>
      <w:spacing w:before="200"/>
      <w:ind w:left="720" w:hanging="720"/>
    </w:pPr>
    <w:rPr>
      <w:rFonts w:cs="Times New Roman"/>
    </w:rPr>
  </w:style>
  <w:style w:type="paragraph" w:customStyle="1" w:styleId="Notesa">
    <w:name w:val="Notes (a)"/>
    <w:basedOn w:val="Notestext"/>
    <w:link w:val="NotesaChar"/>
    <w:uiPriority w:val="1"/>
    <w:rsid w:val="00597566"/>
    <w:pPr>
      <w:ind w:left="1200"/>
    </w:pPr>
  </w:style>
  <w:style w:type="character" w:customStyle="1" w:styleId="NotesaChar">
    <w:name w:val="Notes (a) Char"/>
    <w:basedOn w:val="NotestextChar"/>
    <w:link w:val="Notesa"/>
    <w:uiPriority w:val="1"/>
    <w:rsid w:val="00597566"/>
    <w:rPr>
      <w:rFonts w:ascii="Verdana" w:eastAsia="Arial" w:hAnsi="Verdana" w:cstheme="minorBidi"/>
      <w:sz w:val="18"/>
      <w:szCs w:val="16"/>
    </w:rPr>
  </w:style>
  <w:style w:type="paragraph" w:customStyle="1" w:styleId="Headchapter">
    <w:name w:val="Head chapter"/>
    <w:basedOn w:val="Normal"/>
    <w:next w:val="Normal"/>
    <w:uiPriority w:val="1"/>
    <w:rsid w:val="00C6347F"/>
    <w:pPr>
      <w:spacing w:after="480" w:line="280" w:lineRule="exact"/>
      <w:jc w:val="center"/>
      <w:outlineLvl w:val="0"/>
    </w:pPr>
    <w:rPr>
      <w:rFonts w:ascii="Arial Bold" w:eastAsia="MS Mincho" w:hAnsi="Arial Bold" w:cs="Times New Roman"/>
      <w:caps/>
      <w:sz w:val="24"/>
      <w:szCs w:val="28"/>
    </w:rPr>
  </w:style>
  <w:style w:type="paragraph" w:customStyle="1" w:styleId="Default">
    <w:name w:val="Default"/>
    <w:rsid w:val="00C6347F"/>
    <w:pPr>
      <w:widowControl w:val="0"/>
      <w:autoSpaceDE w:val="0"/>
      <w:autoSpaceDN w:val="0"/>
      <w:adjustRightInd w:val="0"/>
    </w:pPr>
    <w:rPr>
      <w:rFonts w:ascii="Stone Sans Bold" w:eastAsia="Times New Roman" w:hAnsi="Stone Sans Bold" w:cs="Stone Sans Bold"/>
      <w:color w:val="000000"/>
      <w:sz w:val="24"/>
      <w:szCs w:val="24"/>
      <w:lang w:val="en-US" w:eastAsia="en-US"/>
    </w:rPr>
  </w:style>
  <w:style w:type="paragraph" w:customStyle="1" w:styleId="ColorfulShading-Accent11">
    <w:name w:val="Colorful Shading - Accent 11"/>
    <w:hidden/>
    <w:semiHidden/>
    <w:rsid w:val="00C6347F"/>
    <w:rPr>
      <w:rFonts w:ascii="Arial" w:eastAsia="MS Mincho" w:hAnsi="Arial"/>
      <w:lang w:eastAsia="ja-JP"/>
    </w:rPr>
  </w:style>
  <w:style w:type="paragraph" w:customStyle="1" w:styleId="ColorfulShading-Accent111">
    <w:name w:val="Colorful Shading - Accent 111"/>
    <w:hidden/>
    <w:semiHidden/>
    <w:rsid w:val="00C6347F"/>
    <w:rPr>
      <w:rFonts w:ascii="Arial" w:eastAsia="MS Mincho" w:hAnsi="Arial"/>
      <w:lang w:eastAsia="ja-JP"/>
    </w:rPr>
  </w:style>
  <w:style w:type="character" w:customStyle="1" w:styleId="CommentTextChar1">
    <w:name w:val="Comment Text Char1"/>
    <w:rsid w:val="00C6347F"/>
    <w:rPr>
      <w:rFonts w:ascii="Arial" w:hAnsi="Arial"/>
      <w:lang w:val="en-GB" w:eastAsia="ja-JP"/>
    </w:rPr>
  </w:style>
  <w:style w:type="paragraph" w:styleId="Bibliography">
    <w:name w:val="Bibliography"/>
    <w:basedOn w:val="Normal"/>
    <w:next w:val="Normal"/>
    <w:uiPriority w:val="37"/>
    <w:unhideWhenUsed/>
    <w:rsid w:val="00C6347F"/>
    <w:rPr>
      <w:rFonts w:eastAsia="MS Mincho" w:cs="Times New Roman"/>
      <w:lang w:eastAsia="ja-JP"/>
    </w:rPr>
  </w:style>
  <w:style w:type="paragraph" w:customStyle="1" w:styleId="Heading">
    <w:name w:val="Heading"/>
    <w:next w:val="ECBodyText"/>
    <w:rsid w:val="00C6347F"/>
    <w:pPr>
      <w:keepNext/>
      <w:keepLines/>
      <w:pBdr>
        <w:top w:val="nil"/>
        <w:left w:val="nil"/>
        <w:bottom w:val="nil"/>
        <w:right w:val="nil"/>
        <w:between w:val="nil"/>
        <w:bar w:val="nil"/>
      </w:pBdr>
      <w:spacing w:after="120"/>
      <w:jc w:val="center"/>
      <w:outlineLvl w:val="0"/>
    </w:pPr>
    <w:rPr>
      <w:rFonts w:ascii="Arial Bold" w:eastAsia="Arial Unicode MS" w:hAnsi="Arial Unicode MS" w:cs="Arial Unicode MS"/>
      <w:caps/>
      <w:color w:val="000000"/>
      <w:kern w:val="32"/>
      <w:sz w:val="28"/>
      <w:szCs w:val="28"/>
      <w:u w:color="000000"/>
      <w:bdr w:val="nil"/>
      <w:lang w:eastAsia="zh-TW"/>
    </w:rPr>
  </w:style>
  <w:style w:type="paragraph" w:customStyle="1" w:styleId="Bodytextsemibold">
    <w:name w:val="Body text semibold"/>
    <w:basedOn w:val="Normal"/>
    <w:rsid w:val="00C6347F"/>
    <w:pPr>
      <w:tabs>
        <w:tab w:val="left" w:pos="1120"/>
      </w:tabs>
      <w:spacing w:after="240"/>
    </w:pPr>
    <w:rPr>
      <w:b/>
      <w:color w:val="7F7F7F" w:themeColor="text1" w:themeTint="80"/>
    </w:rPr>
  </w:style>
  <w:style w:type="character" w:customStyle="1" w:styleId="Bolditalic">
    <w:name w:val="Bold italic"/>
    <w:rsid w:val="00C6347F"/>
    <w:rPr>
      <w:b/>
      <w:i/>
    </w:rPr>
  </w:style>
  <w:style w:type="paragraph" w:customStyle="1" w:styleId="Boxheading">
    <w:name w:val="Box heading"/>
    <w:basedOn w:val="Normal"/>
    <w:rsid w:val="00C6347F"/>
    <w:pPr>
      <w:keepNext/>
      <w:spacing w:line="220" w:lineRule="exact"/>
      <w:jc w:val="center"/>
    </w:pPr>
    <w:rPr>
      <w:b/>
      <w:sz w:val="19"/>
    </w:rPr>
  </w:style>
  <w:style w:type="paragraph" w:customStyle="1" w:styleId="Boxtext">
    <w:name w:val="Box text"/>
    <w:basedOn w:val="Normal"/>
    <w:rsid w:val="00C6347F"/>
    <w:pPr>
      <w:spacing w:before="110" w:line="220" w:lineRule="exact"/>
    </w:pPr>
    <w:rPr>
      <w:sz w:val="19"/>
    </w:rPr>
  </w:style>
  <w:style w:type="paragraph" w:customStyle="1" w:styleId="Boxtextindent">
    <w:name w:val="Box text indent"/>
    <w:basedOn w:val="Boxtext"/>
    <w:rsid w:val="00C6347F"/>
    <w:pPr>
      <w:ind w:left="360" w:hanging="360"/>
    </w:pPr>
  </w:style>
  <w:style w:type="paragraph" w:customStyle="1" w:styleId="ChapterheadNOTrunninghead">
    <w:name w:val="Chapter head NOT running head"/>
    <w:rsid w:val="00C6347F"/>
    <w:pPr>
      <w:keepNext/>
      <w:spacing w:after="560" w:line="280" w:lineRule="exact"/>
      <w:outlineLvl w:val="2"/>
    </w:pPr>
    <w:rPr>
      <w:rFonts w:ascii="Verdana" w:eastAsiaTheme="minorHAnsi" w:hAnsi="Verdana" w:cstheme="majorBidi"/>
      <w:b/>
      <w:caps/>
      <w:color w:val="000000" w:themeColor="text1"/>
      <w:sz w:val="24"/>
      <w:lang w:eastAsia="zh-TW"/>
    </w:rPr>
  </w:style>
  <w:style w:type="paragraph" w:customStyle="1" w:styleId="COVERTITLE">
    <w:name w:val="COVER TITLE"/>
    <w:rsid w:val="00C6347F"/>
    <w:pPr>
      <w:spacing w:before="120" w:after="120"/>
      <w:outlineLvl w:val="0"/>
    </w:pPr>
    <w:rPr>
      <w:rFonts w:ascii="Verdana" w:eastAsiaTheme="minorHAnsi" w:hAnsi="Verdana" w:cstheme="majorBidi"/>
      <w:b/>
      <w:color w:val="000000" w:themeColor="text1"/>
      <w:sz w:val="36"/>
      <w:lang w:eastAsia="zh-TW"/>
    </w:rPr>
  </w:style>
  <w:style w:type="paragraph" w:customStyle="1" w:styleId="Definitionsandothers">
    <w:name w:val="Definitions and others"/>
    <w:basedOn w:val="Normal"/>
    <w:rsid w:val="00C6347F"/>
    <w:pPr>
      <w:tabs>
        <w:tab w:val="left" w:pos="480"/>
      </w:tabs>
      <w:spacing w:after="240" w:line="240" w:lineRule="exact"/>
      <w:ind w:left="482" w:hanging="482"/>
    </w:pPr>
  </w:style>
  <w:style w:type="paragraph" w:customStyle="1" w:styleId="Equation">
    <w:name w:val="Equation"/>
    <w:basedOn w:val="Normal"/>
    <w:rsid w:val="00C6347F"/>
    <w:pPr>
      <w:tabs>
        <w:tab w:val="left" w:pos="4360"/>
        <w:tab w:val="right" w:pos="8720"/>
      </w:tabs>
    </w:pPr>
  </w:style>
  <w:style w:type="paragraph" w:customStyle="1" w:styleId="Figurecaption">
    <w:name w:val="Figure caption"/>
    <w:basedOn w:val="Normal"/>
    <w:rsid w:val="00C6347F"/>
    <w:pPr>
      <w:keepNext/>
      <w:spacing w:before="240" w:after="240" w:line="240" w:lineRule="exact"/>
      <w:jc w:val="center"/>
    </w:pPr>
    <w:rPr>
      <w:b/>
      <w:color w:val="7F7F7F" w:themeColor="text1" w:themeTint="80"/>
    </w:rPr>
  </w:style>
  <w:style w:type="paragraph" w:customStyle="1" w:styleId="FigureNOTtaggedcentre">
    <w:name w:val="Figure NOT tagged centre"/>
    <w:basedOn w:val="Normal"/>
    <w:rsid w:val="00C6347F"/>
  </w:style>
  <w:style w:type="paragraph" w:customStyle="1" w:styleId="FigureNOTtaggedleft">
    <w:name w:val="Figure NOT tagged left"/>
    <w:basedOn w:val="Normal"/>
    <w:rsid w:val="00C6347F"/>
  </w:style>
  <w:style w:type="paragraph" w:customStyle="1" w:styleId="FigureNOTtaggedright">
    <w:name w:val="Figure NOT tagged right"/>
    <w:basedOn w:val="Normal"/>
    <w:rsid w:val="00C6347F"/>
  </w:style>
  <w:style w:type="paragraph" w:customStyle="1" w:styleId="Footnote">
    <w:name w:val="Footnote"/>
    <w:basedOn w:val="Normal"/>
    <w:rsid w:val="00C6347F"/>
  </w:style>
  <w:style w:type="paragraph" w:customStyle="1" w:styleId="Heading12">
    <w:name w:val="Heading_1"/>
    <w:rsid w:val="00597566"/>
    <w:pPr>
      <w:keepNext/>
      <w:spacing w:before="480"/>
      <w:ind w:left="1123" w:hanging="1123"/>
      <w:outlineLvl w:val="3"/>
    </w:pPr>
    <w:rPr>
      <w:rFonts w:ascii="Verdana" w:eastAsiaTheme="minorHAnsi" w:hAnsi="Verdana" w:cstheme="majorBidi"/>
      <w:b/>
      <w:bCs/>
      <w:caps/>
      <w:color w:val="000000" w:themeColor="text1"/>
      <w:lang w:eastAsia="zh-TW"/>
    </w:rPr>
  </w:style>
  <w:style w:type="paragraph" w:customStyle="1" w:styleId="Heading30">
    <w:name w:val="Heading_3"/>
    <w:basedOn w:val="Bodytext1"/>
    <w:rsid w:val="00597566"/>
    <w:pPr>
      <w:keepNext/>
      <w:spacing w:before="240"/>
      <w:ind w:left="1123" w:hanging="1123"/>
      <w:outlineLvl w:val="5"/>
    </w:pPr>
    <w:rPr>
      <w:b/>
      <w:i/>
    </w:rPr>
  </w:style>
  <w:style w:type="paragraph" w:customStyle="1" w:styleId="Heading40">
    <w:name w:val="Heading_4"/>
    <w:basedOn w:val="Normal"/>
    <w:rsid w:val="00C6347F"/>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C6347F"/>
    <w:pPr>
      <w:keepNext/>
      <w:tabs>
        <w:tab w:val="left" w:pos="1120"/>
      </w:tabs>
      <w:spacing w:before="240" w:after="240" w:line="240" w:lineRule="exact"/>
      <w:ind w:left="1123" w:hanging="1123"/>
      <w:outlineLvl w:val="7"/>
    </w:pPr>
    <w:rPr>
      <w:b/>
      <w:i/>
      <w:color w:val="7F7F7F" w:themeColor="text1" w:themeTint="80"/>
    </w:rPr>
  </w:style>
  <w:style w:type="character" w:customStyle="1" w:styleId="Hyperlinkitalic">
    <w:name w:val="Hyperlink italic"/>
    <w:basedOn w:val="Hyperlink"/>
    <w:uiPriority w:val="1"/>
    <w:rsid w:val="00597566"/>
    <w:rPr>
      <w:i/>
      <w:color w:val="0000FF" w:themeColor="hyperlink"/>
    </w:rPr>
  </w:style>
  <w:style w:type="paragraph" w:customStyle="1" w:styleId="Indent1">
    <w:name w:val="Indent 1"/>
    <w:rsid w:val="00597566"/>
    <w:pPr>
      <w:tabs>
        <w:tab w:val="left" w:pos="480"/>
      </w:tabs>
      <w:spacing w:after="240" w:line="240" w:lineRule="exact"/>
      <w:ind w:left="480" w:hanging="480"/>
    </w:pPr>
    <w:rPr>
      <w:rFonts w:ascii="Verdana" w:eastAsia="Arial" w:hAnsi="Verdana" w:cs="Arial"/>
      <w:color w:val="000000" w:themeColor="text1"/>
      <w:lang w:eastAsia="en-US"/>
    </w:rPr>
  </w:style>
  <w:style w:type="paragraph" w:customStyle="1" w:styleId="Indent1NOspaceafter">
    <w:name w:val="Indent 1 NO space after"/>
    <w:basedOn w:val="Indent1"/>
    <w:rsid w:val="00C6347F"/>
    <w:pPr>
      <w:spacing w:after="0"/>
      <w:ind w:left="482" w:hanging="482"/>
    </w:pPr>
  </w:style>
  <w:style w:type="paragraph" w:customStyle="1" w:styleId="Indent1semibold">
    <w:name w:val="Indent 1 semi bold"/>
    <w:basedOn w:val="Indent1"/>
    <w:rsid w:val="00597566"/>
    <w:rPr>
      <w:b/>
      <w:color w:val="7F7F7F" w:themeColor="text1" w:themeTint="80"/>
    </w:rPr>
  </w:style>
  <w:style w:type="paragraph" w:customStyle="1" w:styleId="Indent1semiboldNOspaceafter">
    <w:name w:val="Indent 1 semi bold NO space after"/>
    <w:basedOn w:val="Normal"/>
    <w:rsid w:val="00C6347F"/>
    <w:pPr>
      <w:ind w:left="480" w:hanging="480"/>
    </w:pPr>
    <w:rPr>
      <w:b/>
      <w:color w:val="7F7F7F" w:themeColor="text1" w:themeTint="80"/>
    </w:rPr>
  </w:style>
  <w:style w:type="paragraph" w:customStyle="1" w:styleId="Indent2">
    <w:name w:val="Indent 2"/>
    <w:rsid w:val="00597566"/>
    <w:pPr>
      <w:tabs>
        <w:tab w:val="left" w:pos="960"/>
      </w:tabs>
      <w:spacing w:after="240" w:line="240" w:lineRule="exact"/>
      <w:ind w:left="962" w:hanging="480"/>
    </w:pPr>
    <w:rPr>
      <w:rFonts w:ascii="Verdana" w:eastAsia="Arial" w:hAnsi="Verdana" w:cs="Arial"/>
      <w:color w:val="000000" w:themeColor="text1"/>
      <w:lang w:eastAsia="en-US"/>
    </w:rPr>
  </w:style>
  <w:style w:type="paragraph" w:customStyle="1" w:styleId="Indent2NOspaceafter">
    <w:name w:val="Indent 2 NO space after"/>
    <w:basedOn w:val="Indent2"/>
    <w:rsid w:val="00C6347F"/>
    <w:pPr>
      <w:spacing w:after="0"/>
      <w:ind w:left="964" w:hanging="482"/>
    </w:pPr>
  </w:style>
  <w:style w:type="paragraph" w:customStyle="1" w:styleId="Indent2semibold">
    <w:name w:val="Indent 2 semi bold"/>
    <w:basedOn w:val="Indent2"/>
    <w:rsid w:val="00597566"/>
    <w:pPr>
      <w:tabs>
        <w:tab w:val="clear" w:pos="960"/>
      </w:tabs>
      <w:ind w:left="1082" w:hanging="600"/>
    </w:pPr>
    <w:rPr>
      <w:b/>
      <w:color w:val="7F7F7F" w:themeColor="text1" w:themeTint="80"/>
    </w:rPr>
  </w:style>
  <w:style w:type="paragraph" w:customStyle="1" w:styleId="Indent2semiboldNOspaceafter">
    <w:name w:val="Indent 2 semi bold NO space after"/>
    <w:basedOn w:val="Normal"/>
    <w:rsid w:val="00C6347F"/>
    <w:pPr>
      <w:ind w:left="1080" w:hanging="600"/>
    </w:pPr>
    <w:rPr>
      <w:b/>
      <w:color w:val="7F7F7F" w:themeColor="text1" w:themeTint="80"/>
    </w:rPr>
  </w:style>
  <w:style w:type="paragraph" w:customStyle="1" w:styleId="Indent3">
    <w:name w:val="Indent 3"/>
    <w:basedOn w:val="Normal"/>
    <w:rsid w:val="00C6347F"/>
    <w:pPr>
      <w:tabs>
        <w:tab w:val="left" w:pos="1440"/>
      </w:tabs>
      <w:spacing w:after="240" w:line="240" w:lineRule="exact"/>
      <w:ind w:left="1440" w:hanging="482"/>
    </w:pPr>
  </w:style>
  <w:style w:type="paragraph" w:customStyle="1" w:styleId="Indent3NOspaceafter">
    <w:name w:val="Indent 3 NO space after"/>
    <w:basedOn w:val="Indent3"/>
    <w:rsid w:val="00C6347F"/>
    <w:pPr>
      <w:spacing w:after="0"/>
    </w:pPr>
  </w:style>
  <w:style w:type="paragraph" w:customStyle="1" w:styleId="Indent3semibold">
    <w:name w:val="Indent 3 semi bold"/>
    <w:basedOn w:val="Indent3"/>
    <w:rsid w:val="00597566"/>
    <w:rPr>
      <w:b/>
      <w:color w:val="7F7F7F" w:themeColor="text1" w:themeTint="80"/>
    </w:rPr>
  </w:style>
  <w:style w:type="paragraph" w:customStyle="1" w:styleId="Indent3semiboldNOspaceafter">
    <w:name w:val="Indent 3 semi bold NO space after"/>
    <w:basedOn w:val="Normal"/>
    <w:rsid w:val="00C6347F"/>
    <w:pPr>
      <w:ind w:left="1440" w:hanging="480"/>
    </w:pPr>
    <w:rPr>
      <w:b/>
      <w:color w:val="7F7F7F" w:themeColor="text1" w:themeTint="80"/>
    </w:rPr>
  </w:style>
  <w:style w:type="paragraph" w:customStyle="1" w:styleId="Indent4">
    <w:name w:val="Indent 4"/>
    <w:basedOn w:val="Normal"/>
    <w:rsid w:val="00C6347F"/>
    <w:pPr>
      <w:spacing w:after="240"/>
      <w:ind w:left="1920" w:hanging="480"/>
    </w:pPr>
  </w:style>
  <w:style w:type="paragraph" w:customStyle="1" w:styleId="Indent4NOspaceafter">
    <w:name w:val="Indent 4 NO space after"/>
    <w:basedOn w:val="Normal"/>
    <w:rsid w:val="00C6347F"/>
    <w:pPr>
      <w:ind w:left="1920" w:hanging="480"/>
    </w:pPr>
  </w:style>
  <w:style w:type="paragraph" w:customStyle="1" w:styleId="Indent4semibold">
    <w:name w:val="Indent 4 semi bold"/>
    <w:basedOn w:val="Normal"/>
    <w:rsid w:val="00C6347F"/>
    <w:pPr>
      <w:spacing w:after="240"/>
      <w:ind w:left="1920" w:hanging="480"/>
    </w:pPr>
    <w:rPr>
      <w:b/>
      <w:color w:val="7F7F7F" w:themeColor="text1" w:themeTint="80"/>
    </w:rPr>
  </w:style>
  <w:style w:type="paragraph" w:customStyle="1" w:styleId="Indent4semiboldNOspaceafter">
    <w:name w:val="Indent 4 semi bold NO space after"/>
    <w:basedOn w:val="Normal"/>
    <w:rsid w:val="00C6347F"/>
    <w:pPr>
      <w:ind w:left="1920" w:hanging="480"/>
    </w:pPr>
    <w:rPr>
      <w:b/>
      <w:color w:val="7F7F7F" w:themeColor="text1" w:themeTint="80"/>
    </w:rPr>
  </w:style>
  <w:style w:type="character" w:customStyle="1" w:styleId="Italic">
    <w:name w:val="Italic"/>
    <w:basedOn w:val="DefaultParagraphFont"/>
    <w:rsid w:val="00597566"/>
    <w:rPr>
      <w:i/>
    </w:rPr>
  </w:style>
  <w:style w:type="character" w:customStyle="1" w:styleId="Medium">
    <w:name w:val="Medium"/>
    <w:rsid w:val="00C6347F"/>
    <w:rPr>
      <w:b w:val="0"/>
    </w:rPr>
  </w:style>
  <w:style w:type="paragraph" w:customStyle="1" w:styleId="Notes">
    <w:name w:val="Notes"/>
    <w:basedOn w:val="Normal"/>
    <w:uiPriority w:val="1"/>
    <w:rsid w:val="00C6347F"/>
    <w:pPr>
      <w:tabs>
        <w:tab w:val="left" w:pos="360"/>
      </w:tabs>
      <w:spacing w:line="200" w:lineRule="exact"/>
    </w:pPr>
    <w:rPr>
      <w:sz w:val="16"/>
    </w:rPr>
  </w:style>
  <w:style w:type="paragraph" w:customStyle="1" w:styleId="Notes2">
    <w:name w:val="Notes 2"/>
    <w:rsid w:val="00597566"/>
    <w:pPr>
      <w:spacing w:after="240" w:line="200" w:lineRule="exact"/>
      <w:ind w:left="720" w:hanging="360"/>
    </w:pPr>
    <w:rPr>
      <w:rFonts w:ascii="Verdana" w:eastAsia="Arial" w:hAnsi="Verdana" w:cs="Arial"/>
      <w:color w:val="000000" w:themeColor="text1"/>
      <w:sz w:val="16"/>
      <w:lang w:eastAsia="en-US"/>
    </w:rPr>
  </w:style>
  <w:style w:type="paragraph" w:customStyle="1" w:styleId="Parttitle">
    <w:name w:val="Part title"/>
    <w:rsid w:val="00C6347F"/>
    <w:pPr>
      <w:keepNext/>
      <w:spacing w:after="560" w:line="300" w:lineRule="exact"/>
      <w:outlineLvl w:val="1"/>
    </w:pPr>
    <w:rPr>
      <w:rFonts w:ascii="Verdana" w:eastAsiaTheme="minorHAnsi" w:hAnsi="Verdana" w:cstheme="majorBidi"/>
      <w:b/>
      <w:caps/>
      <w:color w:val="000000" w:themeColor="text1"/>
      <w:sz w:val="26"/>
      <w:lang w:eastAsia="zh-TW"/>
    </w:rPr>
  </w:style>
  <w:style w:type="paragraph" w:customStyle="1" w:styleId="Quotes">
    <w:name w:val="Quotes"/>
    <w:basedOn w:val="Normal"/>
    <w:rsid w:val="00C6347F"/>
    <w:pPr>
      <w:tabs>
        <w:tab w:val="left" w:pos="1740"/>
      </w:tabs>
      <w:spacing w:after="240" w:line="240" w:lineRule="exact"/>
      <w:ind w:left="1123" w:right="1123"/>
    </w:pPr>
    <w:rPr>
      <w:sz w:val="18"/>
    </w:rPr>
  </w:style>
  <w:style w:type="paragraph" w:customStyle="1" w:styleId="Quotestab">
    <w:name w:val="Quotes tab"/>
    <w:basedOn w:val="Quotes"/>
    <w:rsid w:val="00597566"/>
    <w:pPr>
      <w:tabs>
        <w:tab w:val="clear" w:pos="1740"/>
        <w:tab w:val="left" w:pos="1500"/>
      </w:tabs>
      <w:spacing w:after="120"/>
      <w:ind w:left="1503" w:hanging="380"/>
    </w:pPr>
    <w:rPr>
      <w:rFonts w:eastAsia="Arial" w:cs="Arial"/>
    </w:rPr>
  </w:style>
  <w:style w:type="paragraph" w:customStyle="1" w:styleId="Quotestabspaceafter">
    <w:name w:val="Quotes tab space after"/>
    <w:basedOn w:val="Quotestab"/>
    <w:rsid w:val="00C6347F"/>
    <w:pPr>
      <w:spacing w:after="240"/>
    </w:pPr>
  </w:style>
  <w:style w:type="paragraph" w:customStyle="1" w:styleId="References">
    <w:name w:val="References"/>
    <w:basedOn w:val="Normal"/>
    <w:rsid w:val="00C6347F"/>
    <w:pPr>
      <w:spacing w:line="200" w:lineRule="exact"/>
      <w:ind w:left="960" w:hanging="960"/>
    </w:pPr>
    <w:rPr>
      <w:sz w:val="18"/>
    </w:rPr>
  </w:style>
  <w:style w:type="character" w:customStyle="1" w:styleId="Runningheads">
    <w:name w:val="Running_heads"/>
    <w:rsid w:val="00C6347F"/>
  </w:style>
  <w:style w:type="character" w:customStyle="1" w:styleId="Semibold">
    <w:name w:val="Semi bold"/>
    <w:basedOn w:val="DefaultParagraphFont"/>
    <w:rsid w:val="00597566"/>
    <w:rPr>
      <w:b/>
      <w:color w:val="7F7F7F" w:themeColor="text1" w:themeTint="80"/>
    </w:rPr>
  </w:style>
  <w:style w:type="character" w:customStyle="1" w:styleId="Semibolditalic">
    <w:name w:val="Semi bold italic"/>
    <w:rsid w:val="00597566"/>
    <w:rPr>
      <w:b/>
      <w:i/>
      <w:color w:val="7F7F7F" w:themeColor="text1" w:themeTint="80"/>
    </w:rPr>
  </w:style>
  <w:style w:type="character" w:customStyle="1" w:styleId="Serif">
    <w:name w:val="Serif"/>
    <w:basedOn w:val="Medium"/>
    <w:rsid w:val="00597566"/>
    <w:rPr>
      <w:rFonts w:ascii="Times New Roman" w:hAnsi="Times New Roman"/>
      <w:b w:val="0"/>
    </w:rPr>
  </w:style>
  <w:style w:type="character" w:customStyle="1" w:styleId="Serifitalic">
    <w:name w:val="Serif italic"/>
    <w:rsid w:val="00C6347F"/>
    <w:rPr>
      <w:rFonts w:ascii="Times New Roman" w:hAnsi="Times New Roman"/>
      <w:i/>
    </w:rPr>
  </w:style>
  <w:style w:type="character" w:customStyle="1" w:styleId="Serifitalicsubscript">
    <w:name w:val="Serif italic subscript"/>
    <w:rsid w:val="00C6347F"/>
    <w:rPr>
      <w:rFonts w:ascii="Times New Roman" w:hAnsi="Times New Roman"/>
      <w:i/>
      <w:vertAlign w:val="subscript"/>
    </w:rPr>
  </w:style>
  <w:style w:type="character" w:customStyle="1" w:styleId="Serifitalicsuperscript">
    <w:name w:val="Serif italic superscript"/>
    <w:rsid w:val="00C6347F"/>
    <w:rPr>
      <w:rFonts w:ascii="Times New Roman" w:hAnsi="Times New Roman"/>
      <w:i/>
      <w:vertAlign w:val="superscript"/>
    </w:rPr>
  </w:style>
  <w:style w:type="character" w:customStyle="1" w:styleId="Subscript">
    <w:name w:val="Subscript"/>
    <w:rsid w:val="00C6347F"/>
    <w:rPr>
      <w:vertAlign w:val="subscript"/>
    </w:rPr>
  </w:style>
  <w:style w:type="character" w:customStyle="1" w:styleId="Serifsubscript">
    <w:name w:val="Serif subscript"/>
    <w:basedOn w:val="Subscript"/>
    <w:rsid w:val="00597566"/>
    <w:rPr>
      <w:rFonts w:ascii="Times New Roman" w:hAnsi="Times New Roman"/>
      <w:vertAlign w:val="subscript"/>
    </w:rPr>
  </w:style>
  <w:style w:type="character" w:customStyle="1" w:styleId="Serifsuperscript">
    <w:name w:val="Serif superscript"/>
    <w:basedOn w:val="Serifsubscript"/>
    <w:rsid w:val="00597566"/>
    <w:rPr>
      <w:rFonts w:ascii="Times New Roman" w:hAnsi="Times New Roman"/>
      <w:b w:val="0"/>
      <w:i w:val="0"/>
      <w:vertAlign w:val="superscript"/>
    </w:rPr>
  </w:style>
  <w:style w:type="paragraph" w:styleId="Signature">
    <w:name w:val="Signature"/>
    <w:basedOn w:val="Normal"/>
    <w:link w:val="SignatureChar"/>
    <w:rsid w:val="00C6347F"/>
    <w:pPr>
      <w:spacing w:line="240" w:lineRule="exact"/>
      <w:jc w:val="right"/>
    </w:pPr>
  </w:style>
  <w:style w:type="character" w:customStyle="1" w:styleId="SignatureChar">
    <w:name w:val="Signature Char"/>
    <w:basedOn w:val="DefaultParagraphFont"/>
    <w:link w:val="Signature"/>
    <w:rsid w:val="00C6347F"/>
    <w:rPr>
      <w:rFonts w:ascii="Verdana" w:hAnsi="Verdana" w:cstheme="minorBidi"/>
      <w:szCs w:val="22"/>
    </w:rPr>
  </w:style>
  <w:style w:type="paragraph" w:customStyle="1" w:styleId="Source">
    <w:name w:val="Source"/>
    <w:basedOn w:val="Normal"/>
    <w:rsid w:val="00C6347F"/>
    <w:pPr>
      <w:spacing w:after="240" w:line="200" w:lineRule="exact"/>
      <w:ind w:left="357"/>
    </w:pPr>
    <w:rPr>
      <w:i/>
      <w:sz w:val="16"/>
    </w:rPr>
  </w:style>
  <w:style w:type="character" w:customStyle="1" w:styleId="Spacenon-breaking">
    <w:name w:val="Space non-breaking"/>
    <w:rsid w:val="00C6347F"/>
    <w:rPr>
      <w:bdr w:val="dashed" w:sz="2" w:space="0" w:color="auto"/>
    </w:rPr>
  </w:style>
  <w:style w:type="character" w:customStyle="1" w:styleId="Stix">
    <w:name w:val="Stix"/>
    <w:rsid w:val="00C6347F"/>
    <w:rPr>
      <w:rFonts w:ascii="STIX" w:hAnsi="STIX"/>
    </w:rPr>
  </w:style>
  <w:style w:type="character" w:customStyle="1" w:styleId="Stixitalic">
    <w:name w:val="Stix italic"/>
    <w:rsid w:val="00C6347F"/>
    <w:rPr>
      <w:rFonts w:ascii="STIX" w:hAnsi="STIX"/>
      <w:i/>
    </w:rPr>
  </w:style>
  <w:style w:type="paragraph" w:customStyle="1" w:styleId="Subheading1">
    <w:name w:val="Subheading_1"/>
    <w:rsid w:val="00597566"/>
    <w:pPr>
      <w:keepNext/>
      <w:tabs>
        <w:tab w:val="left" w:pos="1120"/>
      </w:tabs>
      <w:spacing w:before="240" w:after="240" w:line="240" w:lineRule="exact"/>
      <w:outlineLvl w:val="8"/>
    </w:pPr>
    <w:rPr>
      <w:rFonts w:ascii="Verdana" w:eastAsia="Arial" w:hAnsi="Verdana" w:cs="Arial"/>
      <w:b/>
      <w:color w:val="7F7F7F" w:themeColor="text1" w:themeTint="80"/>
      <w:lang w:eastAsia="en-US"/>
    </w:rPr>
  </w:style>
  <w:style w:type="paragraph" w:customStyle="1" w:styleId="Subheading20">
    <w:name w:val="Subheading_2"/>
    <w:rsid w:val="00597566"/>
    <w:pPr>
      <w:keepNext/>
      <w:tabs>
        <w:tab w:val="left" w:pos="1120"/>
      </w:tabs>
      <w:spacing w:before="240" w:after="240" w:line="240" w:lineRule="exact"/>
      <w:outlineLvl w:val="8"/>
    </w:pPr>
    <w:rPr>
      <w:rFonts w:ascii="Verdana" w:eastAsia="Arial" w:hAnsi="Verdana" w:cs="Arial"/>
      <w:b/>
      <w:i/>
      <w:color w:val="7F7F7F" w:themeColor="text1" w:themeTint="80"/>
      <w:lang w:eastAsia="en-US"/>
    </w:rPr>
  </w:style>
  <w:style w:type="character" w:customStyle="1" w:styleId="Subscriptitalic">
    <w:name w:val="Subscript italic"/>
    <w:rsid w:val="00C6347F"/>
    <w:rPr>
      <w:i/>
      <w:vertAlign w:val="subscript"/>
    </w:rPr>
  </w:style>
  <w:style w:type="character" w:customStyle="1" w:styleId="Superscript">
    <w:name w:val="Superscript"/>
    <w:basedOn w:val="DefaultParagraphFont"/>
    <w:rsid w:val="00597566"/>
    <w:rPr>
      <w:vertAlign w:val="superscript"/>
    </w:rPr>
  </w:style>
  <w:style w:type="character" w:customStyle="1" w:styleId="Superscriptitalic">
    <w:name w:val="Superscript italic"/>
    <w:rsid w:val="00C6347F"/>
    <w:rPr>
      <w:i/>
      <w:vertAlign w:val="superscript"/>
    </w:rPr>
  </w:style>
  <w:style w:type="paragraph" w:customStyle="1" w:styleId="Tablebodycentered">
    <w:name w:val="Table body centered"/>
    <w:basedOn w:val="Normal"/>
    <w:rsid w:val="00C6347F"/>
    <w:pPr>
      <w:spacing w:line="220" w:lineRule="exact"/>
      <w:jc w:val="center"/>
    </w:pPr>
    <w:rPr>
      <w:sz w:val="18"/>
    </w:rPr>
  </w:style>
  <w:style w:type="paragraph" w:customStyle="1" w:styleId="Tablebodyindent1">
    <w:name w:val="Table body indent 1"/>
    <w:basedOn w:val="Normal"/>
    <w:rsid w:val="00C6347F"/>
    <w:pPr>
      <w:tabs>
        <w:tab w:val="left" w:pos="360"/>
      </w:tabs>
      <w:spacing w:line="220" w:lineRule="exact"/>
      <w:ind w:left="357" w:hanging="357"/>
    </w:pPr>
    <w:rPr>
      <w:sz w:val="18"/>
    </w:rPr>
  </w:style>
  <w:style w:type="paragraph" w:customStyle="1" w:styleId="Tablebodyindent2">
    <w:name w:val="Table body indent 2"/>
    <w:basedOn w:val="Normal"/>
    <w:rsid w:val="00C6347F"/>
    <w:pPr>
      <w:tabs>
        <w:tab w:val="left" w:pos="720"/>
      </w:tabs>
      <w:spacing w:line="220" w:lineRule="exact"/>
      <w:ind w:left="714" w:hanging="357"/>
    </w:pPr>
    <w:rPr>
      <w:sz w:val="18"/>
    </w:rPr>
  </w:style>
  <w:style w:type="paragraph" w:customStyle="1" w:styleId="Tablenote">
    <w:name w:val="Table note"/>
    <w:basedOn w:val="Normal"/>
    <w:rsid w:val="00C6347F"/>
    <w:pPr>
      <w:spacing w:line="200" w:lineRule="exact"/>
      <w:ind w:left="480" w:hanging="480"/>
    </w:pPr>
    <w:rPr>
      <w:sz w:val="16"/>
    </w:rPr>
  </w:style>
  <w:style w:type="paragraph" w:customStyle="1" w:styleId="Tablenotes">
    <w:name w:val="Table notes"/>
    <w:basedOn w:val="Normal"/>
    <w:rsid w:val="00C6347F"/>
    <w:pPr>
      <w:spacing w:line="200" w:lineRule="exact"/>
      <w:ind w:left="240" w:hanging="240"/>
    </w:pPr>
    <w:rPr>
      <w:sz w:val="16"/>
    </w:rPr>
  </w:style>
  <w:style w:type="paragraph" w:customStyle="1" w:styleId="THEEND">
    <w:name w:val="THE END _____"/>
    <w:rsid w:val="00C6347F"/>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noProof/>
      <w:color w:val="000000" w:themeColor="text1"/>
      <w:szCs w:val="24"/>
      <w:lang w:eastAsia="fr-CH"/>
    </w:rPr>
  </w:style>
  <w:style w:type="paragraph" w:customStyle="1" w:styleId="THEENDNOspacebefore">
    <w:name w:val="THE END _____ NO space before"/>
    <w:rsid w:val="00C6347F"/>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Cs w:val="24"/>
      <w:lang w:val="fr-CH" w:eastAsia="en-US"/>
    </w:rPr>
  </w:style>
  <w:style w:type="paragraph" w:customStyle="1" w:styleId="TITLEPAGE">
    <w:name w:val="TITLE PAGE"/>
    <w:basedOn w:val="Normal"/>
    <w:rsid w:val="00C6347F"/>
    <w:pPr>
      <w:spacing w:before="120" w:after="120"/>
    </w:pPr>
    <w:rPr>
      <w:b/>
      <w:sz w:val="32"/>
    </w:rPr>
  </w:style>
  <w:style w:type="paragraph" w:customStyle="1" w:styleId="TOC0digit">
    <w:name w:val="TOC 0 digit"/>
    <w:basedOn w:val="Normal"/>
    <w:rsid w:val="00C6347F"/>
  </w:style>
  <w:style w:type="paragraph" w:customStyle="1" w:styleId="TOC1digit">
    <w:name w:val="TOC 1 digit"/>
    <w:basedOn w:val="Normal"/>
    <w:rsid w:val="00C6347F"/>
  </w:style>
  <w:style w:type="paragraph" w:customStyle="1" w:styleId="TOC2digit">
    <w:name w:val="TOC 2 digit"/>
    <w:basedOn w:val="Normal"/>
    <w:rsid w:val="00C6347F"/>
  </w:style>
  <w:style w:type="paragraph" w:customStyle="1" w:styleId="TOC2digits">
    <w:name w:val="TOC 2 digits"/>
    <w:basedOn w:val="Normal"/>
    <w:uiPriority w:val="1"/>
    <w:rsid w:val="00C6347F"/>
  </w:style>
  <w:style w:type="paragraph" w:customStyle="1" w:styleId="TOC3digits">
    <w:name w:val="TOC 3 digits"/>
    <w:basedOn w:val="Normal"/>
    <w:rsid w:val="00C6347F"/>
  </w:style>
  <w:style w:type="paragraph" w:customStyle="1" w:styleId="ZZZZZZZZZZZZZZZZZZZZZZZZZZ">
    <w:name w:val="ZZZZZZZZZZZZZZZZZZZZZZZZZZ"/>
    <w:basedOn w:val="Normal"/>
    <w:rsid w:val="00C6347F"/>
  </w:style>
  <w:style w:type="character" w:customStyle="1" w:styleId="Sericitalic">
    <w:name w:val="Seric italic"/>
    <w:basedOn w:val="Italic"/>
    <w:uiPriority w:val="1"/>
    <w:rsid w:val="00597566"/>
    <w:rPr>
      <w:rFonts w:ascii="Times New Roman" w:hAnsi="Times New Roman"/>
      <w:i/>
    </w:rPr>
  </w:style>
  <w:style w:type="character" w:customStyle="1" w:styleId="Serifsubscriptitalic">
    <w:name w:val="Serif subscript italic"/>
    <w:basedOn w:val="Subscriptitalic"/>
    <w:uiPriority w:val="1"/>
    <w:rsid w:val="00597566"/>
    <w:rPr>
      <w:rFonts w:ascii="Times New Roman" w:hAnsi="Times New Roman"/>
      <w:i/>
      <w:vertAlign w:val="subscript"/>
    </w:rPr>
  </w:style>
  <w:style w:type="character" w:customStyle="1" w:styleId="Serifsupersciptitalic">
    <w:name w:val="Serif superscipt italic"/>
    <w:basedOn w:val="Serifsuperscript"/>
    <w:uiPriority w:val="1"/>
    <w:rsid w:val="00597566"/>
    <w:rPr>
      <w:rFonts w:ascii="Times New Roman" w:hAnsi="Times New Roman"/>
      <w:b w:val="0"/>
      <w:i/>
      <w:vertAlign w:val="superscript"/>
    </w:rPr>
  </w:style>
  <w:style w:type="paragraph" w:customStyle="1" w:styleId="Noteindent2Spaceafter">
    <w:name w:val="Note indent 2 Space after"/>
    <w:basedOn w:val="Normal"/>
    <w:uiPriority w:val="1"/>
    <w:rsid w:val="00C6347F"/>
  </w:style>
  <w:style w:type="paragraph" w:customStyle="1" w:styleId="Bodytextsemibold0">
    <w:name w:val="Body_text_semibold"/>
    <w:uiPriority w:val="1"/>
    <w:rsid w:val="00597566"/>
    <w:pPr>
      <w:tabs>
        <w:tab w:val="left" w:pos="1120"/>
      </w:tabs>
      <w:spacing w:after="240" w:line="240" w:lineRule="exact"/>
    </w:pPr>
    <w:rPr>
      <w:rFonts w:ascii="Verdana" w:eastAsiaTheme="minorHAnsi" w:hAnsi="Verdana" w:cstheme="majorBidi"/>
      <w:b/>
      <w:color w:val="7F7F7F" w:themeColor="text1" w:themeTint="80"/>
      <w:lang w:eastAsia="zh-TW"/>
    </w:rPr>
  </w:style>
  <w:style w:type="character" w:customStyle="1" w:styleId="Serifmedium">
    <w:name w:val="Serif medium"/>
    <w:basedOn w:val="Sericitalic"/>
    <w:uiPriority w:val="1"/>
    <w:rsid w:val="00597566"/>
    <w:rPr>
      <w:rFonts w:ascii="Times New Roman" w:hAnsi="Times New Roman"/>
      <w:i w:val="0"/>
    </w:rPr>
  </w:style>
  <w:style w:type="character" w:customStyle="1" w:styleId="HyperlinkItalic0">
    <w:name w:val="Hyperlink Italic"/>
    <w:rsid w:val="00C6347F"/>
  </w:style>
  <w:style w:type="character" w:customStyle="1" w:styleId="Subscriptsemibold">
    <w:name w:val="Subscript semi bold"/>
    <w:rsid w:val="00C6347F"/>
    <w:rPr>
      <w:vertAlign w:val="subscript"/>
    </w:rPr>
  </w:style>
  <w:style w:type="character" w:customStyle="1" w:styleId="Superscriptsemibold">
    <w:name w:val="Superscript semi bold"/>
    <w:rsid w:val="00C6347F"/>
    <w:rPr>
      <w:b/>
      <w:color w:val="7F7F7F" w:themeColor="text1" w:themeTint="80"/>
      <w:vertAlign w:val="superscript"/>
    </w:rPr>
  </w:style>
  <w:style w:type="paragraph" w:customStyle="1" w:styleId="COVERsub-subtitle">
    <w:name w:val="COVER sub-subtitle"/>
    <w:basedOn w:val="Normal"/>
    <w:rsid w:val="00C6347F"/>
    <w:pPr>
      <w:spacing w:before="120" w:after="120"/>
    </w:pPr>
    <w:rPr>
      <w:b/>
      <w:sz w:val="28"/>
    </w:rPr>
  </w:style>
  <w:style w:type="paragraph" w:customStyle="1" w:styleId="COVERsubtitle">
    <w:name w:val="COVER subtitle"/>
    <w:basedOn w:val="Normal"/>
    <w:rsid w:val="00C6347F"/>
    <w:pPr>
      <w:spacing w:before="120" w:after="120"/>
    </w:pPr>
    <w:rPr>
      <w:b/>
      <w:sz w:val="32"/>
    </w:rPr>
  </w:style>
  <w:style w:type="paragraph" w:customStyle="1" w:styleId="TITLEPAGEsubtitle">
    <w:name w:val="TITLE PAGE subtitle"/>
    <w:basedOn w:val="Normal"/>
    <w:rsid w:val="00C6347F"/>
    <w:pPr>
      <w:spacing w:before="120" w:after="120"/>
    </w:pPr>
    <w:rPr>
      <w:b/>
      <w:sz w:val="28"/>
    </w:rPr>
  </w:style>
  <w:style w:type="paragraph" w:customStyle="1" w:styleId="TITLEPAGEsub-subtitle">
    <w:name w:val="TITLE PAGE sub-subtitle"/>
    <w:basedOn w:val="Normal"/>
    <w:rsid w:val="00C6347F"/>
    <w:pPr>
      <w:spacing w:before="120" w:after="120"/>
    </w:pPr>
    <w:rPr>
      <w:b/>
      <w:sz w:val="24"/>
    </w:rPr>
  </w:style>
  <w:style w:type="paragraph" w:customStyle="1" w:styleId="ChapterheadNOToC">
    <w:name w:val="Chapter head NO ToC"/>
    <w:basedOn w:val="Normal"/>
    <w:rsid w:val="00C6347F"/>
    <w:pPr>
      <w:spacing w:after="560"/>
    </w:pPr>
    <w:rPr>
      <w:b/>
      <w:sz w:val="24"/>
    </w:rPr>
  </w:style>
  <w:style w:type="character" w:customStyle="1" w:styleId="Tiny">
    <w:name w:val="Tiny"/>
    <w:rsid w:val="00C6347F"/>
  </w:style>
  <w:style w:type="paragraph" w:customStyle="1" w:styleId="TPSSection">
    <w:name w:val="TPS Section"/>
    <w:basedOn w:val="TPSMarkupBase"/>
    <w:next w:val="Normal"/>
    <w:uiPriority w:val="1"/>
    <w:rsid w:val="00C6347F"/>
    <w:pPr>
      <w:pBdr>
        <w:top w:val="single" w:sz="4" w:space="3" w:color="auto"/>
      </w:pBdr>
      <w:shd w:val="clear" w:color="auto" w:fill="87A982"/>
    </w:pPr>
    <w:rPr>
      <w:b/>
    </w:rPr>
  </w:style>
  <w:style w:type="paragraph" w:customStyle="1" w:styleId="TPSMarkupBase">
    <w:name w:val="TPS Markup Base"/>
    <w:uiPriority w:val="1"/>
    <w:rsid w:val="00C6347F"/>
    <w:pPr>
      <w:spacing w:line="300" w:lineRule="auto"/>
    </w:pPr>
    <w:rPr>
      <w:rFonts w:ascii="Arial" w:eastAsia="Times New Roman" w:hAnsi="Arial"/>
      <w:color w:val="2F275B"/>
      <w:sz w:val="18"/>
      <w:szCs w:val="24"/>
      <w:lang w:val="en-US" w:eastAsia="en-US"/>
    </w:rPr>
  </w:style>
  <w:style w:type="paragraph" w:customStyle="1" w:styleId="TPSSectionData">
    <w:name w:val="TPS Section Data"/>
    <w:basedOn w:val="TPSMarkupBase"/>
    <w:next w:val="Normal"/>
    <w:uiPriority w:val="1"/>
    <w:rsid w:val="00C6347F"/>
    <w:pPr>
      <w:shd w:val="clear" w:color="auto" w:fill="87A982"/>
    </w:pPr>
  </w:style>
  <w:style w:type="character" w:customStyle="1" w:styleId="Serifitalicsemibold">
    <w:name w:val="Serif italic semi bold"/>
    <w:rsid w:val="00C6347F"/>
    <w:rPr>
      <w:rFonts w:ascii="Times New Roman" w:hAnsi="Times New Roman"/>
      <w:b/>
      <w:i/>
      <w:color w:val="7F7F7F" w:themeColor="text1" w:themeTint="80"/>
      <w:sz w:val="20"/>
      <w:szCs w:val="20"/>
    </w:rPr>
  </w:style>
  <w:style w:type="character" w:customStyle="1" w:styleId="Serifitalicsubscriptsemibold">
    <w:name w:val="Serif italic subscript semi bold"/>
    <w:rsid w:val="00C6347F"/>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C6347F"/>
    <w:rPr>
      <w:rFonts w:ascii="Times New Roman" w:hAnsi="Times New Roman"/>
      <w:b/>
      <w:i/>
      <w:color w:val="7F7F7F" w:themeColor="text1" w:themeTint="80"/>
      <w:sz w:val="20"/>
      <w:szCs w:val="20"/>
      <w:vertAlign w:val="superscript"/>
    </w:rPr>
  </w:style>
  <w:style w:type="paragraph" w:customStyle="1" w:styleId="COVERSUBTITLE0">
    <w:name w:val="COVER SUBTITLE"/>
    <w:basedOn w:val="Normal"/>
    <w:uiPriority w:val="1"/>
    <w:rsid w:val="00C6347F"/>
    <w:pPr>
      <w:spacing w:after="240"/>
    </w:pPr>
    <w:rPr>
      <w:b/>
      <w:sz w:val="24"/>
    </w:rPr>
  </w:style>
  <w:style w:type="paragraph" w:customStyle="1" w:styleId="TPSElement">
    <w:name w:val="TPS Element"/>
    <w:basedOn w:val="TPSMarkupBase"/>
    <w:next w:val="Normal"/>
    <w:uiPriority w:val="1"/>
    <w:rsid w:val="00C6347F"/>
    <w:pPr>
      <w:pBdr>
        <w:top w:val="single" w:sz="2" w:space="3" w:color="auto"/>
      </w:pBdr>
      <w:shd w:val="clear" w:color="auto" w:fill="C9D5B3"/>
    </w:pPr>
    <w:rPr>
      <w:b/>
    </w:rPr>
  </w:style>
  <w:style w:type="paragraph" w:customStyle="1" w:styleId="TPSElementData">
    <w:name w:val="TPS Element Data"/>
    <w:basedOn w:val="TPSMarkupBase"/>
    <w:next w:val="Normal"/>
    <w:uiPriority w:val="1"/>
    <w:rsid w:val="00C6347F"/>
    <w:pPr>
      <w:shd w:val="clear" w:color="auto" w:fill="C9D5B3"/>
    </w:pPr>
  </w:style>
  <w:style w:type="paragraph" w:customStyle="1" w:styleId="TPSElementEnd">
    <w:name w:val="TPS Element End"/>
    <w:basedOn w:val="TPSMarkupBase"/>
    <w:next w:val="Normal"/>
    <w:uiPriority w:val="1"/>
    <w:rsid w:val="00C6347F"/>
    <w:pPr>
      <w:pBdr>
        <w:bottom w:val="single" w:sz="2" w:space="1" w:color="auto"/>
      </w:pBdr>
      <w:shd w:val="clear" w:color="auto" w:fill="C9D5B3"/>
    </w:pPr>
    <w:rPr>
      <w:b/>
    </w:rPr>
  </w:style>
  <w:style w:type="paragraph" w:customStyle="1" w:styleId="15Bodytext">
    <w:name w:val="15_Body_text"/>
    <w:uiPriority w:val="1"/>
    <w:rsid w:val="00597566"/>
    <w:pPr>
      <w:tabs>
        <w:tab w:val="left" w:pos="400"/>
      </w:tabs>
      <w:spacing w:after="220" w:line="220" w:lineRule="exact"/>
      <w:jc w:val="both"/>
    </w:pPr>
    <w:rPr>
      <w:rFonts w:eastAsiaTheme="minorHAnsi"/>
      <w:sz w:val="18"/>
      <w:lang w:val="fr-CH" w:eastAsia="en-US"/>
    </w:rPr>
  </w:style>
  <w:style w:type="paragraph" w:customStyle="1" w:styleId="15Indent1">
    <w:name w:val="15_Indent_1"/>
    <w:uiPriority w:val="1"/>
    <w:rsid w:val="00597566"/>
    <w:pPr>
      <w:tabs>
        <w:tab w:val="left" w:pos="720"/>
      </w:tabs>
      <w:spacing w:after="220" w:line="220" w:lineRule="exact"/>
      <w:ind w:firstLine="400"/>
      <w:jc w:val="both"/>
    </w:pPr>
    <w:rPr>
      <w:rFonts w:eastAsiaTheme="minorHAnsi"/>
      <w:sz w:val="18"/>
      <w:lang w:val="fr-CH" w:eastAsia="en-US"/>
    </w:rPr>
  </w:style>
  <w:style w:type="paragraph" w:customStyle="1" w:styleId="15Chaptertitle">
    <w:name w:val="15_Chapter_title"/>
    <w:uiPriority w:val="1"/>
    <w:rsid w:val="00597566"/>
    <w:pPr>
      <w:spacing w:after="480" w:line="280" w:lineRule="exact"/>
      <w:jc w:val="center"/>
    </w:pPr>
    <w:rPr>
      <w:rFonts w:ascii="Verdana" w:eastAsiaTheme="minorHAnsi" w:hAnsi="Verdana"/>
      <w:b/>
      <w:caps/>
      <w:color w:val="7F7F7F" w:themeColor="text1" w:themeTint="80"/>
      <w:sz w:val="24"/>
      <w:lang w:val="fr-CH" w:eastAsia="en-US"/>
    </w:rPr>
  </w:style>
  <w:style w:type="paragraph" w:customStyle="1" w:styleId="15Part">
    <w:name w:val="15_Part"/>
    <w:uiPriority w:val="1"/>
    <w:rsid w:val="00597566"/>
    <w:pPr>
      <w:spacing w:before="440" w:after="220" w:line="220" w:lineRule="exact"/>
      <w:jc w:val="center"/>
    </w:pPr>
    <w:rPr>
      <w:rFonts w:ascii="Verdana" w:eastAsiaTheme="minorHAnsi" w:hAnsi="Verdana"/>
      <w:caps/>
      <w:lang w:val="fr-CH" w:eastAsia="en-US"/>
    </w:rPr>
  </w:style>
  <w:style w:type="paragraph" w:customStyle="1" w:styleId="15Heading">
    <w:name w:val="15_Heading"/>
    <w:uiPriority w:val="1"/>
    <w:rsid w:val="00597566"/>
    <w:pPr>
      <w:spacing w:after="220" w:line="220" w:lineRule="exact"/>
      <w:jc w:val="center"/>
    </w:pPr>
    <w:rPr>
      <w:rFonts w:ascii="Verdana" w:eastAsiaTheme="minorHAnsi" w:hAnsi="Verdana"/>
      <w:b/>
      <w:color w:val="7F7F7F" w:themeColor="text1" w:themeTint="80"/>
      <w:lang w:val="fr-CH" w:eastAsia="en-US"/>
    </w:rPr>
  </w:style>
  <w:style w:type="paragraph" w:customStyle="1" w:styleId="15ArticleRegulation">
    <w:name w:val="15_Article_Regulation"/>
    <w:uiPriority w:val="1"/>
    <w:rsid w:val="00597566"/>
    <w:pPr>
      <w:spacing w:after="220" w:line="220" w:lineRule="exact"/>
      <w:jc w:val="center"/>
    </w:pPr>
    <w:rPr>
      <w:rFonts w:ascii="Verdana" w:eastAsiaTheme="minorHAnsi" w:hAnsi="Verdana"/>
      <w:sz w:val="18"/>
      <w:lang w:val="fr-CH" w:eastAsia="en-US"/>
    </w:rPr>
  </w:style>
  <w:style w:type="paragraph" w:customStyle="1" w:styleId="15Subtitle">
    <w:name w:val="15_Subtitle"/>
    <w:uiPriority w:val="1"/>
    <w:rsid w:val="00597566"/>
    <w:pPr>
      <w:spacing w:after="220" w:line="220" w:lineRule="exact"/>
      <w:jc w:val="center"/>
    </w:pPr>
    <w:rPr>
      <w:rFonts w:ascii="Verdana" w:eastAsiaTheme="minorHAnsi" w:hAnsi="Verdana"/>
      <w:b/>
      <w:color w:val="7F7F7F" w:themeColor="text1" w:themeTint="80"/>
      <w:sz w:val="18"/>
      <w:lang w:val="fr-CH" w:eastAsia="en-US"/>
    </w:rPr>
  </w:style>
  <w:style w:type="paragraph" w:customStyle="1" w:styleId="15Subtitleitalic">
    <w:name w:val="15_Subtitle_italic"/>
    <w:uiPriority w:val="1"/>
    <w:rsid w:val="00597566"/>
    <w:pPr>
      <w:spacing w:line="220" w:lineRule="exact"/>
    </w:pPr>
    <w:rPr>
      <w:rFonts w:ascii="Verdana" w:eastAsiaTheme="minorHAnsi" w:hAnsi="Verdana"/>
      <w:b/>
      <w:color w:val="7F7F7F" w:themeColor="text1" w:themeTint="80"/>
      <w:sz w:val="18"/>
      <w:lang w:val="fr-CH" w:eastAsia="en-US"/>
    </w:rPr>
  </w:style>
  <w:style w:type="paragraph" w:customStyle="1" w:styleId="15Reference">
    <w:name w:val="15_Reference"/>
    <w:uiPriority w:val="1"/>
    <w:rsid w:val="00597566"/>
    <w:pPr>
      <w:spacing w:after="220" w:line="220" w:lineRule="exact"/>
      <w:jc w:val="center"/>
    </w:pPr>
    <w:rPr>
      <w:rFonts w:ascii="Verdana" w:eastAsiaTheme="minorHAnsi" w:hAnsi="Verdana"/>
      <w:i/>
      <w:sz w:val="17"/>
      <w:lang w:val="fr-CH" w:eastAsia="en-US"/>
    </w:rPr>
  </w:style>
  <w:style w:type="paragraph" w:customStyle="1" w:styleId="15Indent1indent2">
    <w:name w:val="15_Indent_1_indent_2"/>
    <w:uiPriority w:val="1"/>
    <w:rsid w:val="00597566"/>
    <w:pPr>
      <w:tabs>
        <w:tab w:val="left" w:pos="720"/>
        <w:tab w:val="left" w:pos="1120"/>
      </w:tabs>
      <w:spacing w:after="220" w:line="220" w:lineRule="exact"/>
      <w:ind w:left="1829" w:hanging="709"/>
      <w:jc w:val="both"/>
    </w:pPr>
    <w:rPr>
      <w:rFonts w:eastAsiaTheme="minorHAnsi"/>
      <w:sz w:val="18"/>
      <w:lang w:val="fr-CH" w:eastAsia="en-US"/>
    </w:rPr>
  </w:style>
  <w:style w:type="paragraph" w:customStyle="1" w:styleId="15Indent2">
    <w:name w:val="15_Indent_2"/>
    <w:uiPriority w:val="1"/>
    <w:rsid w:val="00597566"/>
    <w:pPr>
      <w:tabs>
        <w:tab w:val="left" w:pos="1120"/>
      </w:tabs>
      <w:spacing w:after="220" w:line="220" w:lineRule="exact"/>
      <w:ind w:left="1829" w:hanging="709"/>
      <w:jc w:val="both"/>
    </w:pPr>
    <w:rPr>
      <w:rFonts w:eastAsiaTheme="minorHAnsi"/>
      <w:sz w:val="18"/>
      <w:lang w:val="fr-CH" w:eastAsia="en-US"/>
    </w:rPr>
  </w:style>
  <w:style w:type="paragraph" w:customStyle="1" w:styleId="15Indent1regulation">
    <w:name w:val="15_Indent_1_regulation"/>
    <w:uiPriority w:val="1"/>
    <w:rsid w:val="00597566"/>
    <w:pPr>
      <w:tabs>
        <w:tab w:val="left" w:pos="720"/>
      </w:tabs>
      <w:spacing w:after="220" w:line="220" w:lineRule="exact"/>
      <w:ind w:left="1109" w:hanging="709"/>
      <w:jc w:val="both"/>
    </w:pPr>
    <w:rPr>
      <w:rFonts w:eastAsiaTheme="minorHAnsi"/>
      <w:sz w:val="18"/>
      <w:lang w:val="fr-CH" w:eastAsia="en-US"/>
    </w:rPr>
  </w:style>
  <w:style w:type="paragraph" w:customStyle="1" w:styleId="15Indent2regulation">
    <w:name w:val="15_Indent_2_regulation"/>
    <w:uiPriority w:val="1"/>
    <w:rsid w:val="00597566"/>
    <w:pPr>
      <w:tabs>
        <w:tab w:val="left" w:pos="1120"/>
      </w:tabs>
      <w:spacing w:after="220" w:line="220" w:lineRule="exact"/>
      <w:ind w:left="1600" w:hanging="800"/>
      <w:jc w:val="both"/>
    </w:pPr>
    <w:rPr>
      <w:rFonts w:eastAsiaTheme="minorHAnsi"/>
      <w:sz w:val="18"/>
      <w:lang w:val="fr-CH" w:eastAsia="en-US"/>
    </w:rPr>
  </w:style>
  <w:style w:type="character" w:customStyle="1" w:styleId="Stixsuperscript">
    <w:name w:val="Stix superscript"/>
    <w:rsid w:val="00C6347F"/>
    <w:rPr>
      <w:rFonts w:ascii="STIX Math" w:hAnsi="STIX Math"/>
      <w:spacing w:val="0"/>
      <w:vertAlign w:val="superscript"/>
    </w:rPr>
  </w:style>
  <w:style w:type="character" w:customStyle="1" w:styleId="Stixsubscript">
    <w:name w:val="Stix subscript"/>
    <w:rsid w:val="00C6347F"/>
    <w:rPr>
      <w:rFonts w:ascii="STIX Math" w:hAnsi="STIX Math"/>
      <w:spacing w:val="0"/>
      <w:vertAlign w:val="subscript"/>
    </w:rPr>
  </w:style>
  <w:style w:type="character" w:customStyle="1" w:styleId="Stixitalicsuperscript">
    <w:name w:val="Stix italic superscript"/>
    <w:rsid w:val="00C6347F"/>
    <w:rPr>
      <w:rFonts w:ascii="STIX Math" w:hAnsi="STIX Math"/>
      <w:i/>
      <w:spacing w:val="0"/>
      <w:vertAlign w:val="superscript"/>
    </w:rPr>
  </w:style>
  <w:style w:type="character" w:customStyle="1" w:styleId="Stixitalicsubscript">
    <w:name w:val="Stix italic subscript"/>
    <w:rsid w:val="00C6347F"/>
    <w:rPr>
      <w:rFonts w:ascii="STIX Math" w:hAnsi="STIX Math"/>
      <w:i/>
      <w:spacing w:val="0"/>
      <w:vertAlign w:val="subscript"/>
    </w:rPr>
  </w:style>
  <w:style w:type="character" w:customStyle="1" w:styleId="Hairspacenobreak">
    <w:name w:val="Hairspace_no_break"/>
    <w:rsid w:val="00C6347F"/>
    <w:rPr>
      <w:spacing w:val="0"/>
      <w:bdr w:val="dotted" w:sz="2" w:space="0" w:color="auto"/>
    </w:rPr>
  </w:style>
  <w:style w:type="character" w:customStyle="1" w:styleId="TPSClickField">
    <w:name w:val="TPS Click Field"/>
    <w:uiPriority w:val="1"/>
    <w:rsid w:val="00C6347F"/>
    <w:rPr>
      <w:rFonts w:ascii="Arial" w:eastAsia="Times New Roman" w:hAnsi="Arial" w:cs="Times New Roman"/>
      <w:i/>
      <w:noProof w:val="0"/>
      <w:color w:val="0000FF"/>
      <w:sz w:val="18"/>
      <w:szCs w:val="24"/>
      <w:lang w:val="en-AU"/>
    </w:rPr>
  </w:style>
  <w:style w:type="paragraph" w:customStyle="1" w:styleId="Heading2NOToC">
    <w:name w:val="Heading_2_NO_ToC"/>
    <w:basedOn w:val="Normal"/>
    <w:rsid w:val="00C6347F"/>
    <w:pPr>
      <w:keepNext/>
      <w:spacing w:before="240" w:after="240" w:line="240" w:lineRule="exact"/>
      <w:ind w:left="1124" w:hanging="1124"/>
    </w:pPr>
    <w:rPr>
      <w:b/>
    </w:rPr>
  </w:style>
  <w:style w:type="paragraph" w:customStyle="1" w:styleId="Heading3NOToC">
    <w:name w:val="Heading_3_NO_ToC"/>
    <w:basedOn w:val="Heading30"/>
    <w:rsid w:val="00597566"/>
  </w:style>
  <w:style w:type="character" w:customStyle="1" w:styleId="TPSElementRef">
    <w:name w:val="TPS Element Ref"/>
    <w:uiPriority w:val="1"/>
    <w:rsid w:val="00C6347F"/>
    <w:rPr>
      <w:rFonts w:ascii="Arial" w:eastAsia="Times New Roman" w:hAnsi="Arial" w:cs="Times New Roman"/>
      <w:b/>
      <w:noProof w:val="0"/>
      <w:color w:val="2F275B"/>
      <w:sz w:val="18"/>
      <w:szCs w:val="24"/>
      <w:shd w:val="clear" w:color="auto" w:fill="C9D5B3"/>
      <w:lang w:val="en-AU" w:eastAsia="en-US"/>
    </w:rPr>
  </w:style>
  <w:style w:type="paragraph" w:customStyle="1" w:styleId="Chaptersubhead">
    <w:name w:val="Chapter_subhead"/>
    <w:basedOn w:val="Normal"/>
    <w:rsid w:val="00C6347F"/>
    <w:pPr>
      <w:spacing w:after="240"/>
    </w:pPr>
    <w:rPr>
      <w:i/>
    </w:rPr>
  </w:style>
  <w:style w:type="paragraph" w:customStyle="1" w:styleId="Headingcentred">
    <w:name w:val="Heading_centred"/>
    <w:basedOn w:val="Normal"/>
    <w:rsid w:val="00C6347F"/>
  </w:style>
  <w:style w:type="paragraph" w:customStyle="1" w:styleId="Indent1note">
    <w:name w:val="Indent 1_note"/>
    <w:basedOn w:val="Normal"/>
    <w:rsid w:val="00C6347F"/>
    <w:pPr>
      <w:tabs>
        <w:tab w:val="left" w:pos="1200"/>
      </w:tabs>
      <w:spacing w:after="240"/>
      <w:ind w:left="480"/>
    </w:pPr>
    <w:rPr>
      <w:sz w:val="16"/>
    </w:rPr>
  </w:style>
  <w:style w:type="paragraph" w:customStyle="1" w:styleId="Covertitle0">
    <w:name w:val="Cover title"/>
    <w:basedOn w:val="Normal"/>
    <w:rsid w:val="00C6347F"/>
  </w:style>
  <w:style w:type="paragraph" w:customStyle="1" w:styleId="Tablebodyshade">
    <w:name w:val="Table body shade"/>
    <w:basedOn w:val="Normal"/>
    <w:uiPriority w:val="1"/>
    <w:rsid w:val="00C6347F"/>
  </w:style>
  <w:style w:type="paragraph" w:customStyle="1" w:styleId="ToCCODES1">
    <w:name w:val="ToC CODES 1"/>
    <w:basedOn w:val="Normal"/>
    <w:rsid w:val="00C6347F"/>
  </w:style>
  <w:style w:type="paragraph" w:customStyle="1" w:styleId="ToCCODES2">
    <w:name w:val="ToC CODES 2"/>
    <w:basedOn w:val="Normal"/>
    <w:rsid w:val="00C6347F"/>
  </w:style>
  <w:style w:type="paragraph" w:customStyle="1" w:styleId="ToCCODES3">
    <w:name w:val="ToC CODES 3"/>
    <w:basedOn w:val="Normal"/>
    <w:rsid w:val="00C6347F"/>
  </w:style>
  <w:style w:type="paragraph" w:customStyle="1" w:styleId="Tablebodytrackingminus10">
    <w:name w:val="Table body tracking minus 10"/>
    <w:basedOn w:val="Normal"/>
    <w:rsid w:val="00C6347F"/>
  </w:style>
  <w:style w:type="paragraph" w:customStyle="1" w:styleId="TableastextNOspace">
    <w:name w:val="Table as text NO space"/>
    <w:basedOn w:val="Normal"/>
    <w:rsid w:val="00C6347F"/>
  </w:style>
  <w:style w:type="character" w:customStyle="1" w:styleId="StixMath">
    <w:name w:val="Stix Math"/>
    <w:rsid w:val="00C6347F"/>
  </w:style>
  <w:style w:type="paragraph" w:styleId="BodyTextIndent2">
    <w:name w:val="Body Text Indent 2"/>
    <w:basedOn w:val="Normal"/>
    <w:link w:val="BodyTextIndent2Char"/>
    <w:rsid w:val="00C6347F"/>
    <w:pPr>
      <w:tabs>
        <w:tab w:val="left" w:pos="-669"/>
        <w:tab w:val="left" w:pos="940"/>
        <w:tab w:val="left" w:pos="1440"/>
        <w:tab w:val="left" w:pos="2127"/>
        <w:tab w:val="left" w:pos="3600"/>
        <w:tab w:val="left" w:pos="4320"/>
        <w:tab w:val="right" w:leader="dot" w:pos="8311"/>
      </w:tabs>
      <w:spacing w:after="240" w:line="240" w:lineRule="auto"/>
      <w:ind w:left="2127" w:hanging="709"/>
      <w:jc w:val="both"/>
    </w:pPr>
    <w:rPr>
      <w:rFonts w:ascii="Arial" w:eastAsia="Times New Roman" w:hAnsi="Arial" w:cs="Arial"/>
      <w:lang w:eastAsia="en-US"/>
    </w:rPr>
  </w:style>
  <w:style w:type="character" w:customStyle="1" w:styleId="BodyTextIndent2Char">
    <w:name w:val="Body Text Indent 2 Char"/>
    <w:basedOn w:val="DefaultParagraphFont"/>
    <w:link w:val="BodyTextIndent2"/>
    <w:rsid w:val="00C6347F"/>
    <w:rPr>
      <w:rFonts w:ascii="Arial" w:eastAsia="Times New Roman" w:hAnsi="Arial" w:cs="Arial"/>
      <w:sz w:val="22"/>
      <w:szCs w:val="22"/>
      <w:lang w:eastAsia="en-US"/>
    </w:rPr>
  </w:style>
  <w:style w:type="paragraph" w:customStyle="1" w:styleId="Standard">
    <w:name w:val="Standard"/>
    <w:rsid w:val="00C6347F"/>
    <w:pPr>
      <w:autoSpaceDE w:val="0"/>
      <w:autoSpaceDN w:val="0"/>
      <w:adjustRightInd w:val="0"/>
    </w:pPr>
    <w:rPr>
      <w:rFonts w:ascii="Arial" w:eastAsia="Times New Roman" w:hAnsi="Arial"/>
      <w:sz w:val="24"/>
      <w:szCs w:val="24"/>
      <w:lang w:val="en-US" w:eastAsia="en-US"/>
    </w:rPr>
  </w:style>
  <w:style w:type="paragraph" w:customStyle="1" w:styleId="Textkrper">
    <w:name w:val="Textkrper"/>
    <w:basedOn w:val="Standard"/>
    <w:next w:val="Standard"/>
    <w:rsid w:val="00C6347F"/>
    <w:pPr>
      <w:jc w:val="both"/>
    </w:pPr>
    <w:rPr>
      <w:b/>
      <w:bCs/>
    </w:rPr>
  </w:style>
  <w:style w:type="character" w:customStyle="1" w:styleId="longdesc1">
    <w:name w:val="long_desc1"/>
    <w:rsid w:val="00C6347F"/>
    <w:rPr>
      <w:rFonts w:ascii="Verdana" w:hAnsi="Verdana" w:hint="default"/>
      <w:strike w:val="0"/>
      <w:dstrike w:val="0"/>
      <w:color w:val="000000"/>
      <w:sz w:val="13"/>
      <w:szCs w:val="13"/>
      <w:u w:val="none"/>
      <w:effect w:val="none"/>
    </w:rPr>
  </w:style>
  <w:style w:type="paragraph" w:styleId="BodyTextIndent3">
    <w:name w:val="Body Text Indent 3"/>
    <w:basedOn w:val="Normal"/>
    <w:link w:val="BodyTextIndent3Char"/>
    <w:rsid w:val="00C6347F"/>
    <w:pPr>
      <w:tabs>
        <w:tab w:val="num" w:pos="1440"/>
      </w:tabs>
      <w:autoSpaceDE w:val="0"/>
      <w:autoSpaceDN w:val="0"/>
      <w:adjustRightInd w:val="0"/>
      <w:spacing w:after="240" w:line="240" w:lineRule="auto"/>
      <w:ind w:left="900"/>
      <w:jc w:val="both"/>
    </w:pPr>
    <w:rPr>
      <w:rFonts w:ascii="Arial" w:eastAsia="Times New Roman" w:hAnsi="Arial" w:cs="Arial"/>
      <w:i/>
      <w:iCs/>
      <w:lang w:val="en-US" w:eastAsia="en-US"/>
    </w:rPr>
  </w:style>
  <w:style w:type="character" w:customStyle="1" w:styleId="BodyTextIndent3Char">
    <w:name w:val="Body Text Indent 3 Char"/>
    <w:basedOn w:val="DefaultParagraphFont"/>
    <w:link w:val="BodyTextIndent3"/>
    <w:rsid w:val="00C6347F"/>
    <w:rPr>
      <w:rFonts w:ascii="Arial" w:eastAsia="Times New Roman" w:hAnsi="Arial" w:cs="Arial"/>
      <w:i/>
      <w:iCs/>
      <w:sz w:val="22"/>
      <w:szCs w:val="22"/>
      <w:lang w:val="en-US" w:eastAsia="en-US"/>
    </w:rPr>
  </w:style>
  <w:style w:type="paragraph" w:customStyle="1" w:styleId="DraftTextnumbering">
    <w:name w:val="Draft Text numbering"/>
    <w:basedOn w:val="Heading2"/>
    <w:rsid w:val="00C6347F"/>
    <w:pPr>
      <w:numPr>
        <w:numId w:val="2"/>
      </w:numPr>
      <w:tabs>
        <w:tab w:val="clear" w:pos="1080"/>
        <w:tab w:val="num" w:pos="-1418"/>
      </w:tabs>
      <w:spacing w:before="240" w:after="60"/>
      <w:ind w:left="0" w:firstLine="0"/>
    </w:pPr>
    <w:rPr>
      <w:rFonts w:ascii="Arial" w:eastAsia="Times New Roman" w:hAnsi="Arial" w:cs="Times New Roman"/>
      <w:b w:val="0"/>
      <w:bCs w:val="0"/>
      <w:iCs/>
    </w:rPr>
  </w:style>
  <w:style w:type="paragraph" w:customStyle="1" w:styleId="DefinitionTerm">
    <w:name w:val="Definition Term"/>
    <w:basedOn w:val="Normal"/>
    <w:next w:val="Normal"/>
    <w:rsid w:val="00C6347F"/>
    <w:pPr>
      <w:widowControl w:val="0"/>
      <w:spacing w:after="240" w:line="240" w:lineRule="auto"/>
    </w:pPr>
    <w:rPr>
      <w:rFonts w:ascii="Times New Roman" w:eastAsia="Times New Roman" w:hAnsi="Times New Roman" w:cs="Times New Roman"/>
      <w:snapToGrid w:val="0"/>
      <w:sz w:val="24"/>
      <w:szCs w:val="20"/>
      <w:lang w:eastAsia="en-US"/>
    </w:rPr>
  </w:style>
  <w:style w:type="paragraph" w:customStyle="1" w:styleId="Docpara">
    <w:name w:val="Docpara"/>
    <w:basedOn w:val="Normal"/>
    <w:rsid w:val="00C6347F"/>
    <w:pPr>
      <w:tabs>
        <w:tab w:val="left" w:pos="0"/>
        <w:tab w:val="left" w:pos="1020"/>
        <w:tab w:val="left" w:pos="1758"/>
        <w:tab w:val="left" w:pos="2520"/>
        <w:tab w:val="left" w:pos="6480"/>
      </w:tabs>
      <w:suppressAutoHyphens/>
      <w:spacing w:after="240" w:line="240" w:lineRule="auto"/>
      <w:jc w:val="both"/>
    </w:pPr>
    <w:rPr>
      <w:rFonts w:ascii="Arial" w:eastAsia="Times New Roman" w:hAnsi="Arial" w:cs="Times New Roman"/>
      <w:spacing w:val="-2"/>
      <w:lang w:eastAsia="en-US"/>
    </w:rPr>
  </w:style>
  <w:style w:type="paragraph" w:customStyle="1" w:styleId="numberpara">
    <w:name w:val="numberpara"/>
    <w:basedOn w:val="Normal"/>
    <w:rsid w:val="00C6347F"/>
    <w:pPr>
      <w:spacing w:after="240" w:line="240" w:lineRule="auto"/>
      <w:jc w:val="both"/>
    </w:pPr>
    <w:rPr>
      <w:rFonts w:ascii="Arial" w:eastAsia="Times New Roman" w:hAnsi="Arial" w:cs="Times New Roman"/>
      <w:lang w:eastAsia="en-US"/>
    </w:rPr>
  </w:style>
  <w:style w:type="paragraph" w:styleId="BodyTextFirstIndent">
    <w:name w:val="Body Text First Indent"/>
    <w:basedOn w:val="BodyText0"/>
    <w:link w:val="BodyTextFirstIndentChar"/>
    <w:rsid w:val="00C6347F"/>
    <w:pPr>
      <w:tabs>
        <w:tab w:val="clear" w:pos="1140"/>
      </w:tabs>
      <w:spacing w:after="120"/>
      <w:ind w:firstLine="210"/>
      <w:jc w:val="left"/>
    </w:pPr>
    <w:rPr>
      <w:rFonts w:ascii="Arial" w:eastAsia="MS Mincho" w:hAnsi="Arial" w:cs="Times New Roman"/>
      <w:bCs w:val="0"/>
      <w:caps/>
      <w:sz w:val="22"/>
      <w:szCs w:val="20"/>
      <w:lang w:eastAsia="en-US"/>
    </w:rPr>
  </w:style>
  <w:style w:type="character" w:customStyle="1" w:styleId="BodyTextFirstIndentChar">
    <w:name w:val="Body Text First Indent Char"/>
    <w:basedOn w:val="BodyTextChar0"/>
    <w:link w:val="BodyTextFirstIndent"/>
    <w:rsid w:val="00C6347F"/>
    <w:rPr>
      <w:rFonts w:ascii="Arial" w:eastAsia="MS Mincho" w:hAnsi="Arial" w:cs="Arial"/>
      <w:b/>
      <w:bCs w:val="0"/>
      <w:caps/>
      <w:sz w:val="22"/>
      <w:szCs w:val="24"/>
      <w:lang w:eastAsia="en-US"/>
    </w:rPr>
  </w:style>
  <w:style w:type="paragraph" w:styleId="Date">
    <w:name w:val="Date"/>
    <w:basedOn w:val="Normal"/>
    <w:next w:val="Normal"/>
    <w:link w:val="DateChar"/>
    <w:rsid w:val="00C6347F"/>
    <w:pPr>
      <w:spacing w:after="240" w:line="240" w:lineRule="auto"/>
    </w:pPr>
    <w:rPr>
      <w:rFonts w:ascii="Arial" w:eastAsia="MS Mincho" w:hAnsi="Arial" w:cs="Arial"/>
      <w:lang w:val="en-US" w:eastAsia="en-US"/>
    </w:rPr>
  </w:style>
  <w:style w:type="character" w:customStyle="1" w:styleId="DateChar">
    <w:name w:val="Date Char"/>
    <w:basedOn w:val="DefaultParagraphFont"/>
    <w:link w:val="Date"/>
    <w:rsid w:val="00C6347F"/>
    <w:rPr>
      <w:rFonts w:ascii="Arial" w:eastAsia="MS Mincho" w:hAnsi="Arial" w:cs="Arial"/>
      <w:sz w:val="22"/>
      <w:szCs w:val="22"/>
      <w:lang w:val="en-US" w:eastAsia="en-US"/>
    </w:rPr>
  </w:style>
  <w:style w:type="paragraph" w:customStyle="1" w:styleId="WW-BodyText2">
    <w:name w:val="WW-Body Text 2"/>
    <w:basedOn w:val="Normal"/>
    <w:rsid w:val="00C6347F"/>
    <w:pPr>
      <w:widowControl w:val="0"/>
      <w:suppressAutoHyphens/>
      <w:spacing w:after="120" w:line="240" w:lineRule="auto"/>
      <w:jc w:val="both"/>
    </w:pPr>
    <w:rPr>
      <w:rFonts w:ascii="Arial" w:eastAsia="Times New Roman" w:hAnsi="Arial" w:cs="Times New Roman"/>
      <w:lang w:eastAsia="ar-SA"/>
    </w:rPr>
  </w:style>
  <w:style w:type="paragraph" w:customStyle="1" w:styleId="Style1">
    <w:name w:val="Style1"/>
    <w:basedOn w:val="Heading3"/>
    <w:rsid w:val="00597566"/>
    <w:pPr>
      <w:keepNext w:val="0"/>
      <w:keepLines w:val="0"/>
      <w:numPr>
        <w:numId w:val="0"/>
      </w:numPr>
      <w:tabs>
        <w:tab w:val="left" w:pos="0"/>
        <w:tab w:val="num" w:pos="720"/>
        <w:tab w:val="left" w:pos="849"/>
        <w:tab w:val="left" w:pos="1246"/>
        <w:tab w:val="left" w:pos="1756"/>
        <w:tab w:val="left" w:pos="2880"/>
      </w:tabs>
      <w:spacing w:before="0" w:after="240"/>
      <w:ind w:left="720" w:hanging="720"/>
    </w:pPr>
    <w:rPr>
      <w:rFonts w:ascii="Arial" w:eastAsia="SimSun" w:hAnsi="Arial"/>
      <w:b/>
      <w:bCs w:val="0"/>
    </w:rPr>
  </w:style>
  <w:style w:type="paragraph" w:customStyle="1" w:styleId="BodyText4">
    <w:name w:val="_Body Text"/>
    <w:basedOn w:val="BodyText0"/>
    <w:link w:val="BodyTextChar1"/>
    <w:rsid w:val="00C6347F"/>
    <w:pPr>
      <w:tabs>
        <w:tab w:val="center" w:pos="4513"/>
      </w:tabs>
      <w:suppressAutoHyphens/>
      <w:spacing w:after="120"/>
      <w:jc w:val="left"/>
    </w:pPr>
    <w:rPr>
      <w:rFonts w:ascii="Arial" w:eastAsia="MS Mincho" w:hAnsi="Arial"/>
      <w:b w:val="0"/>
      <w:sz w:val="22"/>
      <w:szCs w:val="20"/>
      <w:lang w:eastAsia="en-US"/>
    </w:rPr>
  </w:style>
  <w:style w:type="paragraph" w:customStyle="1" w:styleId="Action">
    <w:name w:val="_Action"/>
    <w:basedOn w:val="Normal"/>
    <w:next w:val="Normal"/>
    <w:link w:val="ActionChar"/>
    <w:rsid w:val="00C6347F"/>
    <w:pPr>
      <w:numPr>
        <w:numId w:val="4"/>
      </w:numPr>
      <w:tabs>
        <w:tab w:val="left" w:pos="680"/>
        <w:tab w:val="left" w:pos="2041"/>
        <w:tab w:val="left" w:pos="2722"/>
        <w:tab w:val="left" w:pos="3402"/>
      </w:tabs>
      <w:spacing w:after="240" w:line="240" w:lineRule="auto"/>
      <w:outlineLvl w:val="0"/>
    </w:pPr>
    <w:rPr>
      <w:rFonts w:ascii="Arial" w:eastAsia="MS Mincho" w:hAnsi="Arial" w:cs="Times New Roman"/>
      <w:color w:val="0000FF"/>
      <w:lang w:eastAsia="ja-JP"/>
    </w:rPr>
  </w:style>
  <w:style w:type="paragraph" w:customStyle="1" w:styleId="BodyTextBullet">
    <w:name w:val="_Body Text Bullet"/>
    <w:basedOn w:val="BodyText4"/>
    <w:rsid w:val="00C6347F"/>
    <w:pPr>
      <w:numPr>
        <w:numId w:val="3"/>
      </w:numPr>
      <w:tabs>
        <w:tab w:val="clear" w:pos="720"/>
        <w:tab w:val="num" w:pos="644"/>
      </w:tabs>
      <w:ind w:left="567" w:hanging="283"/>
    </w:pPr>
  </w:style>
  <w:style w:type="paragraph" w:customStyle="1" w:styleId="Style">
    <w:name w:val="Style"/>
    <w:rsid w:val="00C6347F"/>
    <w:pPr>
      <w:widowControl w:val="0"/>
      <w:autoSpaceDE w:val="0"/>
      <w:autoSpaceDN w:val="0"/>
      <w:adjustRightInd w:val="0"/>
    </w:pPr>
    <w:rPr>
      <w:rFonts w:eastAsia="Times New Roman"/>
      <w:sz w:val="24"/>
      <w:szCs w:val="24"/>
      <w:lang w:val="en-US" w:eastAsia="en-US"/>
    </w:rPr>
  </w:style>
  <w:style w:type="paragraph" w:customStyle="1" w:styleId="TopHeading">
    <w:name w:val="_Top Heading"/>
    <w:basedOn w:val="MainHeading"/>
    <w:next w:val="SubHeading"/>
    <w:rsid w:val="00C6347F"/>
  </w:style>
  <w:style w:type="paragraph" w:customStyle="1" w:styleId="MainHeading">
    <w:name w:val="_Main Heading"/>
    <w:basedOn w:val="Normal"/>
    <w:next w:val="SubHeading"/>
    <w:rsid w:val="00C6347F"/>
    <w:pPr>
      <w:spacing w:after="240" w:line="240" w:lineRule="auto"/>
      <w:jc w:val="center"/>
      <w:outlineLvl w:val="0"/>
    </w:pPr>
    <w:rPr>
      <w:rFonts w:ascii="Arial Bold" w:eastAsia="MS Mincho" w:hAnsi="Arial Bold" w:cs="Times New Roman"/>
      <w:b/>
      <w:caps/>
      <w:sz w:val="28"/>
      <w:szCs w:val="28"/>
      <w:lang w:eastAsia="en-US"/>
    </w:rPr>
  </w:style>
  <w:style w:type="paragraph" w:customStyle="1" w:styleId="Decision">
    <w:name w:val="_Decision"/>
    <w:basedOn w:val="Normal"/>
    <w:next w:val="Normal"/>
    <w:rsid w:val="00C6347F"/>
    <w:pPr>
      <w:numPr>
        <w:numId w:val="5"/>
      </w:numPr>
      <w:tabs>
        <w:tab w:val="left" w:pos="680"/>
        <w:tab w:val="left" w:pos="2041"/>
        <w:tab w:val="left" w:pos="2722"/>
        <w:tab w:val="left" w:pos="3402"/>
      </w:tabs>
      <w:spacing w:after="240" w:line="240" w:lineRule="auto"/>
      <w:outlineLvl w:val="0"/>
    </w:pPr>
    <w:rPr>
      <w:rFonts w:ascii="Arial" w:eastAsia="MS Mincho" w:hAnsi="Arial" w:cs="Times New Roman"/>
      <w:color w:val="339966"/>
      <w:lang w:eastAsia="ja-JP"/>
    </w:rPr>
  </w:style>
  <w:style w:type="paragraph" w:customStyle="1" w:styleId="Briefing">
    <w:name w:val="_Briefing"/>
    <w:basedOn w:val="BodyText4"/>
    <w:rsid w:val="00C6347F"/>
    <w:pPr>
      <w:pBdr>
        <w:top w:val="single" w:sz="4" w:space="1" w:color="0000FF"/>
        <w:left w:val="single" w:sz="4" w:space="4" w:color="0000FF"/>
        <w:bottom w:val="single" w:sz="4" w:space="1" w:color="0000FF"/>
        <w:right w:val="single" w:sz="4" w:space="4" w:color="0000FF"/>
      </w:pBdr>
      <w:tabs>
        <w:tab w:val="left" w:pos="0"/>
        <w:tab w:val="num" w:pos="720"/>
        <w:tab w:val="left" w:pos="1344"/>
        <w:tab w:val="left" w:pos="1620"/>
        <w:tab w:val="left" w:pos="2844"/>
        <w:tab w:val="left" w:pos="7344"/>
        <w:tab w:val="left" w:pos="7920"/>
      </w:tabs>
      <w:spacing w:before="120"/>
    </w:pPr>
    <w:rPr>
      <w:color w:val="0000FF"/>
      <w:spacing w:val="-2"/>
      <w:szCs w:val="22"/>
    </w:rPr>
  </w:style>
  <w:style w:type="character" w:customStyle="1" w:styleId="Addedtext">
    <w:name w:val="_Added text"/>
    <w:rsid w:val="00C6347F"/>
    <w:rPr>
      <w:color w:val="008000"/>
      <w:u w:val="dash"/>
    </w:rPr>
  </w:style>
  <w:style w:type="character" w:customStyle="1" w:styleId="Deletedtext">
    <w:name w:val="_Deleted text"/>
    <w:rsid w:val="00C6347F"/>
    <w:rPr>
      <w:strike/>
      <w:dstrike w:val="0"/>
      <w:color w:val="FF0000"/>
    </w:rPr>
  </w:style>
  <w:style w:type="paragraph" w:customStyle="1" w:styleId="Pending">
    <w:name w:val="_Pending"/>
    <w:basedOn w:val="Normal"/>
    <w:next w:val="Normal"/>
    <w:rsid w:val="00C6347F"/>
    <w:pPr>
      <w:numPr>
        <w:numId w:val="6"/>
      </w:numPr>
      <w:tabs>
        <w:tab w:val="left" w:pos="680"/>
        <w:tab w:val="left" w:pos="2041"/>
        <w:tab w:val="left" w:pos="2722"/>
        <w:tab w:val="left" w:pos="3402"/>
      </w:tabs>
      <w:spacing w:after="240" w:line="240" w:lineRule="auto"/>
      <w:outlineLvl w:val="0"/>
    </w:pPr>
    <w:rPr>
      <w:rFonts w:ascii="Arial" w:eastAsia="MS Mincho" w:hAnsi="Arial" w:cs="Times New Roman"/>
      <w:color w:val="FF0000"/>
      <w:lang w:eastAsia="ja-JP"/>
    </w:rPr>
  </w:style>
  <w:style w:type="paragraph" w:customStyle="1" w:styleId="Moveddestination">
    <w:name w:val="_Moved_destination"/>
    <w:basedOn w:val="Normal"/>
    <w:link w:val="MoveddestinationChar"/>
    <w:rsid w:val="00C6347F"/>
    <w:pPr>
      <w:spacing w:after="0" w:line="240" w:lineRule="auto"/>
    </w:pPr>
    <w:rPr>
      <w:rFonts w:ascii="Arial" w:eastAsia="MS Mincho" w:hAnsi="Arial" w:cs="Times New Roman"/>
      <w:color w:val="0000FF"/>
      <w:u w:val="double"/>
      <w:lang w:eastAsia="ja-JP"/>
    </w:rPr>
  </w:style>
  <w:style w:type="paragraph" w:customStyle="1" w:styleId="Movedsource">
    <w:name w:val="_Moved_source"/>
    <w:basedOn w:val="Normal"/>
    <w:rsid w:val="00C6347F"/>
    <w:pPr>
      <w:spacing w:after="0" w:line="240" w:lineRule="auto"/>
    </w:pPr>
    <w:rPr>
      <w:rFonts w:ascii="Arial" w:eastAsia="MS Mincho" w:hAnsi="Arial" w:cs="Times New Roman"/>
      <w:dstrike/>
      <w:color w:val="0000FF"/>
      <w:lang w:eastAsia="ja-JP"/>
    </w:rPr>
  </w:style>
  <w:style w:type="character" w:customStyle="1" w:styleId="MoveddestinationChar">
    <w:name w:val="_Moved_destination Char"/>
    <w:link w:val="Moveddestination"/>
    <w:rsid w:val="00C6347F"/>
    <w:rPr>
      <w:rFonts w:ascii="Arial" w:eastAsia="MS Mincho" w:hAnsi="Arial"/>
      <w:color w:val="0000FF"/>
      <w:sz w:val="22"/>
      <w:szCs w:val="22"/>
      <w:u w:val="double"/>
      <w:lang w:eastAsia="ja-JP"/>
    </w:rPr>
  </w:style>
  <w:style w:type="character" w:customStyle="1" w:styleId="WMOList1Char">
    <w:name w:val="WMO_List1 Char"/>
    <w:link w:val="WMOList1"/>
    <w:rsid w:val="00C6347F"/>
    <w:rPr>
      <w:rFonts w:ascii="Verdana" w:eastAsia="Arial" w:hAnsi="Verdana" w:cs="Arial"/>
      <w:szCs w:val="22"/>
      <w:lang w:eastAsia="zh-TW"/>
    </w:rPr>
  </w:style>
  <w:style w:type="paragraph" w:customStyle="1" w:styleId="SubHeading3">
    <w:name w:val="_Sub_Heading3"/>
    <w:basedOn w:val="SubHeading2"/>
    <w:rsid w:val="00C6347F"/>
    <w:pPr>
      <w:widowControl/>
      <w:tabs>
        <w:tab w:val="num" w:pos="1080"/>
      </w:tabs>
      <w:autoSpaceDE/>
      <w:autoSpaceDN/>
      <w:adjustRightInd/>
    </w:pPr>
    <w:rPr>
      <w:rFonts w:eastAsia="MS Mincho" w:cs="Times New Roman"/>
      <w:bCs w:val="0"/>
      <w:noProof/>
      <w:sz w:val="22"/>
      <w:lang w:val="en-US" w:eastAsia="en-US"/>
    </w:rPr>
  </w:style>
  <w:style w:type="paragraph" w:customStyle="1" w:styleId="SubHeading4">
    <w:name w:val="_Sub_Heading4"/>
    <w:basedOn w:val="SubHeading3"/>
    <w:rsid w:val="00C6347F"/>
    <w:rPr>
      <w:sz w:val="20"/>
    </w:rPr>
  </w:style>
  <w:style w:type="character" w:customStyle="1" w:styleId="BodyTextChar1">
    <w:name w:val="_Body Text Char"/>
    <w:link w:val="BodyText4"/>
    <w:rsid w:val="00C6347F"/>
    <w:rPr>
      <w:rFonts w:ascii="Arial" w:eastAsia="MS Mincho" w:hAnsi="Arial" w:cs="Arial"/>
      <w:bCs/>
      <w:sz w:val="22"/>
      <w:lang w:eastAsia="en-US"/>
    </w:rPr>
  </w:style>
  <w:style w:type="paragraph" w:customStyle="1" w:styleId="TableStyle1">
    <w:name w:val="Table Style 1"/>
    <w:rsid w:val="00C6347F"/>
    <w:pPr>
      <w:pBdr>
        <w:top w:val="nil"/>
        <w:left w:val="nil"/>
        <w:bottom w:val="nil"/>
        <w:right w:val="nil"/>
        <w:between w:val="nil"/>
        <w:bar w:val="nil"/>
      </w:pBdr>
    </w:pPr>
    <w:rPr>
      <w:rFonts w:ascii="Helvetica" w:eastAsia="Helvetica" w:hAnsi="Helvetica" w:cs="Helvetica"/>
      <w:b/>
      <w:bCs/>
      <w:color w:val="000000"/>
      <w:bdr w:val="nil"/>
      <w:lang w:eastAsia="en-GB"/>
    </w:rPr>
  </w:style>
  <w:style w:type="character" w:customStyle="1" w:styleId="Hyperlink0">
    <w:name w:val="Hyperlink.0"/>
    <w:rsid w:val="00C6347F"/>
  </w:style>
  <w:style w:type="paragraph" w:customStyle="1" w:styleId="TableStyle2">
    <w:name w:val="Table Style 2"/>
    <w:rsid w:val="00C6347F"/>
    <w:pPr>
      <w:pBdr>
        <w:top w:val="nil"/>
        <w:left w:val="nil"/>
        <w:bottom w:val="nil"/>
        <w:right w:val="nil"/>
        <w:between w:val="nil"/>
        <w:bar w:val="nil"/>
      </w:pBdr>
    </w:pPr>
    <w:rPr>
      <w:rFonts w:ascii="Helvetica" w:eastAsia="Helvetica" w:hAnsi="Helvetica" w:cs="Helvetica"/>
      <w:color w:val="000000"/>
      <w:bdr w:val="nil"/>
      <w:lang w:eastAsia="en-GB"/>
    </w:rPr>
  </w:style>
  <w:style w:type="paragraph" w:customStyle="1" w:styleId="Level1">
    <w:name w:val="Level 1"/>
    <w:basedOn w:val="Normal"/>
    <w:rsid w:val="00C6347F"/>
    <w:pPr>
      <w:widowControl w:val="0"/>
      <w:spacing w:after="0" w:line="240" w:lineRule="auto"/>
      <w:ind w:left="720" w:hanging="720"/>
    </w:pPr>
    <w:rPr>
      <w:rFonts w:ascii="Arial" w:eastAsia="Times New Roman" w:hAnsi="Arial" w:cs="Times New Roman"/>
      <w:snapToGrid w:val="0"/>
      <w:lang w:val="en-US" w:eastAsia="en-US"/>
    </w:rPr>
  </w:style>
  <w:style w:type="paragraph" w:customStyle="1" w:styleId="Style0">
    <w:name w:val="Style0"/>
    <w:rsid w:val="00C6347F"/>
    <w:rPr>
      <w:rFonts w:ascii="Arial" w:eastAsia="Times New Roman" w:hAnsi="Arial"/>
      <w:snapToGrid w:val="0"/>
      <w:sz w:val="24"/>
      <w:szCs w:val="24"/>
      <w:lang w:eastAsia="en-US"/>
    </w:rPr>
  </w:style>
  <w:style w:type="character" w:customStyle="1" w:styleId="HTMLMarkup">
    <w:name w:val="HTML Markup"/>
    <w:rsid w:val="00C6347F"/>
    <w:rPr>
      <w:vanish/>
      <w:color w:val="FF0000"/>
    </w:rPr>
  </w:style>
  <w:style w:type="paragraph" w:customStyle="1" w:styleId="DefinitionList">
    <w:name w:val="Definition List"/>
    <w:basedOn w:val="Normal"/>
    <w:next w:val="DefinitionTerm"/>
    <w:rsid w:val="00C6347F"/>
    <w:pPr>
      <w:widowControl w:val="0"/>
      <w:spacing w:after="0" w:line="240" w:lineRule="auto"/>
      <w:ind w:left="360"/>
    </w:pPr>
    <w:rPr>
      <w:rFonts w:ascii="Arial" w:eastAsia="Times New Roman" w:hAnsi="Arial" w:cs="Times New Roman"/>
      <w:snapToGrid w:val="0"/>
      <w:lang w:eastAsia="en-US"/>
    </w:rPr>
  </w:style>
  <w:style w:type="paragraph" w:customStyle="1" w:styleId="H1">
    <w:name w:val="H1"/>
    <w:basedOn w:val="Normal"/>
    <w:next w:val="Normal"/>
    <w:rsid w:val="00C6347F"/>
    <w:pPr>
      <w:keepNext/>
      <w:widowControl w:val="0"/>
      <w:spacing w:before="100" w:after="100" w:line="240" w:lineRule="auto"/>
      <w:outlineLvl w:val="1"/>
    </w:pPr>
    <w:rPr>
      <w:rFonts w:ascii="Arial" w:eastAsia="Times New Roman" w:hAnsi="Arial" w:cs="Times New Roman"/>
      <w:b/>
      <w:bCs/>
      <w:snapToGrid w:val="0"/>
      <w:kern w:val="36"/>
      <w:sz w:val="48"/>
      <w:szCs w:val="48"/>
      <w:lang w:eastAsia="en-US"/>
    </w:rPr>
  </w:style>
  <w:style w:type="paragraph" w:customStyle="1" w:styleId="H2">
    <w:name w:val="H2"/>
    <w:basedOn w:val="Normal"/>
    <w:next w:val="Normal"/>
    <w:rsid w:val="00C6347F"/>
    <w:pPr>
      <w:keepNext/>
      <w:widowControl w:val="0"/>
      <w:spacing w:before="100" w:after="100" w:line="240" w:lineRule="auto"/>
      <w:outlineLvl w:val="2"/>
    </w:pPr>
    <w:rPr>
      <w:rFonts w:ascii="Arial" w:eastAsia="Times New Roman" w:hAnsi="Arial" w:cs="Times New Roman"/>
      <w:b/>
      <w:bCs/>
      <w:snapToGrid w:val="0"/>
      <w:sz w:val="36"/>
      <w:szCs w:val="36"/>
      <w:lang w:eastAsia="en-US"/>
    </w:rPr>
  </w:style>
  <w:style w:type="paragraph" w:customStyle="1" w:styleId="H3">
    <w:name w:val="H3"/>
    <w:basedOn w:val="Normal"/>
    <w:next w:val="Normal"/>
    <w:rsid w:val="00C6347F"/>
    <w:pPr>
      <w:keepNext/>
      <w:widowControl w:val="0"/>
      <w:spacing w:before="100" w:after="100" w:line="240" w:lineRule="auto"/>
      <w:outlineLvl w:val="3"/>
    </w:pPr>
    <w:rPr>
      <w:rFonts w:ascii="Arial" w:eastAsia="Times New Roman" w:hAnsi="Arial" w:cs="Times New Roman"/>
      <w:b/>
      <w:bCs/>
      <w:snapToGrid w:val="0"/>
      <w:sz w:val="28"/>
      <w:szCs w:val="28"/>
      <w:lang w:eastAsia="en-US"/>
    </w:rPr>
  </w:style>
  <w:style w:type="paragraph" w:customStyle="1" w:styleId="H4">
    <w:name w:val="H4"/>
    <w:basedOn w:val="Normal"/>
    <w:next w:val="Normal"/>
    <w:rsid w:val="00C6347F"/>
    <w:pPr>
      <w:keepNext/>
      <w:widowControl w:val="0"/>
      <w:spacing w:before="100" w:after="100" w:line="240" w:lineRule="auto"/>
      <w:outlineLvl w:val="4"/>
    </w:pPr>
    <w:rPr>
      <w:rFonts w:ascii="Arial" w:eastAsia="Times New Roman" w:hAnsi="Arial" w:cs="Times New Roman"/>
      <w:b/>
      <w:bCs/>
      <w:snapToGrid w:val="0"/>
      <w:lang w:eastAsia="en-US"/>
    </w:rPr>
  </w:style>
  <w:style w:type="paragraph" w:customStyle="1" w:styleId="H5">
    <w:name w:val="H5"/>
    <w:basedOn w:val="Normal"/>
    <w:next w:val="Normal"/>
    <w:rsid w:val="00C6347F"/>
    <w:pPr>
      <w:keepNext/>
      <w:widowControl w:val="0"/>
      <w:spacing w:before="100" w:after="100" w:line="240" w:lineRule="auto"/>
      <w:outlineLvl w:val="5"/>
    </w:pPr>
    <w:rPr>
      <w:rFonts w:ascii="Arial" w:eastAsia="Times New Roman" w:hAnsi="Arial" w:cs="Times New Roman"/>
      <w:b/>
      <w:bCs/>
      <w:snapToGrid w:val="0"/>
      <w:szCs w:val="20"/>
      <w:lang w:eastAsia="en-US"/>
    </w:rPr>
  </w:style>
  <w:style w:type="paragraph" w:customStyle="1" w:styleId="H6">
    <w:name w:val="H6"/>
    <w:basedOn w:val="Normal"/>
    <w:next w:val="Normal"/>
    <w:rsid w:val="00C6347F"/>
    <w:pPr>
      <w:keepNext/>
      <w:widowControl w:val="0"/>
      <w:spacing w:before="100" w:after="100" w:line="240" w:lineRule="auto"/>
      <w:outlineLvl w:val="6"/>
    </w:pPr>
    <w:rPr>
      <w:rFonts w:ascii="Arial" w:eastAsia="Times New Roman" w:hAnsi="Arial" w:cs="Times New Roman"/>
      <w:b/>
      <w:bCs/>
      <w:snapToGrid w:val="0"/>
      <w:sz w:val="16"/>
      <w:szCs w:val="16"/>
      <w:lang w:eastAsia="en-US"/>
    </w:rPr>
  </w:style>
  <w:style w:type="paragraph" w:customStyle="1" w:styleId="Address">
    <w:name w:val="Address"/>
    <w:basedOn w:val="Normal"/>
    <w:next w:val="Normal"/>
    <w:rsid w:val="00C6347F"/>
    <w:pPr>
      <w:widowControl w:val="0"/>
      <w:spacing w:after="0" w:line="240" w:lineRule="auto"/>
    </w:pPr>
    <w:rPr>
      <w:rFonts w:ascii="Arial" w:eastAsia="Times New Roman" w:hAnsi="Arial" w:cs="Times New Roman"/>
      <w:i/>
      <w:iCs/>
      <w:snapToGrid w:val="0"/>
      <w:lang w:eastAsia="en-US"/>
    </w:rPr>
  </w:style>
  <w:style w:type="paragraph" w:customStyle="1" w:styleId="Blockquote">
    <w:name w:val="Blockquote"/>
    <w:basedOn w:val="Normal"/>
    <w:rsid w:val="00C6347F"/>
    <w:pPr>
      <w:widowControl w:val="0"/>
      <w:spacing w:before="100" w:after="100" w:line="240" w:lineRule="auto"/>
      <w:ind w:left="360" w:right="360"/>
    </w:pPr>
    <w:rPr>
      <w:rFonts w:ascii="Arial" w:eastAsia="Times New Roman" w:hAnsi="Arial" w:cs="Times New Roman"/>
      <w:snapToGrid w:val="0"/>
      <w:lang w:eastAsia="en-US"/>
    </w:rPr>
  </w:style>
  <w:style w:type="character" w:customStyle="1" w:styleId="CITE">
    <w:name w:val="CITE"/>
    <w:rsid w:val="00C6347F"/>
    <w:rPr>
      <w:i/>
      <w:iCs/>
    </w:rPr>
  </w:style>
  <w:style w:type="character" w:customStyle="1" w:styleId="CODE0">
    <w:name w:val="CODE"/>
    <w:rsid w:val="00C6347F"/>
    <w:rPr>
      <w:rFonts w:ascii="Courier New" w:hAnsi="Courier New"/>
      <w:sz w:val="20"/>
      <w:szCs w:val="20"/>
    </w:rPr>
  </w:style>
  <w:style w:type="character" w:customStyle="1" w:styleId="Keyboard">
    <w:name w:val="Keyboard"/>
    <w:rsid w:val="00C6347F"/>
    <w:rPr>
      <w:rFonts w:ascii="Courier New" w:hAnsi="Courier New"/>
      <w:b/>
      <w:bCs/>
      <w:sz w:val="20"/>
      <w:szCs w:val="20"/>
    </w:rPr>
  </w:style>
  <w:style w:type="paragraph" w:customStyle="1" w:styleId="Preformatted">
    <w:name w:val="Preformatted"/>
    <w:basedOn w:val="Normal"/>
    <w:rsid w:val="00C6347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Cs w:val="20"/>
      <w:lang w:eastAsia="en-US"/>
    </w:rPr>
  </w:style>
  <w:style w:type="paragraph" w:styleId="z-BottomofForm">
    <w:name w:val="HTML Bottom of Form"/>
    <w:next w:val="Normal"/>
    <w:link w:val="z-BottomofFormChar"/>
    <w:hidden/>
    <w:rsid w:val="00C6347F"/>
    <w:pPr>
      <w:widowControl w:val="0"/>
      <w:pBdr>
        <w:top w:val="double" w:sz="2" w:space="0" w:color="000000"/>
      </w:pBdr>
      <w:jc w:val="center"/>
    </w:pPr>
    <w:rPr>
      <w:rFonts w:ascii="Arial" w:eastAsia="Times New Roman" w:hAnsi="Arial"/>
      <w:snapToGrid w:val="0"/>
      <w:vanish/>
      <w:sz w:val="16"/>
      <w:szCs w:val="16"/>
      <w:lang w:eastAsia="en-US"/>
    </w:rPr>
  </w:style>
  <w:style w:type="character" w:customStyle="1" w:styleId="z-BottomofFormChar">
    <w:name w:val="z-Bottom of Form Char"/>
    <w:basedOn w:val="DefaultParagraphFont"/>
    <w:link w:val="z-BottomofForm"/>
    <w:rsid w:val="00C6347F"/>
    <w:rPr>
      <w:rFonts w:ascii="Arial" w:eastAsia="Times New Roman" w:hAnsi="Arial"/>
      <w:snapToGrid w:val="0"/>
      <w:vanish/>
      <w:sz w:val="16"/>
      <w:szCs w:val="16"/>
      <w:lang w:eastAsia="en-US"/>
    </w:rPr>
  </w:style>
  <w:style w:type="paragraph" w:styleId="z-TopofForm">
    <w:name w:val="HTML Top of Form"/>
    <w:next w:val="Normal"/>
    <w:link w:val="z-TopofFormChar"/>
    <w:hidden/>
    <w:rsid w:val="00C6347F"/>
    <w:pPr>
      <w:widowControl w:val="0"/>
      <w:pBdr>
        <w:bottom w:val="double" w:sz="2" w:space="0" w:color="000000"/>
      </w:pBdr>
      <w:jc w:val="center"/>
    </w:pPr>
    <w:rPr>
      <w:rFonts w:ascii="Arial" w:eastAsia="Times New Roman" w:hAnsi="Arial"/>
      <w:snapToGrid w:val="0"/>
      <w:vanish/>
      <w:sz w:val="16"/>
      <w:szCs w:val="16"/>
      <w:lang w:eastAsia="en-US"/>
    </w:rPr>
  </w:style>
  <w:style w:type="character" w:customStyle="1" w:styleId="z-TopofFormChar">
    <w:name w:val="z-Top of Form Char"/>
    <w:basedOn w:val="DefaultParagraphFont"/>
    <w:link w:val="z-TopofForm"/>
    <w:rsid w:val="00C6347F"/>
    <w:rPr>
      <w:rFonts w:ascii="Arial" w:eastAsia="Times New Roman" w:hAnsi="Arial"/>
      <w:snapToGrid w:val="0"/>
      <w:vanish/>
      <w:sz w:val="16"/>
      <w:szCs w:val="16"/>
      <w:lang w:eastAsia="en-US"/>
    </w:rPr>
  </w:style>
  <w:style w:type="character" w:customStyle="1" w:styleId="Sample">
    <w:name w:val="Sample"/>
    <w:rsid w:val="00C6347F"/>
    <w:rPr>
      <w:rFonts w:ascii="Courier New" w:hAnsi="Courier New"/>
    </w:rPr>
  </w:style>
  <w:style w:type="character" w:customStyle="1" w:styleId="Typewriter">
    <w:name w:val="Typewriter"/>
    <w:rsid w:val="00C6347F"/>
    <w:rPr>
      <w:rFonts w:ascii="Courier New" w:hAnsi="Courier New"/>
      <w:sz w:val="20"/>
      <w:szCs w:val="20"/>
    </w:rPr>
  </w:style>
  <w:style w:type="character" w:customStyle="1" w:styleId="Variable">
    <w:name w:val="Variable"/>
    <w:rsid w:val="00C6347F"/>
    <w:rPr>
      <w:i/>
      <w:iCs/>
    </w:rPr>
  </w:style>
  <w:style w:type="paragraph" w:customStyle="1" w:styleId="OmniPage8">
    <w:name w:val="OmniPage #8"/>
    <w:rsid w:val="00C6347F"/>
    <w:pPr>
      <w:tabs>
        <w:tab w:val="left" w:pos="100"/>
        <w:tab w:val="left" w:pos="150"/>
        <w:tab w:val="left" w:pos="793"/>
        <w:tab w:val="left" w:pos="1235"/>
        <w:tab w:val="left" w:pos="1851"/>
        <w:tab w:val="left" w:pos="2381"/>
        <w:tab w:val="left" w:pos="3006"/>
        <w:tab w:val="left" w:pos="3622"/>
        <w:tab w:val="left" w:pos="4247"/>
        <w:tab w:val="left" w:pos="4863"/>
        <w:tab w:val="left" w:pos="5484"/>
        <w:tab w:val="left" w:pos="6106"/>
        <w:tab w:val="left" w:pos="6722"/>
        <w:tab w:val="center" w:pos="7393"/>
        <w:tab w:val="left" w:pos="7958"/>
        <w:tab w:val="left" w:pos="8570"/>
        <w:tab w:val="left" w:pos="9177"/>
        <w:tab w:val="left" w:pos="9792"/>
        <w:tab w:val="right" w:pos="10093"/>
      </w:tabs>
    </w:pPr>
    <w:rPr>
      <w:rFonts w:ascii="CG Times" w:eastAsia="Times New Roman" w:hAnsi="CG Times"/>
      <w:lang w:val="en-US" w:eastAsia="en-US"/>
    </w:rPr>
  </w:style>
  <w:style w:type="paragraph" w:customStyle="1" w:styleId="OmniPage258">
    <w:name w:val="OmniPage #258"/>
    <w:rsid w:val="00C6347F"/>
    <w:pPr>
      <w:tabs>
        <w:tab w:val="left" w:pos="1057"/>
        <w:tab w:val="right" w:pos="10263"/>
      </w:tabs>
    </w:pPr>
    <w:rPr>
      <w:rFonts w:ascii="Arial" w:eastAsia="Times New Roman" w:hAnsi="Arial"/>
      <w:lang w:val="en-US" w:eastAsia="en-US"/>
    </w:rPr>
  </w:style>
  <w:style w:type="paragraph" w:customStyle="1" w:styleId="OmniPage1">
    <w:name w:val="OmniPage #1"/>
    <w:rsid w:val="00C6347F"/>
    <w:pPr>
      <w:tabs>
        <w:tab w:val="right" w:pos="10371"/>
      </w:tabs>
      <w:ind w:left="139" w:right="100"/>
    </w:pPr>
    <w:rPr>
      <w:rFonts w:ascii="CG Times" w:eastAsia="Times New Roman" w:hAnsi="CG Times"/>
      <w:lang w:val="en-US" w:eastAsia="en-US"/>
    </w:rPr>
  </w:style>
  <w:style w:type="paragraph" w:customStyle="1" w:styleId="OmniPage257">
    <w:name w:val="OmniPage #257"/>
    <w:rsid w:val="00C6347F"/>
    <w:pPr>
      <w:tabs>
        <w:tab w:val="left" w:pos="4263"/>
        <w:tab w:val="right" w:pos="7223"/>
      </w:tabs>
      <w:jc w:val="center"/>
    </w:pPr>
    <w:rPr>
      <w:rFonts w:ascii="Arial" w:eastAsia="Times New Roman" w:hAnsi="Arial"/>
      <w:lang w:val="en-US" w:eastAsia="en-US"/>
    </w:rPr>
  </w:style>
  <w:style w:type="paragraph" w:customStyle="1" w:styleId="OmniPage259">
    <w:name w:val="OmniPage #259"/>
    <w:rsid w:val="00C6347F"/>
    <w:pPr>
      <w:tabs>
        <w:tab w:val="left" w:pos="4245"/>
        <w:tab w:val="right" w:pos="7460"/>
      </w:tabs>
      <w:jc w:val="center"/>
    </w:pPr>
    <w:rPr>
      <w:rFonts w:ascii="Arial" w:eastAsia="Times New Roman" w:hAnsi="Arial"/>
      <w:lang w:val="en-US" w:eastAsia="en-US"/>
    </w:rPr>
  </w:style>
  <w:style w:type="paragraph" w:customStyle="1" w:styleId="OmniPage268">
    <w:name w:val="OmniPage #268"/>
    <w:rsid w:val="00C6347F"/>
    <w:pPr>
      <w:tabs>
        <w:tab w:val="left" w:pos="4619"/>
        <w:tab w:val="left" w:pos="4669"/>
        <w:tab w:val="left" w:pos="5063"/>
        <w:tab w:val="left" w:pos="5333"/>
      </w:tabs>
    </w:pPr>
    <w:rPr>
      <w:rFonts w:ascii="Arial" w:eastAsia="Times New Roman" w:hAnsi="Arial"/>
      <w:lang w:val="en-US" w:eastAsia="en-US"/>
    </w:rPr>
  </w:style>
  <w:style w:type="paragraph" w:customStyle="1" w:styleId="OmniPage513">
    <w:name w:val="OmniPage #513"/>
    <w:rsid w:val="00C6347F"/>
    <w:pPr>
      <w:tabs>
        <w:tab w:val="left" w:pos="4989"/>
        <w:tab w:val="right" w:pos="5873"/>
      </w:tabs>
    </w:pPr>
    <w:rPr>
      <w:rFonts w:ascii="Arial" w:eastAsia="Times New Roman" w:hAnsi="Arial"/>
      <w:sz w:val="8"/>
      <w:szCs w:val="8"/>
      <w:lang w:val="en-US" w:eastAsia="en-US"/>
    </w:rPr>
  </w:style>
  <w:style w:type="paragraph" w:customStyle="1" w:styleId="OmniPage514">
    <w:name w:val="OmniPage #514"/>
    <w:rsid w:val="00C6347F"/>
    <w:pPr>
      <w:tabs>
        <w:tab w:val="left" w:pos="3888"/>
        <w:tab w:val="right" w:pos="6680"/>
      </w:tabs>
      <w:jc w:val="center"/>
    </w:pPr>
    <w:rPr>
      <w:rFonts w:ascii="Arial" w:eastAsia="Times New Roman" w:hAnsi="Arial"/>
      <w:sz w:val="8"/>
      <w:szCs w:val="8"/>
      <w:lang w:val="en-US" w:eastAsia="en-US"/>
    </w:rPr>
  </w:style>
  <w:style w:type="paragraph" w:customStyle="1" w:styleId="OmniPage515">
    <w:name w:val="OmniPage #515"/>
    <w:rsid w:val="00C6347F"/>
    <w:pPr>
      <w:tabs>
        <w:tab w:val="left" w:pos="676"/>
        <w:tab w:val="right" w:pos="9978"/>
      </w:tabs>
    </w:pPr>
    <w:rPr>
      <w:rFonts w:ascii="Arial" w:eastAsia="Times New Roman" w:hAnsi="Arial"/>
      <w:sz w:val="8"/>
      <w:szCs w:val="8"/>
      <w:lang w:val="en-US" w:eastAsia="en-US"/>
    </w:rPr>
  </w:style>
  <w:style w:type="paragraph" w:customStyle="1" w:styleId="OmniPage516">
    <w:name w:val="OmniPage #516"/>
    <w:rsid w:val="00C6347F"/>
    <w:pPr>
      <w:tabs>
        <w:tab w:val="left" w:pos="3554"/>
        <w:tab w:val="right" w:pos="7583"/>
      </w:tabs>
    </w:pPr>
    <w:rPr>
      <w:rFonts w:ascii="Arial" w:eastAsia="Times New Roman" w:hAnsi="Arial"/>
      <w:sz w:val="8"/>
      <w:szCs w:val="8"/>
      <w:lang w:val="en-US" w:eastAsia="en-US"/>
    </w:rPr>
  </w:style>
  <w:style w:type="paragraph" w:customStyle="1" w:styleId="OmniPage524">
    <w:name w:val="OmniPage #524"/>
    <w:rsid w:val="00C6347F"/>
    <w:pPr>
      <w:tabs>
        <w:tab w:val="left" w:pos="160"/>
        <w:tab w:val="left" w:pos="210"/>
        <w:tab w:val="right" w:pos="4323"/>
        <w:tab w:val="left" w:pos="4386"/>
        <w:tab w:val="left" w:pos="7019"/>
        <w:tab w:val="right" w:pos="7758"/>
      </w:tabs>
    </w:pPr>
    <w:rPr>
      <w:rFonts w:ascii="Arial" w:eastAsia="Times New Roman" w:hAnsi="Arial"/>
      <w:sz w:val="8"/>
      <w:szCs w:val="8"/>
      <w:lang w:val="en-US" w:eastAsia="en-US"/>
    </w:rPr>
  </w:style>
  <w:style w:type="paragraph" w:customStyle="1" w:styleId="OmniPage2">
    <w:name w:val="OmniPage #2"/>
    <w:rsid w:val="00C6347F"/>
    <w:pPr>
      <w:tabs>
        <w:tab w:val="left" w:pos="4089"/>
        <w:tab w:val="right" w:pos="6761"/>
      </w:tabs>
      <w:jc w:val="center"/>
    </w:pPr>
    <w:rPr>
      <w:rFonts w:ascii="CG Times" w:eastAsia="Times New Roman" w:hAnsi="CG Times"/>
      <w:lang w:val="en-US" w:eastAsia="en-US"/>
    </w:rPr>
  </w:style>
  <w:style w:type="paragraph" w:customStyle="1" w:styleId="OmniPage3">
    <w:name w:val="OmniPage #3"/>
    <w:rsid w:val="00C6347F"/>
    <w:pPr>
      <w:tabs>
        <w:tab w:val="left" w:pos="834"/>
        <w:tab w:val="right" w:pos="10172"/>
      </w:tabs>
      <w:jc w:val="both"/>
    </w:pPr>
    <w:rPr>
      <w:rFonts w:ascii="CG Times" w:eastAsia="Times New Roman" w:hAnsi="CG Times"/>
      <w:lang w:val="en-US" w:eastAsia="en-US"/>
    </w:rPr>
  </w:style>
  <w:style w:type="paragraph" w:customStyle="1" w:styleId="OmniPage4">
    <w:name w:val="OmniPage #4"/>
    <w:rsid w:val="00C6347F"/>
    <w:pPr>
      <w:tabs>
        <w:tab w:val="left" w:pos="1216"/>
        <w:tab w:val="right" w:pos="6990"/>
      </w:tabs>
    </w:pPr>
    <w:rPr>
      <w:rFonts w:ascii="CG Times" w:eastAsia="Times New Roman" w:hAnsi="CG Times"/>
      <w:lang w:val="en-US" w:eastAsia="en-US"/>
    </w:rPr>
  </w:style>
  <w:style w:type="paragraph" w:customStyle="1" w:styleId="OmniPage7">
    <w:name w:val="OmniPage #7"/>
    <w:rsid w:val="00C6347F"/>
    <w:pPr>
      <w:tabs>
        <w:tab w:val="left" w:pos="1388"/>
        <w:tab w:val="right" w:pos="1846"/>
        <w:tab w:val="left" w:pos="1983"/>
        <w:tab w:val="center" w:pos="4669"/>
        <w:tab w:val="left" w:pos="5725"/>
        <w:tab w:val="left" w:pos="5801"/>
        <w:tab w:val="left" w:pos="5851"/>
        <w:tab w:val="left" w:pos="6119"/>
        <w:tab w:val="left" w:pos="6428"/>
        <w:tab w:val="left" w:pos="7062"/>
        <w:tab w:val="left" w:pos="10794"/>
        <w:tab w:val="left" w:pos="11226"/>
        <w:tab w:val="left" w:pos="11402"/>
        <w:tab w:val="right" w:pos="11828"/>
      </w:tabs>
    </w:pPr>
    <w:rPr>
      <w:rFonts w:ascii="CG Times" w:eastAsia="Times New Roman" w:hAnsi="CG Times"/>
      <w:lang w:val="en-US" w:eastAsia="en-US"/>
    </w:rPr>
  </w:style>
  <w:style w:type="paragraph" w:customStyle="1" w:styleId="OmniPage769">
    <w:name w:val="OmniPage #769"/>
    <w:rsid w:val="00C6347F"/>
    <w:pPr>
      <w:tabs>
        <w:tab w:val="right" w:pos="7227"/>
      </w:tabs>
      <w:ind w:left="100" w:right="100"/>
    </w:pPr>
    <w:rPr>
      <w:rFonts w:ascii="Arial" w:eastAsia="Times New Roman" w:hAnsi="Arial"/>
      <w:sz w:val="12"/>
      <w:szCs w:val="12"/>
      <w:lang w:val="en-US" w:eastAsia="en-US"/>
    </w:rPr>
  </w:style>
  <w:style w:type="paragraph" w:styleId="ListNumber2">
    <w:name w:val="List Number 2"/>
    <w:basedOn w:val="Normal"/>
    <w:rsid w:val="00C6347F"/>
    <w:pPr>
      <w:spacing w:after="240" w:line="230" w:lineRule="atLeast"/>
      <w:ind w:left="800" w:hanging="400"/>
      <w:jc w:val="both"/>
    </w:pPr>
    <w:rPr>
      <w:rFonts w:ascii="Arial" w:eastAsia="Times New Roman" w:hAnsi="Arial" w:cs="Times New Roman"/>
      <w:szCs w:val="20"/>
      <w:lang w:eastAsia="en-US"/>
    </w:rPr>
  </w:style>
  <w:style w:type="paragraph" w:styleId="ListNumber4">
    <w:name w:val="List Number 4"/>
    <w:basedOn w:val="Normal"/>
    <w:rsid w:val="00C6347F"/>
    <w:pPr>
      <w:tabs>
        <w:tab w:val="num" w:pos="2520"/>
      </w:tabs>
      <w:spacing w:after="240" w:line="230" w:lineRule="atLeast"/>
      <w:ind w:left="1600" w:hanging="400"/>
      <w:jc w:val="both"/>
    </w:pPr>
    <w:rPr>
      <w:rFonts w:ascii="Arial" w:eastAsia="Times New Roman" w:hAnsi="Arial" w:cs="Times New Roman"/>
      <w:szCs w:val="20"/>
      <w:lang w:eastAsia="en-US"/>
    </w:rPr>
  </w:style>
  <w:style w:type="paragraph" w:customStyle="1" w:styleId="zzLn5">
    <w:name w:val="zzLn5"/>
    <w:basedOn w:val="Normal"/>
    <w:next w:val="Normal"/>
    <w:rsid w:val="00C6347F"/>
    <w:pPr>
      <w:tabs>
        <w:tab w:val="num" w:pos="3240"/>
      </w:tabs>
      <w:spacing w:after="240" w:line="230" w:lineRule="atLeast"/>
    </w:pPr>
    <w:rPr>
      <w:rFonts w:ascii="Arial" w:eastAsia="Times New Roman" w:hAnsi="Arial" w:cs="Times New Roman"/>
      <w:szCs w:val="20"/>
      <w:lang w:eastAsia="en-US"/>
    </w:rPr>
  </w:style>
  <w:style w:type="paragraph" w:customStyle="1" w:styleId="zzLn6">
    <w:name w:val="zzLn6"/>
    <w:basedOn w:val="Normal"/>
    <w:next w:val="Normal"/>
    <w:rsid w:val="00C6347F"/>
    <w:pPr>
      <w:tabs>
        <w:tab w:val="num" w:pos="3960"/>
      </w:tabs>
      <w:spacing w:after="240" w:line="230" w:lineRule="atLeast"/>
    </w:pPr>
    <w:rPr>
      <w:rFonts w:ascii="Arial" w:eastAsia="Times New Roman" w:hAnsi="Arial" w:cs="Times New Roman"/>
      <w:szCs w:val="20"/>
      <w:lang w:eastAsia="en-US"/>
    </w:rPr>
  </w:style>
  <w:style w:type="paragraph" w:customStyle="1" w:styleId="a2">
    <w:name w:val="a2"/>
    <w:basedOn w:val="Heading2"/>
    <w:next w:val="Normal"/>
    <w:rsid w:val="00C6347F"/>
    <w:pPr>
      <w:tabs>
        <w:tab w:val="left" w:pos="500"/>
        <w:tab w:val="left" w:pos="720"/>
      </w:tabs>
      <w:suppressAutoHyphens/>
      <w:spacing w:before="270" w:after="240" w:line="270" w:lineRule="exact"/>
    </w:pPr>
    <w:rPr>
      <w:rFonts w:ascii="Arial" w:eastAsia="MS Mincho" w:hAnsi="Arial" w:cs="Times New Roman"/>
      <w:iCs/>
      <w:sz w:val="24"/>
      <w:szCs w:val="24"/>
    </w:rPr>
  </w:style>
  <w:style w:type="paragraph" w:customStyle="1" w:styleId="a3">
    <w:name w:val="a3"/>
    <w:basedOn w:val="Heading3"/>
    <w:next w:val="Normal"/>
    <w:rsid w:val="00C6347F"/>
    <w:pPr>
      <w:keepLines w:val="0"/>
      <w:tabs>
        <w:tab w:val="left" w:pos="640"/>
        <w:tab w:val="left" w:pos="880"/>
      </w:tabs>
      <w:suppressAutoHyphens/>
      <w:spacing w:before="60" w:after="240" w:line="250" w:lineRule="exact"/>
    </w:pPr>
    <w:rPr>
      <w:rFonts w:ascii="Arial" w:eastAsia="Times New Roman" w:hAnsi="Arial" w:cs="Times New Roman"/>
      <w:lang w:eastAsia="en-US"/>
    </w:rPr>
  </w:style>
  <w:style w:type="paragraph" w:customStyle="1" w:styleId="a5">
    <w:name w:val="a5"/>
    <w:basedOn w:val="Heading5"/>
    <w:next w:val="Normal"/>
    <w:rsid w:val="00C6347F"/>
    <w:pPr>
      <w:tabs>
        <w:tab w:val="left" w:pos="1140"/>
        <w:tab w:val="left" w:pos="1360"/>
      </w:tabs>
      <w:suppressAutoHyphens/>
      <w:spacing w:before="60" w:after="240" w:line="230" w:lineRule="exact"/>
      <w:ind w:left="0" w:firstLine="0"/>
    </w:pPr>
    <w:rPr>
      <w:rFonts w:ascii="Arial" w:eastAsia="Times New Roman" w:hAnsi="Arial" w:cs="Times New Roman"/>
      <w:b/>
      <w:i/>
      <w:iCs/>
      <w:szCs w:val="20"/>
      <w:lang w:eastAsia="en-US"/>
    </w:rPr>
  </w:style>
  <w:style w:type="paragraph" w:customStyle="1" w:styleId="a6">
    <w:name w:val="a6"/>
    <w:basedOn w:val="Heading6"/>
    <w:next w:val="Normal"/>
    <w:rsid w:val="00C6347F"/>
    <w:pPr>
      <w:tabs>
        <w:tab w:val="left" w:pos="1140"/>
        <w:tab w:val="left" w:pos="1360"/>
        <w:tab w:val="left" w:pos="1440"/>
      </w:tabs>
      <w:spacing w:before="60" w:after="240" w:line="230" w:lineRule="exact"/>
    </w:pPr>
    <w:rPr>
      <w:rFonts w:ascii="Arial" w:eastAsia="Times New Roman" w:hAnsi="Arial" w:cs="Times New Roman"/>
      <w:bCs/>
      <w:snapToGrid w:val="0"/>
      <w:lang w:eastAsia="en-US"/>
    </w:rPr>
  </w:style>
  <w:style w:type="paragraph" w:customStyle="1" w:styleId="ANNEX0">
    <w:name w:val="ANNEX"/>
    <w:basedOn w:val="Normal"/>
    <w:next w:val="Normal"/>
    <w:rsid w:val="00C6347F"/>
    <w:pPr>
      <w:keepNext/>
      <w:pageBreakBefore/>
      <w:spacing w:after="760" w:line="310" w:lineRule="exact"/>
      <w:jc w:val="center"/>
      <w:outlineLvl w:val="0"/>
    </w:pPr>
    <w:rPr>
      <w:rFonts w:ascii="Arial" w:eastAsia="Times New Roman" w:hAnsi="Arial" w:cs="Times New Roman"/>
      <w:b/>
      <w:bCs/>
      <w:sz w:val="28"/>
      <w:szCs w:val="28"/>
      <w:lang w:eastAsia="en-US"/>
    </w:rPr>
  </w:style>
  <w:style w:type="paragraph" w:customStyle="1" w:styleId="Tabletext0">
    <w:name w:val="Table text"/>
    <w:rsid w:val="00C6347F"/>
    <w:rPr>
      <w:rFonts w:ascii="Helvetica" w:eastAsia="Times New Roman" w:hAnsi="Helvetica"/>
      <w:sz w:val="16"/>
      <w:szCs w:val="16"/>
      <w:lang w:eastAsia="en-US"/>
    </w:rPr>
  </w:style>
  <w:style w:type="paragraph" w:customStyle="1" w:styleId="Heading0">
    <w:name w:val="Heading 0"/>
    <w:basedOn w:val="Heading10"/>
    <w:next w:val="BodyTextFirstIndent"/>
    <w:autoRedefine/>
    <w:rsid w:val="00C6347F"/>
    <w:pPr>
      <w:keepNext w:val="0"/>
      <w:keepLines w:val="0"/>
      <w:tabs>
        <w:tab w:val="left" w:pos="454"/>
      </w:tabs>
      <w:spacing w:after="240"/>
      <w:outlineLvl w:val="9"/>
    </w:pPr>
    <w:rPr>
      <w:rFonts w:ascii="Arial" w:eastAsia="Times New Roman" w:hAnsi="Arial" w:cs="Times New Roman"/>
      <w:caps w:val="0"/>
      <w:lang w:eastAsia="en-US"/>
    </w:rPr>
  </w:style>
  <w:style w:type="paragraph" w:customStyle="1" w:styleId="Heading1">
    <w:name w:val="Heading 1."/>
    <w:basedOn w:val="Normal"/>
    <w:next w:val="BodyTextFirstIndent"/>
    <w:rsid w:val="00C6347F"/>
    <w:pPr>
      <w:numPr>
        <w:numId w:val="7"/>
      </w:numPr>
      <w:spacing w:after="240" w:line="240" w:lineRule="auto"/>
    </w:pPr>
    <w:rPr>
      <w:rFonts w:ascii="Arial" w:eastAsia="Times New Roman" w:hAnsi="Arial" w:cs="Times New Roman"/>
      <w:b/>
      <w:bCs/>
      <w:sz w:val="24"/>
      <w:szCs w:val="24"/>
      <w:lang w:eastAsia="en-US"/>
    </w:rPr>
  </w:style>
  <w:style w:type="paragraph" w:customStyle="1" w:styleId="Heading11">
    <w:name w:val="Heading 1.1"/>
    <w:basedOn w:val="Normal"/>
    <w:next w:val="BodyTextFirstIndent"/>
    <w:rsid w:val="00C6347F"/>
    <w:pPr>
      <w:numPr>
        <w:numId w:val="8"/>
      </w:numPr>
      <w:spacing w:after="240" w:line="240" w:lineRule="auto"/>
    </w:pPr>
    <w:rPr>
      <w:rFonts w:ascii="Arial" w:eastAsia="Times New Roman" w:hAnsi="Arial" w:cs="Times New Roman"/>
      <w:b/>
      <w:bCs/>
      <w:lang w:eastAsia="en-US"/>
    </w:rPr>
  </w:style>
  <w:style w:type="paragraph" w:customStyle="1" w:styleId="Paragrapha">
    <w:name w:val="Paragraph a)"/>
    <w:basedOn w:val="Normal"/>
    <w:next w:val="BodyTextFirstIndent"/>
    <w:rsid w:val="00C6347F"/>
    <w:pPr>
      <w:numPr>
        <w:numId w:val="9"/>
      </w:numPr>
      <w:spacing w:after="120" w:line="240" w:lineRule="auto"/>
      <w:jc w:val="both"/>
    </w:pPr>
    <w:rPr>
      <w:rFonts w:ascii="Arial" w:eastAsia="Times New Roman" w:hAnsi="Arial" w:cs="Times New Roman"/>
      <w:lang w:eastAsia="en-US"/>
    </w:rPr>
  </w:style>
  <w:style w:type="paragraph" w:customStyle="1" w:styleId="Standard-m">
    <w:name w:val="Standard-m"/>
    <w:basedOn w:val="Normal"/>
    <w:rsid w:val="00C6347F"/>
    <w:pPr>
      <w:spacing w:before="60" w:after="60" w:line="302" w:lineRule="auto"/>
      <w:jc w:val="both"/>
    </w:pPr>
    <w:rPr>
      <w:rFonts w:ascii="Arial" w:eastAsia="Times New Roman" w:hAnsi="Arial" w:cs="Times New Roman"/>
      <w:lang w:val="de-DE" w:eastAsia="en-US"/>
    </w:rPr>
  </w:style>
  <w:style w:type="paragraph" w:customStyle="1" w:styleId="a">
    <w:name w:val="Текст выноски"/>
    <w:basedOn w:val="Normal"/>
    <w:semiHidden/>
    <w:rsid w:val="00C6347F"/>
    <w:pPr>
      <w:widowControl w:val="0"/>
      <w:spacing w:after="0" w:line="240" w:lineRule="auto"/>
    </w:pPr>
    <w:rPr>
      <w:rFonts w:ascii="Tahoma" w:eastAsia="Times New Roman" w:hAnsi="Tahoma" w:cs="Tahoma"/>
      <w:snapToGrid w:val="0"/>
      <w:sz w:val="16"/>
      <w:szCs w:val="16"/>
      <w:lang w:val="en-US" w:eastAsia="en-US"/>
    </w:rPr>
  </w:style>
  <w:style w:type="character" w:customStyle="1" w:styleId="chpt">
    <w:name w:val="chpt"/>
    <w:basedOn w:val="DefaultParagraphFont"/>
    <w:rsid w:val="00C6347F"/>
  </w:style>
  <w:style w:type="paragraph" w:styleId="BodyTextFirstIndent2">
    <w:name w:val="Body Text First Indent 2"/>
    <w:basedOn w:val="BodyTextIndent"/>
    <w:link w:val="BodyTextFirstIndent2Char1"/>
    <w:rsid w:val="00C6347F"/>
    <w:pPr>
      <w:tabs>
        <w:tab w:val="left" w:pos="851"/>
      </w:tabs>
      <w:spacing w:after="120"/>
      <w:ind w:left="283" w:firstLine="210"/>
    </w:pPr>
    <w:rPr>
      <w:sz w:val="20"/>
      <w:szCs w:val="20"/>
    </w:rPr>
  </w:style>
  <w:style w:type="character" w:customStyle="1" w:styleId="BodyTextFirstIndent2Char">
    <w:name w:val="Body Text First Indent 2 Char"/>
    <w:basedOn w:val="BodyTextIndentChar"/>
    <w:rsid w:val="00C6347F"/>
    <w:rPr>
      <w:rFonts w:ascii="Arial" w:eastAsia="SimSun" w:hAnsi="Arial"/>
      <w:sz w:val="22"/>
      <w:szCs w:val="24"/>
    </w:rPr>
  </w:style>
  <w:style w:type="paragraph" w:customStyle="1" w:styleId="nonumberpara">
    <w:name w:val="nonumberpara"/>
    <w:basedOn w:val="Normal"/>
    <w:rsid w:val="00C6347F"/>
    <w:pPr>
      <w:spacing w:after="240" w:line="240" w:lineRule="auto"/>
    </w:pPr>
    <w:rPr>
      <w:rFonts w:ascii="Arial" w:eastAsia="Times New Roman" w:hAnsi="Arial" w:cs="Times New Roman"/>
      <w:lang w:eastAsia="en-US"/>
    </w:rPr>
  </w:style>
  <w:style w:type="paragraph" w:customStyle="1" w:styleId="NormalParagraphStyle">
    <w:name w:val="NormalParagraphStyle"/>
    <w:basedOn w:val="Normal"/>
    <w:rsid w:val="00C6347F"/>
    <w:pPr>
      <w:widowControl w:val="0"/>
      <w:autoSpaceDE w:val="0"/>
      <w:autoSpaceDN w:val="0"/>
      <w:adjustRightInd w:val="0"/>
      <w:spacing w:after="0" w:line="288" w:lineRule="auto"/>
      <w:textAlignment w:val="center"/>
    </w:pPr>
    <w:rPr>
      <w:rFonts w:ascii="Times-Roman" w:eastAsia="Times New Roman" w:hAnsi="Times-Roman" w:cs="Times New Roman"/>
      <w:color w:val="000000"/>
      <w:sz w:val="24"/>
      <w:lang w:eastAsia="en-US"/>
    </w:rPr>
  </w:style>
  <w:style w:type="paragraph" w:customStyle="1" w:styleId="header1v1">
    <w:name w:val="header 1 v1"/>
    <w:basedOn w:val="Normal"/>
    <w:rsid w:val="00C6347F"/>
    <w:pPr>
      <w:numPr>
        <w:numId w:val="10"/>
      </w:numPr>
      <w:spacing w:after="0" w:line="240" w:lineRule="auto"/>
      <w:jc w:val="both"/>
    </w:pPr>
    <w:rPr>
      <w:rFonts w:ascii="Arial" w:eastAsia="SimSun" w:hAnsi="Arial" w:cs="Times New Roman"/>
      <w:bCs/>
      <w:iCs/>
    </w:rPr>
  </w:style>
  <w:style w:type="paragraph" w:styleId="ListBullet2">
    <w:name w:val="List Bullet 2"/>
    <w:basedOn w:val="Normal"/>
    <w:rsid w:val="00C6347F"/>
    <w:pPr>
      <w:tabs>
        <w:tab w:val="num" w:pos="643"/>
      </w:tabs>
      <w:spacing w:after="0" w:line="240" w:lineRule="auto"/>
      <w:ind w:left="643" w:hanging="360"/>
    </w:pPr>
    <w:rPr>
      <w:rFonts w:ascii="Arial" w:eastAsia="Times New Roman" w:hAnsi="Arial" w:cs="Times New Roman"/>
      <w:sz w:val="24"/>
      <w:szCs w:val="24"/>
      <w:lang w:eastAsia="en-GB"/>
    </w:rPr>
  </w:style>
  <w:style w:type="paragraph" w:styleId="HTMLPreformatted">
    <w:name w:val="HTML Preformatted"/>
    <w:basedOn w:val="Normal"/>
    <w:link w:val="HTMLPreformattedChar"/>
    <w:rsid w:val="00C6347F"/>
    <w:pPr>
      <w:widowControl w:val="0"/>
      <w:spacing w:after="0" w:line="240" w:lineRule="auto"/>
    </w:pPr>
    <w:rPr>
      <w:rFonts w:ascii="Courier New" w:eastAsia="Times New Roman" w:hAnsi="Courier New" w:cs="Courier New"/>
      <w:snapToGrid w:val="0"/>
      <w:szCs w:val="20"/>
      <w:lang w:val="en-US" w:eastAsia="en-US"/>
    </w:rPr>
  </w:style>
  <w:style w:type="character" w:customStyle="1" w:styleId="HTMLPreformattedChar">
    <w:name w:val="HTML Preformatted Char"/>
    <w:basedOn w:val="DefaultParagraphFont"/>
    <w:link w:val="HTMLPreformatted"/>
    <w:rsid w:val="00C6347F"/>
    <w:rPr>
      <w:rFonts w:ascii="Courier New" w:eastAsia="Times New Roman" w:hAnsi="Courier New" w:cs="Courier New"/>
      <w:snapToGrid w:val="0"/>
      <w:lang w:val="en-US" w:eastAsia="en-US"/>
    </w:rPr>
  </w:style>
  <w:style w:type="paragraph" w:customStyle="1" w:styleId="Char">
    <w:name w:val="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2">
    <w:name w:val="Style2"/>
    <w:basedOn w:val="Normal"/>
    <w:rsid w:val="00597566"/>
    <w:pPr>
      <w:spacing w:before="85" w:after="57" w:line="240" w:lineRule="auto"/>
      <w:jc w:val="both"/>
    </w:pPr>
    <w:rPr>
      <w:rFonts w:ascii="Arial" w:eastAsia="Times New Roman" w:hAnsi="Arial" w:cs="Times New Roman"/>
      <w:b/>
      <w:bCs/>
      <w:lang w:eastAsia="en-US"/>
    </w:rPr>
  </w:style>
  <w:style w:type="character" w:customStyle="1" w:styleId="CommentTextChar2">
    <w:name w:val="Comment Text Char2"/>
    <w:rsid w:val="00C6347F"/>
    <w:rPr>
      <w:rFonts w:ascii="Arial" w:hAnsi="Arial"/>
      <w:snapToGrid w:val="0"/>
      <w:lang w:val="en-US" w:eastAsia="en-US"/>
    </w:rPr>
  </w:style>
  <w:style w:type="character" w:customStyle="1" w:styleId="CommentSubjectChar1">
    <w:name w:val="Comment Subject Char1"/>
    <w:rsid w:val="00C6347F"/>
    <w:rPr>
      <w:rFonts w:ascii="Arial" w:hAnsi="Arial"/>
      <w:b/>
      <w:bCs/>
      <w:snapToGrid w:val="0"/>
      <w:lang w:val="en-US" w:eastAsia="en-US"/>
    </w:rPr>
  </w:style>
  <w:style w:type="paragraph" w:customStyle="1" w:styleId="CarcterCarcter">
    <w:name w:val="Carácter Carácte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Paragraphedeliste">
    <w:name w:val="Paragraphe de liste"/>
    <w:basedOn w:val="Normal"/>
    <w:uiPriority w:val="34"/>
    <w:rsid w:val="00597566"/>
    <w:pPr>
      <w:widowControl w:val="0"/>
      <w:spacing w:after="0" w:line="240" w:lineRule="auto"/>
      <w:ind w:left="720"/>
    </w:pPr>
    <w:rPr>
      <w:rFonts w:ascii="Arial" w:eastAsia="Times New Roman" w:hAnsi="Arial" w:cs="Times New Roman"/>
      <w:snapToGrid w:val="0"/>
      <w:lang w:val="en-US" w:eastAsia="en-US"/>
    </w:rPr>
  </w:style>
  <w:style w:type="paragraph" w:customStyle="1" w:styleId="Discussion">
    <w:name w:val="Discussion"/>
    <w:basedOn w:val="Normal"/>
    <w:rsid w:val="00C6347F"/>
    <w:pPr>
      <w:numPr>
        <w:numId w:val="11"/>
      </w:numPr>
      <w:tabs>
        <w:tab w:val="left" w:pos="851"/>
      </w:tabs>
      <w:spacing w:before="120" w:after="120" w:line="240" w:lineRule="auto"/>
      <w:jc w:val="both"/>
    </w:pPr>
    <w:rPr>
      <w:rFonts w:ascii="Arial" w:eastAsia="Times New Roman" w:hAnsi="Arial" w:cs="Times New Roman"/>
      <w:lang w:eastAsia="en-US"/>
    </w:rPr>
  </w:style>
  <w:style w:type="paragraph" w:customStyle="1" w:styleId="just">
    <w:name w:val="just"/>
    <w:basedOn w:val="Normal"/>
    <w:rsid w:val="00C6347F"/>
    <w:pPr>
      <w:spacing w:before="100" w:beforeAutospacing="1" w:after="100" w:afterAutospacing="1" w:line="240" w:lineRule="auto"/>
      <w:jc w:val="both"/>
    </w:pPr>
    <w:rPr>
      <w:rFonts w:ascii="Times New Roman" w:eastAsia="MS Mincho" w:hAnsi="Times New Roman" w:cs="Times New Roman"/>
      <w:color w:val="000000"/>
      <w:sz w:val="24"/>
      <w:szCs w:val="24"/>
      <w:lang w:val="en-US" w:eastAsia="ja-JP"/>
    </w:rPr>
  </w:style>
  <w:style w:type="paragraph" w:customStyle="1" w:styleId="WBodyText">
    <w:name w:val="W Body Text"/>
    <w:rsid w:val="00C6347F"/>
    <w:pPr>
      <w:spacing w:after="120"/>
      <w:jc w:val="both"/>
    </w:pPr>
    <w:rPr>
      <w:rFonts w:ascii="Arial" w:eastAsia="Times New Roman" w:hAnsi="Arial"/>
      <w:lang w:val="en-US" w:eastAsia="es-ES"/>
    </w:rPr>
  </w:style>
  <w:style w:type="paragraph" w:customStyle="1" w:styleId="ZchnZchnCharChar">
    <w:name w:val="Zchn Zchn Char Char (文字) (文字)"/>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arCarCar">
    <w:name w:val="Car Car Car"/>
    <w:basedOn w:val="Normal"/>
    <w:rsid w:val="00C6347F"/>
    <w:pPr>
      <w:tabs>
        <w:tab w:val="left" w:pos="540"/>
        <w:tab w:val="left" w:pos="1260"/>
        <w:tab w:val="left" w:pos="1800"/>
      </w:tabs>
      <w:spacing w:before="240" w:after="160" w:line="240" w:lineRule="exact"/>
    </w:pPr>
    <w:rPr>
      <w:rFonts w:eastAsia="Times New Roman" w:cs="Times New Roman"/>
      <w:szCs w:val="20"/>
      <w:lang w:val="en-US" w:eastAsia="en-US"/>
    </w:rPr>
  </w:style>
  <w:style w:type="paragraph" w:customStyle="1" w:styleId="ZchnZchn2">
    <w:name w:val="Zchn Zchn2"/>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CharChar19">
    <w:name w:val="Char Char19"/>
    <w:basedOn w:val="Normal"/>
    <w:rsid w:val="00C6347F"/>
    <w:pPr>
      <w:spacing w:after="0" w:line="240" w:lineRule="auto"/>
    </w:pPr>
    <w:rPr>
      <w:rFonts w:ascii="Times New Roman" w:eastAsia="Times New Roman" w:hAnsi="Times New Roman" w:cs="Times New Roman"/>
      <w:sz w:val="24"/>
      <w:szCs w:val="24"/>
      <w:lang w:val="pl-PL" w:eastAsia="pl-PL"/>
    </w:rPr>
  </w:style>
  <w:style w:type="character" w:customStyle="1" w:styleId="CharChar8">
    <w:name w:val="Char Char8"/>
    <w:rsid w:val="00C6347F"/>
    <w:rPr>
      <w:rFonts w:ascii="Arial" w:hAnsi="Arial"/>
      <w:lang w:val="en-GB" w:eastAsia="en-US" w:bidi="ar-SA"/>
    </w:rPr>
  </w:style>
  <w:style w:type="character" w:customStyle="1" w:styleId="1">
    <w:name w:val="1"/>
    <w:rsid w:val="00C6347F"/>
    <w:rPr>
      <w:rFonts w:ascii="Andale Mono" w:hAnsi="Andale Mono"/>
      <w:b/>
      <w:bCs/>
      <w:i/>
      <w:iCs/>
      <w:sz w:val="20"/>
      <w:szCs w:val="20"/>
    </w:rPr>
  </w:style>
  <w:style w:type="paragraph" w:customStyle="1" w:styleId="10">
    <w:name w:val="(1)"/>
    <w:basedOn w:val="Normal"/>
    <w:rsid w:val="00C6347F"/>
    <w:pPr>
      <w:spacing w:after="0" w:line="240" w:lineRule="auto"/>
      <w:ind w:left="400" w:hanging="400"/>
    </w:pPr>
    <w:rPr>
      <w:rFonts w:ascii="New York" w:eastAsia="Times New Roman" w:hAnsi="New York" w:cs="Times New Roman"/>
      <w:sz w:val="18"/>
      <w:szCs w:val="18"/>
      <w:lang w:val="en-US" w:eastAsia="en-US"/>
    </w:rPr>
  </w:style>
  <w:style w:type="paragraph" w:customStyle="1" w:styleId="a0">
    <w:name w:val="(a)"/>
    <w:basedOn w:val="10"/>
    <w:next w:val="Heading6"/>
    <w:rsid w:val="00C6347F"/>
    <w:pPr>
      <w:ind w:left="800"/>
    </w:pPr>
  </w:style>
  <w:style w:type="paragraph" w:customStyle="1" w:styleId="RES">
    <w:name w:val="RES"/>
    <w:basedOn w:val="10"/>
    <w:next w:val="Title1"/>
    <w:rsid w:val="00C6347F"/>
    <w:pPr>
      <w:spacing w:after="120"/>
      <w:ind w:left="0" w:firstLine="0"/>
      <w:jc w:val="center"/>
    </w:pPr>
    <w:rPr>
      <w:rFonts w:ascii="Times" w:hAnsi="Times"/>
      <w:caps/>
      <w:sz w:val="24"/>
      <w:szCs w:val="24"/>
    </w:rPr>
  </w:style>
  <w:style w:type="paragraph" w:customStyle="1" w:styleId="Title1">
    <w:name w:val="Title 1"/>
    <w:basedOn w:val="Normal"/>
    <w:next w:val="Smallcaps"/>
    <w:rsid w:val="00C6347F"/>
    <w:pPr>
      <w:spacing w:after="0" w:line="240" w:lineRule="auto"/>
      <w:jc w:val="center"/>
    </w:pPr>
    <w:rPr>
      <w:rFonts w:ascii="Arial" w:eastAsia="Times New Roman" w:hAnsi="Arial" w:cs="Times New Roman"/>
      <w:b/>
      <w:caps/>
      <w:sz w:val="32"/>
      <w:szCs w:val="24"/>
      <w:lang w:val="en-US" w:eastAsia="en-US"/>
    </w:rPr>
  </w:style>
  <w:style w:type="paragraph" w:customStyle="1" w:styleId="Smallcaps">
    <w:name w:val="Small caps"/>
    <w:basedOn w:val="Normal"/>
    <w:next w:val="Normal"/>
    <w:rsid w:val="00C6347F"/>
    <w:pPr>
      <w:spacing w:after="0" w:line="240" w:lineRule="auto"/>
    </w:pPr>
    <w:rPr>
      <w:rFonts w:ascii="Stone Serif Bold" w:eastAsia="Times New Roman" w:hAnsi="Stone Serif Bold" w:cs="Times New Roman"/>
      <w:smallCaps/>
      <w:sz w:val="18"/>
      <w:szCs w:val="18"/>
      <w:lang w:val="en-US" w:eastAsia="en-US"/>
    </w:rPr>
  </w:style>
  <w:style w:type="paragraph" w:styleId="List2">
    <w:name w:val="List 2"/>
    <w:basedOn w:val="Normal"/>
    <w:rsid w:val="00C6347F"/>
    <w:pPr>
      <w:spacing w:after="0" w:line="240" w:lineRule="auto"/>
      <w:ind w:left="566" w:hanging="283"/>
    </w:pPr>
    <w:rPr>
      <w:rFonts w:ascii="Arial" w:eastAsia="Times New Roman" w:hAnsi="Arial" w:cs="Times New Roman"/>
      <w:lang w:eastAsia="en-US"/>
    </w:rPr>
  </w:style>
  <w:style w:type="paragraph" w:styleId="Closing">
    <w:name w:val="Closing"/>
    <w:basedOn w:val="Normal"/>
    <w:link w:val="ClosingChar"/>
    <w:rsid w:val="00C6347F"/>
    <w:pPr>
      <w:spacing w:after="0" w:line="240" w:lineRule="auto"/>
      <w:ind w:left="4252"/>
    </w:pPr>
    <w:rPr>
      <w:rFonts w:ascii="Arial" w:eastAsia="Times New Roman" w:hAnsi="Arial" w:cs="Times New Roman"/>
      <w:lang w:eastAsia="en-US"/>
    </w:rPr>
  </w:style>
  <w:style w:type="character" w:customStyle="1" w:styleId="ClosingChar">
    <w:name w:val="Closing Char"/>
    <w:basedOn w:val="DefaultParagraphFont"/>
    <w:link w:val="Closing"/>
    <w:rsid w:val="00C6347F"/>
    <w:rPr>
      <w:rFonts w:ascii="Arial" w:eastAsia="Times New Roman" w:hAnsi="Arial"/>
      <w:sz w:val="22"/>
      <w:szCs w:val="22"/>
      <w:lang w:eastAsia="en-US"/>
    </w:rPr>
  </w:style>
  <w:style w:type="paragraph" w:customStyle="1" w:styleId="Backgroundinfonumb">
    <w:name w:val="Background info numb."/>
    <w:basedOn w:val="Normal"/>
    <w:rsid w:val="00C6347F"/>
    <w:pPr>
      <w:numPr>
        <w:numId w:val="12"/>
      </w:numPr>
      <w:tabs>
        <w:tab w:val="clear" w:pos="360"/>
      </w:tabs>
      <w:spacing w:before="120" w:after="120" w:line="240" w:lineRule="auto"/>
    </w:pPr>
    <w:rPr>
      <w:rFonts w:ascii="Arial" w:eastAsia="Times New Roman" w:hAnsi="Arial" w:cs="Times New Roman"/>
      <w:lang w:eastAsia="en-US"/>
    </w:rPr>
  </w:style>
  <w:style w:type="paragraph" w:customStyle="1" w:styleId="AutotextAssessment">
    <w:name w:val="Autotext _Assessment"/>
    <w:basedOn w:val="Normal"/>
    <w:rsid w:val="00C6347F"/>
    <w:pPr>
      <w:spacing w:after="0" w:line="240" w:lineRule="auto"/>
      <w:jc w:val="both"/>
    </w:pPr>
    <w:rPr>
      <w:rFonts w:ascii="Arial" w:eastAsia="SimSun" w:hAnsi="Arial" w:cs="Arial"/>
      <w:lang w:val="fr-CH"/>
    </w:rPr>
  </w:style>
  <w:style w:type="paragraph" w:customStyle="1" w:styleId="s7">
    <w:name w:val="s7"/>
    <w:basedOn w:val="Normal"/>
    <w:rsid w:val="00C6347F"/>
    <w:pPr>
      <w:spacing w:before="120" w:after="72" w:line="288" w:lineRule="auto"/>
      <w:ind w:left="120"/>
    </w:pPr>
    <w:rPr>
      <w:rFonts w:ascii="Times New Roman" w:eastAsia="MS Mincho" w:hAnsi="Times New Roman" w:cs="Times New Roman"/>
      <w:sz w:val="24"/>
      <w:szCs w:val="24"/>
      <w:lang w:val="en-US" w:eastAsia="ja-JP"/>
    </w:rPr>
  </w:style>
  <w:style w:type="paragraph" w:customStyle="1" w:styleId="CarCarCharCharCarCar">
    <w:name w:val="Car Car Char Char Car C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ZchnZchn">
    <w:name w:val="Zchn Zchn"/>
    <w:basedOn w:val="Normal"/>
    <w:next w:val="Normal"/>
    <w:rsid w:val="00C6347F"/>
    <w:pPr>
      <w:spacing w:after="160" w:line="240" w:lineRule="exact"/>
    </w:pPr>
    <w:rPr>
      <w:rFonts w:ascii="Tahoma" w:eastAsia="Times New Roman" w:hAnsi="Tahoma" w:cs="Times New Roman"/>
      <w:sz w:val="24"/>
      <w:szCs w:val="20"/>
      <w:lang w:val="en-US" w:eastAsia="en-US"/>
    </w:rPr>
  </w:style>
  <w:style w:type="character" w:customStyle="1" w:styleId="FooterChar1">
    <w:name w:val="Footer Char1"/>
    <w:rsid w:val="00C6347F"/>
    <w:rPr>
      <w:rFonts w:ascii="Arial" w:hAnsi="Arial"/>
      <w:snapToGrid w:val="0"/>
      <w:sz w:val="22"/>
      <w:szCs w:val="22"/>
      <w:lang w:val="en-US" w:eastAsia="en-US" w:bidi="ar-SA"/>
    </w:rPr>
  </w:style>
  <w:style w:type="character" w:customStyle="1" w:styleId="HeaderChar1">
    <w:name w:val="Header Char1"/>
    <w:uiPriority w:val="99"/>
    <w:rsid w:val="00C6347F"/>
    <w:rPr>
      <w:rFonts w:ascii="Arial" w:hAnsi="Arial"/>
      <w:snapToGrid w:val="0"/>
      <w:sz w:val="22"/>
      <w:szCs w:val="22"/>
      <w:lang w:val="en-US" w:eastAsia="en-US" w:bidi="ar-SA"/>
    </w:rPr>
  </w:style>
  <w:style w:type="character" w:customStyle="1" w:styleId="CharChar11">
    <w:name w:val="Char Char11"/>
    <w:locked/>
    <w:rsid w:val="00C6347F"/>
    <w:rPr>
      <w:rFonts w:ascii="Arial" w:hAnsi="Arial" w:cs="Arial"/>
      <w:sz w:val="22"/>
      <w:szCs w:val="22"/>
      <w:lang w:val="en-GB" w:eastAsia="en-US" w:bidi="ar-SA"/>
    </w:rPr>
  </w:style>
  <w:style w:type="paragraph" w:customStyle="1" w:styleId="Smalltitle">
    <w:name w:val="Smalltitle"/>
    <w:basedOn w:val="Title"/>
    <w:rsid w:val="00C6347F"/>
    <w:pPr>
      <w:pBdr>
        <w:bottom w:val="none" w:sz="0" w:space="0" w:color="auto"/>
      </w:pBdr>
      <w:spacing w:before="240" w:after="60"/>
      <w:contextualSpacing w:val="0"/>
      <w:jc w:val="center"/>
      <w:outlineLvl w:val="0"/>
    </w:pPr>
    <w:rPr>
      <w:rFonts w:ascii="Arial Bold" w:eastAsia="SimSun" w:hAnsi="Arial Bold" w:cs="Times New Roman"/>
      <w:b/>
      <w:bCs/>
      <w:color w:val="auto"/>
      <w:spacing w:val="0"/>
      <w:sz w:val="28"/>
      <w:szCs w:val="32"/>
    </w:rPr>
  </w:style>
  <w:style w:type="character" w:customStyle="1" w:styleId="Heading3Char1">
    <w:name w:val="Heading 3 Char1"/>
    <w:rsid w:val="00C6347F"/>
    <w:rPr>
      <w:rFonts w:ascii="Times" w:hAnsi="Times"/>
      <w:snapToGrid w:val="0"/>
      <w:sz w:val="22"/>
      <w:szCs w:val="22"/>
      <w:lang w:val="en-GB" w:eastAsia="en-US" w:bidi="ar-SA"/>
    </w:rPr>
  </w:style>
  <w:style w:type="character" w:customStyle="1" w:styleId="Heading5Char1">
    <w:name w:val="Heading 5 Char1"/>
    <w:rsid w:val="00C6347F"/>
    <w:rPr>
      <w:rFonts w:ascii="Times" w:hAnsi="Times"/>
      <w:snapToGrid w:val="0"/>
      <w:sz w:val="22"/>
      <w:szCs w:val="22"/>
      <w:lang w:val="en-GB" w:eastAsia="en-US" w:bidi="ar-SA"/>
    </w:rPr>
  </w:style>
  <w:style w:type="character" w:customStyle="1" w:styleId="PlainTextChar1">
    <w:name w:val="Plain Text Char1"/>
    <w:rsid w:val="00C6347F"/>
    <w:rPr>
      <w:rFonts w:ascii="Courier New" w:hAnsi="Courier New"/>
      <w:lang w:val="en-GB" w:eastAsia="en-US" w:bidi="ar-SA"/>
    </w:rPr>
  </w:style>
  <w:style w:type="character" w:customStyle="1" w:styleId="BodyTextFirstIndent2Char1">
    <w:name w:val="Body Text First Indent 2 Char1"/>
    <w:link w:val="BodyTextFirstIndent2"/>
    <w:rsid w:val="00C6347F"/>
    <w:rPr>
      <w:rFonts w:ascii="Arial" w:eastAsia="SimSun" w:hAnsi="Arial"/>
    </w:rPr>
  </w:style>
  <w:style w:type="paragraph" w:customStyle="1" w:styleId="Pa0">
    <w:name w:val="Pa0"/>
    <w:basedOn w:val="Default"/>
    <w:next w:val="Default"/>
    <w:rsid w:val="00C6347F"/>
    <w:pPr>
      <w:widowControl/>
      <w:spacing w:line="241" w:lineRule="atLeast"/>
    </w:pPr>
    <w:rPr>
      <w:rFonts w:ascii="Helvetica Neue" w:hAnsi="Helvetica Neue" w:cs="Times New Roman"/>
      <w:color w:val="auto"/>
    </w:rPr>
  </w:style>
  <w:style w:type="character" w:customStyle="1" w:styleId="A40">
    <w:name w:val="A4"/>
    <w:rsid w:val="00C6347F"/>
    <w:rPr>
      <w:rFonts w:cs="Helvetica Neue"/>
      <w:color w:val="000000"/>
      <w:sz w:val="20"/>
      <w:szCs w:val="20"/>
    </w:rPr>
  </w:style>
  <w:style w:type="character" w:customStyle="1" w:styleId="A60">
    <w:name w:val="A6"/>
    <w:rsid w:val="00C6347F"/>
    <w:rPr>
      <w:rFonts w:cs="Helvetica Neue"/>
      <w:b/>
      <w:bCs/>
      <w:color w:val="000000"/>
      <w:sz w:val="11"/>
      <w:szCs w:val="11"/>
    </w:rPr>
  </w:style>
  <w:style w:type="paragraph" w:customStyle="1" w:styleId="style241">
    <w:name w:val="style241"/>
    <w:basedOn w:val="Normal"/>
    <w:rsid w:val="00C6347F"/>
    <w:pPr>
      <w:spacing w:after="0" w:line="240" w:lineRule="auto"/>
    </w:pPr>
    <w:rPr>
      <w:rFonts w:ascii="Times New Roman" w:eastAsia="Times New Roman" w:hAnsi="Times New Roman" w:cs="Times New Roman"/>
      <w:szCs w:val="20"/>
      <w:lang w:val="en-US" w:eastAsia="en-US"/>
    </w:rPr>
  </w:style>
  <w:style w:type="paragraph" w:customStyle="1" w:styleId="Normal2">
    <w:name w:val="Normal+2"/>
    <w:basedOn w:val="Default"/>
    <w:next w:val="Default"/>
    <w:rsid w:val="00C6347F"/>
    <w:pPr>
      <w:widowControl/>
    </w:pPr>
    <w:rPr>
      <w:rFonts w:ascii="Times New Roman" w:hAnsi="Times New Roman" w:cs="Times New Roman"/>
      <w:color w:val="auto"/>
    </w:rPr>
  </w:style>
  <w:style w:type="paragraph" w:customStyle="1" w:styleId="CharCharChar">
    <w:name w:val="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table" w:styleId="TableProfessional">
    <w:name w:val="Table Professional"/>
    <w:basedOn w:val="TableNormal"/>
    <w:rsid w:val="00C6347F"/>
    <w:pPr>
      <w:widowControl w:val="0"/>
    </w:pPr>
    <w:rPr>
      <w:rFonts w:eastAsia="Times New Roman"/>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riel">
    <w:name w:val="Ariel"/>
    <w:basedOn w:val="FootnoteText"/>
    <w:rsid w:val="00C6347F"/>
    <w:rPr>
      <w:rFonts w:ascii="Times New Roman" w:eastAsia="Times New Roman" w:hAnsi="Times New Roman" w:cs="Times New Roman"/>
      <w:lang w:val="en-US" w:eastAsia="en-US"/>
    </w:rPr>
  </w:style>
  <w:style w:type="paragraph" w:customStyle="1" w:styleId="PargrafodaLista">
    <w:name w:val="Parágrafo da Lista"/>
    <w:basedOn w:val="Normal"/>
    <w:rsid w:val="00597566"/>
    <w:pPr>
      <w:spacing w:after="0" w:line="240" w:lineRule="auto"/>
      <w:ind w:left="708"/>
    </w:pPr>
    <w:rPr>
      <w:rFonts w:ascii="Times New Roman" w:eastAsia="Times New Roman" w:hAnsi="Times New Roman" w:cs="Times New Roman"/>
      <w:szCs w:val="20"/>
      <w:lang w:val="pt-BR" w:eastAsia="pt-BR"/>
    </w:rPr>
  </w:style>
  <w:style w:type="paragraph" w:customStyle="1" w:styleId="a1">
    <w:name w:val="Стиль"/>
    <w:rsid w:val="00C6347F"/>
    <w:pPr>
      <w:suppressAutoHyphens/>
    </w:pPr>
    <w:rPr>
      <w:rFonts w:eastAsia="Arial"/>
      <w:lang w:val="ru-RU" w:eastAsia="ar-SA"/>
    </w:rPr>
  </w:style>
  <w:style w:type="character" w:customStyle="1" w:styleId="noprint">
    <w:name w:val="noprint"/>
    <w:basedOn w:val="DefaultParagraphFont"/>
    <w:rsid w:val="00C6347F"/>
  </w:style>
  <w:style w:type="paragraph" w:customStyle="1" w:styleId="CharCharCharCharCharCharChar">
    <w:name w:val="Char Char Char Char Char Char Char"/>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style181">
    <w:name w:val="style181"/>
    <w:basedOn w:val="Normal"/>
    <w:rsid w:val="00C6347F"/>
    <w:pPr>
      <w:spacing w:after="0" w:line="240" w:lineRule="auto"/>
    </w:pPr>
    <w:rPr>
      <w:rFonts w:ascii="Times New Roman" w:eastAsia="Times New Roman" w:hAnsi="Times New Roman" w:cs="Times New Roman"/>
      <w:b/>
      <w:bCs/>
      <w:sz w:val="19"/>
      <w:szCs w:val="19"/>
      <w:lang w:val="en-US" w:eastAsia="en-US"/>
    </w:rPr>
  </w:style>
  <w:style w:type="paragraph" w:customStyle="1" w:styleId="style191">
    <w:name w:val="style191"/>
    <w:basedOn w:val="Normal"/>
    <w:rsid w:val="00C6347F"/>
    <w:pPr>
      <w:spacing w:after="0" w:line="240" w:lineRule="auto"/>
    </w:pPr>
    <w:rPr>
      <w:rFonts w:ascii="Times New Roman" w:eastAsia="Times New Roman" w:hAnsi="Times New Roman" w:cs="Times New Roman"/>
      <w:sz w:val="19"/>
      <w:szCs w:val="19"/>
      <w:lang w:val="en-US" w:eastAsia="en-US"/>
    </w:rPr>
  </w:style>
  <w:style w:type="character" w:customStyle="1" w:styleId="style201">
    <w:name w:val="style201"/>
    <w:rsid w:val="00C6347F"/>
    <w:rPr>
      <w:color w:val="0000FF"/>
    </w:rPr>
  </w:style>
  <w:style w:type="character" w:customStyle="1" w:styleId="style192">
    <w:name w:val="style192"/>
    <w:rsid w:val="00C6347F"/>
    <w:rPr>
      <w:sz w:val="19"/>
      <w:szCs w:val="19"/>
    </w:rPr>
  </w:style>
  <w:style w:type="paragraph" w:customStyle="1" w:styleId="maintitlelow">
    <w:name w:val="maintitlelow"/>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backtonewsletterlink">
    <w:name w:val="backtonewsletterlink"/>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ubtitlebig">
    <w:name w:val="subtitlebig"/>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EndnoteText">
    <w:name w:val="endnote text"/>
    <w:basedOn w:val="Normal"/>
    <w:link w:val="EndnoteTextChar"/>
    <w:unhideWhenUsed/>
    <w:rsid w:val="00C6347F"/>
    <w:pPr>
      <w:spacing w:after="0" w:line="240" w:lineRule="auto"/>
    </w:pPr>
    <w:rPr>
      <w:rFonts w:ascii="Arial" w:eastAsia="MS Mincho" w:hAnsi="Arial" w:cs="Times New Roman"/>
      <w:szCs w:val="20"/>
      <w:lang w:eastAsia="ja-JP"/>
    </w:rPr>
  </w:style>
  <w:style w:type="character" w:customStyle="1" w:styleId="EndnoteTextChar">
    <w:name w:val="Endnote Text Char"/>
    <w:basedOn w:val="DefaultParagraphFont"/>
    <w:link w:val="EndnoteText"/>
    <w:rsid w:val="00C6347F"/>
    <w:rPr>
      <w:rFonts w:ascii="Arial" w:eastAsia="MS Mincho" w:hAnsi="Arial"/>
      <w:lang w:eastAsia="ja-JP"/>
    </w:rPr>
  </w:style>
  <w:style w:type="character" w:styleId="EndnoteReference">
    <w:name w:val="endnote reference"/>
    <w:unhideWhenUsed/>
    <w:rsid w:val="00C6347F"/>
    <w:rPr>
      <w:vertAlign w:val="superscript"/>
    </w:rPr>
  </w:style>
  <w:style w:type="character" w:customStyle="1" w:styleId="bullet">
    <w:name w:val="bullet"/>
    <w:basedOn w:val="DefaultParagraphFont"/>
    <w:rsid w:val="00C6347F"/>
  </w:style>
  <w:style w:type="character" w:customStyle="1" w:styleId="spelle">
    <w:name w:val="spelle"/>
    <w:basedOn w:val="DefaultParagraphFont"/>
    <w:rsid w:val="00C6347F"/>
  </w:style>
  <w:style w:type="paragraph" w:customStyle="1" w:styleId="NormNum1">
    <w:name w:val="NormNum1"/>
    <w:basedOn w:val="Normal"/>
    <w:rsid w:val="00C6347F"/>
    <w:pPr>
      <w:numPr>
        <w:numId w:val="13"/>
      </w:numPr>
      <w:spacing w:after="0" w:line="240" w:lineRule="auto"/>
    </w:pPr>
    <w:rPr>
      <w:rFonts w:ascii="Arial" w:eastAsia="SimSun" w:hAnsi="Arial" w:cs="Times New Roman"/>
      <w:szCs w:val="24"/>
    </w:rPr>
  </w:style>
  <w:style w:type="character" w:customStyle="1" w:styleId="orthvar">
    <w:name w:val="orthvar"/>
    <w:basedOn w:val="DefaultParagraphFont"/>
    <w:rsid w:val="00C6347F"/>
  </w:style>
  <w:style w:type="character" w:customStyle="1" w:styleId="CharChar20">
    <w:name w:val="Char Char20"/>
    <w:rsid w:val="00C6347F"/>
    <w:rPr>
      <w:rFonts w:ascii="Arial" w:hAnsi="Arial"/>
      <w:b/>
      <w:bCs/>
      <w:sz w:val="22"/>
      <w:szCs w:val="22"/>
      <w:lang w:val="en-GB" w:eastAsia="en-US" w:bidi="ar-SA"/>
    </w:rPr>
  </w:style>
  <w:style w:type="paragraph" w:customStyle="1" w:styleId="Bullets">
    <w:name w:val="Bullets"/>
    <w:basedOn w:val="BodyText0"/>
    <w:rsid w:val="00C6347F"/>
    <w:pPr>
      <w:tabs>
        <w:tab w:val="clear" w:pos="1140"/>
      </w:tabs>
      <w:spacing w:after="120" w:line="360" w:lineRule="auto"/>
      <w:jc w:val="left"/>
    </w:pPr>
    <w:rPr>
      <w:rFonts w:ascii="Calibri" w:eastAsia="Times New Roman" w:hAnsi="Calibri" w:cs="Times New Roman"/>
      <w:b w:val="0"/>
      <w:bCs w:val="0"/>
      <w:sz w:val="22"/>
      <w:szCs w:val="22"/>
      <w:lang w:eastAsia="en-US"/>
    </w:rPr>
  </w:style>
  <w:style w:type="character" w:customStyle="1" w:styleId="yt">
    <w:name w:val="yt"/>
    <w:basedOn w:val="DefaultParagraphFont"/>
    <w:rsid w:val="00C6347F"/>
  </w:style>
  <w:style w:type="table" w:styleId="TableGrid8">
    <w:name w:val="Table Grid 8"/>
    <w:basedOn w:val="TableNormal"/>
    <w:rsid w:val="00C6347F"/>
    <w:rPr>
      <w:rFonts w:eastAsia="Times New Roman"/>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linkxlsstyle23">
    <w:name w:val="linkxls style23"/>
    <w:basedOn w:val="DefaultParagraphFont"/>
    <w:rsid w:val="00C6347F"/>
  </w:style>
  <w:style w:type="paragraph" w:customStyle="1" w:styleId="CarCar3">
    <w:name w:val="Car Car3"/>
    <w:basedOn w:val="Normal"/>
    <w:rsid w:val="00C6347F"/>
    <w:pPr>
      <w:spacing w:after="0" w:line="240" w:lineRule="auto"/>
    </w:pPr>
    <w:rPr>
      <w:rFonts w:ascii="Times New Roman" w:eastAsia="Times New Roman" w:hAnsi="Times New Roman" w:cs="Times New Roman"/>
      <w:sz w:val="24"/>
      <w:szCs w:val="24"/>
      <w:lang w:val="pl-PL" w:eastAsia="pl-PL"/>
    </w:rPr>
  </w:style>
  <w:style w:type="paragraph" w:customStyle="1" w:styleId="a7">
    <w:name w:val="リスト段落"/>
    <w:basedOn w:val="Normal"/>
    <w:rsid w:val="00C6347F"/>
    <w:pPr>
      <w:widowControl w:val="0"/>
      <w:spacing w:after="0" w:line="240" w:lineRule="auto"/>
      <w:ind w:leftChars="400" w:left="840"/>
      <w:jc w:val="both"/>
    </w:pPr>
    <w:rPr>
      <w:rFonts w:ascii="Century" w:eastAsia="MS Mincho" w:hAnsi="Century" w:cs="Times New Roman"/>
      <w:kern w:val="2"/>
      <w:sz w:val="21"/>
      <w:lang w:val="en-US" w:eastAsia="ja-JP"/>
    </w:rPr>
  </w:style>
  <w:style w:type="paragraph" w:customStyle="1" w:styleId="xl65">
    <w:name w:val="xl65"/>
    <w:basedOn w:val="Normal"/>
    <w:rsid w:val="00C6347F"/>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6">
    <w:name w:val="xl66"/>
    <w:basedOn w:val="Normal"/>
    <w:rsid w:val="00C6347F"/>
    <w:pPr>
      <w:shd w:val="clear" w:color="00FFFF" w:fill="00FFFF"/>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xl67">
    <w:name w:val="xl67"/>
    <w:basedOn w:val="Normal"/>
    <w:rsid w:val="00C6347F"/>
    <w:pPr>
      <w:spacing w:before="100" w:beforeAutospacing="1" w:after="100" w:afterAutospacing="1" w:line="240" w:lineRule="auto"/>
    </w:pPr>
    <w:rPr>
      <w:rFonts w:ascii="Times New Roman" w:eastAsia="Times New Roman" w:hAnsi="Times New Roman" w:cs="Times New Roman"/>
      <w:color w:val="0000FF"/>
      <w:sz w:val="24"/>
      <w:szCs w:val="24"/>
      <w:u w:val="single"/>
      <w:lang w:val="en-US" w:eastAsia="zh-TW"/>
    </w:rPr>
  </w:style>
  <w:style w:type="numbering" w:styleId="111111">
    <w:name w:val="Outline List 2"/>
    <w:basedOn w:val="NoList"/>
    <w:rsid w:val="00C6347F"/>
  </w:style>
  <w:style w:type="paragraph" w:customStyle="1" w:styleId="Actionold">
    <w:name w:val="_Action_old"/>
    <w:basedOn w:val="Action"/>
    <w:rsid w:val="00597566"/>
    <w:pPr>
      <w:numPr>
        <w:numId w:val="0"/>
      </w:numPr>
      <w:spacing w:after="120"/>
      <w:outlineLvl w:val="9"/>
    </w:pPr>
    <w:rPr>
      <w:rFonts w:ascii="Verdana" w:hAnsi="Verdana"/>
      <w:sz w:val="20"/>
    </w:rPr>
  </w:style>
  <w:style w:type="paragraph" w:customStyle="1" w:styleId="Personal">
    <w:name w:val="_Personal"/>
    <w:basedOn w:val="BodyText4"/>
    <w:next w:val="Normal"/>
    <w:rsid w:val="00597566"/>
    <w:pPr>
      <w:numPr>
        <w:numId w:val="40"/>
      </w:numPr>
      <w:tabs>
        <w:tab w:val="clear" w:pos="1140"/>
        <w:tab w:val="left" w:pos="1134"/>
      </w:tabs>
      <w:spacing w:before="240"/>
    </w:pPr>
    <w:rPr>
      <w:rFonts w:ascii="Verdana" w:eastAsia="Arial" w:hAnsi="Verdana"/>
      <w:bCs w:val="0"/>
      <w:color w:val="E36C0A" w:themeColor="accent6" w:themeShade="BF"/>
      <w:sz w:val="20"/>
      <w:szCs w:val="22"/>
      <w:lang w:eastAsia="zh-TW"/>
    </w:rPr>
  </w:style>
  <w:style w:type="table" w:customStyle="1" w:styleId="TableGrid31">
    <w:name w:val="Table Grid31"/>
    <w:basedOn w:val="TableNormal"/>
    <w:next w:val="TableGrid"/>
    <w:uiPriority w:val="59"/>
    <w:rsid w:val="00C6347F"/>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TITLE0">
    <w:name w:val="PART TITLE"/>
    <w:basedOn w:val="Bodytext1"/>
    <w:uiPriority w:val="1"/>
    <w:rsid w:val="00597566"/>
    <w:rPr>
      <w:b/>
      <w:sz w:val="28"/>
    </w:rPr>
  </w:style>
  <w:style w:type="paragraph" w:customStyle="1" w:styleId="Chaptertitle">
    <w:name w:val="Chapter title"/>
    <w:basedOn w:val="Normal"/>
    <w:uiPriority w:val="1"/>
    <w:rsid w:val="00C6347F"/>
  </w:style>
  <w:style w:type="paragraph" w:customStyle="1" w:styleId="Bodytab">
    <w:name w:val="Body tab"/>
    <w:basedOn w:val="Normal"/>
    <w:uiPriority w:val="1"/>
    <w:rsid w:val="00C6347F"/>
  </w:style>
  <w:style w:type="paragraph" w:customStyle="1" w:styleId="Listalpha">
    <w:name w:val="List alpha"/>
    <w:basedOn w:val="Normal"/>
    <w:uiPriority w:val="1"/>
    <w:rsid w:val="00C6347F"/>
  </w:style>
  <w:style w:type="paragraph" w:customStyle="1" w:styleId="Listalpha12ptbefore">
    <w:name w:val="List alpha 12pt_before"/>
    <w:basedOn w:val="Normal"/>
    <w:uiPriority w:val="1"/>
    <w:rsid w:val="00C6347F"/>
  </w:style>
  <w:style w:type="paragraph" w:customStyle="1" w:styleId="Listroman">
    <w:name w:val="List roman"/>
    <w:basedOn w:val="Normal"/>
    <w:uiPriority w:val="1"/>
    <w:rsid w:val="00C6347F"/>
  </w:style>
  <w:style w:type="paragraph" w:customStyle="1" w:styleId="Noteindent1">
    <w:name w:val="Note indent 1"/>
    <w:basedOn w:val="Normal"/>
    <w:uiPriority w:val="1"/>
    <w:rsid w:val="00C6347F"/>
    <w:pPr>
      <w:ind w:left="240" w:hanging="240"/>
    </w:pPr>
    <w:rPr>
      <w:szCs w:val="24"/>
    </w:rPr>
  </w:style>
  <w:style w:type="paragraph" w:customStyle="1" w:styleId="Noteindent2">
    <w:name w:val="Note indent 2"/>
    <w:basedOn w:val="Normal"/>
    <w:uiPriority w:val="1"/>
    <w:rsid w:val="00C6347F"/>
  </w:style>
  <w:style w:type="paragraph" w:customStyle="1" w:styleId="Indent1semibold0">
    <w:name w:val="Indent 1 semibold"/>
    <w:basedOn w:val="Normal"/>
    <w:uiPriority w:val="1"/>
    <w:rsid w:val="00C6347F"/>
    <w:pPr>
      <w:spacing w:before="240"/>
      <w:ind w:left="1134" w:hanging="1134"/>
    </w:pPr>
    <w:rPr>
      <w:color w:val="FF0000"/>
      <w:szCs w:val="24"/>
      <w:lang w:val="en-US"/>
    </w:rPr>
  </w:style>
  <w:style w:type="paragraph" w:customStyle="1" w:styleId="Indent2semibold0">
    <w:name w:val="Indent 2 semibold"/>
    <w:basedOn w:val="Normal"/>
    <w:uiPriority w:val="1"/>
    <w:rsid w:val="00C6347F"/>
  </w:style>
  <w:style w:type="paragraph" w:customStyle="1" w:styleId="Indent3semibold0">
    <w:name w:val="Indent 3 semibold"/>
    <w:basedOn w:val="Normal"/>
    <w:uiPriority w:val="1"/>
    <w:rsid w:val="00C6347F"/>
  </w:style>
  <w:style w:type="character" w:customStyle="1" w:styleId="Semibold0">
    <w:name w:val="Semibold"/>
    <w:uiPriority w:val="1"/>
    <w:rsid w:val="00C6347F"/>
  </w:style>
  <w:style w:type="character" w:customStyle="1" w:styleId="Semibolditalic0">
    <w:name w:val="Semibold italic"/>
    <w:uiPriority w:val="1"/>
    <w:rsid w:val="00C6347F"/>
    <w:rPr>
      <w:b/>
      <w:i/>
    </w:rPr>
  </w:style>
  <w:style w:type="character" w:customStyle="1" w:styleId="ttt">
    <w:name w:val="ttt"/>
    <w:uiPriority w:val="1"/>
    <w:rsid w:val="00C6347F"/>
  </w:style>
  <w:style w:type="character" w:customStyle="1" w:styleId="tttt">
    <w:name w:val="tttt"/>
    <w:uiPriority w:val="1"/>
    <w:rsid w:val="00C6347F"/>
  </w:style>
  <w:style w:type="paragraph" w:customStyle="1" w:styleId="BodyText10">
    <w:name w:val="Body Text1"/>
    <w:basedOn w:val="Normal"/>
    <w:link w:val="BodyTextChar2"/>
    <w:uiPriority w:val="1"/>
    <w:rsid w:val="00C6347F"/>
  </w:style>
  <w:style w:type="paragraph" w:customStyle="1" w:styleId="Titles1">
    <w:name w:val="Titles 1"/>
    <w:basedOn w:val="Normal"/>
    <w:uiPriority w:val="1"/>
    <w:rsid w:val="00C6347F"/>
  </w:style>
  <w:style w:type="paragraph" w:customStyle="1" w:styleId="TableofContentstitle">
    <w:name w:val="Table of Contents title"/>
    <w:basedOn w:val="Normal"/>
    <w:uiPriority w:val="1"/>
    <w:rsid w:val="00C6347F"/>
  </w:style>
  <w:style w:type="paragraph" w:customStyle="1" w:styleId="Titles2">
    <w:name w:val="Titles 2"/>
    <w:basedOn w:val="Normal"/>
    <w:uiPriority w:val="1"/>
    <w:rsid w:val="00C6347F"/>
  </w:style>
  <w:style w:type="paragraph" w:customStyle="1" w:styleId="AnnexIIsubhead">
    <w:name w:val="Annex II subhead"/>
    <w:basedOn w:val="Normal"/>
    <w:uiPriority w:val="1"/>
    <w:rsid w:val="00C6347F"/>
  </w:style>
  <w:style w:type="paragraph" w:customStyle="1" w:styleId="Titles3">
    <w:name w:val="Titles 3"/>
    <w:basedOn w:val="Normal"/>
    <w:uiPriority w:val="1"/>
    <w:rsid w:val="00C6347F"/>
  </w:style>
  <w:style w:type="paragraph" w:customStyle="1" w:styleId="TableofCont1">
    <w:name w:val="Table of Cont. 1"/>
    <w:basedOn w:val="Normal"/>
    <w:uiPriority w:val="1"/>
    <w:rsid w:val="00C6347F"/>
  </w:style>
  <w:style w:type="paragraph" w:customStyle="1" w:styleId="Tableofcont2">
    <w:name w:val="Table of cont. 2"/>
    <w:basedOn w:val="Normal"/>
    <w:uiPriority w:val="1"/>
    <w:rsid w:val="00C6347F"/>
  </w:style>
  <w:style w:type="paragraph" w:customStyle="1" w:styleId="Indents">
    <w:name w:val="Indents"/>
    <w:basedOn w:val="Normal"/>
    <w:uiPriority w:val="1"/>
    <w:rsid w:val="00C6347F"/>
  </w:style>
  <w:style w:type="paragraph" w:customStyle="1" w:styleId="TabletextWhitecentre">
    <w:name w:val="Table text White centre"/>
    <w:basedOn w:val="Normal"/>
    <w:uiPriority w:val="1"/>
    <w:rsid w:val="00C6347F"/>
  </w:style>
  <w:style w:type="paragraph" w:customStyle="1" w:styleId="Acknowledgements">
    <w:name w:val="Acknowledgements"/>
    <w:basedOn w:val="Normal"/>
    <w:uiPriority w:val="1"/>
    <w:rsid w:val="00C6347F"/>
  </w:style>
  <w:style w:type="paragraph" w:customStyle="1" w:styleId="COPbox">
    <w:name w:val="COP box"/>
    <w:basedOn w:val="Normal"/>
    <w:uiPriority w:val="1"/>
    <w:rsid w:val="00C6347F"/>
  </w:style>
  <w:style w:type="paragraph" w:customStyle="1" w:styleId="COPboxheading">
    <w:name w:val="COP box heading"/>
    <w:basedOn w:val="Normal"/>
    <w:uiPriority w:val="1"/>
    <w:rsid w:val="00C6347F"/>
  </w:style>
  <w:style w:type="paragraph" w:customStyle="1" w:styleId="COPboxindent">
    <w:name w:val="COP box indent"/>
    <w:basedOn w:val="Normal"/>
    <w:uiPriority w:val="1"/>
    <w:rsid w:val="00C6347F"/>
  </w:style>
  <w:style w:type="paragraph" w:customStyle="1" w:styleId="Centredtext">
    <w:name w:val="Centred text"/>
    <w:basedOn w:val="Normal"/>
    <w:uiPriority w:val="1"/>
    <w:rsid w:val="00C6347F"/>
  </w:style>
  <w:style w:type="paragraph" w:customStyle="1" w:styleId="TOC4digits">
    <w:name w:val="TOC 4 digits"/>
    <w:basedOn w:val="Normal"/>
    <w:uiPriority w:val="1"/>
    <w:rsid w:val="00C6347F"/>
  </w:style>
  <w:style w:type="character" w:customStyle="1" w:styleId="italic0">
    <w:name w:val="italic"/>
    <w:uiPriority w:val="1"/>
    <w:rsid w:val="00C6347F"/>
    <w:rPr>
      <w:i/>
    </w:rPr>
  </w:style>
  <w:style w:type="character" w:customStyle="1" w:styleId="CharacterStyle1">
    <w:name w:val="Character Style 1"/>
    <w:uiPriority w:val="1"/>
    <w:rsid w:val="00C6347F"/>
  </w:style>
  <w:style w:type="character" w:customStyle="1" w:styleId="Bluebold">
    <w:name w:val="Blue bold"/>
    <w:uiPriority w:val="1"/>
    <w:rsid w:val="00C6347F"/>
  </w:style>
  <w:style w:type="character" w:customStyle="1" w:styleId="Orange">
    <w:name w:val="Orange"/>
    <w:uiPriority w:val="1"/>
    <w:rsid w:val="00C6347F"/>
  </w:style>
  <w:style w:type="character" w:customStyle="1" w:styleId="Boldnoblique">
    <w:name w:val="Bold'n'oblique"/>
    <w:uiPriority w:val="1"/>
    <w:rsid w:val="00C6347F"/>
  </w:style>
  <w:style w:type="character" w:customStyle="1" w:styleId="highlight">
    <w:name w:val="highlight"/>
    <w:uiPriority w:val="1"/>
    <w:rsid w:val="00C6347F"/>
  </w:style>
  <w:style w:type="character" w:customStyle="1" w:styleId="highlightblue">
    <w:name w:val="highlight blue"/>
    <w:uiPriority w:val="1"/>
    <w:rsid w:val="00C6347F"/>
  </w:style>
  <w:style w:type="character" w:customStyle="1" w:styleId="rougeaeffacer">
    <w:name w:val="rouge a effacer"/>
    <w:uiPriority w:val="1"/>
    <w:rsid w:val="00C6347F"/>
  </w:style>
  <w:style w:type="paragraph" w:customStyle="1" w:styleId="BodyText20">
    <w:name w:val="Body Text2"/>
    <w:basedOn w:val="Normal"/>
    <w:uiPriority w:val="1"/>
    <w:rsid w:val="00C6347F"/>
    <w:rPr>
      <w:rFonts w:ascii="Times New Roman" w:eastAsia="MS Mincho" w:hAnsi="Times New Roman" w:cs="Times New Roman"/>
      <w:szCs w:val="20"/>
      <w:lang w:eastAsia="zh-TW"/>
    </w:rPr>
  </w:style>
  <w:style w:type="character" w:customStyle="1" w:styleId="BodyTextChar10">
    <w:name w:val="Body Text Char1"/>
    <w:basedOn w:val="DefaultParagraphFont"/>
    <w:link w:val="BodyText30"/>
    <w:uiPriority w:val="1"/>
    <w:rsid w:val="00C6347F"/>
  </w:style>
  <w:style w:type="paragraph" w:customStyle="1" w:styleId="BodyText30">
    <w:name w:val="Body Text3"/>
    <w:basedOn w:val="Normal"/>
    <w:link w:val="BodyTextChar10"/>
    <w:uiPriority w:val="1"/>
    <w:rsid w:val="00C6347F"/>
    <w:rPr>
      <w:rFonts w:ascii="Times New Roman" w:hAnsi="Times New Roman" w:cs="Times New Roman"/>
      <w:szCs w:val="20"/>
    </w:rPr>
  </w:style>
  <w:style w:type="character" w:customStyle="1" w:styleId="BodyTextChar2">
    <w:name w:val="Body Text Char2"/>
    <w:basedOn w:val="DefaultParagraphFont"/>
    <w:link w:val="BodyText10"/>
    <w:uiPriority w:val="1"/>
    <w:rsid w:val="00C6347F"/>
    <w:rPr>
      <w:rFonts w:ascii="Verdana" w:hAnsi="Verdana" w:cstheme="minorBidi"/>
      <w:szCs w:val="22"/>
    </w:rPr>
  </w:style>
  <w:style w:type="paragraph" w:customStyle="1" w:styleId="BodyText40">
    <w:name w:val="Body Text4"/>
    <w:basedOn w:val="Normal"/>
    <w:link w:val="BodyTextChar3"/>
    <w:uiPriority w:val="1"/>
    <w:rsid w:val="00C6347F"/>
  </w:style>
  <w:style w:type="character" w:customStyle="1" w:styleId="BodyTextChar3">
    <w:name w:val="Body Text Char3"/>
    <w:basedOn w:val="DefaultParagraphFont"/>
    <w:link w:val="BodyText40"/>
    <w:uiPriority w:val="1"/>
    <w:rsid w:val="00C6347F"/>
    <w:rPr>
      <w:rFonts w:ascii="Verdana" w:hAnsi="Verdana" w:cstheme="minorBidi"/>
      <w:szCs w:val="22"/>
    </w:rPr>
  </w:style>
  <w:style w:type="paragraph" w:customStyle="1" w:styleId="Test500error">
    <w:name w:val="Test 500 error"/>
    <w:basedOn w:val="Normal"/>
    <w:uiPriority w:val="1"/>
    <w:rsid w:val="00C6347F"/>
  </w:style>
  <w:style w:type="paragraph" w:customStyle="1" w:styleId="Notes2Spaceafter">
    <w:name w:val="Notes 2 Space after"/>
    <w:basedOn w:val="Normal"/>
    <w:uiPriority w:val="1"/>
    <w:rsid w:val="00C6347F"/>
  </w:style>
  <w:style w:type="paragraph" w:customStyle="1" w:styleId="Noteindent1Spaceafter">
    <w:name w:val="Note indent 1 Space after"/>
    <w:basedOn w:val="Normal"/>
    <w:uiPriority w:val="1"/>
    <w:rsid w:val="00C6347F"/>
  </w:style>
  <w:style w:type="paragraph" w:customStyle="1" w:styleId="Copyright">
    <w:name w:val="Copyright"/>
    <w:basedOn w:val="Normal"/>
    <w:uiPriority w:val="1"/>
    <w:rsid w:val="00C6347F"/>
  </w:style>
  <w:style w:type="paragraph" w:customStyle="1" w:styleId="Copyrightnote">
    <w:name w:val="Copyright note"/>
    <w:basedOn w:val="Normal"/>
    <w:uiPriority w:val="1"/>
    <w:rsid w:val="00C6347F"/>
  </w:style>
  <w:style w:type="paragraph" w:customStyle="1" w:styleId="TOCTxt1111">
    <w:name w:val="TOC Txt (1.1.1.1)"/>
    <w:basedOn w:val="Normal"/>
    <w:uiPriority w:val="1"/>
    <w:rsid w:val="00C6347F"/>
  </w:style>
  <w:style w:type="paragraph" w:customStyle="1" w:styleId="THEEND0">
    <w:name w:val="THE END __________"/>
    <w:uiPriority w:val="1"/>
    <w:rsid w:val="00C6347F"/>
    <w:pPr>
      <w:jc w:val="center"/>
    </w:pPr>
    <w:rPr>
      <w:rFonts w:ascii="Verdana" w:eastAsiaTheme="majorEastAsia" w:hAnsi="Verdana" w:cstheme="majorBidi"/>
      <w:b/>
      <w:bCs/>
      <w:caps/>
      <w:color w:val="000000" w:themeColor="text1"/>
      <w:szCs w:val="26"/>
      <w:lang w:val="en-US" w:eastAsia="ja-JP"/>
    </w:rPr>
  </w:style>
  <w:style w:type="paragraph" w:customStyle="1" w:styleId="Donotusefromhere">
    <w:name w:val="Do not use from here"/>
    <w:basedOn w:val="Bodytext1"/>
    <w:uiPriority w:val="1"/>
    <w:rsid w:val="00597566"/>
    <w:rPr>
      <w:b/>
      <w:color w:val="FF0000"/>
    </w:rPr>
  </w:style>
  <w:style w:type="paragraph" w:customStyle="1" w:styleId="Notesindent1">
    <w:name w:val="Notes indent 1"/>
    <w:basedOn w:val="Normal"/>
    <w:uiPriority w:val="1"/>
    <w:rsid w:val="00C6347F"/>
  </w:style>
  <w:style w:type="paragraph" w:customStyle="1" w:styleId="p">
    <w:name w:val="p"/>
    <w:basedOn w:val="Normal"/>
    <w:uiPriority w:val="1"/>
    <w:rsid w:val="00C6347F"/>
  </w:style>
  <w:style w:type="paragraph" w:customStyle="1" w:styleId="pre">
    <w:name w:val="pre"/>
    <w:basedOn w:val="Normal"/>
    <w:uiPriority w:val="1"/>
    <w:rsid w:val="00C6347F"/>
  </w:style>
  <w:style w:type="paragraph" w:customStyle="1" w:styleId="Chapter-head">
    <w:name w:val="Chapter-head"/>
    <w:basedOn w:val="Normal"/>
    <w:uiPriority w:val="1"/>
    <w:rsid w:val="00C6347F"/>
  </w:style>
  <w:style w:type="paragraph" w:customStyle="1" w:styleId="Serifsuperscriptitalic">
    <w:name w:val="Serif superscript italic"/>
    <w:basedOn w:val="Normal"/>
    <w:uiPriority w:val="1"/>
    <w:rsid w:val="00597566"/>
    <w:pPr>
      <w:spacing w:line="480" w:lineRule="auto"/>
    </w:pPr>
  </w:style>
  <w:style w:type="character" w:customStyle="1" w:styleId="Serif-italic">
    <w:name w:val="Serif-italic"/>
    <w:uiPriority w:val="1"/>
    <w:rsid w:val="00C6347F"/>
  </w:style>
  <w:style w:type="character" w:customStyle="1" w:styleId="Footnote-Reference">
    <w:name w:val="Footnote-Reference"/>
    <w:uiPriority w:val="1"/>
    <w:rsid w:val="00C6347F"/>
  </w:style>
  <w:style w:type="paragraph" w:customStyle="1" w:styleId="TITLEPAGEsubtile">
    <w:name w:val="TITLE PAGE subtile"/>
    <w:basedOn w:val="Normal"/>
    <w:uiPriority w:val="1"/>
    <w:rsid w:val="00C6347F"/>
  </w:style>
  <w:style w:type="paragraph" w:customStyle="1" w:styleId="TITLEPAGEsub-subtile">
    <w:name w:val="TITLE PAGE sub-subtile"/>
    <w:basedOn w:val="Normal"/>
    <w:uiPriority w:val="1"/>
    <w:rsid w:val="00C6347F"/>
  </w:style>
  <w:style w:type="paragraph" w:customStyle="1" w:styleId="Bodytext5">
    <w:name w:val="Body _text"/>
    <w:basedOn w:val="Normal"/>
    <w:uiPriority w:val="1"/>
    <w:rsid w:val="00C6347F"/>
    <w:pPr>
      <w:spacing w:before="240"/>
    </w:pPr>
  </w:style>
  <w:style w:type="paragraph" w:customStyle="1" w:styleId="Indent10">
    <w:name w:val="Indent_1"/>
    <w:basedOn w:val="Normal"/>
    <w:uiPriority w:val="1"/>
    <w:rsid w:val="00C6347F"/>
    <w:pPr>
      <w:tabs>
        <w:tab w:val="left" w:pos="1134"/>
      </w:tabs>
      <w:spacing w:before="240"/>
      <w:ind w:left="1134" w:hanging="1134"/>
    </w:pPr>
    <w:rPr>
      <w:szCs w:val="24"/>
      <w:lang w:val="de-CH"/>
    </w:rPr>
  </w:style>
  <w:style w:type="character" w:customStyle="1" w:styleId="StyleSuperscriptitalicBold">
    <w:name w:val="Style Superscript italic + Bold"/>
    <w:basedOn w:val="Superscriptitalic"/>
    <w:uiPriority w:val="1"/>
    <w:rsid w:val="00C6347F"/>
    <w:rPr>
      <w:bCs/>
      <w:i/>
      <w:iCs/>
      <w:vertAlign w:val="superscript"/>
    </w:rPr>
  </w:style>
  <w:style w:type="paragraph" w:customStyle="1" w:styleId="Indent1semiboldnospaceacter">
    <w:name w:val="Indent 1 semibold no space acter"/>
    <w:basedOn w:val="Normal"/>
    <w:uiPriority w:val="1"/>
    <w:rsid w:val="00597566"/>
    <w:pPr>
      <w:tabs>
        <w:tab w:val="left" w:pos="480"/>
      </w:tabs>
      <w:spacing w:line="240" w:lineRule="exact"/>
      <w:ind w:left="480" w:hanging="480"/>
    </w:pPr>
    <w:rPr>
      <w:rFonts w:eastAsia="Arial" w:cs="Arial"/>
      <w:b/>
      <w:color w:val="7F7F7F" w:themeColor="text1" w:themeTint="80"/>
    </w:rPr>
  </w:style>
  <w:style w:type="paragraph" w:customStyle="1" w:styleId="Indent2semiboldnospaceafter0">
    <w:name w:val="Indent 2 semibold no space after"/>
    <w:basedOn w:val="Normal"/>
    <w:uiPriority w:val="1"/>
    <w:rsid w:val="00597566"/>
    <w:pPr>
      <w:tabs>
        <w:tab w:val="left" w:pos="960"/>
      </w:tabs>
      <w:spacing w:line="240" w:lineRule="exact"/>
      <w:ind w:left="962" w:hanging="480"/>
    </w:pPr>
    <w:rPr>
      <w:rFonts w:eastAsia="Arial" w:cs="Arial"/>
      <w:b/>
      <w:color w:val="7F7F7F" w:themeColor="text1" w:themeTint="80"/>
    </w:rPr>
  </w:style>
  <w:style w:type="paragraph" w:customStyle="1" w:styleId="Indent3semiboldnospceafter">
    <w:name w:val="Indent 3 semibold no spce after"/>
    <w:basedOn w:val="Normal"/>
    <w:uiPriority w:val="1"/>
    <w:rsid w:val="00597566"/>
    <w:pPr>
      <w:tabs>
        <w:tab w:val="left" w:pos="1440"/>
      </w:tabs>
      <w:spacing w:line="240" w:lineRule="exact"/>
      <w:ind w:left="1440" w:hanging="482"/>
    </w:pPr>
    <w:rPr>
      <w:b/>
      <w:color w:val="7F7F7F" w:themeColor="text1" w:themeTint="80"/>
    </w:rPr>
  </w:style>
  <w:style w:type="paragraph" w:customStyle="1" w:styleId="c-toc-chapter1et2">
    <w:name w:val="c-toc-chapter1et2"/>
    <w:basedOn w:val="Normal"/>
    <w:uiPriority w:val="99"/>
    <w:rsid w:val="00C6347F"/>
    <w:pPr>
      <w:widowControl w:val="0"/>
      <w:tabs>
        <w:tab w:val="right" w:leader="dot" w:pos="8787"/>
        <w:tab w:val="right" w:pos="9354"/>
      </w:tabs>
      <w:suppressAutoHyphens/>
      <w:autoSpaceDE w:val="0"/>
      <w:autoSpaceDN w:val="0"/>
      <w:adjustRightInd w:val="0"/>
      <w:spacing w:before="340" w:after="57" w:line="200" w:lineRule="atLeast"/>
      <w:textAlignment w:val="center"/>
    </w:pPr>
    <w:rPr>
      <w:rFonts w:ascii="StoneSerif" w:eastAsia="Calibri" w:hAnsi="StoneSerif" w:cs="StoneSerif"/>
      <w:color w:val="000000"/>
      <w:w w:val="95"/>
      <w:sz w:val="19"/>
      <w:szCs w:val="19"/>
      <w:lang w:eastAsia="en-US"/>
    </w:rPr>
  </w:style>
  <w:style w:type="paragraph" w:customStyle="1" w:styleId="c-toc-11">
    <w:name w:val="c-toc-1.1"/>
    <w:basedOn w:val="Normal"/>
    <w:uiPriority w:val="99"/>
    <w:rsid w:val="00C6347F"/>
    <w:pPr>
      <w:widowControl w:val="0"/>
      <w:tabs>
        <w:tab w:val="left" w:pos="567"/>
        <w:tab w:val="right" w:leader="dot" w:pos="8787"/>
        <w:tab w:val="right" w:pos="9354"/>
      </w:tabs>
      <w:suppressAutoHyphens/>
      <w:autoSpaceDE w:val="0"/>
      <w:autoSpaceDN w:val="0"/>
      <w:adjustRightInd w:val="0"/>
      <w:spacing w:before="113" w:after="57" w:line="240" w:lineRule="atLeast"/>
      <w:textAlignment w:val="center"/>
    </w:pPr>
    <w:rPr>
      <w:rFonts w:ascii="StoneSerif" w:eastAsia="Calibri" w:hAnsi="StoneSerif" w:cs="StoneSerif"/>
      <w:color w:val="000000"/>
      <w:spacing w:val="1"/>
      <w:sz w:val="19"/>
      <w:szCs w:val="19"/>
      <w:lang w:eastAsia="en-US"/>
    </w:rPr>
  </w:style>
  <w:style w:type="paragraph" w:customStyle="1" w:styleId="c-toc-111">
    <w:name w:val="c-toc-1.1.1"/>
    <w:basedOn w:val="Normal"/>
    <w:uiPriority w:val="99"/>
    <w:rsid w:val="00C6347F"/>
    <w:pPr>
      <w:widowControl w:val="0"/>
      <w:tabs>
        <w:tab w:val="left" w:pos="1134"/>
        <w:tab w:val="right" w:leader="dot" w:pos="8787"/>
        <w:tab w:val="right" w:pos="9354"/>
      </w:tabs>
      <w:suppressAutoHyphens/>
      <w:autoSpaceDE w:val="0"/>
      <w:autoSpaceDN w:val="0"/>
      <w:adjustRightInd w:val="0"/>
      <w:spacing w:after="0" w:line="240" w:lineRule="atLeast"/>
      <w:ind w:left="567"/>
      <w:textAlignment w:val="center"/>
    </w:pPr>
    <w:rPr>
      <w:rFonts w:ascii="StoneSerif" w:eastAsia="Calibri" w:hAnsi="StoneSerif" w:cs="StoneSerif"/>
      <w:color w:val="000000"/>
      <w:spacing w:val="1"/>
      <w:sz w:val="19"/>
      <w:szCs w:val="19"/>
      <w:lang w:eastAsia="en-US"/>
    </w:rPr>
  </w:style>
  <w:style w:type="paragraph" w:customStyle="1" w:styleId="c-toc-1111">
    <w:name w:val="c-toc-1.1.1.1"/>
    <w:basedOn w:val="Normal"/>
    <w:uiPriority w:val="99"/>
    <w:rsid w:val="00C6347F"/>
    <w:pPr>
      <w:widowControl w:val="0"/>
      <w:tabs>
        <w:tab w:val="left" w:pos="1984"/>
        <w:tab w:val="right" w:leader="dot" w:pos="8787"/>
        <w:tab w:val="right" w:pos="9354"/>
      </w:tabs>
      <w:suppressAutoHyphens/>
      <w:autoSpaceDE w:val="0"/>
      <w:autoSpaceDN w:val="0"/>
      <w:adjustRightInd w:val="0"/>
      <w:spacing w:after="0" w:line="240" w:lineRule="atLeast"/>
      <w:ind w:left="1134"/>
      <w:textAlignment w:val="center"/>
    </w:pPr>
    <w:rPr>
      <w:rFonts w:ascii="StoneSerif" w:eastAsia="Calibri" w:hAnsi="StoneSerif" w:cs="StoneSerif"/>
      <w:color w:val="000000"/>
      <w:spacing w:val="1"/>
      <w:sz w:val="19"/>
      <w:szCs w:val="19"/>
      <w:lang w:eastAsia="en-US"/>
    </w:rPr>
  </w:style>
  <w:style w:type="paragraph" w:customStyle="1" w:styleId="NoParagraphStyle">
    <w:name w:val="[No Paragraph Style]"/>
    <w:uiPriority w:val="99"/>
    <w:rsid w:val="00C6347F"/>
    <w:pPr>
      <w:widowControl w:val="0"/>
      <w:autoSpaceDE w:val="0"/>
      <w:autoSpaceDN w:val="0"/>
      <w:adjustRightInd w:val="0"/>
      <w:spacing w:line="288" w:lineRule="auto"/>
      <w:textAlignment w:val="center"/>
    </w:pPr>
    <w:rPr>
      <w:rFonts w:ascii="StoneSans-Italic" w:eastAsia="Calibri" w:hAnsi="StoneSans-Italic" w:cs="StoneSans-Italic"/>
      <w:color w:val="000000"/>
      <w:sz w:val="24"/>
      <w:szCs w:val="24"/>
      <w:lang w:eastAsia="en-US"/>
    </w:rPr>
  </w:style>
  <w:style w:type="paragraph" w:customStyle="1" w:styleId="TableTxt">
    <w:name w:val="Table Txt"/>
    <w:basedOn w:val="Normal"/>
    <w:uiPriority w:val="99"/>
    <w:rsid w:val="00C6347F"/>
    <w:pPr>
      <w:widowControl w:val="0"/>
      <w:tabs>
        <w:tab w:val="left" w:pos="170"/>
        <w:tab w:val="left" w:pos="850"/>
      </w:tabs>
      <w:suppressAutoHyphens/>
      <w:autoSpaceDE w:val="0"/>
      <w:autoSpaceDN w:val="0"/>
      <w:adjustRightInd w:val="0"/>
      <w:spacing w:before="113" w:after="113" w:line="200" w:lineRule="atLeast"/>
      <w:textAlignment w:val="center"/>
    </w:pPr>
    <w:rPr>
      <w:rFonts w:ascii="StoneSans-Italic" w:eastAsia="Calibri" w:hAnsi="StoneSans-Italic" w:cs="StoneSans-Italic"/>
      <w:color w:val="000000"/>
      <w:sz w:val="19"/>
      <w:szCs w:val="19"/>
      <w:lang w:eastAsia="en-US"/>
    </w:rPr>
  </w:style>
  <w:style w:type="paragraph" w:customStyle="1" w:styleId="TableTxtHeader">
    <w:name w:val="Table Txt Header"/>
    <w:basedOn w:val="TableTxt"/>
    <w:uiPriority w:val="99"/>
    <w:rsid w:val="00C6347F"/>
    <w:pPr>
      <w:spacing w:line="288" w:lineRule="auto"/>
    </w:pPr>
    <w:rPr>
      <w:i/>
      <w:iCs/>
    </w:rPr>
  </w:style>
  <w:style w:type="paragraph" w:customStyle="1" w:styleId="TableTxt0">
    <w:name w:val="Table Txt &gt;|&lt;"/>
    <w:basedOn w:val="Normal"/>
    <w:uiPriority w:val="99"/>
    <w:rsid w:val="00C6347F"/>
    <w:pPr>
      <w:widowControl w:val="0"/>
      <w:autoSpaceDE w:val="0"/>
      <w:autoSpaceDN w:val="0"/>
      <w:adjustRightInd w:val="0"/>
      <w:spacing w:after="170" w:line="200" w:lineRule="atLeast"/>
      <w:jc w:val="center"/>
      <w:textAlignment w:val="center"/>
    </w:pPr>
    <w:rPr>
      <w:rFonts w:ascii="StoneSans-Italic" w:eastAsia="Calibri" w:hAnsi="StoneSans-Italic" w:cs="StoneSans-Italic"/>
      <w:color w:val="000000"/>
      <w:sz w:val="19"/>
      <w:szCs w:val="19"/>
      <w:lang w:eastAsia="en-US"/>
    </w:rPr>
  </w:style>
  <w:style w:type="paragraph" w:customStyle="1" w:styleId="CHAPTERINTRO1">
    <w:name w:val="CHAPTER/INTRO 1"/>
    <w:basedOn w:val="NoParagraphStyle"/>
    <w:uiPriority w:val="99"/>
    <w:rsid w:val="00C6347F"/>
    <w:pPr>
      <w:tabs>
        <w:tab w:val="center" w:pos="4700"/>
      </w:tabs>
      <w:suppressAutoHyphens/>
      <w:spacing w:after="170" w:line="360" w:lineRule="atLeast"/>
      <w:jc w:val="center"/>
    </w:pPr>
    <w:rPr>
      <w:rFonts w:ascii="StoneSans-Semibold" w:hAnsi="StoneSans-Semibold" w:cs="StoneSans-Semibold"/>
      <w:caps/>
      <w:w w:val="95"/>
      <w:sz w:val="28"/>
      <w:szCs w:val="28"/>
    </w:rPr>
  </w:style>
  <w:style w:type="paragraph" w:customStyle="1" w:styleId="CHAPTERINTRO">
    <w:name w:val="CHAPTER/INTRO"/>
    <w:basedOn w:val="Normal"/>
    <w:uiPriority w:val="99"/>
    <w:rsid w:val="00C6347F"/>
    <w:pPr>
      <w:widowControl w:val="0"/>
      <w:tabs>
        <w:tab w:val="center" w:pos="4700"/>
      </w:tabs>
      <w:suppressAutoHyphens/>
      <w:autoSpaceDE w:val="0"/>
      <w:autoSpaceDN w:val="0"/>
      <w:adjustRightInd w:val="0"/>
      <w:spacing w:after="170" w:line="200" w:lineRule="atLeast"/>
      <w:jc w:val="center"/>
      <w:textAlignment w:val="center"/>
    </w:pPr>
    <w:rPr>
      <w:rFonts w:ascii="StoneSans" w:eastAsia="Calibri" w:hAnsi="StoneSans" w:cs="StoneSans"/>
      <w:caps/>
      <w:color w:val="000000"/>
      <w:w w:val="95"/>
      <w:sz w:val="26"/>
      <w:szCs w:val="26"/>
      <w:lang w:eastAsia="en-US"/>
    </w:rPr>
  </w:style>
  <w:style w:type="character" w:customStyle="1" w:styleId="SansSemiBold">
    <w:name w:val="Sans Semi Bold"/>
    <w:uiPriority w:val="99"/>
    <w:rsid w:val="00C6347F"/>
    <w:rPr>
      <w:rFonts w:ascii="StoneSans-Semibold" w:hAnsi="StoneSans-Semibold" w:cs="StoneSans-Semibold"/>
      <w:w w:val="100"/>
      <w:position w:val="0"/>
      <w:u w:val="none"/>
      <w:vertAlign w:val="baseline"/>
      <w:lang w:val="en-GB"/>
    </w:rPr>
  </w:style>
  <w:style w:type="paragraph" w:customStyle="1" w:styleId="FigureTable">
    <w:name w:val="Figure/Table"/>
    <w:basedOn w:val="NoParagraphStyle"/>
    <w:uiPriority w:val="99"/>
    <w:rsid w:val="00C6347F"/>
    <w:pPr>
      <w:spacing w:after="170" w:line="200" w:lineRule="atLeast"/>
      <w:jc w:val="center"/>
    </w:pPr>
    <w:rPr>
      <w:rFonts w:ascii="StoneSans-Semibold" w:hAnsi="StoneSans-Semibold" w:cs="StoneSans-Semibold"/>
      <w:sz w:val="19"/>
      <w:szCs w:val="19"/>
    </w:rPr>
  </w:style>
  <w:style w:type="paragraph" w:customStyle="1" w:styleId="112Header">
    <w:name w:val="1.1 (2) Header"/>
    <w:basedOn w:val="NoParagraphStyle"/>
    <w:uiPriority w:val="99"/>
    <w:rsid w:val="00C6347F"/>
    <w:pPr>
      <w:tabs>
        <w:tab w:val="left" w:pos="1134"/>
      </w:tabs>
      <w:suppressAutoHyphens/>
      <w:spacing w:after="170" w:line="240" w:lineRule="atLeast"/>
      <w:ind w:left="1134" w:hanging="1134"/>
    </w:pPr>
    <w:rPr>
      <w:rFonts w:ascii="StoneSans-Bold" w:hAnsi="StoneSans-Bold" w:cs="StoneSans-Bold"/>
      <w:b/>
      <w:bCs/>
      <w:spacing w:val="1"/>
      <w:position w:val="-10"/>
      <w:sz w:val="19"/>
      <w:szCs w:val="19"/>
    </w:rPr>
  </w:style>
  <w:style w:type="paragraph" w:customStyle="1" w:styleId="TableTxtNOTE">
    <w:name w:val="Table Txt = NOTE"/>
    <w:basedOn w:val="TableTxt"/>
    <w:uiPriority w:val="99"/>
    <w:rsid w:val="00C6347F"/>
    <w:pPr>
      <w:tabs>
        <w:tab w:val="left" w:pos="624"/>
      </w:tabs>
      <w:spacing w:before="0" w:after="0"/>
    </w:pPr>
    <w:rPr>
      <w:rFonts w:ascii="StoneSans" w:hAnsi="StoneSans" w:cs="StoneSans"/>
      <w:sz w:val="15"/>
      <w:szCs w:val="15"/>
    </w:rPr>
  </w:style>
  <w:style w:type="character" w:customStyle="1" w:styleId="SerifSemiBold">
    <w:name w:val="Serif Semi Bold"/>
    <w:uiPriority w:val="99"/>
    <w:rsid w:val="00C6347F"/>
    <w:rPr>
      <w:rFonts w:ascii="StoneSerif-Semibold" w:hAnsi="StoneSerif-Semibold" w:cs="StoneSerif-Semibold"/>
      <w:w w:val="100"/>
      <w:position w:val="0"/>
      <w:u w:val="none"/>
      <w:vertAlign w:val="baseline"/>
      <w:lang w:val="en-GB"/>
    </w:rPr>
  </w:style>
  <w:style w:type="paragraph" w:customStyle="1" w:styleId="112-NOspacebefore">
    <w:name w:val="1.1 (2) - NO space before"/>
    <w:basedOn w:val="Normal"/>
    <w:uiPriority w:val="99"/>
    <w:rsid w:val="00C6347F"/>
    <w:pPr>
      <w:widowControl w:val="0"/>
      <w:tabs>
        <w:tab w:val="left" w:pos="1134"/>
        <w:tab w:val="right" w:leader="dot" w:pos="9524"/>
        <w:tab w:val="right" w:pos="9865"/>
      </w:tabs>
      <w:suppressAutoHyphens/>
      <w:autoSpaceDE w:val="0"/>
      <w:autoSpaceDN w:val="0"/>
      <w:adjustRightInd w:val="0"/>
      <w:spacing w:after="170" w:line="240" w:lineRule="atLeast"/>
      <w:ind w:left="1134" w:hanging="1134"/>
      <w:textAlignment w:val="center"/>
    </w:pPr>
    <w:rPr>
      <w:rFonts w:ascii="StoneSans-Bold" w:eastAsia="Calibri" w:hAnsi="StoneSans-Bold" w:cs="StoneSans-Bold"/>
      <w:b/>
      <w:bCs/>
      <w:color w:val="000000"/>
      <w:spacing w:val="1"/>
      <w:sz w:val="19"/>
      <w:szCs w:val="19"/>
      <w:lang w:eastAsia="en-US"/>
    </w:rPr>
  </w:style>
  <w:style w:type="paragraph" w:customStyle="1" w:styleId="BodyTxt">
    <w:name w:val="Body Txt"/>
    <w:basedOn w:val="Normal"/>
    <w:uiPriority w:val="99"/>
    <w:rsid w:val="00C6347F"/>
    <w:pPr>
      <w:widowControl w:val="0"/>
      <w:autoSpaceDE w:val="0"/>
      <w:autoSpaceDN w:val="0"/>
      <w:adjustRightInd w:val="0"/>
      <w:spacing w:after="170" w:line="200" w:lineRule="atLeast"/>
      <w:jc w:val="both"/>
      <w:textAlignment w:val="center"/>
    </w:pPr>
    <w:rPr>
      <w:rFonts w:ascii="StoneSerif" w:eastAsia="Calibri" w:hAnsi="StoneSerif" w:cs="StoneSerif"/>
      <w:color w:val="000000"/>
      <w:sz w:val="19"/>
      <w:szCs w:val="19"/>
      <w:lang w:eastAsia="en-US"/>
    </w:rPr>
  </w:style>
  <w:style w:type="paragraph" w:customStyle="1" w:styleId="11Header">
    <w:name w:val="1 (1) Header"/>
    <w:basedOn w:val="NoParagraphStyle"/>
    <w:next w:val="NoParagraphStyle"/>
    <w:uiPriority w:val="99"/>
    <w:rsid w:val="00C6347F"/>
    <w:pPr>
      <w:tabs>
        <w:tab w:val="left" w:pos="1134"/>
      </w:tabs>
      <w:suppressAutoHyphens/>
      <w:spacing w:before="480" w:after="240" w:line="240" w:lineRule="atLeast"/>
      <w:ind w:left="1134" w:hanging="1134"/>
    </w:pPr>
    <w:rPr>
      <w:rFonts w:ascii="StoneSans-Bold" w:hAnsi="StoneSans-Bold" w:cs="StoneSans-Bold"/>
      <w:b/>
      <w:bCs/>
      <w:caps/>
      <w:spacing w:val="1"/>
      <w:sz w:val="18"/>
      <w:szCs w:val="18"/>
    </w:rPr>
  </w:style>
  <w:style w:type="paragraph" w:customStyle="1" w:styleId="11-NOspacebefore">
    <w:name w:val="1 (1) - NO space before"/>
    <w:basedOn w:val="11Header"/>
    <w:uiPriority w:val="99"/>
    <w:rsid w:val="00C6347F"/>
    <w:pPr>
      <w:spacing w:before="0"/>
    </w:pPr>
  </w:style>
  <w:style w:type="paragraph" w:customStyle="1" w:styleId="BodyTxt-NOspaceafter">
    <w:name w:val="Body Txt - NO space after"/>
    <w:basedOn w:val="Normal"/>
    <w:uiPriority w:val="99"/>
    <w:rsid w:val="00C6347F"/>
    <w:pPr>
      <w:widowControl w:val="0"/>
      <w:autoSpaceDE w:val="0"/>
      <w:autoSpaceDN w:val="0"/>
      <w:adjustRightInd w:val="0"/>
      <w:spacing w:after="0" w:line="200" w:lineRule="atLeast"/>
      <w:jc w:val="both"/>
      <w:textAlignment w:val="center"/>
    </w:pPr>
    <w:rPr>
      <w:rFonts w:ascii="StoneSerif" w:eastAsia="Calibri" w:hAnsi="StoneSerif" w:cs="StoneSerif"/>
      <w:color w:val="000000"/>
      <w:sz w:val="19"/>
      <w:szCs w:val="19"/>
      <w:lang w:eastAsia="en-US"/>
    </w:rPr>
  </w:style>
  <w:style w:type="paragraph" w:customStyle="1" w:styleId="aspaceafter">
    <w:name w:val="(a) + space after"/>
    <w:basedOn w:val="a0"/>
    <w:uiPriority w:val="99"/>
    <w:rsid w:val="00C6347F"/>
    <w:pPr>
      <w:widowControl w:val="0"/>
      <w:tabs>
        <w:tab w:val="left" w:pos="40"/>
        <w:tab w:val="left" w:pos="1134"/>
      </w:tabs>
      <w:autoSpaceDE w:val="0"/>
      <w:autoSpaceDN w:val="0"/>
      <w:adjustRightInd w:val="0"/>
      <w:spacing w:after="170" w:line="200" w:lineRule="atLeast"/>
      <w:ind w:left="340" w:hanging="340"/>
      <w:jc w:val="both"/>
      <w:textAlignment w:val="center"/>
    </w:pPr>
    <w:rPr>
      <w:rFonts w:ascii="StoneSerif" w:eastAsia="Calibri" w:hAnsi="StoneSerif" w:cs="StoneSerif"/>
      <w:color w:val="000000"/>
      <w:spacing w:val="1"/>
      <w:sz w:val="19"/>
      <w:szCs w:val="19"/>
      <w:lang w:val="en-GB"/>
    </w:rPr>
  </w:style>
  <w:style w:type="paragraph" w:customStyle="1" w:styleId="1stpara">
    <w:name w:val="1st para"/>
    <w:basedOn w:val="Normal"/>
    <w:rsid w:val="00C6347F"/>
    <w:pPr>
      <w:spacing w:after="0" w:line="240" w:lineRule="exact"/>
      <w:jc w:val="both"/>
    </w:pPr>
    <w:rPr>
      <w:rFonts w:ascii="Times" w:eastAsia="Times New Roman" w:hAnsi="Times" w:cs="Times"/>
      <w:szCs w:val="20"/>
      <w:lang w:eastAsia="ja-JP"/>
    </w:rPr>
  </w:style>
  <w:style w:type="paragraph" w:customStyle="1" w:styleId="11">
    <w:name w:val="1.1"/>
    <w:rsid w:val="00C6347F"/>
    <w:pPr>
      <w:spacing w:before="180" w:after="60" w:line="240" w:lineRule="exact"/>
      <w:ind w:left="900" w:hanging="900"/>
    </w:pPr>
    <w:rPr>
      <w:rFonts w:ascii="Times" w:eastAsia="Times New Roman" w:hAnsi="Times" w:cs="Times"/>
      <w:b/>
      <w:bCs/>
      <w:lang w:eastAsia="ja-JP"/>
    </w:rPr>
  </w:style>
  <w:style w:type="paragraph" w:customStyle="1" w:styleId="Indent">
    <w:name w:val="Indent"/>
    <w:basedOn w:val="Normal"/>
    <w:rsid w:val="00C6347F"/>
    <w:pPr>
      <w:spacing w:after="0" w:line="240" w:lineRule="exact"/>
      <w:ind w:left="400" w:hanging="400"/>
      <w:jc w:val="both"/>
    </w:pPr>
    <w:rPr>
      <w:rFonts w:ascii="Times" w:eastAsia="Times New Roman" w:hAnsi="Times" w:cs="Times"/>
      <w:szCs w:val="20"/>
      <w:lang w:eastAsia="ja-JP"/>
    </w:rPr>
  </w:style>
  <w:style w:type="paragraph" w:customStyle="1" w:styleId="111">
    <w:name w:val="1.1.1"/>
    <w:basedOn w:val="11"/>
    <w:rsid w:val="00C6347F"/>
    <w:rPr>
      <w:i/>
      <w:iCs/>
    </w:rPr>
  </w:style>
  <w:style w:type="paragraph" w:customStyle="1" w:styleId="1111">
    <w:name w:val="1.1.1.1"/>
    <w:basedOn w:val="11"/>
    <w:rsid w:val="00C6347F"/>
    <w:rPr>
      <w:smallCaps/>
    </w:rPr>
  </w:style>
  <w:style w:type="paragraph" w:customStyle="1" w:styleId="Subindent">
    <w:name w:val="Sub indent"/>
    <w:rsid w:val="00C6347F"/>
    <w:pPr>
      <w:spacing w:line="240" w:lineRule="exact"/>
      <w:ind w:left="800" w:hanging="400"/>
      <w:jc w:val="both"/>
    </w:pPr>
    <w:rPr>
      <w:rFonts w:ascii="Times" w:eastAsia="Times New Roman" w:hAnsi="Times" w:cs="Times"/>
      <w:lang w:eastAsia="ja-JP"/>
    </w:rPr>
  </w:style>
  <w:style w:type="paragraph" w:customStyle="1" w:styleId="BodySemiboldnospace">
    <w:name w:val="Body Semibold no space"/>
    <w:basedOn w:val="Normal"/>
    <w:uiPriority w:val="99"/>
    <w:rsid w:val="00C6347F"/>
    <w:pPr>
      <w:widowControl w:val="0"/>
      <w:tabs>
        <w:tab w:val="left" w:pos="1134"/>
      </w:tabs>
      <w:suppressAutoHyphens/>
      <w:autoSpaceDE w:val="0"/>
      <w:autoSpaceDN w:val="0"/>
      <w:adjustRightInd w:val="0"/>
      <w:spacing w:after="0" w:line="240" w:lineRule="atLeast"/>
      <w:textAlignment w:val="center"/>
    </w:pPr>
    <w:rPr>
      <w:rFonts w:ascii="StoneSansITC-SemiBold" w:hAnsi="StoneSansITC-SemiBold" w:cs="StoneSansITC-SemiBold"/>
      <w:b/>
      <w:bCs/>
      <w:color w:val="000000"/>
      <w:w w:val="96"/>
      <w:szCs w:val="20"/>
      <w:lang w:eastAsia="en-US"/>
    </w:rPr>
  </w:style>
  <w:style w:type="paragraph" w:customStyle="1" w:styleId="Notespace">
    <w:name w:val="Note + space"/>
    <w:basedOn w:val="Normal"/>
    <w:uiPriority w:val="99"/>
    <w:rsid w:val="00C6347F"/>
    <w:pPr>
      <w:widowControl w:val="0"/>
      <w:tabs>
        <w:tab w:val="left" w:pos="850"/>
      </w:tabs>
      <w:suppressAutoHyphens/>
      <w:autoSpaceDE w:val="0"/>
      <w:autoSpaceDN w:val="0"/>
      <w:adjustRightInd w:val="0"/>
      <w:spacing w:after="240" w:line="200" w:lineRule="atLeast"/>
      <w:textAlignment w:val="center"/>
    </w:pPr>
    <w:rPr>
      <w:rFonts w:ascii="StoneSansITC-Medium" w:hAnsi="StoneSansITC-Medium" w:cs="StoneSansITC-Medium"/>
      <w:color w:val="000000"/>
      <w:sz w:val="16"/>
      <w:szCs w:val="16"/>
      <w:lang w:eastAsia="en-US"/>
    </w:rPr>
  </w:style>
  <w:style w:type="character" w:customStyle="1" w:styleId="apple-tab-span">
    <w:name w:val="apple-tab-span"/>
    <w:basedOn w:val="DefaultParagraphFont"/>
    <w:rsid w:val="00C6347F"/>
  </w:style>
  <w:style w:type="numbering" w:customStyle="1" w:styleId="Headings">
    <w:name w:val="Headings"/>
    <w:uiPriority w:val="99"/>
    <w:rsid w:val="00C6347F"/>
    <w:pPr>
      <w:numPr>
        <w:numId w:val="16"/>
      </w:numPr>
    </w:pPr>
  </w:style>
  <w:style w:type="paragraph" w:customStyle="1" w:styleId="Doctitle">
    <w:name w:val="Doctitle"/>
    <w:rsid w:val="00C6347F"/>
    <w:pPr>
      <w:spacing w:before="240"/>
      <w:jc w:val="center"/>
    </w:pPr>
    <w:rPr>
      <w:rFonts w:ascii="Arial" w:eastAsia="Times New Roman" w:hAnsi="Arial"/>
      <w:b/>
      <w:i/>
      <w:sz w:val="48"/>
      <w:lang w:val="de-DE" w:eastAsia="en-GB"/>
    </w:rPr>
  </w:style>
  <w:style w:type="paragraph" w:customStyle="1" w:styleId="Bullet1">
    <w:name w:val="Bullet 1"/>
    <w:basedOn w:val="Normal"/>
    <w:autoRedefine/>
    <w:rsid w:val="00C6347F"/>
    <w:pPr>
      <w:numPr>
        <w:numId w:val="17"/>
      </w:numPr>
      <w:tabs>
        <w:tab w:val="clear" w:pos="567"/>
      </w:tabs>
    </w:pPr>
    <w:rPr>
      <w:rFonts w:ascii="Times New Roman" w:hAnsi="Times New Roman"/>
    </w:rPr>
  </w:style>
  <w:style w:type="paragraph" w:customStyle="1" w:styleId="Bullet2">
    <w:name w:val="Bullet 2"/>
    <w:basedOn w:val="Normal"/>
    <w:next w:val="Normal"/>
    <w:rsid w:val="00C6347F"/>
    <w:pPr>
      <w:numPr>
        <w:numId w:val="18"/>
      </w:numPr>
      <w:tabs>
        <w:tab w:val="clear" w:pos="567"/>
      </w:tabs>
    </w:pPr>
    <w:rPr>
      <w:rFonts w:ascii="Times New Roman" w:hAnsi="Times New Roman"/>
    </w:rPr>
  </w:style>
  <w:style w:type="paragraph" w:customStyle="1" w:styleId="Bullet1text">
    <w:name w:val="Bullet 1 text"/>
    <w:basedOn w:val="Normal"/>
    <w:rsid w:val="00C6347F"/>
    <w:pPr>
      <w:ind w:left="567"/>
    </w:pPr>
    <w:rPr>
      <w:rFonts w:ascii="Times New Roman" w:hAnsi="Times New Roman"/>
    </w:rPr>
  </w:style>
  <w:style w:type="paragraph" w:customStyle="1" w:styleId="Bullet3">
    <w:name w:val="Bullet 3"/>
    <w:basedOn w:val="Normal"/>
    <w:autoRedefine/>
    <w:rsid w:val="00C6347F"/>
    <w:pPr>
      <w:numPr>
        <w:numId w:val="19"/>
      </w:numPr>
      <w:tabs>
        <w:tab w:val="num" w:pos="-459"/>
      </w:tabs>
    </w:pPr>
    <w:rPr>
      <w:rFonts w:ascii="Times New Roman" w:hAnsi="Times New Roman"/>
    </w:rPr>
  </w:style>
  <w:style w:type="paragraph" w:customStyle="1" w:styleId="Header2">
    <w:name w:val="Header 2"/>
    <w:basedOn w:val="Header"/>
    <w:rsid w:val="00C6347F"/>
    <w:pPr>
      <w:spacing w:before="120"/>
    </w:pPr>
    <w:rPr>
      <w:rFonts w:cs="Times New Roman"/>
      <w:b/>
      <w:i/>
    </w:rPr>
  </w:style>
  <w:style w:type="paragraph" w:customStyle="1" w:styleId="TableHeader0">
    <w:name w:val="Table Header"/>
    <w:basedOn w:val="Normal"/>
    <w:autoRedefine/>
    <w:rsid w:val="00C6347F"/>
    <w:pPr>
      <w:tabs>
        <w:tab w:val="left" w:pos="1276"/>
        <w:tab w:val="left" w:pos="1985"/>
      </w:tabs>
      <w:spacing w:after="120"/>
    </w:pPr>
    <w:rPr>
      <w:b/>
    </w:rPr>
  </w:style>
  <w:style w:type="paragraph" w:customStyle="1" w:styleId="TableText">
    <w:name w:val="Table Text"/>
    <w:basedOn w:val="Normal"/>
    <w:rsid w:val="00C6347F"/>
    <w:pPr>
      <w:numPr>
        <w:numId w:val="20"/>
      </w:numPr>
      <w:spacing w:after="120"/>
    </w:pPr>
  </w:style>
  <w:style w:type="paragraph" w:customStyle="1" w:styleId="Confidentiality">
    <w:name w:val="Confidentiality"/>
    <w:basedOn w:val="Normal"/>
    <w:rsid w:val="00C6347F"/>
    <w:pPr>
      <w:tabs>
        <w:tab w:val="center" w:pos="4153"/>
        <w:tab w:val="right" w:pos="8306"/>
      </w:tabs>
      <w:spacing w:before="60"/>
      <w:jc w:val="right"/>
    </w:pPr>
    <w:rPr>
      <w:b/>
      <w:i/>
      <w:noProof/>
    </w:rPr>
  </w:style>
  <w:style w:type="paragraph" w:customStyle="1" w:styleId="Standard1">
    <w:name w:val="Standard1"/>
    <w:uiPriority w:val="99"/>
    <w:rsid w:val="00C6347F"/>
    <w:rPr>
      <w:rFonts w:eastAsia="Times New Roman"/>
      <w:color w:val="000000"/>
      <w:sz w:val="24"/>
      <w:lang w:val="de-DE" w:eastAsia="en-GB"/>
    </w:rPr>
  </w:style>
  <w:style w:type="character" w:customStyle="1" w:styleId="sc11">
    <w:name w:val="sc11"/>
    <w:basedOn w:val="DefaultParagraphFont"/>
    <w:rsid w:val="00C6347F"/>
    <w:rPr>
      <w:rFonts w:ascii="Courier New" w:hAnsi="Courier New" w:cs="Courier New" w:hint="default"/>
      <w:color w:val="0000FF"/>
      <w:sz w:val="20"/>
      <w:szCs w:val="20"/>
    </w:rPr>
  </w:style>
  <w:style w:type="character" w:customStyle="1" w:styleId="sc01">
    <w:name w:val="sc01"/>
    <w:basedOn w:val="DefaultParagraphFont"/>
    <w:rsid w:val="00C6347F"/>
    <w:rPr>
      <w:rFonts w:ascii="Courier New" w:hAnsi="Courier New" w:cs="Courier New" w:hint="default"/>
      <w:b/>
      <w:bCs/>
      <w:color w:val="000000"/>
      <w:sz w:val="20"/>
      <w:szCs w:val="20"/>
    </w:rPr>
  </w:style>
  <w:style w:type="character" w:customStyle="1" w:styleId="sc91">
    <w:name w:val="sc91"/>
    <w:basedOn w:val="DefaultParagraphFont"/>
    <w:rsid w:val="00C6347F"/>
    <w:rPr>
      <w:rFonts w:ascii="Courier New" w:hAnsi="Courier New" w:cs="Courier New" w:hint="default"/>
      <w:color w:val="008000"/>
      <w:sz w:val="20"/>
      <w:szCs w:val="20"/>
    </w:rPr>
  </w:style>
  <w:style w:type="character" w:customStyle="1" w:styleId="sc641">
    <w:name w:val="sc641"/>
    <w:basedOn w:val="DefaultParagraphFont"/>
    <w:rsid w:val="00C6347F"/>
    <w:rPr>
      <w:rFonts w:ascii="Courier New" w:hAnsi="Courier New" w:cs="Courier New" w:hint="default"/>
      <w:b/>
      <w:bCs/>
      <w:color w:val="000000"/>
      <w:sz w:val="20"/>
      <w:szCs w:val="20"/>
      <w:u w:val="single"/>
    </w:rPr>
  </w:style>
  <w:style w:type="character" w:customStyle="1" w:styleId="sc8">
    <w:name w:val="sc8"/>
    <w:basedOn w:val="DefaultParagraphFont"/>
    <w:rsid w:val="00C6347F"/>
    <w:rPr>
      <w:rFonts w:ascii="Courier New" w:hAnsi="Courier New" w:cs="Courier New" w:hint="default"/>
      <w:color w:val="000000"/>
      <w:sz w:val="20"/>
      <w:szCs w:val="20"/>
    </w:rPr>
  </w:style>
  <w:style w:type="character" w:customStyle="1" w:styleId="sc31">
    <w:name w:val="sc31"/>
    <w:basedOn w:val="DefaultParagraphFont"/>
    <w:rsid w:val="00C6347F"/>
    <w:rPr>
      <w:rFonts w:ascii="Courier New" w:hAnsi="Courier New" w:cs="Courier New" w:hint="default"/>
      <w:color w:val="FF0000"/>
      <w:sz w:val="20"/>
      <w:szCs w:val="20"/>
    </w:rPr>
  </w:style>
  <w:style w:type="character" w:customStyle="1" w:styleId="sc61">
    <w:name w:val="sc61"/>
    <w:basedOn w:val="DefaultParagraphFont"/>
    <w:rsid w:val="00C6347F"/>
    <w:rPr>
      <w:rFonts w:ascii="Courier New" w:hAnsi="Courier New" w:cs="Courier New" w:hint="default"/>
      <w:b/>
      <w:bCs/>
      <w:color w:val="8000FF"/>
      <w:sz w:val="20"/>
      <w:szCs w:val="20"/>
    </w:rPr>
  </w:style>
  <w:style w:type="character" w:customStyle="1" w:styleId="sc701">
    <w:name w:val="sc701"/>
    <w:basedOn w:val="DefaultParagraphFont"/>
    <w:rsid w:val="00C6347F"/>
    <w:rPr>
      <w:rFonts w:ascii="Courier New" w:hAnsi="Courier New" w:cs="Courier New" w:hint="default"/>
      <w:b/>
      <w:bCs/>
      <w:color w:val="8000FF"/>
      <w:sz w:val="20"/>
      <w:szCs w:val="20"/>
      <w:u w:val="single"/>
    </w:rPr>
  </w:style>
  <w:style w:type="character" w:customStyle="1" w:styleId="XMLChar">
    <w:name w:val="XML Char"/>
    <w:rsid w:val="00F978EB"/>
    <w:rPr>
      <w:rFonts w:ascii="Courier New" w:eastAsia="MS Mincho" w:hAnsi="Courier New" w:cs="Courier New"/>
      <w:noProof/>
      <w:color w:val="5F497A" w:themeColor="accent4" w:themeShade="BF"/>
      <w:sz w:val="16"/>
      <w:shd w:val="clear" w:color="auto" w:fill="F0F0F0"/>
    </w:rPr>
  </w:style>
  <w:style w:type="character" w:customStyle="1" w:styleId="block">
    <w:name w:val="block"/>
    <w:basedOn w:val="DefaultParagraphFont"/>
    <w:rsid w:val="00C6347F"/>
  </w:style>
  <w:style w:type="paragraph" w:customStyle="1" w:styleId="ECiListText">
    <w:name w:val="EC_(i)_ListText"/>
    <w:basedOn w:val="Normal"/>
    <w:rsid w:val="00C6347F"/>
    <w:pPr>
      <w:tabs>
        <w:tab w:val="left" w:pos="2160"/>
      </w:tabs>
      <w:spacing w:before="240"/>
      <w:ind w:left="2160" w:hanging="1077"/>
    </w:pPr>
    <w:rPr>
      <w:rFonts w:eastAsia="MS Mincho"/>
    </w:rPr>
  </w:style>
  <w:style w:type="paragraph" w:customStyle="1" w:styleId="ECSub2">
    <w:name w:val="EC_Sub2"/>
    <w:basedOn w:val="Heading5"/>
    <w:next w:val="ECBodyText"/>
    <w:rsid w:val="00C6347F"/>
    <w:pPr>
      <w:spacing w:after="200"/>
      <w:ind w:left="0" w:firstLine="0"/>
    </w:pPr>
    <w:rPr>
      <w:rFonts w:ascii="Calibri" w:eastAsia="SimSun" w:hAnsi="Calibri" w:cs="Times New Roman"/>
      <w:i/>
      <w:sz w:val="26"/>
      <w:szCs w:val="20"/>
    </w:rPr>
  </w:style>
  <w:style w:type="character" w:customStyle="1" w:styleId="ActionChar">
    <w:name w:val="_Action Char"/>
    <w:link w:val="Action"/>
    <w:locked/>
    <w:rsid w:val="00C6347F"/>
    <w:rPr>
      <w:rFonts w:ascii="Arial" w:eastAsia="MS Mincho" w:hAnsi="Arial"/>
      <w:color w:val="0000FF"/>
      <w:sz w:val="22"/>
      <w:szCs w:val="22"/>
      <w:lang w:eastAsia="ja-JP"/>
    </w:rPr>
  </w:style>
  <w:style w:type="paragraph" w:customStyle="1" w:styleId="ColorfulList-Accent11">
    <w:name w:val="Colorful List - Accent 11"/>
    <w:basedOn w:val="Normal"/>
    <w:uiPriority w:val="34"/>
    <w:rsid w:val="00597566"/>
    <w:pPr>
      <w:ind w:left="720"/>
      <w:contextualSpacing/>
    </w:pPr>
    <w:rPr>
      <w:rFonts w:ascii="Calibri" w:eastAsia="Calibri" w:hAnsi="Calibri" w:cs="Times New Roman"/>
    </w:rPr>
  </w:style>
  <w:style w:type="character" w:styleId="HTMLCode">
    <w:name w:val="HTML Code"/>
    <w:uiPriority w:val="99"/>
    <w:unhideWhenUsed/>
    <w:rsid w:val="00C6347F"/>
    <w:rPr>
      <w:rFonts w:ascii="Courier New" w:eastAsia="Times New Roman" w:hAnsi="Courier New" w:cs="Courier New"/>
      <w:sz w:val="20"/>
      <w:szCs w:val="20"/>
    </w:rPr>
  </w:style>
  <w:style w:type="character" w:styleId="SubtleEmphasis">
    <w:name w:val="Subtle Emphasis"/>
    <w:basedOn w:val="DefaultParagraphFont"/>
    <w:uiPriority w:val="19"/>
    <w:qFormat/>
    <w:rsid w:val="004730B3"/>
    <w:rPr>
      <w:i/>
      <w:iCs/>
      <w:color w:val="808080" w:themeColor="text1" w:themeTint="7F"/>
    </w:rPr>
  </w:style>
  <w:style w:type="paragraph" w:customStyle="1" w:styleId="WMOCode">
    <w:name w:val="WMO_Code"/>
    <w:basedOn w:val="Normal"/>
    <w:rsid w:val="00597566"/>
    <w:pPr>
      <w:tabs>
        <w:tab w:val="left" w:pos="1134"/>
      </w:tabs>
      <w:spacing w:before="40" w:after="60" w:line="240" w:lineRule="auto"/>
      <w:ind w:left="284"/>
    </w:pPr>
    <w:rPr>
      <w:rFonts w:ascii="Courier New" w:eastAsia="Arial" w:hAnsi="Courier New" w:cs="Courier New"/>
      <w:lang w:eastAsia="zh-TW"/>
    </w:rPr>
  </w:style>
  <w:style w:type="paragraph" w:customStyle="1" w:styleId="WMOQuote">
    <w:name w:val="WMO_Quote"/>
    <w:basedOn w:val="WMOBodyText"/>
    <w:rsid w:val="00597566"/>
    <w:pPr>
      <w:spacing w:after="200" w:line="276" w:lineRule="auto"/>
      <w:ind w:left="720" w:right="720"/>
    </w:pPr>
    <w:rPr>
      <w:rFonts w:cstheme="minorBidi"/>
    </w:rPr>
  </w:style>
  <w:style w:type="paragraph" w:customStyle="1" w:styleId="BodySemibold">
    <w:name w:val="Body Semibold"/>
    <w:basedOn w:val="Normal"/>
    <w:uiPriority w:val="99"/>
    <w:rsid w:val="00C6347F"/>
    <w:pPr>
      <w:widowControl w:val="0"/>
      <w:tabs>
        <w:tab w:val="left" w:pos="1134"/>
      </w:tabs>
      <w:suppressAutoHyphens/>
      <w:autoSpaceDE w:val="0"/>
      <w:autoSpaceDN w:val="0"/>
      <w:adjustRightInd w:val="0"/>
      <w:spacing w:after="170" w:line="240" w:lineRule="atLeast"/>
      <w:textAlignment w:val="center"/>
    </w:pPr>
    <w:rPr>
      <w:rFonts w:ascii="StoneSansITC-SemiBold" w:hAnsi="StoneSansITC-SemiBold" w:cs="StoneSansITC-SemiBold"/>
      <w:b/>
      <w:bCs/>
      <w:color w:val="000000"/>
      <w:w w:val="96"/>
      <w:szCs w:val="20"/>
      <w:lang w:eastAsia="en-US"/>
    </w:rPr>
  </w:style>
  <w:style w:type="character" w:customStyle="1" w:styleId="NoSpacingChar">
    <w:name w:val="No Spacing Char"/>
    <w:basedOn w:val="DefaultParagraphFont"/>
    <w:link w:val="NoSpacing"/>
    <w:uiPriority w:val="1"/>
    <w:rsid w:val="00597566"/>
  </w:style>
  <w:style w:type="paragraph" w:styleId="Quote">
    <w:name w:val="Quote"/>
    <w:basedOn w:val="Normal"/>
    <w:next w:val="Normal"/>
    <w:link w:val="QuoteChar"/>
    <w:uiPriority w:val="29"/>
    <w:qFormat/>
    <w:rsid w:val="004730B3"/>
    <w:rPr>
      <w:i/>
      <w:iCs/>
      <w:color w:val="000000" w:themeColor="text1"/>
    </w:rPr>
  </w:style>
  <w:style w:type="character" w:customStyle="1" w:styleId="QuoteChar">
    <w:name w:val="Quote Char"/>
    <w:basedOn w:val="DefaultParagraphFont"/>
    <w:link w:val="Quote"/>
    <w:uiPriority w:val="29"/>
    <w:rsid w:val="004730B3"/>
    <w:rPr>
      <w:i/>
      <w:iCs/>
      <w:color w:val="000000" w:themeColor="text1"/>
    </w:rPr>
  </w:style>
  <w:style w:type="paragraph" w:styleId="IntenseQuote">
    <w:name w:val="Intense Quote"/>
    <w:basedOn w:val="Normal"/>
    <w:next w:val="Normal"/>
    <w:link w:val="IntenseQuoteChar"/>
    <w:uiPriority w:val="30"/>
    <w:qFormat/>
    <w:rsid w:val="004730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730B3"/>
    <w:rPr>
      <w:b/>
      <w:bCs/>
      <w:i/>
      <w:iCs/>
      <w:color w:val="4F81BD" w:themeColor="accent1"/>
    </w:rPr>
  </w:style>
  <w:style w:type="character" w:styleId="SubtleReference">
    <w:name w:val="Subtle Reference"/>
    <w:basedOn w:val="DefaultParagraphFont"/>
    <w:uiPriority w:val="31"/>
    <w:qFormat/>
    <w:rsid w:val="004730B3"/>
    <w:rPr>
      <w:smallCaps/>
      <w:color w:val="C0504D" w:themeColor="accent2"/>
      <w:u w:val="single"/>
    </w:rPr>
  </w:style>
  <w:style w:type="character" w:styleId="IntenseReference">
    <w:name w:val="Intense Reference"/>
    <w:basedOn w:val="DefaultParagraphFont"/>
    <w:uiPriority w:val="32"/>
    <w:qFormat/>
    <w:rsid w:val="004730B3"/>
    <w:rPr>
      <w:b/>
      <w:bCs/>
      <w:smallCaps/>
      <w:color w:val="C0504D" w:themeColor="accent2"/>
      <w:spacing w:val="5"/>
      <w:u w:val="single"/>
    </w:rPr>
  </w:style>
  <w:style w:type="paragraph" w:customStyle="1" w:styleId="Doctableheader">
    <w:name w:val="Doctableheader"/>
    <w:basedOn w:val="Normal"/>
    <w:rsid w:val="00C6347F"/>
    <w:pPr>
      <w:tabs>
        <w:tab w:val="left" w:pos="1134"/>
      </w:tabs>
      <w:spacing w:before="120" w:after="120" w:line="240" w:lineRule="auto"/>
      <w:jc w:val="center"/>
    </w:pPr>
    <w:rPr>
      <w:rFonts w:ascii="Times" w:eastAsia="Times New Roman" w:hAnsi="Times" w:cs="Times New Roman"/>
      <w:b/>
      <w:szCs w:val="20"/>
      <w:lang w:eastAsia="en-US"/>
    </w:rPr>
  </w:style>
  <w:style w:type="paragraph" w:customStyle="1" w:styleId="Doctabletext">
    <w:name w:val="Doctabletext"/>
    <w:basedOn w:val="Normal"/>
    <w:rsid w:val="00C6347F"/>
    <w:pPr>
      <w:tabs>
        <w:tab w:val="left" w:pos="1134"/>
      </w:tabs>
      <w:spacing w:before="120" w:after="120" w:line="240" w:lineRule="auto"/>
    </w:pPr>
    <w:rPr>
      <w:rFonts w:ascii="Times" w:eastAsia="Times New Roman" w:hAnsi="Times" w:cs="Times New Roman"/>
      <w:szCs w:val="20"/>
      <w:lang w:eastAsia="en-US"/>
    </w:rPr>
  </w:style>
  <w:style w:type="paragraph" w:customStyle="1" w:styleId="InfoTableHeader">
    <w:name w:val="InfoTableHeader"/>
    <w:basedOn w:val="Normal"/>
    <w:autoRedefine/>
    <w:rsid w:val="00C6347F"/>
    <w:pPr>
      <w:tabs>
        <w:tab w:val="left" w:pos="1134"/>
      </w:tabs>
      <w:spacing w:before="120" w:after="120" w:line="240" w:lineRule="auto"/>
      <w:jc w:val="center"/>
    </w:pPr>
    <w:rPr>
      <w:rFonts w:ascii="Helvetica" w:eastAsia="Times New Roman" w:hAnsi="Helvetica" w:cs="Times New Roman"/>
      <w:b/>
      <w:i/>
      <w:szCs w:val="20"/>
      <w:lang w:eastAsia="en-US"/>
    </w:rPr>
  </w:style>
  <w:style w:type="paragraph" w:customStyle="1" w:styleId="InfoTableText">
    <w:name w:val="InfoTableText"/>
    <w:basedOn w:val="Normal"/>
    <w:autoRedefine/>
    <w:rsid w:val="00C6347F"/>
    <w:pPr>
      <w:tabs>
        <w:tab w:val="left" w:pos="1134"/>
      </w:tabs>
      <w:spacing w:before="120" w:after="120" w:line="240" w:lineRule="auto"/>
    </w:pPr>
    <w:rPr>
      <w:rFonts w:ascii="Helvetica" w:eastAsia="Times New Roman" w:hAnsi="Helvetica" w:cs="Times New Roman"/>
      <w:szCs w:val="20"/>
      <w:lang w:eastAsia="en-US"/>
    </w:rPr>
  </w:style>
  <w:style w:type="paragraph" w:customStyle="1" w:styleId="Appendix">
    <w:name w:val="Appendix"/>
    <w:basedOn w:val="Heading10"/>
    <w:next w:val="Normal"/>
    <w:autoRedefine/>
    <w:rsid w:val="00C6347F"/>
    <w:pPr>
      <w:widowControl w:val="0"/>
      <w:tabs>
        <w:tab w:val="right" w:pos="8789"/>
      </w:tabs>
      <w:ind w:left="2552" w:hanging="1985"/>
      <w:outlineLvl w:val="9"/>
    </w:pPr>
    <w:rPr>
      <w:rFonts w:ascii="Arial" w:eastAsia="Times New Roman" w:hAnsi="Arial"/>
      <w:bCs w:val="0"/>
      <w:caps w:val="0"/>
    </w:rPr>
  </w:style>
  <w:style w:type="paragraph" w:customStyle="1" w:styleId="Appendix2">
    <w:name w:val="Appendix2"/>
    <w:basedOn w:val="Heading2"/>
    <w:next w:val="Normal"/>
    <w:autoRedefine/>
    <w:rsid w:val="00C6347F"/>
    <w:pPr>
      <w:widowControl w:val="0"/>
      <w:numPr>
        <w:numId w:val="22"/>
      </w:numPr>
      <w:tabs>
        <w:tab w:val="left" w:pos="851"/>
        <w:tab w:val="left" w:pos="992"/>
        <w:tab w:val="right" w:pos="8789"/>
      </w:tabs>
      <w:spacing w:before="480"/>
      <w:jc w:val="both"/>
      <w:outlineLvl w:val="9"/>
    </w:pPr>
    <w:rPr>
      <w:rFonts w:ascii="Times" w:eastAsia="Times New Roman" w:hAnsi="Times" w:cs="Times New Roman"/>
      <w:b w:val="0"/>
      <w:caps/>
      <w:sz w:val="24"/>
    </w:rPr>
  </w:style>
  <w:style w:type="paragraph" w:customStyle="1" w:styleId="Appendix3">
    <w:name w:val="Appendix3"/>
    <w:basedOn w:val="Heading3"/>
    <w:next w:val="Normal"/>
    <w:autoRedefine/>
    <w:rsid w:val="00C6347F"/>
    <w:pPr>
      <w:widowControl w:val="0"/>
      <w:numPr>
        <w:numId w:val="22"/>
      </w:numPr>
      <w:tabs>
        <w:tab w:val="left" w:pos="851"/>
        <w:tab w:val="left" w:pos="993"/>
        <w:tab w:val="right" w:pos="8789"/>
      </w:tabs>
      <w:jc w:val="both"/>
      <w:outlineLvl w:val="9"/>
    </w:pPr>
    <w:rPr>
      <w:rFonts w:ascii="Times" w:eastAsia="Times New Roman" w:hAnsi="Times" w:cs="Times New Roman"/>
      <w:b/>
      <w:caps/>
      <w:sz w:val="24"/>
      <w:szCs w:val="20"/>
    </w:rPr>
  </w:style>
  <w:style w:type="paragraph" w:customStyle="1" w:styleId="Appendix4">
    <w:name w:val="Appendix4"/>
    <w:basedOn w:val="Heading4"/>
    <w:next w:val="Normal"/>
    <w:autoRedefine/>
    <w:rsid w:val="00C6347F"/>
    <w:pPr>
      <w:widowControl w:val="0"/>
      <w:numPr>
        <w:numId w:val="21"/>
      </w:numPr>
      <w:tabs>
        <w:tab w:val="right" w:pos="8789"/>
      </w:tabs>
      <w:jc w:val="both"/>
      <w:outlineLvl w:val="9"/>
    </w:pPr>
    <w:rPr>
      <w:rFonts w:ascii="Arial" w:eastAsia="Times New Roman" w:hAnsi="Arial"/>
      <w:b/>
      <w:caps/>
    </w:rPr>
  </w:style>
  <w:style w:type="paragraph" w:customStyle="1" w:styleId="Header20">
    <w:name w:val="Header2"/>
    <w:basedOn w:val="Header"/>
    <w:rsid w:val="00C6347F"/>
    <w:pPr>
      <w:tabs>
        <w:tab w:val="clear" w:pos="4680"/>
        <w:tab w:val="clear" w:pos="9360"/>
      </w:tabs>
      <w:spacing w:before="120" w:after="360"/>
      <w:jc w:val="center"/>
    </w:pPr>
    <w:rPr>
      <w:rFonts w:ascii="Helvetica" w:eastAsia="Arial" w:hAnsi="Helvetica" w:cs="Arial"/>
      <w:b/>
      <w:i/>
      <w:szCs w:val="20"/>
      <w:lang w:eastAsia="en-US"/>
    </w:rPr>
  </w:style>
  <w:style w:type="paragraph" w:customStyle="1" w:styleId="Article">
    <w:name w:val="Article"/>
    <w:basedOn w:val="Normal"/>
    <w:next w:val="ArtTitle"/>
    <w:rsid w:val="00C6347F"/>
    <w:pPr>
      <w:keepNext/>
      <w:numPr>
        <w:numId w:val="23"/>
      </w:numPr>
      <w:tabs>
        <w:tab w:val="num" w:pos="425"/>
        <w:tab w:val="left" w:pos="1134"/>
      </w:tabs>
      <w:suppressAutoHyphens/>
      <w:spacing w:before="480" w:after="0" w:line="240" w:lineRule="auto"/>
      <w:ind w:left="425" w:hanging="425"/>
      <w:jc w:val="center"/>
    </w:pPr>
    <w:rPr>
      <w:rFonts w:ascii="Times" w:eastAsia="Times New Roman" w:hAnsi="Times" w:cs="Times New Roman"/>
      <w:b/>
      <w:sz w:val="24"/>
      <w:szCs w:val="20"/>
      <w:lang w:eastAsia="en-US"/>
    </w:rPr>
  </w:style>
  <w:style w:type="paragraph" w:customStyle="1" w:styleId="ArtTitle">
    <w:name w:val="ArtTitle"/>
    <w:basedOn w:val="Normal"/>
    <w:next w:val="Normal"/>
    <w:rsid w:val="00C6347F"/>
    <w:pPr>
      <w:keepNext/>
      <w:tabs>
        <w:tab w:val="left" w:pos="1134"/>
      </w:tabs>
      <w:suppressAutoHyphens/>
      <w:spacing w:after="0" w:line="240" w:lineRule="auto"/>
      <w:jc w:val="center"/>
    </w:pPr>
    <w:rPr>
      <w:rFonts w:ascii="Times" w:eastAsia="Times New Roman" w:hAnsi="Times" w:cs="Times New Roman"/>
      <w:b/>
      <w:sz w:val="24"/>
      <w:szCs w:val="20"/>
      <w:lang w:eastAsia="en-US"/>
    </w:rPr>
  </w:style>
  <w:style w:type="paragraph" w:customStyle="1" w:styleId="CarattereCarattereCarattereCharCharCarattereCarattere">
    <w:name w:val="Carattere Carattere Carattere Char Char Carattere Carattere"/>
    <w:basedOn w:val="Normal"/>
    <w:rsid w:val="00C6347F"/>
    <w:pPr>
      <w:tabs>
        <w:tab w:val="left" w:pos="1134"/>
      </w:tabs>
      <w:spacing w:after="0" w:line="240" w:lineRule="auto"/>
    </w:pPr>
    <w:rPr>
      <w:rFonts w:ascii="Times New Roman" w:eastAsia="Times New Roman" w:hAnsi="Times New Roman" w:cs="Times New Roman"/>
      <w:sz w:val="24"/>
      <w:szCs w:val="24"/>
      <w:lang w:val="pl-PL" w:eastAsia="pl-PL"/>
    </w:rPr>
  </w:style>
  <w:style w:type="paragraph" w:customStyle="1" w:styleId="StyleHeading1Left0Firstline0">
    <w:name w:val="Style Heading 1 + Left:  0&quot; First line:  0&quot;"/>
    <w:basedOn w:val="Heading10"/>
    <w:rsid w:val="00C6347F"/>
    <w:pPr>
      <w:jc w:val="both"/>
    </w:pPr>
    <w:rPr>
      <w:rFonts w:ascii="Arial" w:eastAsia="Times New Roman" w:hAnsi="Arial" w:cs="Times New Roman"/>
      <w:caps w:val="0"/>
      <w:szCs w:val="20"/>
    </w:rPr>
  </w:style>
  <w:style w:type="paragraph" w:customStyle="1" w:styleId="HeadingAnnexes">
    <w:name w:val="Heading Annexes"/>
    <w:basedOn w:val="Heading10"/>
    <w:rsid w:val="00597566"/>
    <w:rPr>
      <w:rFonts w:ascii="Arial" w:eastAsia="Times New Roman" w:hAnsi="Arial"/>
      <w:caps w:val="0"/>
    </w:rPr>
  </w:style>
  <w:style w:type="character" w:styleId="PlaceholderText">
    <w:name w:val="Placeholder Text"/>
    <w:basedOn w:val="DefaultParagraphFont"/>
    <w:uiPriority w:val="99"/>
    <w:rsid w:val="00C6347F"/>
    <w:rPr>
      <w:color w:val="808080"/>
    </w:rPr>
  </w:style>
  <w:style w:type="paragraph" w:customStyle="1" w:styleId="StyleArialJustifiedBefore10pt">
    <w:name w:val="Style Arial Justified Before:  10 pt"/>
    <w:basedOn w:val="Normal"/>
    <w:rsid w:val="00C6347F"/>
    <w:pPr>
      <w:tabs>
        <w:tab w:val="left" w:pos="1134"/>
      </w:tabs>
      <w:spacing w:before="200" w:after="0" w:line="240" w:lineRule="auto"/>
    </w:pPr>
    <w:rPr>
      <w:rFonts w:ascii="Arial" w:eastAsia="Arial" w:hAnsi="Arial" w:cs="Arial"/>
      <w:szCs w:val="20"/>
      <w:lang w:eastAsia="en-US"/>
    </w:rPr>
  </w:style>
  <w:style w:type="paragraph" w:customStyle="1" w:styleId="StyleLatinArialAsianTimesNewRomanJustified">
    <w:name w:val="Style (Latin) Arial (Asian) Times New Roman Justified"/>
    <w:basedOn w:val="Normal"/>
    <w:rsid w:val="00C6347F"/>
    <w:pPr>
      <w:tabs>
        <w:tab w:val="left" w:pos="1134"/>
      </w:tabs>
      <w:spacing w:after="0" w:line="240" w:lineRule="auto"/>
    </w:pPr>
    <w:rPr>
      <w:rFonts w:ascii="Arial" w:eastAsia="Times New Roman" w:hAnsi="Arial" w:cs="Arial"/>
      <w:szCs w:val="20"/>
      <w:lang w:eastAsia="en-US"/>
    </w:rPr>
  </w:style>
  <w:style w:type="paragraph" w:customStyle="1" w:styleId="StyleJustifiedBefore10pt">
    <w:name w:val="Style Justified Before:  10 pt"/>
    <w:basedOn w:val="Normal"/>
    <w:rsid w:val="00C6347F"/>
    <w:pPr>
      <w:tabs>
        <w:tab w:val="left" w:pos="1134"/>
      </w:tabs>
      <w:spacing w:before="200" w:after="0" w:line="240" w:lineRule="auto"/>
    </w:pPr>
    <w:rPr>
      <w:rFonts w:eastAsia="Arial" w:cs="Arial"/>
      <w:szCs w:val="20"/>
      <w:lang w:eastAsia="en-US"/>
    </w:rPr>
  </w:style>
  <w:style w:type="paragraph" w:customStyle="1" w:styleId="Heading1numbered">
    <w:name w:val="Heading 1 numbered"/>
    <w:basedOn w:val="Heading10"/>
    <w:next w:val="BodyText0"/>
    <w:rsid w:val="00C6347F"/>
    <w:pPr>
      <w:keepLines w:val="0"/>
      <w:tabs>
        <w:tab w:val="num" w:pos="432"/>
        <w:tab w:val="left" w:pos="851"/>
      </w:tabs>
      <w:spacing w:before="240" w:after="60"/>
      <w:ind w:left="432" w:hanging="432"/>
      <w:jc w:val="both"/>
    </w:pPr>
    <w:rPr>
      <w:rFonts w:ascii="Times New Roman" w:eastAsia="Arial Unicode MS" w:hAnsi="Times New Roman"/>
      <w:caps w:val="0"/>
      <w:kern w:val="28"/>
      <w:szCs w:val="20"/>
      <w:lang w:val="en-US" w:eastAsia="en-US"/>
    </w:rPr>
  </w:style>
  <w:style w:type="paragraph" w:customStyle="1" w:styleId="Pa20">
    <w:name w:val="Pa20"/>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19">
    <w:name w:val="Pa19"/>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paragraph" w:customStyle="1" w:styleId="Pa22">
    <w:name w:val="Pa22"/>
    <w:basedOn w:val="Normal"/>
    <w:next w:val="Normal"/>
    <w:uiPriority w:val="99"/>
    <w:rsid w:val="00C6347F"/>
    <w:pPr>
      <w:autoSpaceDE w:val="0"/>
      <w:autoSpaceDN w:val="0"/>
      <w:adjustRightInd w:val="0"/>
      <w:spacing w:after="0" w:line="201" w:lineRule="atLeast"/>
    </w:pPr>
    <w:rPr>
      <w:rFonts w:ascii="Stone Sans ITC" w:eastAsia="MS Mincho" w:hAnsi="Stone Sans ITC" w:cs="Times New Roman"/>
      <w:sz w:val="24"/>
      <w:szCs w:val="24"/>
      <w:lang w:val="en-US" w:eastAsia="zh-TW"/>
    </w:rPr>
  </w:style>
  <w:style w:type="character" w:customStyle="1" w:styleId="contenu">
    <w:name w:val="contenu"/>
    <w:rsid w:val="00C6347F"/>
  </w:style>
  <w:style w:type="paragraph" w:customStyle="1" w:styleId="Pa9">
    <w:name w:val="Pa9"/>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6">
    <w:name w:val="Pa26"/>
    <w:basedOn w:val="Normal"/>
    <w:next w:val="Normal"/>
    <w:uiPriority w:val="99"/>
    <w:rsid w:val="00C6347F"/>
    <w:pPr>
      <w:widowControl w:val="0"/>
      <w:autoSpaceDE w:val="0"/>
      <w:autoSpaceDN w:val="0"/>
      <w:adjustRightInd w:val="0"/>
      <w:spacing w:after="0" w:line="201" w:lineRule="atLeast"/>
    </w:pPr>
    <w:rPr>
      <w:rFonts w:ascii="Stone Sans ITC" w:eastAsia="MS Mincho" w:hAnsi="Stone Sans ITC" w:cs="Times New Roman"/>
      <w:sz w:val="24"/>
      <w:szCs w:val="24"/>
      <w:lang w:val="pt-PT" w:eastAsia="zh-TW"/>
    </w:rPr>
  </w:style>
  <w:style w:type="paragraph" w:customStyle="1" w:styleId="Pa8">
    <w:name w:val="Pa8"/>
    <w:basedOn w:val="Normal"/>
    <w:next w:val="Normal"/>
    <w:uiPriority w:val="99"/>
    <w:rsid w:val="00C6347F"/>
    <w:pPr>
      <w:widowControl w:val="0"/>
      <w:autoSpaceDE w:val="0"/>
      <w:autoSpaceDN w:val="0"/>
      <w:adjustRightInd w:val="0"/>
      <w:spacing w:after="0" w:line="241" w:lineRule="atLeast"/>
    </w:pPr>
    <w:rPr>
      <w:rFonts w:ascii="Stone Sans ITC" w:eastAsia="MS Mincho" w:hAnsi="Stone Sans ITC" w:cs="Times New Roman"/>
      <w:sz w:val="24"/>
      <w:szCs w:val="24"/>
      <w:lang w:val="pt-PT" w:eastAsia="zh-TW"/>
    </w:rPr>
  </w:style>
  <w:style w:type="paragraph" w:customStyle="1" w:styleId="Pa24">
    <w:name w:val="Pa24"/>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Pa25">
    <w:name w:val="Pa25"/>
    <w:basedOn w:val="Normal"/>
    <w:next w:val="Normal"/>
    <w:uiPriority w:val="99"/>
    <w:rsid w:val="00C6347F"/>
    <w:pPr>
      <w:widowControl w:val="0"/>
      <w:autoSpaceDE w:val="0"/>
      <w:autoSpaceDN w:val="0"/>
      <w:adjustRightInd w:val="0"/>
      <w:spacing w:after="0" w:line="161" w:lineRule="atLeast"/>
    </w:pPr>
    <w:rPr>
      <w:rFonts w:ascii="Stone Sans ITC" w:eastAsia="MS Mincho" w:hAnsi="Stone Sans ITC" w:cs="Times New Roman"/>
      <w:sz w:val="24"/>
      <w:szCs w:val="24"/>
      <w:lang w:val="pt-PT" w:eastAsia="zh-TW"/>
    </w:rPr>
  </w:style>
  <w:style w:type="paragraph" w:customStyle="1" w:styleId="LightGrid-Accent31">
    <w:name w:val="Light Grid - Accent 31"/>
    <w:basedOn w:val="Normal"/>
    <w:rsid w:val="00597566"/>
    <w:pPr>
      <w:tabs>
        <w:tab w:val="left" w:pos="1134"/>
      </w:tabs>
      <w:spacing w:after="0" w:line="240" w:lineRule="auto"/>
      <w:ind w:left="720"/>
      <w:contextualSpacing/>
      <w:jc w:val="both"/>
    </w:pPr>
    <w:rPr>
      <w:rFonts w:eastAsia="Arial" w:cs="Arial"/>
      <w:szCs w:val="20"/>
      <w:lang w:eastAsia="en-US"/>
    </w:rPr>
  </w:style>
  <w:style w:type="character" w:customStyle="1" w:styleId="full-name">
    <w:name w:val="full-name"/>
    <w:basedOn w:val="DefaultParagraphFont"/>
    <w:rsid w:val="00C6347F"/>
  </w:style>
  <w:style w:type="character" w:customStyle="1" w:styleId="m-6867771114150985157gmail-msocommentreference">
    <w:name w:val="m_-6867771114150985157gmail-msocommentreference"/>
    <w:basedOn w:val="DefaultParagraphFont"/>
    <w:rsid w:val="00C6347F"/>
  </w:style>
  <w:style w:type="paragraph" w:customStyle="1" w:styleId="Style3">
    <w:name w:val="Style3"/>
    <w:basedOn w:val="Chapterhead"/>
    <w:link w:val="Style3Char"/>
    <w:rsid w:val="00597566"/>
    <w:pPr>
      <w:spacing w:before="120" w:after="360"/>
    </w:pPr>
    <w:rPr>
      <w:caps w:val="0"/>
    </w:rPr>
  </w:style>
  <w:style w:type="paragraph" w:customStyle="1" w:styleId="WMOLevel1">
    <w:name w:val="WMO Level 1"/>
    <w:basedOn w:val="Style3"/>
    <w:link w:val="WMOLevel1Char"/>
    <w:qFormat/>
    <w:rsid w:val="00597566"/>
    <w:pPr>
      <w:pageBreakBefore/>
      <w:numPr>
        <w:numId w:val="43"/>
      </w:numPr>
    </w:pPr>
  </w:style>
  <w:style w:type="character" w:customStyle="1" w:styleId="ChapterheadChar">
    <w:name w:val="Chapter head Char"/>
    <w:basedOn w:val="DefaultParagraphFont"/>
    <w:link w:val="Chapterhead"/>
    <w:rsid w:val="00597566"/>
    <w:rPr>
      <w:rFonts w:ascii="Verdana" w:eastAsia="Arial" w:hAnsi="Verdana" w:cs="Arial"/>
      <w:b/>
      <w:caps/>
      <w:color w:val="000000" w:themeColor="text1"/>
      <w:sz w:val="24"/>
      <w:szCs w:val="22"/>
      <w:lang w:eastAsia="en-US"/>
    </w:rPr>
  </w:style>
  <w:style w:type="character" w:customStyle="1" w:styleId="Style3Char">
    <w:name w:val="Style3 Char"/>
    <w:basedOn w:val="ChapterheadChar"/>
    <w:link w:val="Style3"/>
    <w:rsid w:val="00597566"/>
    <w:rPr>
      <w:rFonts w:ascii="Verdana" w:eastAsia="Arial" w:hAnsi="Verdana" w:cs="Arial"/>
      <w:b/>
      <w:caps w:val="0"/>
      <w:color w:val="000000" w:themeColor="text1"/>
      <w:sz w:val="24"/>
      <w:szCs w:val="22"/>
      <w:lang w:eastAsia="en-US"/>
    </w:rPr>
  </w:style>
  <w:style w:type="paragraph" w:customStyle="1" w:styleId="WMOLevel2">
    <w:name w:val="WMO Level 2"/>
    <w:basedOn w:val="Style3"/>
    <w:link w:val="WMOLevel2Char"/>
    <w:rsid w:val="00597566"/>
    <w:pPr>
      <w:numPr>
        <w:ilvl w:val="1"/>
        <w:numId w:val="43"/>
      </w:numPr>
      <w:spacing w:before="720"/>
    </w:pPr>
  </w:style>
  <w:style w:type="character" w:customStyle="1" w:styleId="WMOLevel1Char">
    <w:name w:val="WMO Level 1 Char"/>
    <w:basedOn w:val="Style3Char"/>
    <w:link w:val="WMOLevel1"/>
    <w:rsid w:val="00597566"/>
    <w:rPr>
      <w:rFonts w:ascii="Verdana" w:eastAsia="Arial" w:hAnsi="Verdana" w:cs="Arial"/>
      <w:b/>
      <w:caps w:val="0"/>
      <w:color w:val="000000" w:themeColor="text1"/>
      <w:sz w:val="24"/>
      <w:szCs w:val="22"/>
      <w:lang w:eastAsia="en-US"/>
    </w:rPr>
  </w:style>
  <w:style w:type="paragraph" w:customStyle="1" w:styleId="WMOLevel3">
    <w:name w:val="WMO Level 3"/>
    <w:basedOn w:val="Style3"/>
    <w:link w:val="WMOLevel3Char"/>
    <w:qFormat/>
    <w:rsid w:val="00597566"/>
    <w:pPr>
      <w:keepNext w:val="0"/>
      <w:numPr>
        <w:ilvl w:val="2"/>
        <w:numId w:val="27"/>
      </w:numPr>
      <w:spacing w:line="240" w:lineRule="atLeast"/>
      <w:ind w:left="0"/>
    </w:pPr>
    <w:rPr>
      <w:b w:val="0"/>
    </w:rPr>
  </w:style>
  <w:style w:type="character" w:customStyle="1" w:styleId="WMOLevel2Char">
    <w:name w:val="WMO Level 2 Char"/>
    <w:basedOn w:val="Style3Char"/>
    <w:link w:val="WMOLevel2"/>
    <w:rsid w:val="00597566"/>
    <w:rPr>
      <w:rFonts w:ascii="Verdana" w:eastAsia="Arial" w:hAnsi="Verdana" w:cs="Arial"/>
      <w:b/>
      <w:caps w:val="0"/>
      <w:color w:val="000000" w:themeColor="text1"/>
      <w:sz w:val="24"/>
      <w:szCs w:val="22"/>
      <w:lang w:eastAsia="en-US"/>
    </w:rPr>
  </w:style>
  <w:style w:type="character" w:customStyle="1" w:styleId="Mention">
    <w:name w:val="Mention"/>
    <w:basedOn w:val="DefaultParagraphFont"/>
    <w:uiPriority w:val="99"/>
    <w:semiHidden/>
    <w:unhideWhenUsed/>
    <w:rsid w:val="00125954"/>
    <w:rPr>
      <w:color w:val="2B579A"/>
      <w:shd w:val="clear" w:color="auto" w:fill="E6E6E6"/>
    </w:rPr>
  </w:style>
  <w:style w:type="character" w:customStyle="1" w:styleId="WMOLevel3Char">
    <w:name w:val="WMO Level 3 Char"/>
    <w:basedOn w:val="Style3Char"/>
    <w:link w:val="WMOLevel3"/>
    <w:rsid w:val="00597566"/>
    <w:rPr>
      <w:rFonts w:ascii="Verdana" w:eastAsia="Arial" w:hAnsi="Verdana" w:cs="Arial"/>
      <w:b w:val="0"/>
      <w:caps w:val="0"/>
      <w:color w:val="000000" w:themeColor="text1"/>
      <w:sz w:val="24"/>
      <w:szCs w:val="22"/>
      <w:lang w:eastAsia="en-US"/>
    </w:rPr>
  </w:style>
  <w:style w:type="paragraph" w:customStyle="1" w:styleId="Code-grey">
    <w:name w:val="Code - grey"/>
    <w:basedOn w:val="Normal"/>
    <w:link w:val="Code-greyChar"/>
    <w:qFormat/>
    <w:rsid w:val="00D068F3"/>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1134"/>
        <w:tab w:val="left" w:pos="1560"/>
        <w:tab w:val="left" w:pos="1985"/>
        <w:tab w:val="left" w:pos="2410"/>
      </w:tabs>
      <w:spacing w:after="0" w:line="259" w:lineRule="auto"/>
      <w:ind w:left="709" w:right="332"/>
    </w:pPr>
    <w:rPr>
      <w:rFonts w:ascii="Courier New" w:eastAsiaTheme="minorHAnsi" w:hAnsi="Courier New" w:cs="Courier New"/>
      <w:sz w:val="18"/>
      <w:szCs w:val="18"/>
      <w:lang w:eastAsia="en-US"/>
    </w:rPr>
  </w:style>
  <w:style w:type="character" w:customStyle="1" w:styleId="Code-greyChar">
    <w:name w:val="Code - grey Char"/>
    <w:basedOn w:val="DefaultParagraphFont"/>
    <w:link w:val="Code-grey"/>
    <w:rsid w:val="00D068F3"/>
    <w:rPr>
      <w:rFonts w:ascii="Courier New" w:eastAsiaTheme="minorHAnsi" w:hAnsi="Courier New" w:cs="Courier New"/>
      <w:sz w:val="18"/>
      <w:szCs w:val="18"/>
      <w:shd w:val="clear" w:color="auto" w:fill="F2F2F2" w:themeFill="background1" w:themeFillShade="F2"/>
      <w:lang w:eastAsia="en-US"/>
    </w:rPr>
  </w:style>
  <w:style w:type="paragraph" w:customStyle="1" w:styleId="gmail-tableheader">
    <w:name w:val="gmail-tableheader"/>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mail-tablebody">
    <w:name w:val="gmail-tablebody"/>
    <w:basedOn w:val="Normal"/>
    <w:rsid w:val="001B2B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f.wmo.int/wmdr/2017" TargetMode="External"/><Relationship Id="rId21" Type="http://schemas.openxmlformats.org/officeDocument/2006/relationships/image" Target="media/image3.emf"/><Relationship Id="rId34" Type="http://schemas.openxmlformats.org/officeDocument/2006/relationships/hyperlink" Target="http://www.opengis.net/samplingSpatial/2.0" TargetMode="External"/><Relationship Id="rId42" Type="http://schemas.openxmlformats.org/officeDocument/2006/relationships/hyperlink" Target="http://codes.wmo.int/" TargetMode="External"/><Relationship Id="rId47" Type="http://schemas.openxmlformats.org/officeDocument/2006/relationships/hyperlink" Target="http://codes.wmo.int/common/wmdr/ObservedVariableOuterSpace" TargetMode="External"/><Relationship Id="rId50" Type="http://schemas.openxmlformats.org/officeDocument/2006/relationships/hyperlink" Target="http://codes.wmo.int/common/wmdr/Geometry" TargetMode="External"/><Relationship Id="rId55" Type="http://schemas.openxmlformats.org/officeDocument/2006/relationships/hyperlink" Target="http://codes.wmo.int/common/wmdsTerritoryName" TargetMode="External"/><Relationship Id="rId63" Type="http://schemas.openxmlformats.org/officeDocument/2006/relationships/hyperlink" Target="http://codes.wmo.int/common/wmdsSurfaceCoverPFT" TargetMode="External"/><Relationship Id="rId68" Type="http://schemas.openxmlformats.org/officeDocument/2006/relationships/hyperlink" Target="http://codes.wmo.int/common/wmdsTopographicContext" TargetMode="External"/><Relationship Id="rId76" Type="http://schemas.openxmlformats.org/officeDocument/2006/relationships/hyperlink" Target="http://codes.wmo.int/common/wmdr/ObservingMethodOcean" TargetMode="External"/><Relationship Id="rId84" Type="http://schemas.openxmlformats.org/officeDocument/2006/relationships/hyperlink" Target="http://codes.wmo.int/common/wmdsExposure" TargetMode="External"/><Relationship Id="rId89" Type="http://schemas.openxmlformats.org/officeDocument/2006/relationships/hyperlink" Target="http://codes.wmo.int/common/wmdsQualityFlagCIMO" TargetMode="External"/><Relationship Id="rId97"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codes.wmo.int/common/wmdsSurfaceRoughnessDavenport" TargetMode="External"/><Relationship Id="rId92" Type="http://schemas.openxmlformats.org/officeDocument/2006/relationships/hyperlink" Target="http://codes.wmo.int/common/wmdsTraceability" TargetMode="External"/><Relationship Id="rId2" Type="http://schemas.openxmlformats.org/officeDocument/2006/relationships/numbering" Target="numbering.xml"/><Relationship Id="rId16" Type="http://schemas.openxmlformats.org/officeDocument/2006/relationships/hyperlink" Target="http://portal.opengeospatial.org/files/?artifact_id=41510" TargetMode="External"/><Relationship Id="rId29" Type="http://schemas.openxmlformats.org/officeDocument/2006/relationships/hyperlink" Target="http://www.isotc211.org/2005/gmd" TargetMode="External"/><Relationship Id="rId11" Type="http://schemas.openxmlformats.org/officeDocument/2006/relationships/hyperlink" Target="https://www.iso.org/standard/59193.html" TargetMode="External"/><Relationship Id="rId24" Type="http://schemas.openxmlformats.org/officeDocument/2006/relationships/image" Target="media/image4.emf"/><Relationship Id="rId32" Type="http://schemas.openxmlformats.org/officeDocument/2006/relationships/hyperlink" Target="http://www.opengis.net/gml/3.2" TargetMode="External"/><Relationship Id="rId37" Type="http://schemas.openxmlformats.org/officeDocument/2006/relationships/hyperlink" Target="http://data.wmo.int/wigos/a-b-c-d" TargetMode="External"/><Relationship Id="rId40" Type="http://schemas.openxmlformats.org/officeDocument/2006/relationships/hyperlink" Target="http://data.wmo.int/" TargetMode="External"/><Relationship Id="rId45" Type="http://schemas.openxmlformats.org/officeDocument/2006/relationships/hyperlink" Target="http://codes.wmo.int/common/wmdr/ObservedVariableEarth" TargetMode="External"/><Relationship Id="rId53" Type="http://schemas.openxmlformats.org/officeDocument/2006/relationships/hyperlink" Target="http://codes.wmo.int/common/wmdsProgramAffiliation" TargetMode="External"/><Relationship Id="rId58" Type="http://schemas.openxmlformats.org/officeDocument/2006/relationships/hyperlink" Target="http://codes.wmo.int/common/wmdsReportingStatus" TargetMode="External"/><Relationship Id="rId66" Type="http://schemas.openxmlformats.org/officeDocument/2006/relationships/hyperlink" Target="http://codes.wmo.int/common/wmdsLocalTopography" TargetMode="External"/><Relationship Id="rId74" Type="http://schemas.openxmlformats.org/officeDocument/2006/relationships/hyperlink" Target="http://codes.wmo.int/common/wmdsObservingMethod" TargetMode="External"/><Relationship Id="rId79" Type="http://schemas.openxmlformats.org/officeDocument/2006/relationships/hyperlink" Target="http://codes.wmo.int/common/wmdr/InstrumentOperatingStatus" TargetMode="External"/><Relationship Id="rId87" Type="http://schemas.openxmlformats.org/officeDocument/2006/relationships/hyperlink" Target="http://codes.wmo.int/common/wmdsDataFormat" TargetMode="External"/><Relationship Id="rId5" Type="http://schemas.openxmlformats.org/officeDocument/2006/relationships/settings" Target="settings.xml"/><Relationship Id="rId61" Type="http://schemas.openxmlformats.org/officeDocument/2006/relationships/hyperlink" Target="http://codes.wmo.int/common/wmdsSurfaceCoverLAI" TargetMode="External"/><Relationship Id="rId82" Type="http://schemas.openxmlformats.org/officeDocument/2006/relationships/hyperlink" Target="http://codes.wmo.int/common/wmdsInstrumentControlResult" TargetMode="External"/><Relationship Id="rId90" Type="http://schemas.openxmlformats.org/officeDocument/2006/relationships/hyperlink" Target="http://codes.wmo.int/common/wmdsQualityFlagOGC" TargetMode="External"/><Relationship Id="rId95" Type="http://schemas.openxmlformats.org/officeDocument/2006/relationships/hyperlink" Target="http://codes.wmo.int/common/wmdsCoordinateReferenceSystem" TargetMode="External"/><Relationship Id="rId19" Type="http://schemas.openxmlformats.org/officeDocument/2006/relationships/hyperlink" Target="http://portal.opengeospatial.org/files/?artifact_id=41579" TargetMode="External"/><Relationship Id="rId14" Type="http://schemas.openxmlformats.org/officeDocument/2006/relationships/image" Target="media/image2.emf"/><Relationship Id="rId22" Type="http://schemas.openxmlformats.org/officeDocument/2006/relationships/hyperlink" Target="http://link.to.wis.record" TargetMode="External"/><Relationship Id="rId27" Type="http://schemas.openxmlformats.org/officeDocument/2006/relationships/hyperlink" Target="http://def.wmo.int/wmdr/1.0" TargetMode="External"/><Relationship Id="rId30" Type="http://schemas.openxmlformats.org/officeDocument/2006/relationships/hyperlink" Target="http://www.isotc211.org/2005/gco" TargetMode="External"/><Relationship Id="rId35" Type="http://schemas.openxmlformats.org/officeDocument/2006/relationships/hyperlink" Target="http://schemas.wmo.int/wmdr/1.0/wmdr.xsd" TargetMode="External"/><Relationship Id="rId43" Type="http://schemas.openxmlformats.org/officeDocument/2006/relationships/hyperlink" Target="http://codes.wmo.int/wmdr/%7bcodetable%7d/%7blabel%7d" TargetMode="External"/><Relationship Id="rId48" Type="http://schemas.openxmlformats.org/officeDocument/2006/relationships/hyperlink" Target="http://codes.wmo.int/common/wmdr/ObservedVariableTerrestrial" TargetMode="External"/><Relationship Id="rId56" Type="http://schemas.openxmlformats.org/officeDocument/2006/relationships/hyperlink" Target="http://codes.wmo.int/common/wmdsFacilityType" TargetMode="External"/><Relationship Id="rId64" Type="http://schemas.openxmlformats.org/officeDocument/2006/relationships/hyperlink" Target="http://codes.wmo.int/common/wmdsSurfaceCoverLCCS" TargetMode="External"/><Relationship Id="rId69" Type="http://schemas.openxmlformats.org/officeDocument/2006/relationships/hyperlink" Target="http://codes.wmo.int/common/wmdsAltitudeOrDepth" TargetMode="External"/><Relationship Id="rId77" Type="http://schemas.openxmlformats.org/officeDocument/2006/relationships/hyperlink" Target="http://codes.wmo.int/common/wmdr/ObservingMethodOuterSpace" TargetMode="External"/><Relationship Id="rId105" Type="http://schemas.microsoft.com/office/2011/relationships/people" Target="people.xml"/><Relationship Id="rId8" Type="http://schemas.openxmlformats.org/officeDocument/2006/relationships/endnotes" Target="endnotes.xml"/><Relationship Id="rId51" Type="http://schemas.openxmlformats.org/officeDocument/2006/relationships/hyperlink" Target="http://codes.wmo.int/common/wmdsRepresentativeness" TargetMode="External"/><Relationship Id="rId72" Type="http://schemas.openxmlformats.org/officeDocument/2006/relationships/hyperlink" Target="http://codes.wmo.int/common/wmdsClimateZone" TargetMode="External"/><Relationship Id="rId80" Type="http://schemas.openxmlformats.org/officeDocument/2006/relationships/hyperlink" Target="http://codes.wmo.int/common/wmdsControlStandardType" TargetMode="External"/><Relationship Id="rId85" Type="http://schemas.openxmlformats.org/officeDocument/2006/relationships/hyperlink" Target="http://codes.wmo.int/common/wmdsSamplingStrategy" TargetMode="External"/><Relationship Id="rId93" Type="http://schemas.openxmlformats.org/officeDocument/2006/relationships/hyperlink" Target="http://codes.wmo.int/common/wmdsDataPolicy"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is.wmo.int/metce-uml" TargetMode="External"/><Relationship Id="rId17" Type="http://schemas.openxmlformats.org/officeDocument/2006/relationships/hyperlink" Target="http://schemas.opengis.net/om/2.0/" TargetMode="External"/><Relationship Id="rId25" Type="http://schemas.openxmlformats.org/officeDocument/2006/relationships/hyperlink" Target="http://schemas.wmo.int/wmdr/1.0/documentation/schemadoc/" TargetMode="External"/><Relationship Id="rId33" Type="http://schemas.openxmlformats.org/officeDocument/2006/relationships/hyperlink" Target="http://www.opengis.net/sampling/2.0" TargetMode="External"/><Relationship Id="rId38" Type="http://schemas.openxmlformats.org/officeDocument/2006/relationships/hyperlink" Target="http://data.wmo.int/" TargetMode="External"/><Relationship Id="rId46" Type="http://schemas.openxmlformats.org/officeDocument/2006/relationships/hyperlink" Target="http://codes.wmo.int/common/wmdr/ObservedVariableOcean" TargetMode="External"/><Relationship Id="rId59" Type="http://schemas.openxmlformats.org/officeDocument/2006/relationships/hyperlink" Target="http://codes.wmo.int/common/wmdsSurfaceCoverIGBP" TargetMode="External"/><Relationship Id="rId67" Type="http://schemas.openxmlformats.org/officeDocument/2006/relationships/hyperlink" Target="http://codes.wmo.int/common/wmdsRelativeElevation" TargetMode="External"/><Relationship Id="rId20" Type="http://schemas.openxmlformats.org/officeDocument/2006/relationships/hyperlink" Target="http://portal.opengeospatial.org/files/?artifact_id=41579" TargetMode="External"/><Relationship Id="rId41" Type="http://schemas.openxmlformats.org/officeDocument/2006/relationships/hyperlink" Target="http://data.wmo.int/" TargetMode="External"/><Relationship Id="rId54" Type="http://schemas.openxmlformats.org/officeDocument/2006/relationships/hyperlink" Target="http://codes.wmo.int/common/wmdsWMORegion" TargetMode="External"/><Relationship Id="rId62" Type="http://schemas.openxmlformats.org/officeDocument/2006/relationships/hyperlink" Target="http://codes.wmo.int/common/wmdsSurfaceCoverNPP" TargetMode="External"/><Relationship Id="rId70" Type="http://schemas.openxmlformats.org/officeDocument/2006/relationships/hyperlink" Target="http://codes.wmo.int/common/wmdsEventAtFacility" TargetMode="External"/><Relationship Id="rId75" Type="http://schemas.openxmlformats.org/officeDocument/2006/relationships/hyperlink" Target="http://codes.wmo.int/common/wmdsObservingMethod" TargetMode="External"/><Relationship Id="rId83" Type="http://schemas.openxmlformats.org/officeDocument/2006/relationships/hyperlink" Target="http://codes.wmo.int/common/wmdr/ObservationStatus" TargetMode="External"/><Relationship Id="rId88" Type="http://schemas.openxmlformats.org/officeDocument/2006/relationships/hyperlink" Target="http://codes.wmo.int/common/wmdsReferenceTime" TargetMode="External"/><Relationship Id="rId91" Type="http://schemas.openxmlformats.org/officeDocument/2006/relationships/hyperlink" Target="http://codes.wmo.int/common/wmdsQualityFlagSystem" TargetMode="External"/><Relationship Id="rId96" Type="http://schemas.openxmlformats.org/officeDocument/2006/relationships/hyperlink" Target="http://codes.wmo.int/common/wmdsTimeStampMeani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portal.opengeospatial.org/files/?artifact_id=41579" TargetMode="External"/><Relationship Id="rId23" Type="http://schemas.openxmlformats.org/officeDocument/2006/relationships/hyperlink" Target="http://codes.wmo.int" TargetMode="External"/><Relationship Id="rId28" Type="http://schemas.openxmlformats.org/officeDocument/2006/relationships/hyperlink" Target="http://www.w3.org/1999/xlink" TargetMode="External"/><Relationship Id="rId36" Type="http://schemas.openxmlformats.org/officeDocument/2006/relationships/hyperlink" Target="https://oscar.wmo.int/surface" TargetMode="External"/><Relationship Id="rId49" Type="http://schemas.openxmlformats.org/officeDocument/2006/relationships/hyperlink" Target="http://codes.wmo.int/common/unit" TargetMode="External"/><Relationship Id="rId57" Type="http://schemas.openxmlformats.org/officeDocument/2006/relationships/hyperlink" Target="http://codes.wmo.int/common/wmdsDataCommunicationMethod" TargetMode="External"/><Relationship Id="rId106" Type="http://schemas.microsoft.com/office/2011/relationships/commentsExtended" Target="commentsExtended.xml"/><Relationship Id="rId10" Type="http://schemas.openxmlformats.org/officeDocument/2006/relationships/hyperlink" Target="http://portal.opengeospatial.org/files/?artifact_id=41579" TargetMode="External"/><Relationship Id="rId31" Type="http://schemas.openxmlformats.org/officeDocument/2006/relationships/hyperlink" Target="http://www.opengis.net/om/2.0" TargetMode="External"/><Relationship Id="rId44" Type="http://schemas.openxmlformats.org/officeDocument/2006/relationships/hyperlink" Target="http://codes.wmo.int/common/wmdr/ObservedVariableAtmosphere" TargetMode="External"/><Relationship Id="rId52" Type="http://schemas.openxmlformats.org/officeDocument/2006/relationships/hyperlink" Target="http://codes.wmo.int/common/wmdsApplicationArea" TargetMode="External"/><Relationship Id="rId60" Type="http://schemas.openxmlformats.org/officeDocument/2006/relationships/hyperlink" Target="http://codes.wmo.int/common/wmdsSurfaceCoverUMD" TargetMode="External"/><Relationship Id="rId65" Type="http://schemas.openxmlformats.org/officeDocument/2006/relationships/hyperlink" Target="http://codes.wmo.int/common/wmdsSurfaceCoverClassification" TargetMode="External"/><Relationship Id="rId73" Type="http://schemas.openxmlformats.org/officeDocument/2006/relationships/hyperlink" Target="http://codes.wmo.int/common/wmdsSourceOfObservation" TargetMode="External"/><Relationship Id="rId78" Type="http://schemas.openxmlformats.org/officeDocument/2006/relationships/hyperlink" Target="http://codes.wmo.int/common/wmdr/ObservingMethodTerrestrial" TargetMode="External"/><Relationship Id="rId81" Type="http://schemas.openxmlformats.org/officeDocument/2006/relationships/hyperlink" Target="http://codes.wmo.int/common/wmdsControlLocation" TargetMode="External"/><Relationship Id="rId86" Type="http://schemas.openxmlformats.org/officeDocument/2006/relationships/hyperlink" Target="http://codes.wmo.int/common/wmdsLevelOfData" TargetMode="External"/><Relationship Id="rId94" Type="http://schemas.openxmlformats.org/officeDocument/2006/relationships/hyperlink" Target="http://codes.wmo.int/common/wmdsGeopositioningMethod" TargetMode="External"/><Relationship Id="rId9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library.wmo.int/doc_num.php?explnum_id=3653" TargetMode="External"/><Relationship Id="rId13" Type="http://schemas.openxmlformats.org/officeDocument/2006/relationships/image" Target="media/image1.emf"/><Relationship Id="rId18" Type="http://schemas.openxmlformats.org/officeDocument/2006/relationships/hyperlink" Target="https://www.seegrid.csiro.au/wiki/AppSchemas/ObservationsAndSampling" TargetMode="External"/><Relationship Id="rId39" Type="http://schemas.openxmlformats.org/officeDocument/2006/relationships/hyperlink" Target="http://data.wm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0005B-166B-4C83-9A7F-7879D20E3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12031</Words>
  <Characters>75802</Characters>
  <Application>Microsoft Office Word</Application>
  <DocSecurity>0</DocSecurity>
  <Lines>631</Lines>
  <Paragraphs>175</Paragraphs>
  <ScaleCrop>false</ScaleCrop>
  <HeadingPairs>
    <vt:vector size="2" baseType="variant">
      <vt:variant>
        <vt:lpstr>Title</vt:lpstr>
      </vt:variant>
      <vt:variant>
        <vt:i4>1</vt:i4>
      </vt:variant>
    </vt:vector>
  </HeadingPairs>
  <TitlesOfParts>
    <vt:vector size="1" baseType="lpstr">
      <vt:lpstr>WIGOS METADATA REPRESENTATION – SPECIFICATION OF DATA MODEL AND XML SCHEMA</vt:lpstr>
    </vt:vector>
  </TitlesOfParts>
  <Company>World Meteorological Organization</Company>
  <LinksUpToDate>false</LinksUpToDate>
  <CharactersWithSpaces>87658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WIGOS METADATA REPRESENTATION – SPECIFICATION OF DATA MODEL AND XML SCHEMA</dc:title>
  <dc:creator>Steve Foreman;dominiclowe@gmail.com;joerg.klausen@meteoswiss.ch;tom.kralidis@canada.ca</dc:creator>
  <cp:keywords>1.0.1</cp:keywords>
  <cp:lastModifiedBy>Klausen Jörg</cp:lastModifiedBy>
  <cp:revision>134</cp:revision>
  <cp:lastPrinted>2018-12-06T13:37:00Z</cp:lastPrinted>
  <dcterms:created xsi:type="dcterms:W3CDTF">2017-03-31T12:42:00Z</dcterms:created>
  <dcterms:modified xsi:type="dcterms:W3CDTF">2019-07-11T14:36:00Z</dcterms:modified>
</cp:coreProperties>
</file>