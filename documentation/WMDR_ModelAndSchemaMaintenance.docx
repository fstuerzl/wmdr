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8B" w:rsidRPr="002D2DE6" w:rsidRDefault="003D1924" w:rsidP="00F519D6">
      <w:pPr>
        <w:pStyle w:val="Title"/>
      </w:pPr>
      <w:r>
        <w:fldChar w:fldCharType="begin"/>
      </w:r>
      <w:r>
        <w:instrText xml:space="preserve"> TITLE  \* Upper  \* MERGEFORMAT </w:instrText>
      </w:r>
      <w:r>
        <w:fldChar w:fldCharType="separate"/>
      </w:r>
      <w:r w:rsidR="00F519D6">
        <w:t>WIGOS METADATA DATA RECORD MODEL AND SCHEMA MAINTENANCE</w:t>
      </w:r>
      <w:r>
        <w:fldChar w:fldCharType="end"/>
      </w:r>
    </w:p>
    <w:p w:rsidR="00BD57E9" w:rsidRDefault="00BD57E9" w:rsidP="00E57A8B"/>
    <w:p w:rsidR="00944A70" w:rsidRDefault="00821CBD" w:rsidP="00E57A8B">
      <w:r>
        <w:t>Author</w:t>
      </w:r>
      <w:r w:rsidR="00944A70">
        <w:t>s</w:t>
      </w:r>
      <w:r>
        <w:t>:</w:t>
      </w:r>
    </w:p>
    <w:p w:rsidR="00BD57E9" w:rsidRDefault="00821CBD" w:rsidP="00E57A8B">
      <w:r>
        <w:t>Dominic Lowe, Australian Bureau of Meteorology</w:t>
      </w:r>
    </w:p>
    <w:p w:rsidR="00944A70" w:rsidRDefault="00944A70" w:rsidP="00E57A8B">
      <w:r>
        <w:t>Jörg Klausen, MeteoSwiss</w:t>
      </w:r>
    </w:p>
    <w:p w:rsidR="00944A70" w:rsidRPr="00371A73" w:rsidRDefault="00944A70" w:rsidP="00E57A8B">
      <w:r>
        <w:t>Tom Kralidis, Meteorological Service of Canada</w:t>
      </w:r>
    </w:p>
    <w:p w:rsidR="00944A70" w:rsidRDefault="00944A70" w:rsidP="00E57A8B"/>
    <w:p w:rsidR="00BD57E9" w:rsidRDefault="00821CBD" w:rsidP="00E57A8B">
      <w:r>
        <w:t xml:space="preserve">Circulation: </w:t>
      </w:r>
      <w:r w:rsidR="00324CAF">
        <w:t>WIGOS team</w:t>
      </w:r>
    </w:p>
    <w:p w:rsidR="00D61025" w:rsidRDefault="00D61025" w:rsidP="00E57A8B"/>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559"/>
        <w:gridCol w:w="5590"/>
      </w:tblGrid>
      <w:tr w:rsidR="00371A73" w:rsidRPr="00371A73" w:rsidTr="00371A73">
        <w:tc>
          <w:tcPr>
            <w:tcW w:w="1526" w:type="dxa"/>
            <w:tcBorders>
              <w:bottom w:val="dotted" w:sz="4" w:space="0" w:color="auto"/>
            </w:tcBorders>
          </w:tcPr>
          <w:p w:rsidR="00371A73" w:rsidRPr="00371A73" w:rsidRDefault="00371A73" w:rsidP="00E57A8B">
            <w:r w:rsidRPr="00371A73">
              <w:t>Revisions:</w:t>
            </w:r>
          </w:p>
        </w:tc>
        <w:tc>
          <w:tcPr>
            <w:tcW w:w="1559" w:type="dxa"/>
            <w:tcBorders>
              <w:bottom w:val="dotted" w:sz="4" w:space="0" w:color="auto"/>
            </w:tcBorders>
          </w:tcPr>
          <w:p w:rsidR="00371A73" w:rsidRPr="00371A73" w:rsidRDefault="00371A73" w:rsidP="00E57A8B"/>
        </w:tc>
        <w:tc>
          <w:tcPr>
            <w:tcW w:w="5590" w:type="dxa"/>
            <w:tcBorders>
              <w:bottom w:val="dotted" w:sz="4" w:space="0" w:color="auto"/>
            </w:tcBorders>
          </w:tcPr>
          <w:p w:rsidR="00371A73" w:rsidRPr="00371A73" w:rsidRDefault="00371A73" w:rsidP="00E57A8B"/>
        </w:tc>
      </w:tr>
      <w:tr w:rsidR="00944A70" w:rsidRPr="00371A73" w:rsidTr="00371A73">
        <w:tc>
          <w:tcPr>
            <w:tcW w:w="1526" w:type="dxa"/>
            <w:tcBorders>
              <w:top w:val="dotted" w:sz="4" w:space="0" w:color="auto"/>
              <w:left w:val="dotted" w:sz="4" w:space="0" w:color="auto"/>
              <w:bottom w:val="dotted" w:sz="4" w:space="0" w:color="auto"/>
              <w:right w:val="dotted" w:sz="4" w:space="0" w:color="auto"/>
            </w:tcBorders>
          </w:tcPr>
          <w:p w:rsidR="00944A70" w:rsidRDefault="00944A70" w:rsidP="00E57A8B">
            <w:r>
              <w:t>2015-06-29</w:t>
            </w:r>
          </w:p>
        </w:tc>
        <w:tc>
          <w:tcPr>
            <w:tcW w:w="1559" w:type="dxa"/>
            <w:tcBorders>
              <w:top w:val="dotted" w:sz="4" w:space="0" w:color="auto"/>
              <w:left w:val="dotted" w:sz="4" w:space="0" w:color="auto"/>
              <w:bottom w:val="dotted" w:sz="4" w:space="0" w:color="auto"/>
              <w:right w:val="dotted" w:sz="4" w:space="0" w:color="auto"/>
            </w:tcBorders>
          </w:tcPr>
          <w:p w:rsidR="00944A70" w:rsidRDefault="00944A70" w:rsidP="002F458F">
            <w:r>
              <w:t>Dominic Low</w:t>
            </w:r>
            <w:r w:rsidR="002F458F">
              <w:t>e</w:t>
            </w:r>
          </w:p>
        </w:tc>
        <w:tc>
          <w:tcPr>
            <w:tcW w:w="5590" w:type="dxa"/>
            <w:tcBorders>
              <w:top w:val="dotted" w:sz="4" w:space="0" w:color="auto"/>
              <w:left w:val="dotted" w:sz="4" w:space="0" w:color="auto"/>
              <w:bottom w:val="dotted" w:sz="4" w:space="0" w:color="auto"/>
              <w:right w:val="dotted" w:sz="4" w:space="0" w:color="auto"/>
            </w:tcBorders>
          </w:tcPr>
          <w:p w:rsidR="00944A70" w:rsidRDefault="00944A70" w:rsidP="00E57A8B">
            <w:r>
              <w:t>Initial version</w:t>
            </w:r>
          </w:p>
        </w:tc>
      </w:tr>
      <w:tr w:rsidR="00944A70" w:rsidRPr="00371A73" w:rsidTr="00371A73">
        <w:tc>
          <w:tcPr>
            <w:tcW w:w="1526" w:type="dxa"/>
            <w:tcBorders>
              <w:top w:val="dotted" w:sz="4" w:space="0" w:color="auto"/>
              <w:left w:val="dotted" w:sz="4" w:space="0" w:color="auto"/>
              <w:bottom w:val="dotted" w:sz="4" w:space="0" w:color="auto"/>
              <w:right w:val="dotted" w:sz="4" w:space="0" w:color="auto"/>
            </w:tcBorders>
          </w:tcPr>
          <w:p w:rsidR="00944A70" w:rsidRPr="00371A73" w:rsidRDefault="00944A70" w:rsidP="00E57A8B">
            <w:r>
              <w:t>2017-03-28</w:t>
            </w:r>
          </w:p>
        </w:tc>
        <w:tc>
          <w:tcPr>
            <w:tcW w:w="1559" w:type="dxa"/>
            <w:tcBorders>
              <w:top w:val="dotted" w:sz="4" w:space="0" w:color="auto"/>
              <w:left w:val="dotted" w:sz="4" w:space="0" w:color="auto"/>
              <w:bottom w:val="dotted" w:sz="4" w:space="0" w:color="auto"/>
              <w:right w:val="dotted" w:sz="4" w:space="0" w:color="auto"/>
            </w:tcBorders>
          </w:tcPr>
          <w:p w:rsidR="00944A70" w:rsidRDefault="00944A70" w:rsidP="00E57A8B">
            <w:r>
              <w:t>Dominic Lowe</w:t>
            </w:r>
          </w:p>
        </w:tc>
        <w:tc>
          <w:tcPr>
            <w:tcW w:w="5590" w:type="dxa"/>
            <w:tcBorders>
              <w:top w:val="dotted" w:sz="4" w:space="0" w:color="auto"/>
              <w:left w:val="dotted" w:sz="4" w:space="0" w:color="auto"/>
              <w:bottom w:val="dotted" w:sz="4" w:space="0" w:color="auto"/>
              <w:right w:val="dotted" w:sz="4" w:space="0" w:color="auto"/>
            </w:tcBorders>
          </w:tcPr>
          <w:p w:rsidR="00944A70" w:rsidRDefault="00944A70" w:rsidP="00E57A8B">
            <w:r>
              <w:t>Revised to add schema generation section</w:t>
            </w:r>
          </w:p>
        </w:tc>
      </w:tr>
      <w:tr w:rsidR="00371A73" w:rsidRPr="00371A73" w:rsidTr="00371A73">
        <w:tc>
          <w:tcPr>
            <w:tcW w:w="1526" w:type="dxa"/>
            <w:tcBorders>
              <w:top w:val="dotted" w:sz="4" w:space="0" w:color="auto"/>
              <w:left w:val="dotted" w:sz="4" w:space="0" w:color="auto"/>
              <w:bottom w:val="dotted" w:sz="4" w:space="0" w:color="auto"/>
              <w:right w:val="dotted" w:sz="4" w:space="0" w:color="auto"/>
            </w:tcBorders>
          </w:tcPr>
          <w:p w:rsidR="00371A73" w:rsidRPr="00371A73" w:rsidRDefault="00371A73" w:rsidP="00E57A8B">
            <w:r w:rsidRPr="00371A73">
              <w:t>2017-09-28</w:t>
            </w:r>
          </w:p>
        </w:tc>
        <w:tc>
          <w:tcPr>
            <w:tcW w:w="1559" w:type="dxa"/>
            <w:tcBorders>
              <w:top w:val="dotted" w:sz="4" w:space="0" w:color="auto"/>
              <w:left w:val="dotted" w:sz="4" w:space="0" w:color="auto"/>
              <w:bottom w:val="dotted" w:sz="4" w:space="0" w:color="auto"/>
              <w:right w:val="dotted" w:sz="4" w:space="0" w:color="auto"/>
            </w:tcBorders>
          </w:tcPr>
          <w:p w:rsidR="00371A73" w:rsidRPr="00371A73" w:rsidRDefault="00371A73" w:rsidP="00E57A8B">
            <w:r>
              <w:t>Jörg Klausen</w:t>
            </w:r>
          </w:p>
        </w:tc>
        <w:tc>
          <w:tcPr>
            <w:tcW w:w="5590" w:type="dxa"/>
            <w:tcBorders>
              <w:top w:val="dotted" w:sz="4" w:space="0" w:color="auto"/>
              <w:left w:val="dotted" w:sz="4" w:space="0" w:color="auto"/>
              <w:bottom w:val="dotted" w:sz="4" w:space="0" w:color="auto"/>
              <w:right w:val="dotted" w:sz="4" w:space="0" w:color="auto"/>
            </w:tcBorders>
          </w:tcPr>
          <w:p w:rsidR="00371A73" w:rsidRPr="00371A73" w:rsidRDefault="00371A73" w:rsidP="00E57A8B">
            <w:r>
              <w:t>References to svn repository updated</w:t>
            </w:r>
          </w:p>
        </w:tc>
      </w:tr>
      <w:tr w:rsidR="00944A70" w:rsidRPr="00371A73" w:rsidTr="00371A73">
        <w:tc>
          <w:tcPr>
            <w:tcW w:w="1526" w:type="dxa"/>
            <w:tcBorders>
              <w:top w:val="dotted" w:sz="4" w:space="0" w:color="auto"/>
              <w:left w:val="dotted" w:sz="4" w:space="0" w:color="auto"/>
              <w:bottom w:val="dotted" w:sz="4" w:space="0" w:color="auto"/>
              <w:right w:val="dotted" w:sz="4" w:space="0" w:color="auto"/>
            </w:tcBorders>
          </w:tcPr>
          <w:p w:rsidR="00944A70" w:rsidRPr="00371A73" w:rsidRDefault="00944A70" w:rsidP="00E57A8B">
            <w:r>
              <w:t>2017-12-28</w:t>
            </w:r>
          </w:p>
        </w:tc>
        <w:tc>
          <w:tcPr>
            <w:tcW w:w="1559" w:type="dxa"/>
            <w:tcBorders>
              <w:top w:val="dotted" w:sz="4" w:space="0" w:color="auto"/>
              <w:left w:val="dotted" w:sz="4" w:space="0" w:color="auto"/>
              <w:bottom w:val="dotted" w:sz="4" w:space="0" w:color="auto"/>
              <w:right w:val="dotted" w:sz="4" w:space="0" w:color="auto"/>
            </w:tcBorders>
          </w:tcPr>
          <w:p w:rsidR="00944A70" w:rsidRDefault="00944A70" w:rsidP="00E57A8B">
            <w:r>
              <w:t>Tom Kralidis</w:t>
            </w:r>
          </w:p>
        </w:tc>
        <w:tc>
          <w:tcPr>
            <w:tcW w:w="5590" w:type="dxa"/>
            <w:tcBorders>
              <w:top w:val="dotted" w:sz="4" w:space="0" w:color="auto"/>
              <w:left w:val="dotted" w:sz="4" w:space="0" w:color="auto"/>
              <w:bottom w:val="dotted" w:sz="4" w:space="0" w:color="auto"/>
              <w:right w:val="dotted" w:sz="4" w:space="0" w:color="auto"/>
            </w:tcBorders>
          </w:tcPr>
          <w:p w:rsidR="00944A70" w:rsidRDefault="00956EF4" w:rsidP="00E57A8B">
            <w:r>
              <w:t>Update steps, screenshots</w:t>
            </w:r>
            <w:r w:rsidR="00EB0244">
              <w:t>, build/tag/release procedures</w:t>
            </w:r>
          </w:p>
        </w:tc>
      </w:tr>
      <w:tr w:rsidR="00B32BF4" w:rsidRPr="00371A73" w:rsidTr="00371A73">
        <w:tc>
          <w:tcPr>
            <w:tcW w:w="1526" w:type="dxa"/>
            <w:tcBorders>
              <w:top w:val="dotted" w:sz="4" w:space="0" w:color="auto"/>
              <w:left w:val="dotted" w:sz="4" w:space="0" w:color="auto"/>
              <w:bottom w:val="dotted" w:sz="4" w:space="0" w:color="auto"/>
              <w:right w:val="dotted" w:sz="4" w:space="0" w:color="auto"/>
            </w:tcBorders>
          </w:tcPr>
          <w:p w:rsidR="00B32BF4" w:rsidRDefault="00B32BF4" w:rsidP="00E57A8B">
            <w:r>
              <w:t>2018-01-17</w:t>
            </w:r>
          </w:p>
        </w:tc>
        <w:tc>
          <w:tcPr>
            <w:tcW w:w="1559" w:type="dxa"/>
            <w:tcBorders>
              <w:top w:val="dotted" w:sz="4" w:space="0" w:color="auto"/>
              <w:left w:val="dotted" w:sz="4" w:space="0" w:color="auto"/>
              <w:bottom w:val="dotted" w:sz="4" w:space="0" w:color="auto"/>
              <w:right w:val="dotted" w:sz="4" w:space="0" w:color="auto"/>
            </w:tcBorders>
          </w:tcPr>
          <w:p w:rsidR="00B32BF4" w:rsidRDefault="00B32BF4" w:rsidP="00E57A8B">
            <w:r>
              <w:t>Tom Kralidis</w:t>
            </w:r>
          </w:p>
        </w:tc>
        <w:tc>
          <w:tcPr>
            <w:tcW w:w="5590" w:type="dxa"/>
            <w:tcBorders>
              <w:top w:val="dotted" w:sz="4" w:space="0" w:color="auto"/>
              <w:left w:val="dotted" w:sz="4" w:space="0" w:color="auto"/>
              <w:bottom w:val="dotted" w:sz="4" w:space="0" w:color="auto"/>
              <w:right w:val="dotted" w:sz="4" w:space="0" w:color="auto"/>
            </w:tcBorders>
          </w:tcPr>
          <w:p w:rsidR="00B32BF4" w:rsidRDefault="00772D34" w:rsidP="00E57A8B">
            <w:r>
              <w:t>Update development workflow (section 6)</w:t>
            </w:r>
          </w:p>
        </w:tc>
      </w:tr>
      <w:tr w:rsidR="00F045B2" w:rsidRPr="00371A73" w:rsidTr="00371A73">
        <w:trPr>
          <w:ins w:id="0" w:author="Kralidis,Tom [Ontario]" w:date="2018-10-03T20:00:00Z"/>
        </w:trPr>
        <w:tc>
          <w:tcPr>
            <w:tcW w:w="1526" w:type="dxa"/>
            <w:tcBorders>
              <w:top w:val="dotted" w:sz="4" w:space="0" w:color="auto"/>
              <w:left w:val="dotted" w:sz="4" w:space="0" w:color="auto"/>
              <w:bottom w:val="dotted" w:sz="4" w:space="0" w:color="auto"/>
              <w:right w:val="dotted" w:sz="4" w:space="0" w:color="auto"/>
            </w:tcBorders>
          </w:tcPr>
          <w:p w:rsidR="00F045B2" w:rsidRDefault="00F045B2" w:rsidP="00E57A8B">
            <w:pPr>
              <w:rPr>
                <w:ins w:id="1" w:author="Kralidis,Tom [Ontario]" w:date="2018-10-03T20:00:00Z"/>
              </w:rPr>
            </w:pPr>
            <w:ins w:id="2" w:author="Kralidis,Tom [Ontario]" w:date="2018-10-03T20:00:00Z">
              <w:r>
                <w:t>2018-10-03</w:t>
              </w:r>
            </w:ins>
          </w:p>
        </w:tc>
        <w:tc>
          <w:tcPr>
            <w:tcW w:w="1559" w:type="dxa"/>
            <w:tcBorders>
              <w:top w:val="dotted" w:sz="4" w:space="0" w:color="auto"/>
              <w:left w:val="dotted" w:sz="4" w:space="0" w:color="auto"/>
              <w:bottom w:val="dotted" w:sz="4" w:space="0" w:color="auto"/>
              <w:right w:val="dotted" w:sz="4" w:space="0" w:color="auto"/>
            </w:tcBorders>
          </w:tcPr>
          <w:p w:rsidR="00F045B2" w:rsidRDefault="00F045B2" w:rsidP="00E57A8B">
            <w:pPr>
              <w:rPr>
                <w:ins w:id="3" w:author="Kralidis,Tom [Ontario]" w:date="2018-10-03T20:00:00Z"/>
              </w:rPr>
            </w:pPr>
            <w:ins w:id="4" w:author="Kralidis,Tom [Ontario]" w:date="2018-10-03T20:00:00Z">
              <w:r>
                <w:t>Tom Kralidis</w:t>
              </w:r>
            </w:ins>
          </w:p>
        </w:tc>
        <w:tc>
          <w:tcPr>
            <w:tcW w:w="5590" w:type="dxa"/>
            <w:tcBorders>
              <w:top w:val="dotted" w:sz="4" w:space="0" w:color="auto"/>
              <w:left w:val="dotted" w:sz="4" w:space="0" w:color="auto"/>
              <w:bottom w:val="dotted" w:sz="4" w:space="0" w:color="auto"/>
              <w:right w:val="dotted" w:sz="4" w:space="0" w:color="auto"/>
            </w:tcBorders>
          </w:tcPr>
          <w:p w:rsidR="00F045B2" w:rsidRDefault="00F045B2" w:rsidP="00E57A8B">
            <w:pPr>
              <w:rPr>
                <w:ins w:id="5" w:author="Kralidis,Tom [Ontario]" w:date="2018-10-03T20:00:00Z"/>
              </w:rPr>
            </w:pPr>
            <w:ins w:id="6" w:author="Kralidis,Tom [Ontario]" w:date="2018-10-03T20:00:00Z">
              <w:r>
                <w:t>Update WMO contact, SVN repository locations</w:t>
              </w:r>
            </w:ins>
          </w:p>
        </w:tc>
      </w:tr>
    </w:tbl>
    <w:p w:rsidR="00BD57E9" w:rsidRDefault="00BD57E9" w:rsidP="00E57A8B"/>
    <w:sdt>
      <w:sdtPr>
        <w:rPr>
          <w:rFonts w:asciiTheme="minorHAnsi" w:eastAsiaTheme="minorHAnsi" w:hAnsiTheme="minorHAnsi" w:cstheme="minorBidi"/>
          <w:b w:val="0"/>
          <w:bCs w:val="0"/>
          <w:color w:val="auto"/>
          <w:sz w:val="22"/>
          <w:szCs w:val="22"/>
          <w:lang w:val="en-GB" w:eastAsia="en-US"/>
        </w:rPr>
        <w:id w:val="-2029243178"/>
        <w:docPartObj>
          <w:docPartGallery w:val="Table of Contents"/>
          <w:docPartUnique/>
        </w:docPartObj>
      </w:sdtPr>
      <w:sdtEndPr>
        <w:rPr>
          <w:noProof/>
        </w:rPr>
      </w:sdtEndPr>
      <w:sdtContent>
        <w:p w:rsidR="00BD57E9" w:rsidRDefault="00821CBD">
          <w:pPr>
            <w:pStyle w:val="TOCHeading"/>
          </w:pPr>
          <w:r>
            <w:t>Table of Contents</w:t>
          </w:r>
        </w:p>
        <w:p w:rsidR="00F26BB8" w:rsidRDefault="00821CBD">
          <w:pPr>
            <w:pStyle w:val="TOC1"/>
            <w:rPr>
              <w:rFonts w:eastAsiaTheme="minorEastAsia"/>
              <w:lang w:val="en-US"/>
            </w:rPr>
          </w:pPr>
          <w:r>
            <w:fldChar w:fldCharType="begin"/>
          </w:r>
          <w:r>
            <w:instrText xml:space="preserve"> TOC \o "1-3" \h \z \u </w:instrText>
          </w:r>
          <w:r>
            <w:fldChar w:fldCharType="separate"/>
          </w:r>
          <w:hyperlink w:anchor="_Toc506526177" w:history="1">
            <w:r w:rsidR="00F26BB8" w:rsidRPr="006A526D">
              <w:rPr>
                <w:rStyle w:val="Hyperlink"/>
              </w:rPr>
              <w:t>1.</w:t>
            </w:r>
            <w:r w:rsidR="00F26BB8">
              <w:rPr>
                <w:rFonts w:eastAsiaTheme="minorEastAsia"/>
                <w:lang w:val="en-US"/>
              </w:rPr>
              <w:tab/>
            </w:r>
            <w:r w:rsidR="00F26BB8" w:rsidRPr="006A526D">
              <w:rPr>
                <w:rStyle w:val="Hyperlink"/>
              </w:rPr>
              <w:t>Introduction</w:t>
            </w:r>
            <w:r w:rsidR="00F26BB8">
              <w:rPr>
                <w:webHidden/>
              </w:rPr>
              <w:tab/>
            </w:r>
            <w:r w:rsidR="00F26BB8">
              <w:rPr>
                <w:webHidden/>
              </w:rPr>
              <w:fldChar w:fldCharType="begin"/>
            </w:r>
            <w:r w:rsidR="00F26BB8">
              <w:rPr>
                <w:webHidden/>
              </w:rPr>
              <w:instrText xml:space="preserve"> PAGEREF _Toc506526177 \h </w:instrText>
            </w:r>
            <w:r w:rsidR="00F26BB8">
              <w:rPr>
                <w:webHidden/>
              </w:rPr>
            </w:r>
            <w:r w:rsidR="00F26BB8">
              <w:rPr>
                <w:webHidden/>
              </w:rPr>
              <w:fldChar w:fldCharType="separate"/>
            </w:r>
            <w:r w:rsidR="00F26BB8">
              <w:rPr>
                <w:webHidden/>
              </w:rPr>
              <w:t>2</w:t>
            </w:r>
            <w:r w:rsidR="00F26BB8">
              <w:rPr>
                <w:webHidden/>
              </w:rPr>
              <w:fldChar w:fldCharType="end"/>
            </w:r>
          </w:hyperlink>
        </w:p>
        <w:p w:rsidR="00F26BB8" w:rsidRDefault="003D1924">
          <w:pPr>
            <w:pStyle w:val="TOC1"/>
            <w:rPr>
              <w:rFonts w:eastAsiaTheme="minorEastAsia"/>
              <w:lang w:val="en-US"/>
            </w:rPr>
          </w:pPr>
          <w:hyperlink w:anchor="_Toc506526178" w:history="1">
            <w:r w:rsidR="00F26BB8" w:rsidRPr="006A526D">
              <w:rPr>
                <w:rStyle w:val="Hyperlink"/>
              </w:rPr>
              <w:t>2.</w:t>
            </w:r>
            <w:r w:rsidR="00F26BB8">
              <w:rPr>
                <w:rFonts w:eastAsiaTheme="minorEastAsia"/>
                <w:lang w:val="en-US"/>
              </w:rPr>
              <w:tab/>
            </w:r>
            <w:r w:rsidR="00F26BB8" w:rsidRPr="006A526D">
              <w:rPr>
                <w:rStyle w:val="Hyperlink"/>
              </w:rPr>
              <w:t>Install Enterprise Architect</w:t>
            </w:r>
            <w:r w:rsidR="00F26BB8">
              <w:rPr>
                <w:webHidden/>
              </w:rPr>
              <w:tab/>
            </w:r>
            <w:r w:rsidR="00F26BB8">
              <w:rPr>
                <w:webHidden/>
              </w:rPr>
              <w:fldChar w:fldCharType="begin"/>
            </w:r>
            <w:r w:rsidR="00F26BB8">
              <w:rPr>
                <w:webHidden/>
              </w:rPr>
              <w:instrText xml:space="preserve"> PAGEREF _Toc506526178 \h </w:instrText>
            </w:r>
            <w:r w:rsidR="00F26BB8">
              <w:rPr>
                <w:webHidden/>
              </w:rPr>
            </w:r>
            <w:r w:rsidR="00F26BB8">
              <w:rPr>
                <w:webHidden/>
              </w:rPr>
              <w:fldChar w:fldCharType="separate"/>
            </w:r>
            <w:r w:rsidR="00F26BB8">
              <w:rPr>
                <w:webHidden/>
              </w:rPr>
              <w:t>3</w:t>
            </w:r>
            <w:r w:rsidR="00F26BB8">
              <w:rPr>
                <w:webHidden/>
              </w:rPr>
              <w:fldChar w:fldCharType="end"/>
            </w:r>
          </w:hyperlink>
        </w:p>
        <w:p w:rsidR="00F26BB8" w:rsidRDefault="003D1924">
          <w:pPr>
            <w:pStyle w:val="TOC1"/>
            <w:rPr>
              <w:rFonts w:eastAsiaTheme="minorEastAsia"/>
              <w:lang w:val="en-US"/>
            </w:rPr>
          </w:pPr>
          <w:hyperlink w:anchor="_Toc506526179" w:history="1">
            <w:r w:rsidR="00F26BB8" w:rsidRPr="006A526D">
              <w:rPr>
                <w:rStyle w:val="Hyperlink"/>
              </w:rPr>
              <w:t>3.</w:t>
            </w:r>
            <w:r w:rsidR="00F26BB8">
              <w:rPr>
                <w:rFonts w:eastAsiaTheme="minorEastAsia"/>
                <w:lang w:val="en-US"/>
              </w:rPr>
              <w:tab/>
            </w:r>
            <w:r w:rsidR="00F26BB8" w:rsidRPr="006A526D">
              <w:rPr>
                <w:rStyle w:val="Hyperlink"/>
              </w:rPr>
              <w:t>Install a Subversion Client</w:t>
            </w:r>
            <w:r w:rsidR="00F26BB8">
              <w:rPr>
                <w:webHidden/>
              </w:rPr>
              <w:tab/>
            </w:r>
            <w:r w:rsidR="00F26BB8">
              <w:rPr>
                <w:webHidden/>
              </w:rPr>
              <w:fldChar w:fldCharType="begin"/>
            </w:r>
            <w:r w:rsidR="00F26BB8">
              <w:rPr>
                <w:webHidden/>
              </w:rPr>
              <w:instrText xml:space="preserve"> PAGEREF _Toc506526179 \h </w:instrText>
            </w:r>
            <w:r w:rsidR="00F26BB8">
              <w:rPr>
                <w:webHidden/>
              </w:rPr>
            </w:r>
            <w:r w:rsidR="00F26BB8">
              <w:rPr>
                <w:webHidden/>
              </w:rPr>
              <w:fldChar w:fldCharType="separate"/>
            </w:r>
            <w:r w:rsidR="00F26BB8">
              <w:rPr>
                <w:webHidden/>
              </w:rPr>
              <w:t>3</w:t>
            </w:r>
            <w:r w:rsidR="00F26BB8">
              <w:rPr>
                <w:webHidden/>
              </w:rPr>
              <w:fldChar w:fldCharType="end"/>
            </w:r>
          </w:hyperlink>
        </w:p>
        <w:p w:rsidR="00F26BB8" w:rsidRDefault="003D1924">
          <w:pPr>
            <w:pStyle w:val="TOC2"/>
            <w:rPr>
              <w:rFonts w:eastAsiaTheme="minorEastAsia"/>
              <w:lang w:val="en-US"/>
            </w:rPr>
          </w:pPr>
          <w:hyperlink w:anchor="_Toc506526180" w:history="1">
            <w:r w:rsidR="00F26BB8" w:rsidRPr="006A526D">
              <w:rPr>
                <w:rStyle w:val="Hyperlink"/>
              </w:rPr>
              <w:t>3.1.</w:t>
            </w:r>
            <w:r w:rsidR="00F26BB8">
              <w:rPr>
                <w:rFonts w:eastAsiaTheme="minorEastAsia"/>
                <w:lang w:val="en-US"/>
              </w:rPr>
              <w:tab/>
            </w:r>
            <w:r w:rsidR="00F26BB8" w:rsidRPr="006A526D">
              <w:rPr>
                <w:rStyle w:val="Hyperlink"/>
              </w:rPr>
              <w:t>Check the SVN installation</w:t>
            </w:r>
            <w:r w:rsidR="00F26BB8">
              <w:rPr>
                <w:webHidden/>
              </w:rPr>
              <w:tab/>
            </w:r>
            <w:r w:rsidR="00F26BB8">
              <w:rPr>
                <w:webHidden/>
              </w:rPr>
              <w:fldChar w:fldCharType="begin"/>
            </w:r>
            <w:r w:rsidR="00F26BB8">
              <w:rPr>
                <w:webHidden/>
              </w:rPr>
              <w:instrText xml:space="preserve"> PAGEREF _Toc506526180 \h </w:instrText>
            </w:r>
            <w:r w:rsidR="00F26BB8">
              <w:rPr>
                <w:webHidden/>
              </w:rPr>
            </w:r>
            <w:r w:rsidR="00F26BB8">
              <w:rPr>
                <w:webHidden/>
              </w:rPr>
              <w:fldChar w:fldCharType="separate"/>
            </w:r>
            <w:r w:rsidR="00F26BB8">
              <w:rPr>
                <w:webHidden/>
              </w:rPr>
              <w:t>4</w:t>
            </w:r>
            <w:r w:rsidR="00F26BB8">
              <w:rPr>
                <w:webHidden/>
              </w:rPr>
              <w:fldChar w:fldCharType="end"/>
            </w:r>
          </w:hyperlink>
        </w:p>
        <w:p w:rsidR="00F26BB8" w:rsidRDefault="003D1924">
          <w:pPr>
            <w:pStyle w:val="TOC1"/>
            <w:rPr>
              <w:rFonts w:eastAsiaTheme="minorEastAsia"/>
              <w:lang w:val="en-US"/>
            </w:rPr>
          </w:pPr>
          <w:hyperlink w:anchor="_Toc506526181" w:history="1">
            <w:r w:rsidR="00F26BB8" w:rsidRPr="006A526D">
              <w:rPr>
                <w:rStyle w:val="Hyperlink"/>
              </w:rPr>
              <w:t>4.</w:t>
            </w:r>
            <w:r w:rsidR="00F26BB8">
              <w:rPr>
                <w:rFonts w:eastAsiaTheme="minorEastAsia"/>
                <w:lang w:val="en-US"/>
              </w:rPr>
              <w:tab/>
            </w:r>
            <w:r w:rsidR="00F26BB8" w:rsidRPr="006A526D">
              <w:rPr>
                <w:rStyle w:val="Hyperlink"/>
              </w:rPr>
              <w:t>SVN Basic Concepts</w:t>
            </w:r>
            <w:r w:rsidR="00F26BB8">
              <w:rPr>
                <w:webHidden/>
              </w:rPr>
              <w:tab/>
            </w:r>
            <w:r w:rsidR="00F26BB8">
              <w:rPr>
                <w:webHidden/>
              </w:rPr>
              <w:fldChar w:fldCharType="begin"/>
            </w:r>
            <w:r w:rsidR="00F26BB8">
              <w:rPr>
                <w:webHidden/>
              </w:rPr>
              <w:instrText xml:space="preserve"> PAGEREF _Toc506526181 \h </w:instrText>
            </w:r>
            <w:r w:rsidR="00F26BB8">
              <w:rPr>
                <w:webHidden/>
              </w:rPr>
            </w:r>
            <w:r w:rsidR="00F26BB8">
              <w:rPr>
                <w:webHidden/>
              </w:rPr>
              <w:fldChar w:fldCharType="separate"/>
            </w:r>
            <w:r w:rsidR="00F26BB8">
              <w:rPr>
                <w:webHidden/>
              </w:rPr>
              <w:t>5</w:t>
            </w:r>
            <w:r w:rsidR="00F26BB8">
              <w:rPr>
                <w:webHidden/>
              </w:rPr>
              <w:fldChar w:fldCharType="end"/>
            </w:r>
          </w:hyperlink>
        </w:p>
        <w:p w:rsidR="00F26BB8" w:rsidRDefault="003D1924">
          <w:pPr>
            <w:pStyle w:val="TOC1"/>
            <w:rPr>
              <w:rFonts w:eastAsiaTheme="minorEastAsia"/>
              <w:lang w:val="en-US"/>
            </w:rPr>
          </w:pPr>
          <w:hyperlink w:anchor="_Toc506526182" w:history="1">
            <w:r w:rsidR="00F26BB8" w:rsidRPr="006A526D">
              <w:rPr>
                <w:rStyle w:val="Hyperlink"/>
              </w:rPr>
              <w:t>5.</w:t>
            </w:r>
            <w:r w:rsidR="00F26BB8">
              <w:rPr>
                <w:rFonts w:eastAsiaTheme="minorEastAsia"/>
                <w:lang w:val="en-US"/>
              </w:rPr>
              <w:tab/>
            </w:r>
            <w:r w:rsidR="00F26BB8" w:rsidRPr="006A526D">
              <w:rPr>
                <w:rStyle w:val="Hyperlink"/>
              </w:rPr>
              <w:t>Register to access the model repository.</w:t>
            </w:r>
            <w:r w:rsidR="00F26BB8">
              <w:rPr>
                <w:webHidden/>
              </w:rPr>
              <w:tab/>
            </w:r>
            <w:r w:rsidR="00F26BB8">
              <w:rPr>
                <w:webHidden/>
              </w:rPr>
              <w:fldChar w:fldCharType="begin"/>
            </w:r>
            <w:r w:rsidR="00F26BB8">
              <w:rPr>
                <w:webHidden/>
              </w:rPr>
              <w:instrText xml:space="preserve"> PAGEREF _Toc506526182 \h </w:instrText>
            </w:r>
            <w:r w:rsidR="00F26BB8">
              <w:rPr>
                <w:webHidden/>
              </w:rPr>
            </w:r>
            <w:r w:rsidR="00F26BB8">
              <w:rPr>
                <w:webHidden/>
              </w:rPr>
              <w:fldChar w:fldCharType="separate"/>
            </w:r>
            <w:r w:rsidR="00F26BB8">
              <w:rPr>
                <w:webHidden/>
              </w:rPr>
              <w:t>6</w:t>
            </w:r>
            <w:r w:rsidR="00F26BB8">
              <w:rPr>
                <w:webHidden/>
              </w:rPr>
              <w:fldChar w:fldCharType="end"/>
            </w:r>
          </w:hyperlink>
        </w:p>
        <w:p w:rsidR="00F26BB8" w:rsidRDefault="003D1924">
          <w:pPr>
            <w:pStyle w:val="TOC1"/>
            <w:rPr>
              <w:rFonts w:eastAsiaTheme="minorEastAsia"/>
              <w:lang w:val="en-US"/>
            </w:rPr>
          </w:pPr>
          <w:hyperlink w:anchor="_Toc506526183" w:history="1">
            <w:r w:rsidR="00F26BB8" w:rsidRPr="006A526D">
              <w:rPr>
                <w:rStyle w:val="Hyperlink"/>
              </w:rPr>
              <w:t>6.</w:t>
            </w:r>
            <w:r w:rsidR="00F26BB8">
              <w:rPr>
                <w:rFonts w:eastAsiaTheme="minorEastAsia"/>
                <w:lang w:val="en-US"/>
              </w:rPr>
              <w:tab/>
            </w:r>
            <w:r w:rsidR="00F26BB8" w:rsidRPr="006A526D">
              <w:rPr>
                <w:rStyle w:val="Hyperlink"/>
              </w:rPr>
              <w:t>Use SVN to set up a working copy of the shared model repository</w:t>
            </w:r>
            <w:r w:rsidR="00F26BB8">
              <w:rPr>
                <w:webHidden/>
              </w:rPr>
              <w:tab/>
            </w:r>
            <w:r w:rsidR="00F26BB8">
              <w:rPr>
                <w:webHidden/>
              </w:rPr>
              <w:fldChar w:fldCharType="begin"/>
            </w:r>
            <w:r w:rsidR="00F26BB8">
              <w:rPr>
                <w:webHidden/>
              </w:rPr>
              <w:instrText xml:space="preserve"> PAGEREF _Toc506526183 \h </w:instrText>
            </w:r>
            <w:r w:rsidR="00F26BB8">
              <w:rPr>
                <w:webHidden/>
              </w:rPr>
            </w:r>
            <w:r w:rsidR="00F26BB8">
              <w:rPr>
                <w:webHidden/>
              </w:rPr>
              <w:fldChar w:fldCharType="separate"/>
            </w:r>
            <w:r w:rsidR="00F26BB8">
              <w:rPr>
                <w:webHidden/>
              </w:rPr>
              <w:t>7</w:t>
            </w:r>
            <w:r w:rsidR="00F26BB8">
              <w:rPr>
                <w:webHidden/>
              </w:rPr>
              <w:fldChar w:fldCharType="end"/>
            </w:r>
          </w:hyperlink>
        </w:p>
        <w:p w:rsidR="00F26BB8" w:rsidRDefault="003D1924">
          <w:pPr>
            <w:pStyle w:val="TOC1"/>
            <w:rPr>
              <w:rFonts w:eastAsiaTheme="minorEastAsia"/>
              <w:lang w:val="en-US"/>
            </w:rPr>
          </w:pPr>
          <w:hyperlink w:anchor="_Toc506526184" w:history="1">
            <w:r w:rsidR="00F26BB8" w:rsidRPr="006A526D">
              <w:rPr>
                <w:rStyle w:val="Hyperlink"/>
              </w:rPr>
              <w:t>7.</w:t>
            </w:r>
            <w:r w:rsidR="00F26BB8">
              <w:rPr>
                <w:rFonts w:eastAsiaTheme="minorEastAsia"/>
                <w:lang w:val="en-US"/>
              </w:rPr>
              <w:tab/>
            </w:r>
            <w:r w:rsidR="00F26BB8" w:rsidRPr="006A526D">
              <w:rPr>
                <w:rStyle w:val="Hyperlink"/>
              </w:rPr>
              <w:t>Set up Enterprise Architect to access the model repository</w:t>
            </w:r>
            <w:r w:rsidR="00F26BB8">
              <w:rPr>
                <w:webHidden/>
              </w:rPr>
              <w:tab/>
            </w:r>
            <w:r w:rsidR="00F26BB8">
              <w:rPr>
                <w:webHidden/>
              </w:rPr>
              <w:fldChar w:fldCharType="begin"/>
            </w:r>
            <w:r w:rsidR="00F26BB8">
              <w:rPr>
                <w:webHidden/>
              </w:rPr>
              <w:instrText xml:space="preserve"> PAGEREF _Toc506526184 \h </w:instrText>
            </w:r>
            <w:r w:rsidR="00F26BB8">
              <w:rPr>
                <w:webHidden/>
              </w:rPr>
            </w:r>
            <w:r w:rsidR="00F26BB8">
              <w:rPr>
                <w:webHidden/>
              </w:rPr>
              <w:fldChar w:fldCharType="separate"/>
            </w:r>
            <w:r w:rsidR="00F26BB8">
              <w:rPr>
                <w:webHidden/>
              </w:rPr>
              <w:t>8</w:t>
            </w:r>
            <w:r w:rsidR="00F26BB8">
              <w:rPr>
                <w:webHidden/>
              </w:rPr>
              <w:fldChar w:fldCharType="end"/>
            </w:r>
          </w:hyperlink>
        </w:p>
        <w:p w:rsidR="00F26BB8" w:rsidRDefault="003D1924">
          <w:pPr>
            <w:pStyle w:val="TOC2"/>
            <w:rPr>
              <w:rFonts w:eastAsiaTheme="minorEastAsia"/>
              <w:lang w:val="en-US"/>
            </w:rPr>
          </w:pPr>
          <w:hyperlink w:anchor="_Toc506526185" w:history="1">
            <w:r w:rsidR="00F26BB8" w:rsidRPr="006A526D">
              <w:rPr>
                <w:rStyle w:val="Hyperlink"/>
              </w:rPr>
              <w:t>7.1.</w:t>
            </w:r>
            <w:r w:rsidR="00F26BB8">
              <w:rPr>
                <w:rFonts w:eastAsiaTheme="minorEastAsia"/>
                <w:lang w:val="en-US"/>
              </w:rPr>
              <w:tab/>
            </w:r>
            <w:r w:rsidR="00F26BB8" w:rsidRPr="006A526D">
              <w:rPr>
                <w:rStyle w:val="Hyperlink"/>
              </w:rPr>
              <w:t>Set up a reference to the WMO SVN working copy</w:t>
            </w:r>
            <w:r w:rsidR="00F26BB8">
              <w:rPr>
                <w:webHidden/>
              </w:rPr>
              <w:tab/>
            </w:r>
            <w:r w:rsidR="00F26BB8">
              <w:rPr>
                <w:webHidden/>
              </w:rPr>
              <w:fldChar w:fldCharType="begin"/>
            </w:r>
            <w:r w:rsidR="00F26BB8">
              <w:rPr>
                <w:webHidden/>
              </w:rPr>
              <w:instrText xml:space="preserve"> PAGEREF _Toc506526185 \h </w:instrText>
            </w:r>
            <w:r w:rsidR="00F26BB8">
              <w:rPr>
                <w:webHidden/>
              </w:rPr>
            </w:r>
            <w:r w:rsidR="00F26BB8">
              <w:rPr>
                <w:webHidden/>
              </w:rPr>
              <w:fldChar w:fldCharType="separate"/>
            </w:r>
            <w:r w:rsidR="00F26BB8">
              <w:rPr>
                <w:webHidden/>
              </w:rPr>
              <w:t>8</w:t>
            </w:r>
            <w:r w:rsidR="00F26BB8">
              <w:rPr>
                <w:webHidden/>
              </w:rPr>
              <w:fldChar w:fldCharType="end"/>
            </w:r>
          </w:hyperlink>
        </w:p>
        <w:p w:rsidR="00F26BB8" w:rsidRDefault="003D1924">
          <w:pPr>
            <w:pStyle w:val="TOC2"/>
            <w:rPr>
              <w:rFonts w:eastAsiaTheme="minorEastAsia"/>
              <w:lang w:val="en-US"/>
            </w:rPr>
          </w:pPr>
          <w:hyperlink w:anchor="_Toc506526186" w:history="1">
            <w:r w:rsidR="00F26BB8" w:rsidRPr="006A526D">
              <w:rPr>
                <w:rStyle w:val="Hyperlink"/>
              </w:rPr>
              <w:t>7.2.</w:t>
            </w:r>
            <w:r w:rsidR="00F26BB8">
              <w:rPr>
                <w:rFonts w:eastAsiaTheme="minorEastAsia"/>
                <w:lang w:val="en-US"/>
              </w:rPr>
              <w:tab/>
            </w:r>
            <w:r w:rsidR="00F26BB8" w:rsidRPr="006A526D">
              <w:rPr>
                <w:rStyle w:val="Hyperlink"/>
              </w:rPr>
              <w:t>Setting up the METCE configuration</w:t>
            </w:r>
            <w:r w:rsidR="00F26BB8">
              <w:rPr>
                <w:webHidden/>
              </w:rPr>
              <w:tab/>
            </w:r>
            <w:r w:rsidR="00F26BB8">
              <w:rPr>
                <w:webHidden/>
              </w:rPr>
              <w:fldChar w:fldCharType="begin"/>
            </w:r>
            <w:r w:rsidR="00F26BB8">
              <w:rPr>
                <w:webHidden/>
              </w:rPr>
              <w:instrText xml:space="preserve"> PAGEREF _Toc506526186 \h </w:instrText>
            </w:r>
            <w:r w:rsidR="00F26BB8">
              <w:rPr>
                <w:webHidden/>
              </w:rPr>
            </w:r>
            <w:r w:rsidR="00F26BB8">
              <w:rPr>
                <w:webHidden/>
              </w:rPr>
              <w:fldChar w:fldCharType="separate"/>
            </w:r>
            <w:r w:rsidR="00F26BB8">
              <w:rPr>
                <w:webHidden/>
              </w:rPr>
              <w:t>10</w:t>
            </w:r>
            <w:r w:rsidR="00F26BB8">
              <w:rPr>
                <w:webHidden/>
              </w:rPr>
              <w:fldChar w:fldCharType="end"/>
            </w:r>
          </w:hyperlink>
        </w:p>
        <w:p w:rsidR="00F26BB8" w:rsidRDefault="003D1924">
          <w:pPr>
            <w:pStyle w:val="TOC2"/>
            <w:rPr>
              <w:rFonts w:eastAsiaTheme="minorEastAsia"/>
              <w:lang w:val="en-US"/>
            </w:rPr>
          </w:pPr>
          <w:hyperlink w:anchor="_Toc506526187" w:history="1">
            <w:r w:rsidR="00F26BB8" w:rsidRPr="006A526D">
              <w:rPr>
                <w:rStyle w:val="Hyperlink"/>
              </w:rPr>
              <w:t>7.3.</w:t>
            </w:r>
            <w:r w:rsidR="00F26BB8">
              <w:rPr>
                <w:rFonts w:eastAsiaTheme="minorEastAsia"/>
                <w:lang w:val="en-US"/>
              </w:rPr>
              <w:tab/>
            </w:r>
            <w:r w:rsidR="00F26BB8" w:rsidRPr="006A526D">
              <w:rPr>
                <w:rStyle w:val="Hyperlink"/>
              </w:rPr>
              <w:t>Setting up the ISO TC211 configuration</w:t>
            </w:r>
            <w:r w:rsidR="00F26BB8">
              <w:rPr>
                <w:webHidden/>
              </w:rPr>
              <w:tab/>
            </w:r>
            <w:r w:rsidR="00F26BB8">
              <w:rPr>
                <w:webHidden/>
              </w:rPr>
              <w:fldChar w:fldCharType="begin"/>
            </w:r>
            <w:r w:rsidR="00F26BB8">
              <w:rPr>
                <w:webHidden/>
              </w:rPr>
              <w:instrText xml:space="preserve"> PAGEREF _Toc506526187 \h </w:instrText>
            </w:r>
            <w:r w:rsidR="00F26BB8">
              <w:rPr>
                <w:webHidden/>
              </w:rPr>
            </w:r>
            <w:r w:rsidR="00F26BB8">
              <w:rPr>
                <w:webHidden/>
              </w:rPr>
              <w:fldChar w:fldCharType="separate"/>
            </w:r>
            <w:r w:rsidR="00F26BB8">
              <w:rPr>
                <w:webHidden/>
              </w:rPr>
              <w:t>10</w:t>
            </w:r>
            <w:r w:rsidR="00F26BB8">
              <w:rPr>
                <w:webHidden/>
              </w:rPr>
              <w:fldChar w:fldCharType="end"/>
            </w:r>
          </w:hyperlink>
        </w:p>
        <w:p w:rsidR="00F26BB8" w:rsidRDefault="003D1924">
          <w:pPr>
            <w:pStyle w:val="TOC2"/>
            <w:rPr>
              <w:rFonts w:eastAsiaTheme="minorEastAsia"/>
              <w:lang w:val="en-US"/>
            </w:rPr>
          </w:pPr>
          <w:hyperlink w:anchor="_Toc506526188" w:history="1">
            <w:r w:rsidR="00F26BB8" w:rsidRPr="006A526D">
              <w:rPr>
                <w:rStyle w:val="Hyperlink"/>
              </w:rPr>
              <w:t>7.4.</w:t>
            </w:r>
            <w:r w:rsidR="00F26BB8">
              <w:rPr>
                <w:rFonts w:eastAsiaTheme="minorEastAsia"/>
                <w:lang w:val="en-US"/>
              </w:rPr>
              <w:tab/>
            </w:r>
            <w:r w:rsidR="00F26BB8" w:rsidRPr="006A526D">
              <w:rPr>
                <w:rStyle w:val="Hyperlink"/>
              </w:rPr>
              <w:t>Prepare the EA project structure (optional step).</w:t>
            </w:r>
            <w:r w:rsidR="00F26BB8">
              <w:rPr>
                <w:webHidden/>
              </w:rPr>
              <w:tab/>
            </w:r>
            <w:r w:rsidR="00F26BB8">
              <w:rPr>
                <w:webHidden/>
              </w:rPr>
              <w:fldChar w:fldCharType="begin"/>
            </w:r>
            <w:r w:rsidR="00F26BB8">
              <w:rPr>
                <w:webHidden/>
              </w:rPr>
              <w:instrText xml:space="preserve"> PAGEREF _Toc506526188 \h </w:instrText>
            </w:r>
            <w:r w:rsidR="00F26BB8">
              <w:rPr>
                <w:webHidden/>
              </w:rPr>
            </w:r>
            <w:r w:rsidR="00F26BB8">
              <w:rPr>
                <w:webHidden/>
              </w:rPr>
              <w:fldChar w:fldCharType="separate"/>
            </w:r>
            <w:r w:rsidR="00F26BB8">
              <w:rPr>
                <w:webHidden/>
              </w:rPr>
              <w:t>11</w:t>
            </w:r>
            <w:r w:rsidR="00F26BB8">
              <w:rPr>
                <w:webHidden/>
              </w:rPr>
              <w:fldChar w:fldCharType="end"/>
            </w:r>
          </w:hyperlink>
        </w:p>
        <w:p w:rsidR="00F26BB8" w:rsidRDefault="003D1924">
          <w:pPr>
            <w:pStyle w:val="TOC2"/>
            <w:rPr>
              <w:rFonts w:eastAsiaTheme="minorEastAsia"/>
              <w:lang w:val="en-US"/>
            </w:rPr>
          </w:pPr>
          <w:hyperlink w:anchor="_Toc506526189" w:history="1">
            <w:r w:rsidR="00F26BB8" w:rsidRPr="006A526D">
              <w:rPr>
                <w:rStyle w:val="Hyperlink"/>
              </w:rPr>
              <w:t>7.5.</w:t>
            </w:r>
            <w:r w:rsidR="00F26BB8">
              <w:rPr>
                <w:rFonts w:eastAsiaTheme="minorEastAsia"/>
                <w:lang w:val="en-US"/>
              </w:rPr>
              <w:tab/>
            </w:r>
            <w:r w:rsidR="00F26BB8" w:rsidRPr="006A526D">
              <w:rPr>
                <w:rStyle w:val="Hyperlink"/>
              </w:rPr>
              <w:t>Fetch the ISO packages.</w:t>
            </w:r>
            <w:r w:rsidR="00F26BB8">
              <w:rPr>
                <w:webHidden/>
              </w:rPr>
              <w:tab/>
            </w:r>
            <w:r w:rsidR="00F26BB8">
              <w:rPr>
                <w:webHidden/>
              </w:rPr>
              <w:fldChar w:fldCharType="begin"/>
            </w:r>
            <w:r w:rsidR="00F26BB8">
              <w:rPr>
                <w:webHidden/>
              </w:rPr>
              <w:instrText xml:space="preserve"> PAGEREF _Toc506526189 \h </w:instrText>
            </w:r>
            <w:r w:rsidR="00F26BB8">
              <w:rPr>
                <w:webHidden/>
              </w:rPr>
            </w:r>
            <w:r w:rsidR="00F26BB8">
              <w:rPr>
                <w:webHidden/>
              </w:rPr>
              <w:fldChar w:fldCharType="separate"/>
            </w:r>
            <w:r w:rsidR="00F26BB8">
              <w:rPr>
                <w:webHidden/>
              </w:rPr>
              <w:t>13</w:t>
            </w:r>
            <w:r w:rsidR="00F26BB8">
              <w:rPr>
                <w:webHidden/>
              </w:rPr>
              <w:fldChar w:fldCharType="end"/>
            </w:r>
          </w:hyperlink>
        </w:p>
        <w:p w:rsidR="00F26BB8" w:rsidRDefault="003D1924">
          <w:pPr>
            <w:pStyle w:val="TOC2"/>
            <w:rPr>
              <w:rFonts w:eastAsiaTheme="minorEastAsia"/>
              <w:lang w:val="en-US"/>
            </w:rPr>
          </w:pPr>
          <w:hyperlink w:anchor="_Toc506526190" w:history="1">
            <w:r w:rsidR="00F26BB8" w:rsidRPr="006A526D">
              <w:rPr>
                <w:rStyle w:val="Hyperlink"/>
              </w:rPr>
              <w:t>7.6.</w:t>
            </w:r>
            <w:r w:rsidR="00F26BB8">
              <w:rPr>
                <w:rFonts w:eastAsiaTheme="minorEastAsia"/>
                <w:lang w:val="en-US"/>
              </w:rPr>
              <w:tab/>
            </w:r>
            <w:r w:rsidR="00F26BB8" w:rsidRPr="006A526D">
              <w:rPr>
                <w:rStyle w:val="Hyperlink"/>
              </w:rPr>
              <w:t>Get the WMO models</w:t>
            </w:r>
            <w:r w:rsidR="00F26BB8">
              <w:rPr>
                <w:webHidden/>
              </w:rPr>
              <w:tab/>
            </w:r>
            <w:r w:rsidR="00F26BB8">
              <w:rPr>
                <w:webHidden/>
              </w:rPr>
              <w:fldChar w:fldCharType="begin"/>
            </w:r>
            <w:r w:rsidR="00F26BB8">
              <w:rPr>
                <w:webHidden/>
              </w:rPr>
              <w:instrText xml:space="preserve"> PAGEREF _Toc506526190 \h </w:instrText>
            </w:r>
            <w:r w:rsidR="00F26BB8">
              <w:rPr>
                <w:webHidden/>
              </w:rPr>
            </w:r>
            <w:r w:rsidR="00F26BB8">
              <w:rPr>
                <w:webHidden/>
              </w:rPr>
              <w:fldChar w:fldCharType="separate"/>
            </w:r>
            <w:r w:rsidR="00F26BB8">
              <w:rPr>
                <w:webHidden/>
              </w:rPr>
              <w:t>14</w:t>
            </w:r>
            <w:r w:rsidR="00F26BB8">
              <w:rPr>
                <w:webHidden/>
              </w:rPr>
              <w:fldChar w:fldCharType="end"/>
            </w:r>
          </w:hyperlink>
        </w:p>
        <w:p w:rsidR="00F26BB8" w:rsidRDefault="003D1924">
          <w:pPr>
            <w:pStyle w:val="TOC1"/>
            <w:rPr>
              <w:rFonts w:eastAsiaTheme="minorEastAsia"/>
              <w:lang w:val="en-US"/>
            </w:rPr>
          </w:pPr>
          <w:hyperlink w:anchor="_Toc506526191" w:history="1">
            <w:r w:rsidR="00F26BB8" w:rsidRPr="006A526D">
              <w:rPr>
                <w:rStyle w:val="Hyperlink"/>
              </w:rPr>
              <w:t>8.</w:t>
            </w:r>
            <w:r w:rsidR="00F26BB8">
              <w:rPr>
                <w:rFonts w:eastAsiaTheme="minorEastAsia"/>
                <w:lang w:val="en-US"/>
              </w:rPr>
              <w:tab/>
            </w:r>
            <w:r w:rsidR="00F26BB8" w:rsidRPr="006A526D">
              <w:rPr>
                <w:rStyle w:val="Hyperlink"/>
              </w:rPr>
              <w:t>Final setup step: Update the models</w:t>
            </w:r>
            <w:r w:rsidR="00F26BB8">
              <w:rPr>
                <w:webHidden/>
              </w:rPr>
              <w:tab/>
            </w:r>
            <w:r w:rsidR="00F26BB8">
              <w:rPr>
                <w:webHidden/>
              </w:rPr>
              <w:fldChar w:fldCharType="begin"/>
            </w:r>
            <w:r w:rsidR="00F26BB8">
              <w:rPr>
                <w:webHidden/>
              </w:rPr>
              <w:instrText xml:space="preserve"> PAGEREF _Toc506526191 \h </w:instrText>
            </w:r>
            <w:r w:rsidR="00F26BB8">
              <w:rPr>
                <w:webHidden/>
              </w:rPr>
            </w:r>
            <w:r w:rsidR="00F26BB8">
              <w:rPr>
                <w:webHidden/>
              </w:rPr>
              <w:fldChar w:fldCharType="separate"/>
            </w:r>
            <w:r w:rsidR="00F26BB8">
              <w:rPr>
                <w:webHidden/>
              </w:rPr>
              <w:t>15</w:t>
            </w:r>
            <w:r w:rsidR="00F26BB8">
              <w:rPr>
                <w:webHidden/>
              </w:rPr>
              <w:fldChar w:fldCharType="end"/>
            </w:r>
          </w:hyperlink>
        </w:p>
        <w:p w:rsidR="00F26BB8" w:rsidRDefault="003D1924">
          <w:pPr>
            <w:pStyle w:val="TOC1"/>
            <w:rPr>
              <w:rFonts w:eastAsiaTheme="minorEastAsia"/>
              <w:lang w:val="en-US"/>
            </w:rPr>
          </w:pPr>
          <w:hyperlink w:anchor="_Toc506526192" w:history="1">
            <w:r w:rsidR="00F26BB8" w:rsidRPr="006A526D">
              <w:rPr>
                <w:rStyle w:val="Hyperlink"/>
              </w:rPr>
              <w:t>9.</w:t>
            </w:r>
            <w:r w:rsidR="00F26BB8">
              <w:rPr>
                <w:rFonts w:eastAsiaTheme="minorEastAsia"/>
                <w:lang w:val="en-US"/>
              </w:rPr>
              <w:tab/>
            </w:r>
            <w:r w:rsidR="00F26BB8" w:rsidRPr="006A526D">
              <w:rPr>
                <w:rStyle w:val="Hyperlink"/>
              </w:rPr>
              <w:t>Schema maintenance procedure</w:t>
            </w:r>
            <w:r w:rsidR="00F26BB8">
              <w:rPr>
                <w:webHidden/>
              </w:rPr>
              <w:tab/>
            </w:r>
            <w:r w:rsidR="00F26BB8">
              <w:rPr>
                <w:webHidden/>
              </w:rPr>
              <w:fldChar w:fldCharType="begin"/>
            </w:r>
            <w:r w:rsidR="00F26BB8">
              <w:rPr>
                <w:webHidden/>
              </w:rPr>
              <w:instrText xml:space="preserve"> PAGEREF _Toc506526192 \h </w:instrText>
            </w:r>
            <w:r w:rsidR="00F26BB8">
              <w:rPr>
                <w:webHidden/>
              </w:rPr>
            </w:r>
            <w:r w:rsidR="00F26BB8">
              <w:rPr>
                <w:webHidden/>
              </w:rPr>
              <w:fldChar w:fldCharType="separate"/>
            </w:r>
            <w:r w:rsidR="00F26BB8">
              <w:rPr>
                <w:webHidden/>
              </w:rPr>
              <w:t>16</w:t>
            </w:r>
            <w:r w:rsidR="00F26BB8">
              <w:rPr>
                <w:webHidden/>
              </w:rPr>
              <w:fldChar w:fldCharType="end"/>
            </w:r>
          </w:hyperlink>
        </w:p>
        <w:p w:rsidR="00F26BB8" w:rsidRDefault="003D1924">
          <w:pPr>
            <w:pStyle w:val="TOC2"/>
            <w:rPr>
              <w:rFonts w:eastAsiaTheme="minorEastAsia"/>
              <w:lang w:val="en-US"/>
            </w:rPr>
          </w:pPr>
          <w:hyperlink w:anchor="_Toc506526193" w:history="1">
            <w:r w:rsidR="00F26BB8" w:rsidRPr="006A526D">
              <w:rPr>
                <w:rStyle w:val="Hyperlink"/>
              </w:rPr>
              <w:t>9.1.</w:t>
            </w:r>
            <w:r w:rsidR="00F26BB8">
              <w:rPr>
                <w:rFonts w:eastAsiaTheme="minorEastAsia"/>
                <w:lang w:val="en-US"/>
              </w:rPr>
              <w:tab/>
            </w:r>
            <w:r w:rsidR="00F26BB8" w:rsidRPr="006A526D">
              <w:rPr>
                <w:rStyle w:val="Hyperlink"/>
              </w:rPr>
              <w:t>Editing the model – Step 1: Get Latest</w:t>
            </w:r>
            <w:r w:rsidR="00F26BB8">
              <w:rPr>
                <w:webHidden/>
              </w:rPr>
              <w:tab/>
            </w:r>
            <w:r w:rsidR="00F26BB8">
              <w:rPr>
                <w:webHidden/>
              </w:rPr>
              <w:fldChar w:fldCharType="begin"/>
            </w:r>
            <w:r w:rsidR="00F26BB8">
              <w:rPr>
                <w:webHidden/>
              </w:rPr>
              <w:instrText xml:space="preserve"> PAGEREF _Toc506526193 \h </w:instrText>
            </w:r>
            <w:r w:rsidR="00F26BB8">
              <w:rPr>
                <w:webHidden/>
              </w:rPr>
            </w:r>
            <w:r w:rsidR="00F26BB8">
              <w:rPr>
                <w:webHidden/>
              </w:rPr>
              <w:fldChar w:fldCharType="separate"/>
            </w:r>
            <w:r w:rsidR="00F26BB8">
              <w:rPr>
                <w:webHidden/>
              </w:rPr>
              <w:t>16</w:t>
            </w:r>
            <w:r w:rsidR="00F26BB8">
              <w:rPr>
                <w:webHidden/>
              </w:rPr>
              <w:fldChar w:fldCharType="end"/>
            </w:r>
          </w:hyperlink>
        </w:p>
        <w:p w:rsidR="00F26BB8" w:rsidRDefault="003D1924">
          <w:pPr>
            <w:pStyle w:val="TOC2"/>
            <w:rPr>
              <w:rFonts w:eastAsiaTheme="minorEastAsia"/>
              <w:lang w:val="en-US"/>
            </w:rPr>
          </w:pPr>
          <w:hyperlink w:anchor="_Toc506526194" w:history="1">
            <w:r w:rsidR="00F26BB8" w:rsidRPr="006A526D">
              <w:rPr>
                <w:rStyle w:val="Hyperlink"/>
              </w:rPr>
              <w:t>9.2.</w:t>
            </w:r>
            <w:r w:rsidR="00F26BB8">
              <w:rPr>
                <w:rFonts w:eastAsiaTheme="minorEastAsia"/>
                <w:lang w:val="en-US"/>
              </w:rPr>
              <w:tab/>
            </w:r>
            <w:r w:rsidR="00F26BB8" w:rsidRPr="006A526D">
              <w:rPr>
                <w:rStyle w:val="Hyperlink"/>
              </w:rPr>
              <w:t>Editing the model – Step 2: Check Out the Model</w:t>
            </w:r>
            <w:r w:rsidR="00F26BB8">
              <w:rPr>
                <w:webHidden/>
              </w:rPr>
              <w:tab/>
            </w:r>
            <w:r w:rsidR="00F26BB8">
              <w:rPr>
                <w:webHidden/>
              </w:rPr>
              <w:fldChar w:fldCharType="begin"/>
            </w:r>
            <w:r w:rsidR="00F26BB8">
              <w:rPr>
                <w:webHidden/>
              </w:rPr>
              <w:instrText xml:space="preserve"> PAGEREF _Toc506526194 \h </w:instrText>
            </w:r>
            <w:r w:rsidR="00F26BB8">
              <w:rPr>
                <w:webHidden/>
              </w:rPr>
            </w:r>
            <w:r w:rsidR="00F26BB8">
              <w:rPr>
                <w:webHidden/>
              </w:rPr>
              <w:fldChar w:fldCharType="separate"/>
            </w:r>
            <w:r w:rsidR="00F26BB8">
              <w:rPr>
                <w:webHidden/>
              </w:rPr>
              <w:t>17</w:t>
            </w:r>
            <w:r w:rsidR="00F26BB8">
              <w:rPr>
                <w:webHidden/>
              </w:rPr>
              <w:fldChar w:fldCharType="end"/>
            </w:r>
          </w:hyperlink>
        </w:p>
        <w:p w:rsidR="00F26BB8" w:rsidRDefault="003D1924">
          <w:pPr>
            <w:pStyle w:val="TOC2"/>
            <w:rPr>
              <w:rFonts w:eastAsiaTheme="minorEastAsia"/>
              <w:lang w:val="en-US"/>
            </w:rPr>
          </w:pPr>
          <w:hyperlink w:anchor="_Toc506526195" w:history="1">
            <w:r w:rsidR="00F26BB8" w:rsidRPr="006A526D">
              <w:rPr>
                <w:rStyle w:val="Hyperlink"/>
              </w:rPr>
              <w:t>9.3.</w:t>
            </w:r>
            <w:r w:rsidR="00F26BB8">
              <w:rPr>
                <w:rFonts w:eastAsiaTheme="minorEastAsia"/>
                <w:lang w:val="en-US"/>
              </w:rPr>
              <w:tab/>
            </w:r>
            <w:r w:rsidR="00F26BB8" w:rsidRPr="006A526D">
              <w:rPr>
                <w:rStyle w:val="Hyperlink"/>
              </w:rPr>
              <w:t>Editing the model – Step 3: Make Edits to the Model</w:t>
            </w:r>
            <w:r w:rsidR="00F26BB8">
              <w:rPr>
                <w:webHidden/>
              </w:rPr>
              <w:tab/>
            </w:r>
            <w:r w:rsidR="00F26BB8">
              <w:rPr>
                <w:webHidden/>
              </w:rPr>
              <w:fldChar w:fldCharType="begin"/>
            </w:r>
            <w:r w:rsidR="00F26BB8">
              <w:rPr>
                <w:webHidden/>
              </w:rPr>
              <w:instrText xml:space="preserve"> PAGEREF _Toc506526195 \h </w:instrText>
            </w:r>
            <w:r w:rsidR="00F26BB8">
              <w:rPr>
                <w:webHidden/>
              </w:rPr>
            </w:r>
            <w:r w:rsidR="00F26BB8">
              <w:rPr>
                <w:webHidden/>
              </w:rPr>
              <w:fldChar w:fldCharType="separate"/>
            </w:r>
            <w:r w:rsidR="00F26BB8">
              <w:rPr>
                <w:webHidden/>
              </w:rPr>
              <w:t>17</w:t>
            </w:r>
            <w:r w:rsidR="00F26BB8">
              <w:rPr>
                <w:webHidden/>
              </w:rPr>
              <w:fldChar w:fldCharType="end"/>
            </w:r>
          </w:hyperlink>
        </w:p>
        <w:p w:rsidR="00F26BB8" w:rsidRDefault="003D1924">
          <w:pPr>
            <w:pStyle w:val="TOC2"/>
            <w:rPr>
              <w:rFonts w:eastAsiaTheme="minorEastAsia"/>
              <w:lang w:val="en-US"/>
            </w:rPr>
          </w:pPr>
          <w:hyperlink w:anchor="_Toc506526196" w:history="1">
            <w:r w:rsidR="00F26BB8" w:rsidRPr="006A526D">
              <w:rPr>
                <w:rStyle w:val="Hyperlink"/>
              </w:rPr>
              <w:t>9.4.</w:t>
            </w:r>
            <w:r w:rsidR="00F26BB8">
              <w:rPr>
                <w:rFonts w:eastAsiaTheme="minorEastAsia"/>
                <w:lang w:val="en-US"/>
              </w:rPr>
              <w:tab/>
            </w:r>
            <w:r w:rsidR="00F26BB8" w:rsidRPr="006A526D">
              <w:rPr>
                <w:rStyle w:val="Hyperlink"/>
              </w:rPr>
              <w:t>Editing the model – Step 4: Check in changes to the Model</w:t>
            </w:r>
            <w:r w:rsidR="00F26BB8">
              <w:rPr>
                <w:webHidden/>
              </w:rPr>
              <w:tab/>
            </w:r>
            <w:r w:rsidR="00F26BB8">
              <w:rPr>
                <w:webHidden/>
              </w:rPr>
              <w:fldChar w:fldCharType="begin"/>
            </w:r>
            <w:r w:rsidR="00F26BB8">
              <w:rPr>
                <w:webHidden/>
              </w:rPr>
              <w:instrText xml:space="preserve"> PAGEREF _Toc506526196 \h </w:instrText>
            </w:r>
            <w:r w:rsidR="00F26BB8">
              <w:rPr>
                <w:webHidden/>
              </w:rPr>
            </w:r>
            <w:r w:rsidR="00F26BB8">
              <w:rPr>
                <w:webHidden/>
              </w:rPr>
              <w:fldChar w:fldCharType="separate"/>
            </w:r>
            <w:r w:rsidR="00F26BB8">
              <w:rPr>
                <w:webHidden/>
              </w:rPr>
              <w:t>17</w:t>
            </w:r>
            <w:r w:rsidR="00F26BB8">
              <w:rPr>
                <w:webHidden/>
              </w:rPr>
              <w:fldChar w:fldCharType="end"/>
            </w:r>
          </w:hyperlink>
        </w:p>
        <w:p w:rsidR="00F26BB8" w:rsidRDefault="003D1924">
          <w:pPr>
            <w:pStyle w:val="TOC2"/>
            <w:rPr>
              <w:rFonts w:eastAsiaTheme="minorEastAsia"/>
              <w:lang w:val="en-US"/>
            </w:rPr>
          </w:pPr>
          <w:hyperlink w:anchor="_Toc506526197" w:history="1">
            <w:r w:rsidR="00F26BB8" w:rsidRPr="006A526D">
              <w:rPr>
                <w:rStyle w:val="Hyperlink"/>
              </w:rPr>
              <w:t>9.5.</w:t>
            </w:r>
            <w:r w:rsidR="00F26BB8">
              <w:rPr>
                <w:rFonts w:eastAsiaTheme="minorEastAsia"/>
                <w:lang w:val="en-US"/>
              </w:rPr>
              <w:tab/>
            </w:r>
            <w:r w:rsidR="00F26BB8" w:rsidRPr="006A526D">
              <w:rPr>
                <w:rStyle w:val="Hyperlink"/>
              </w:rPr>
              <w:t>Regenerating the Schema from EA</w:t>
            </w:r>
            <w:r w:rsidR="00F26BB8">
              <w:rPr>
                <w:webHidden/>
              </w:rPr>
              <w:tab/>
            </w:r>
            <w:r w:rsidR="00F26BB8">
              <w:rPr>
                <w:webHidden/>
              </w:rPr>
              <w:fldChar w:fldCharType="begin"/>
            </w:r>
            <w:r w:rsidR="00F26BB8">
              <w:rPr>
                <w:webHidden/>
              </w:rPr>
              <w:instrText xml:space="preserve"> PAGEREF _Toc506526197 \h </w:instrText>
            </w:r>
            <w:r w:rsidR="00F26BB8">
              <w:rPr>
                <w:webHidden/>
              </w:rPr>
            </w:r>
            <w:r w:rsidR="00F26BB8">
              <w:rPr>
                <w:webHidden/>
              </w:rPr>
              <w:fldChar w:fldCharType="separate"/>
            </w:r>
            <w:r w:rsidR="00F26BB8">
              <w:rPr>
                <w:webHidden/>
              </w:rPr>
              <w:t>18</w:t>
            </w:r>
            <w:r w:rsidR="00F26BB8">
              <w:rPr>
                <w:webHidden/>
              </w:rPr>
              <w:fldChar w:fldCharType="end"/>
            </w:r>
          </w:hyperlink>
        </w:p>
        <w:p w:rsidR="00F26BB8" w:rsidRDefault="003D1924">
          <w:pPr>
            <w:pStyle w:val="TOC2"/>
            <w:rPr>
              <w:rFonts w:eastAsiaTheme="minorEastAsia"/>
              <w:lang w:val="en-US"/>
            </w:rPr>
          </w:pPr>
          <w:hyperlink w:anchor="_Toc506526198" w:history="1">
            <w:r w:rsidR="00F26BB8" w:rsidRPr="006A526D">
              <w:rPr>
                <w:rStyle w:val="Hyperlink"/>
              </w:rPr>
              <w:t>9.6.</w:t>
            </w:r>
            <w:r w:rsidR="00F26BB8">
              <w:rPr>
                <w:rFonts w:eastAsiaTheme="minorEastAsia"/>
                <w:lang w:val="en-US"/>
              </w:rPr>
              <w:tab/>
            </w:r>
            <w:r w:rsidR="00F26BB8" w:rsidRPr="006A526D">
              <w:rPr>
                <w:rStyle w:val="Hyperlink"/>
              </w:rPr>
              <w:t>Committing Updates to Subversion</w:t>
            </w:r>
            <w:r w:rsidR="00F26BB8">
              <w:rPr>
                <w:webHidden/>
              </w:rPr>
              <w:tab/>
            </w:r>
            <w:r w:rsidR="00F26BB8">
              <w:rPr>
                <w:webHidden/>
              </w:rPr>
              <w:fldChar w:fldCharType="begin"/>
            </w:r>
            <w:r w:rsidR="00F26BB8">
              <w:rPr>
                <w:webHidden/>
              </w:rPr>
              <w:instrText xml:space="preserve"> PAGEREF _Toc506526198 \h </w:instrText>
            </w:r>
            <w:r w:rsidR="00F26BB8">
              <w:rPr>
                <w:webHidden/>
              </w:rPr>
            </w:r>
            <w:r w:rsidR="00F26BB8">
              <w:rPr>
                <w:webHidden/>
              </w:rPr>
              <w:fldChar w:fldCharType="separate"/>
            </w:r>
            <w:r w:rsidR="00F26BB8">
              <w:rPr>
                <w:webHidden/>
              </w:rPr>
              <w:t>18</w:t>
            </w:r>
            <w:r w:rsidR="00F26BB8">
              <w:rPr>
                <w:webHidden/>
              </w:rPr>
              <w:fldChar w:fldCharType="end"/>
            </w:r>
          </w:hyperlink>
        </w:p>
        <w:p w:rsidR="00F26BB8" w:rsidRDefault="003D1924">
          <w:pPr>
            <w:pStyle w:val="TOC1"/>
            <w:rPr>
              <w:rFonts w:eastAsiaTheme="minorEastAsia"/>
              <w:lang w:val="en-US"/>
            </w:rPr>
          </w:pPr>
          <w:hyperlink w:anchor="_Toc506526199" w:history="1">
            <w:r w:rsidR="00F26BB8" w:rsidRPr="006A526D">
              <w:rPr>
                <w:rStyle w:val="Hyperlink"/>
              </w:rPr>
              <w:t>10.</w:t>
            </w:r>
            <w:r w:rsidR="00F26BB8">
              <w:rPr>
                <w:rFonts w:eastAsiaTheme="minorEastAsia"/>
                <w:lang w:val="en-US"/>
              </w:rPr>
              <w:tab/>
            </w:r>
            <w:r w:rsidR="00F26BB8" w:rsidRPr="006A526D">
              <w:rPr>
                <w:rStyle w:val="Hyperlink"/>
              </w:rPr>
              <w:t>Release Procedure</w:t>
            </w:r>
            <w:r w:rsidR="00F26BB8">
              <w:rPr>
                <w:webHidden/>
              </w:rPr>
              <w:tab/>
            </w:r>
            <w:r w:rsidR="00F26BB8">
              <w:rPr>
                <w:webHidden/>
              </w:rPr>
              <w:fldChar w:fldCharType="begin"/>
            </w:r>
            <w:r w:rsidR="00F26BB8">
              <w:rPr>
                <w:webHidden/>
              </w:rPr>
              <w:instrText xml:space="preserve"> PAGEREF _Toc506526199 \h </w:instrText>
            </w:r>
            <w:r w:rsidR="00F26BB8">
              <w:rPr>
                <w:webHidden/>
              </w:rPr>
            </w:r>
            <w:r w:rsidR="00F26BB8">
              <w:rPr>
                <w:webHidden/>
              </w:rPr>
              <w:fldChar w:fldCharType="separate"/>
            </w:r>
            <w:r w:rsidR="00F26BB8">
              <w:rPr>
                <w:webHidden/>
              </w:rPr>
              <w:t>19</w:t>
            </w:r>
            <w:r w:rsidR="00F26BB8">
              <w:rPr>
                <w:webHidden/>
              </w:rPr>
              <w:fldChar w:fldCharType="end"/>
            </w:r>
          </w:hyperlink>
        </w:p>
        <w:p w:rsidR="00F26BB8" w:rsidRDefault="003D1924">
          <w:pPr>
            <w:pStyle w:val="TOC2"/>
            <w:rPr>
              <w:rFonts w:eastAsiaTheme="minorEastAsia"/>
              <w:lang w:val="en-US"/>
            </w:rPr>
          </w:pPr>
          <w:hyperlink w:anchor="_Toc506526200" w:history="1">
            <w:r w:rsidR="00F26BB8" w:rsidRPr="006A526D">
              <w:rPr>
                <w:rStyle w:val="Hyperlink"/>
              </w:rPr>
              <w:t>10.1.</w:t>
            </w:r>
            <w:r w:rsidR="00F26BB8">
              <w:rPr>
                <w:rFonts w:eastAsiaTheme="minorEastAsia"/>
                <w:lang w:val="en-US"/>
              </w:rPr>
              <w:tab/>
            </w:r>
            <w:r w:rsidR="00F26BB8" w:rsidRPr="006A526D">
              <w:rPr>
                <w:rStyle w:val="Hyperlink"/>
              </w:rPr>
              <w:t>Updating the version in the EA project</w:t>
            </w:r>
            <w:r w:rsidR="00F26BB8">
              <w:rPr>
                <w:webHidden/>
              </w:rPr>
              <w:tab/>
            </w:r>
            <w:r w:rsidR="00F26BB8">
              <w:rPr>
                <w:webHidden/>
              </w:rPr>
              <w:fldChar w:fldCharType="begin"/>
            </w:r>
            <w:r w:rsidR="00F26BB8">
              <w:rPr>
                <w:webHidden/>
              </w:rPr>
              <w:instrText xml:space="preserve"> PAGEREF _Toc506526200 \h </w:instrText>
            </w:r>
            <w:r w:rsidR="00F26BB8">
              <w:rPr>
                <w:webHidden/>
              </w:rPr>
            </w:r>
            <w:r w:rsidR="00F26BB8">
              <w:rPr>
                <w:webHidden/>
              </w:rPr>
              <w:fldChar w:fldCharType="separate"/>
            </w:r>
            <w:r w:rsidR="00F26BB8">
              <w:rPr>
                <w:webHidden/>
              </w:rPr>
              <w:t>19</w:t>
            </w:r>
            <w:r w:rsidR="00F26BB8">
              <w:rPr>
                <w:webHidden/>
              </w:rPr>
              <w:fldChar w:fldCharType="end"/>
            </w:r>
          </w:hyperlink>
        </w:p>
        <w:p w:rsidR="00F26BB8" w:rsidRDefault="003D1924">
          <w:pPr>
            <w:pStyle w:val="TOC2"/>
            <w:rPr>
              <w:rFonts w:eastAsiaTheme="minorEastAsia"/>
              <w:lang w:val="en-US"/>
            </w:rPr>
          </w:pPr>
          <w:hyperlink w:anchor="_Toc506526201" w:history="1">
            <w:r w:rsidR="00F26BB8" w:rsidRPr="006A526D">
              <w:rPr>
                <w:rStyle w:val="Hyperlink"/>
              </w:rPr>
              <w:t>10.2.</w:t>
            </w:r>
            <w:r w:rsidR="00F26BB8">
              <w:rPr>
                <w:rFonts w:eastAsiaTheme="minorEastAsia"/>
                <w:lang w:val="en-US"/>
              </w:rPr>
              <w:tab/>
            </w:r>
            <w:r w:rsidR="00F26BB8" w:rsidRPr="006A526D">
              <w:rPr>
                <w:rStyle w:val="Hyperlink"/>
              </w:rPr>
              <w:t>Updating remaining repository artifacts</w:t>
            </w:r>
            <w:r w:rsidR="00F26BB8">
              <w:rPr>
                <w:webHidden/>
              </w:rPr>
              <w:tab/>
            </w:r>
            <w:r w:rsidR="00F26BB8">
              <w:rPr>
                <w:webHidden/>
              </w:rPr>
              <w:fldChar w:fldCharType="begin"/>
            </w:r>
            <w:r w:rsidR="00F26BB8">
              <w:rPr>
                <w:webHidden/>
              </w:rPr>
              <w:instrText xml:space="preserve"> PAGEREF _Toc506526201 \h </w:instrText>
            </w:r>
            <w:r w:rsidR="00F26BB8">
              <w:rPr>
                <w:webHidden/>
              </w:rPr>
            </w:r>
            <w:r w:rsidR="00F26BB8">
              <w:rPr>
                <w:webHidden/>
              </w:rPr>
              <w:fldChar w:fldCharType="separate"/>
            </w:r>
            <w:r w:rsidR="00F26BB8">
              <w:rPr>
                <w:webHidden/>
              </w:rPr>
              <w:t>20</w:t>
            </w:r>
            <w:r w:rsidR="00F26BB8">
              <w:rPr>
                <w:webHidden/>
              </w:rPr>
              <w:fldChar w:fldCharType="end"/>
            </w:r>
          </w:hyperlink>
        </w:p>
        <w:p w:rsidR="00F26BB8" w:rsidRDefault="003D1924">
          <w:pPr>
            <w:pStyle w:val="TOC2"/>
            <w:rPr>
              <w:rFonts w:eastAsiaTheme="minorEastAsia"/>
              <w:lang w:val="en-US"/>
            </w:rPr>
          </w:pPr>
          <w:hyperlink w:anchor="_Toc506526202" w:history="1">
            <w:r w:rsidR="00F26BB8" w:rsidRPr="006A526D">
              <w:rPr>
                <w:rStyle w:val="Hyperlink"/>
              </w:rPr>
              <w:t>10.3.</w:t>
            </w:r>
            <w:r w:rsidR="00F26BB8">
              <w:rPr>
                <w:rFonts w:eastAsiaTheme="minorEastAsia"/>
                <w:lang w:val="en-US"/>
              </w:rPr>
              <w:tab/>
            </w:r>
            <w:r w:rsidR="00F26BB8" w:rsidRPr="006A526D">
              <w:rPr>
                <w:rStyle w:val="Hyperlink"/>
              </w:rPr>
              <w:t>Creating release tag in Subversion</w:t>
            </w:r>
            <w:r w:rsidR="00F26BB8">
              <w:rPr>
                <w:webHidden/>
              </w:rPr>
              <w:tab/>
            </w:r>
            <w:r w:rsidR="00F26BB8">
              <w:rPr>
                <w:webHidden/>
              </w:rPr>
              <w:fldChar w:fldCharType="begin"/>
            </w:r>
            <w:r w:rsidR="00F26BB8">
              <w:rPr>
                <w:webHidden/>
              </w:rPr>
              <w:instrText xml:space="preserve"> PAGEREF _Toc506526202 \h </w:instrText>
            </w:r>
            <w:r w:rsidR="00F26BB8">
              <w:rPr>
                <w:webHidden/>
              </w:rPr>
            </w:r>
            <w:r w:rsidR="00F26BB8">
              <w:rPr>
                <w:webHidden/>
              </w:rPr>
              <w:fldChar w:fldCharType="separate"/>
            </w:r>
            <w:r w:rsidR="00F26BB8">
              <w:rPr>
                <w:webHidden/>
              </w:rPr>
              <w:t>20</w:t>
            </w:r>
            <w:r w:rsidR="00F26BB8">
              <w:rPr>
                <w:webHidden/>
              </w:rPr>
              <w:fldChar w:fldCharType="end"/>
            </w:r>
          </w:hyperlink>
        </w:p>
        <w:p w:rsidR="00F26BB8" w:rsidRDefault="003D1924">
          <w:pPr>
            <w:pStyle w:val="TOC2"/>
            <w:rPr>
              <w:rFonts w:eastAsiaTheme="minorEastAsia"/>
              <w:lang w:val="en-US"/>
            </w:rPr>
          </w:pPr>
          <w:hyperlink w:anchor="_Toc506526203" w:history="1">
            <w:r w:rsidR="00F26BB8" w:rsidRPr="006A526D">
              <w:rPr>
                <w:rStyle w:val="Hyperlink"/>
              </w:rPr>
              <w:t>10.4.</w:t>
            </w:r>
            <w:r w:rsidR="00F26BB8">
              <w:rPr>
                <w:rFonts w:eastAsiaTheme="minorEastAsia"/>
                <w:lang w:val="en-US"/>
              </w:rPr>
              <w:tab/>
            </w:r>
            <w:r w:rsidR="00F26BB8" w:rsidRPr="006A526D">
              <w:rPr>
                <w:rStyle w:val="Hyperlink"/>
              </w:rPr>
              <w:t>Generating the HTML Documentation from EA</w:t>
            </w:r>
            <w:r w:rsidR="00F26BB8">
              <w:rPr>
                <w:webHidden/>
              </w:rPr>
              <w:tab/>
            </w:r>
            <w:r w:rsidR="00F26BB8">
              <w:rPr>
                <w:webHidden/>
              </w:rPr>
              <w:fldChar w:fldCharType="begin"/>
            </w:r>
            <w:r w:rsidR="00F26BB8">
              <w:rPr>
                <w:webHidden/>
              </w:rPr>
              <w:instrText xml:space="preserve"> PAGEREF _Toc506526203 \h </w:instrText>
            </w:r>
            <w:r w:rsidR="00F26BB8">
              <w:rPr>
                <w:webHidden/>
              </w:rPr>
            </w:r>
            <w:r w:rsidR="00F26BB8">
              <w:rPr>
                <w:webHidden/>
              </w:rPr>
              <w:fldChar w:fldCharType="separate"/>
            </w:r>
            <w:r w:rsidR="00F26BB8">
              <w:rPr>
                <w:webHidden/>
              </w:rPr>
              <w:t>22</w:t>
            </w:r>
            <w:r w:rsidR="00F26BB8">
              <w:rPr>
                <w:webHidden/>
              </w:rPr>
              <w:fldChar w:fldCharType="end"/>
            </w:r>
          </w:hyperlink>
        </w:p>
        <w:p w:rsidR="00F26BB8" w:rsidRDefault="003D1924">
          <w:pPr>
            <w:pStyle w:val="TOC2"/>
            <w:rPr>
              <w:rFonts w:eastAsiaTheme="minorEastAsia"/>
              <w:lang w:val="en-US"/>
            </w:rPr>
          </w:pPr>
          <w:hyperlink w:anchor="_Toc506526204" w:history="1">
            <w:r w:rsidR="00F26BB8" w:rsidRPr="006A526D">
              <w:rPr>
                <w:rStyle w:val="Hyperlink"/>
              </w:rPr>
              <w:t>10.5.</w:t>
            </w:r>
            <w:r w:rsidR="00F26BB8">
              <w:rPr>
                <w:rFonts w:eastAsiaTheme="minorEastAsia"/>
                <w:lang w:val="en-US"/>
              </w:rPr>
              <w:tab/>
            </w:r>
            <w:r w:rsidR="00F26BB8" w:rsidRPr="006A526D">
              <w:rPr>
                <w:rStyle w:val="Hyperlink"/>
              </w:rPr>
              <w:t>Generating the Schema Documentation using Docflex</w:t>
            </w:r>
            <w:r w:rsidR="00F26BB8">
              <w:rPr>
                <w:webHidden/>
              </w:rPr>
              <w:tab/>
            </w:r>
            <w:r w:rsidR="00F26BB8">
              <w:rPr>
                <w:webHidden/>
              </w:rPr>
              <w:fldChar w:fldCharType="begin"/>
            </w:r>
            <w:r w:rsidR="00F26BB8">
              <w:rPr>
                <w:webHidden/>
              </w:rPr>
              <w:instrText xml:space="preserve"> PAGEREF _Toc506526204 \h </w:instrText>
            </w:r>
            <w:r w:rsidR="00F26BB8">
              <w:rPr>
                <w:webHidden/>
              </w:rPr>
            </w:r>
            <w:r w:rsidR="00F26BB8">
              <w:rPr>
                <w:webHidden/>
              </w:rPr>
              <w:fldChar w:fldCharType="separate"/>
            </w:r>
            <w:r w:rsidR="00F26BB8">
              <w:rPr>
                <w:webHidden/>
              </w:rPr>
              <w:t>22</w:t>
            </w:r>
            <w:r w:rsidR="00F26BB8">
              <w:rPr>
                <w:webHidden/>
              </w:rPr>
              <w:fldChar w:fldCharType="end"/>
            </w:r>
          </w:hyperlink>
        </w:p>
        <w:p w:rsidR="00F26BB8" w:rsidRDefault="003D1924">
          <w:pPr>
            <w:pStyle w:val="TOC2"/>
            <w:rPr>
              <w:rFonts w:eastAsiaTheme="minorEastAsia"/>
              <w:lang w:val="en-US"/>
            </w:rPr>
          </w:pPr>
          <w:hyperlink w:anchor="_Toc506526205" w:history="1">
            <w:r w:rsidR="00F26BB8" w:rsidRPr="006A526D">
              <w:rPr>
                <w:rStyle w:val="Hyperlink"/>
              </w:rPr>
              <w:t>10.6.</w:t>
            </w:r>
            <w:r w:rsidR="00F26BB8">
              <w:rPr>
                <w:rFonts w:eastAsiaTheme="minorEastAsia"/>
                <w:lang w:val="en-US"/>
              </w:rPr>
              <w:tab/>
            </w:r>
            <w:r w:rsidR="00F26BB8" w:rsidRPr="006A526D">
              <w:rPr>
                <w:rStyle w:val="Hyperlink"/>
              </w:rPr>
              <w:t>Generating model and schema specification PDF</w:t>
            </w:r>
            <w:r w:rsidR="00F26BB8">
              <w:rPr>
                <w:webHidden/>
              </w:rPr>
              <w:tab/>
            </w:r>
            <w:r w:rsidR="00F26BB8">
              <w:rPr>
                <w:webHidden/>
              </w:rPr>
              <w:fldChar w:fldCharType="begin"/>
            </w:r>
            <w:r w:rsidR="00F26BB8">
              <w:rPr>
                <w:webHidden/>
              </w:rPr>
              <w:instrText xml:space="preserve"> PAGEREF _Toc506526205 \h </w:instrText>
            </w:r>
            <w:r w:rsidR="00F26BB8">
              <w:rPr>
                <w:webHidden/>
              </w:rPr>
            </w:r>
            <w:r w:rsidR="00F26BB8">
              <w:rPr>
                <w:webHidden/>
              </w:rPr>
              <w:fldChar w:fldCharType="separate"/>
            </w:r>
            <w:r w:rsidR="00F26BB8">
              <w:rPr>
                <w:webHidden/>
              </w:rPr>
              <w:t>23</w:t>
            </w:r>
            <w:r w:rsidR="00F26BB8">
              <w:rPr>
                <w:webHidden/>
              </w:rPr>
              <w:fldChar w:fldCharType="end"/>
            </w:r>
          </w:hyperlink>
        </w:p>
        <w:p w:rsidR="00F26BB8" w:rsidRDefault="003D1924">
          <w:pPr>
            <w:pStyle w:val="TOC2"/>
            <w:rPr>
              <w:rFonts w:eastAsiaTheme="minorEastAsia"/>
              <w:lang w:val="en-US"/>
            </w:rPr>
          </w:pPr>
          <w:hyperlink w:anchor="_Toc506526206" w:history="1">
            <w:r w:rsidR="00F26BB8" w:rsidRPr="006A526D">
              <w:rPr>
                <w:rStyle w:val="Hyperlink"/>
              </w:rPr>
              <w:t>10.7.</w:t>
            </w:r>
            <w:r w:rsidR="00F26BB8">
              <w:rPr>
                <w:rFonts w:eastAsiaTheme="minorEastAsia"/>
                <w:lang w:val="en-US"/>
              </w:rPr>
              <w:tab/>
            </w:r>
            <w:r w:rsidR="00F26BB8" w:rsidRPr="006A526D">
              <w:rPr>
                <w:rStyle w:val="Hyperlink"/>
              </w:rPr>
              <w:t>Creating the release bundle</w:t>
            </w:r>
            <w:r w:rsidR="00F26BB8">
              <w:rPr>
                <w:webHidden/>
              </w:rPr>
              <w:tab/>
            </w:r>
            <w:r w:rsidR="00F26BB8">
              <w:rPr>
                <w:webHidden/>
              </w:rPr>
              <w:fldChar w:fldCharType="begin"/>
            </w:r>
            <w:r w:rsidR="00F26BB8">
              <w:rPr>
                <w:webHidden/>
              </w:rPr>
              <w:instrText xml:space="preserve"> PAGEREF _Toc506526206 \h </w:instrText>
            </w:r>
            <w:r w:rsidR="00F26BB8">
              <w:rPr>
                <w:webHidden/>
              </w:rPr>
            </w:r>
            <w:r w:rsidR="00F26BB8">
              <w:rPr>
                <w:webHidden/>
              </w:rPr>
              <w:fldChar w:fldCharType="separate"/>
            </w:r>
            <w:r w:rsidR="00F26BB8">
              <w:rPr>
                <w:webHidden/>
              </w:rPr>
              <w:t>23</w:t>
            </w:r>
            <w:r w:rsidR="00F26BB8">
              <w:rPr>
                <w:webHidden/>
              </w:rPr>
              <w:fldChar w:fldCharType="end"/>
            </w:r>
          </w:hyperlink>
        </w:p>
        <w:p w:rsidR="00BD57E9" w:rsidRDefault="00821CBD" w:rsidP="00E57A8B">
          <w:r>
            <w:rPr>
              <w:b/>
              <w:bCs/>
              <w:noProof/>
            </w:rPr>
            <w:fldChar w:fldCharType="end"/>
          </w:r>
        </w:p>
      </w:sdtContent>
    </w:sdt>
    <w:p w:rsidR="00BD57E9" w:rsidRDefault="00BD57E9" w:rsidP="00E57A8B"/>
    <w:p w:rsidR="00BD57E9" w:rsidRDefault="00821CBD" w:rsidP="00F519D6">
      <w:pPr>
        <w:pStyle w:val="Heading1"/>
      </w:pPr>
      <w:bookmarkStart w:id="7" w:name="_Toc506526177"/>
      <w:r>
        <w:t>Introduction</w:t>
      </w:r>
      <w:bookmarkEnd w:id="7"/>
    </w:p>
    <w:p w:rsidR="00BD57E9" w:rsidRDefault="00821CBD" w:rsidP="00E57A8B">
      <w:r>
        <w:t>The WIGOS Observations Metadata model will be developed using SPARX Enterprise Architect.</w:t>
      </w:r>
    </w:p>
    <w:p w:rsidR="00BD57E9" w:rsidRDefault="00821CBD" w:rsidP="00E57A8B">
      <w:pPr>
        <w:pStyle w:val="ListParagraph"/>
        <w:numPr>
          <w:ilvl w:val="0"/>
          <w:numId w:val="1"/>
        </w:numPr>
      </w:pPr>
      <w:r>
        <w:t xml:space="preserve">The team has agreed to use </w:t>
      </w:r>
      <w:r>
        <w:rPr>
          <w:b/>
        </w:rPr>
        <w:t>Enterprise Architect version 1</w:t>
      </w:r>
      <w:r w:rsidR="00BF724B">
        <w:rPr>
          <w:b/>
        </w:rPr>
        <w:t>3.5</w:t>
      </w:r>
      <w:r>
        <w:t xml:space="preserve"> in conjunction with Subversion.</w:t>
      </w:r>
    </w:p>
    <w:p w:rsidR="00BD57E9" w:rsidRDefault="00821CBD" w:rsidP="00E57A8B">
      <w:pPr>
        <w:pStyle w:val="ListParagraph"/>
        <w:numPr>
          <w:ilvl w:val="0"/>
          <w:numId w:val="1"/>
        </w:numPr>
      </w:pPr>
      <w:r>
        <w:t>Various editions of this software are available.</w:t>
      </w:r>
    </w:p>
    <w:p w:rsidR="00BD57E9" w:rsidRDefault="00821CBD" w:rsidP="00E57A8B">
      <w:pPr>
        <w:pStyle w:val="ListParagraph"/>
        <w:numPr>
          <w:ilvl w:val="1"/>
          <w:numId w:val="1"/>
        </w:numPr>
      </w:pPr>
      <w:r>
        <w:t>At</w:t>
      </w:r>
      <w:r w:rsidR="00BF724B">
        <w:t xml:space="preserve"> a minimum</w:t>
      </w:r>
      <w:r>
        <w:t xml:space="preserve"> the </w:t>
      </w:r>
      <w:r>
        <w:rPr>
          <w:b/>
        </w:rPr>
        <w:t>Professional</w:t>
      </w:r>
      <w:r>
        <w:t xml:space="preserve"> edition is </w:t>
      </w:r>
      <w:r w:rsidR="00BF724B">
        <w:t xml:space="preserve">required </w:t>
      </w:r>
      <w:r>
        <w:t>to enable integration with Subversion.</w:t>
      </w:r>
    </w:p>
    <w:p w:rsidR="00BD57E9" w:rsidRDefault="00BD57E9" w:rsidP="00E57A8B"/>
    <w:p w:rsidR="00BD57E9" w:rsidRDefault="00821CBD" w:rsidP="00E57A8B">
      <w:r>
        <w:t>This document explains how to:</w:t>
      </w:r>
    </w:p>
    <w:p w:rsidR="00BD57E9" w:rsidRDefault="00821CBD" w:rsidP="00E57A8B">
      <w:pPr>
        <w:pStyle w:val="ListParagraph"/>
        <w:numPr>
          <w:ilvl w:val="0"/>
          <w:numId w:val="2"/>
        </w:numPr>
      </w:pPr>
      <w:r>
        <w:t>Install Enterprise Architect</w:t>
      </w:r>
    </w:p>
    <w:p w:rsidR="00BD57E9" w:rsidRDefault="00821CBD" w:rsidP="00E57A8B">
      <w:pPr>
        <w:pStyle w:val="ListParagraph"/>
        <w:numPr>
          <w:ilvl w:val="0"/>
          <w:numId w:val="2"/>
        </w:numPr>
      </w:pPr>
      <w:r>
        <w:t>Install the required version control software (Subversion, also known as SVN)</w:t>
      </w:r>
    </w:p>
    <w:p w:rsidR="00BD57E9" w:rsidRDefault="00821CBD" w:rsidP="00E57A8B">
      <w:pPr>
        <w:pStyle w:val="ListParagraph"/>
        <w:numPr>
          <w:ilvl w:val="0"/>
          <w:numId w:val="2"/>
        </w:numPr>
      </w:pPr>
      <w:r>
        <w:t>Understand the basic concepts of SVN</w:t>
      </w:r>
    </w:p>
    <w:p w:rsidR="00BD57E9" w:rsidRDefault="00821CBD" w:rsidP="00E57A8B">
      <w:pPr>
        <w:pStyle w:val="ListParagraph"/>
        <w:numPr>
          <w:ilvl w:val="0"/>
          <w:numId w:val="2"/>
        </w:numPr>
      </w:pPr>
      <w:r>
        <w:t>Register to access the model repository</w:t>
      </w:r>
    </w:p>
    <w:p w:rsidR="00BD57E9" w:rsidRDefault="00821CBD" w:rsidP="00E57A8B">
      <w:pPr>
        <w:pStyle w:val="ListParagraph"/>
        <w:numPr>
          <w:ilvl w:val="0"/>
          <w:numId w:val="2"/>
        </w:numPr>
      </w:pPr>
      <w:r>
        <w:t>Use SVN to set up a working copy of the shared model repository</w:t>
      </w:r>
    </w:p>
    <w:p w:rsidR="00BD57E9" w:rsidRDefault="00821CBD" w:rsidP="00E57A8B">
      <w:pPr>
        <w:pStyle w:val="ListParagraph"/>
        <w:numPr>
          <w:ilvl w:val="0"/>
          <w:numId w:val="2"/>
        </w:numPr>
      </w:pPr>
      <w:r>
        <w:t>Set up Enterprise Architect to access the model repository</w:t>
      </w:r>
    </w:p>
    <w:p w:rsidR="00BD57E9" w:rsidRDefault="00821CBD" w:rsidP="00E57A8B">
      <w:pPr>
        <w:pStyle w:val="ListParagraph"/>
        <w:numPr>
          <w:ilvl w:val="0"/>
          <w:numId w:val="2"/>
        </w:numPr>
      </w:pPr>
      <w:r>
        <w:t>Fetch the model(s) from the repository</w:t>
      </w:r>
    </w:p>
    <w:p w:rsidR="00BD57E9" w:rsidRDefault="00821CBD" w:rsidP="00E57A8B">
      <w:pPr>
        <w:pStyle w:val="ListParagraph"/>
        <w:numPr>
          <w:ilvl w:val="0"/>
          <w:numId w:val="2"/>
        </w:numPr>
      </w:pPr>
      <w:r>
        <w:t>Fetch updates  (get latest version) of the model(s) from the repository</w:t>
      </w:r>
    </w:p>
    <w:p w:rsidR="00324CAF" w:rsidRDefault="00324CAF" w:rsidP="00E57A8B"/>
    <w:p w:rsidR="00324CAF" w:rsidRDefault="00324CAF" w:rsidP="00E57A8B">
      <w:r>
        <w:t>The document then explains how to:</w:t>
      </w:r>
    </w:p>
    <w:p w:rsidR="00324CAF" w:rsidRDefault="00324CAF" w:rsidP="00E57A8B">
      <w:pPr>
        <w:pStyle w:val="ListParagraph"/>
        <w:numPr>
          <w:ilvl w:val="0"/>
          <w:numId w:val="37"/>
        </w:numPr>
      </w:pPr>
      <w:r>
        <w:t>Modify the model (e.g. add new attributes)</w:t>
      </w:r>
    </w:p>
    <w:p w:rsidR="00324CAF" w:rsidRDefault="00324CAF" w:rsidP="00E57A8B">
      <w:pPr>
        <w:pStyle w:val="ListParagraph"/>
        <w:numPr>
          <w:ilvl w:val="0"/>
          <w:numId w:val="37"/>
        </w:numPr>
      </w:pPr>
      <w:r>
        <w:lastRenderedPageBreak/>
        <w:t>Re-generate the XML Schema</w:t>
      </w:r>
    </w:p>
    <w:p w:rsidR="00BD57E9" w:rsidRDefault="00821CBD" w:rsidP="00E57A8B">
      <w:r>
        <w:t xml:space="preserve"> </w:t>
      </w:r>
    </w:p>
    <w:p w:rsidR="00BD57E9" w:rsidRDefault="00324CAF" w:rsidP="00E57A8B">
      <w:r>
        <w:t xml:space="preserve">It is </w:t>
      </w:r>
      <w:r w:rsidR="00821CBD">
        <w:t>assume</w:t>
      </w:r>
      <w:r>
        <w:t>d</w:t>
      </w:r>
      <w:r w:rsidR="00821CBD">
        <w:t xml:space="preserve"> there is </w:t>
      </w:r>
      <w:r>
        <w:t xml:space="preserve">a primary model editor </w:t>
      </w:r>
      <w:r w:rsidR="00821CBD">
        <w:t>and that everyone else will just need to fetch updates from the repository to inspect the model.</w:t>
      </w:r>
    </w:p>
    <w:p w:rsidR="00BD57E9" w:rsidRDefault="00821CBD" w:rsidP="00E57A8B">
      <w:r>
        <w:t>Having multiple editors working on the model can create synchronisation and ‘locking’ problems that will need to be discussed in detail between editors involved to establish a good working practice. This is probably best discussed in detail with the editors involved.</w:t>
      </w:r>
    </w:p>
    <w:p w:rsidR="00BD57E9" w:rsidRDefault="00821CBD" w:rsidP="00E57A8B">
      <w:r>
        <w:t>The following steps should be followed to configure Enterprise Architect for use with the WMO Subversion repository.</w:t>
      </w:r>
    </w:p>
    <w:p w:rsidR="00BD57E9" w:rsidRDefault="00821CBD">
      <w:pPr>
        <w:pStyle w:val="Heading1"/>
      </w:pPr>
      <w:bookmarkStart w:id="8" w:name="_Toc506526178"/>
      <w:r>
        <w:t>Install Enterprise Architect</w:t>
      </w:r>
      <w:bookmarkEnd w:id="8"/>
    </w:p>
    <w:p w:rsidR="00BD57E9" w:rsidRDefault="00821CBD" w:rsidP="00E57A8B">
      <w:r>
        <w:t>Enterprise Architect is a commercial tool that can be purchased here:</w:t>
      </w:r>
    </w:p>
    <w:p w:rsidR="00BD57E9" w:rsidRDefault="003D1924" w:rsidP="00E57A8B">
      <w:hyperlink r:id="rId8" w:history="1">
        <w:r w:rsidR="00821CBD">
          <w:rPr>
            <w:rStyle w:val="Hyperlink"/>
          </w:rPr>
          <w:t>http://www.sparxsystems.com.au/products/ea/purchase.html</w:t>
        </w:r>
      </w:hyperlink>
    </w:p>
    <w:p w:rsidR="00BD57E9" w:rsidRDefault="00821CBD" w:rsidP="00E57A8B">
      <w:r>
        <w:t xml:space="preserve">At </w:t>
      </w:r>
      <w:r w:rsidR="00BF724B">
        <w:t xml:space="preserve">a minimum </w:t>
      </w:r>
      <w:r>
        <w:t>the ‘Professional’ version is required.</w:t>
      </w:r>
    </w:p>
    <w:p w:rsidR="00BD57E9" w:rsidRDefault="00821CBD" w:rsidP="00E57A8B">
      <w:r>
        <w:t>A fully functional 30 day trial can be downloaded from here:</w:t>
      </w:r>
    </w:p>
    <w:p w:rsidR="00BD57E9" w:rsidRDefault="003D1924" w:rsidP="00E57A8B">
      <w:hyperlink r:id="rId9" w:history="1">
        <w:r w:rsidR="00821CBD">
          <w:rPr>
            <w:rStyle w:val="Hyperlink"/>
          </w:rPr>
          <w:t>www.sparxsystems.com.au/products/ea/trial.html</w:t>
        </w:r>
      </w:hyperlink>
    </w:p>
    <w:p w:rsidR="00BD57E9" w:rsidRDefault="00BD57E9" w:rsidP="00E57A8B"/>
    <w:p w:rsidR="00BD57E9" w:rsidRDefault="00821CBD" w:rsidP="00E57A8B">
      <w:r>
        <w:t xml:space="preserve">[As an aside there is a free EA reader available, however this doesn’t connect to SVN and can’t read models </w:t>
      </w:r>
      <w:r w:rsidR="002F458F">
        <w:t>from XMI</w:t>
      </w:r>
      <w:r>
        <w:t xml:space="preserve"> files (the format used to store the model in SVN) so using the reader only would require that we set up an arrangement involving the regular exchange and updating of large EAP project files which is not really desirable.  The reader is therefore not recommended.  If a group member is unable to acquire Enterprise Architect then the model could be occasionally exported in HTML for viewing by that member. But this is sub-optimal as it requires more work – so it is preferable that EA and SVN is used by all team members].</w:t>
      </w:r>
    </w:p>
    <w:p w:rsidR="00BD57E9" w:rsidRDefault="00BD57E9" w:rsidP="00E57A8B"/>
    <w:p w:rsidR="00BD57E9" w:rsidRDefault="00821CBD" w:rsidP="00E57A8B">
      <w:r>
        <w:t xml:space="preserve">The install is a typical Windows installation process. </w:t>
      </w:r>
      <w:r w:rsidR="00BF724B">
        <w:t xml:space="preserve">Installation </w:t>
      </w:r>
      <w:r>
        <w:t>may require administrative rights.</w:t>
      </w:r>
    </w:p>
    <w:p w:rsidR="00BD57E9" w:rsidRDefault="00821CBD">
      <w:pPr>
        <w:pStyle w:val="Heading1"/>
      </w:pPr>
      <w:bookmarkStart w:id="9" w:name="_Toc506526179"/>
      <w:r>
        <w:t>Install a Subversion Client</w:t>
      </w:r>
      <w:bookmarkEnd w:id="9"/>
    </w:p>
    <w:p w:rsidR="00BD57E9" w:rsidRDefault="00BD57E9" w:rsidP="00E57A8B"/>
    <w:p w:rsidR="00BD57E9" w:rsidRDefault="00821CBD" w:rsidP="00E57A8B">
      <w:r>
        <w:t xml:space="preserve">The models are stored in a </w:t>
      </w:r>
      <w:r w:rsidR="00EC45BE">
        <w:t>Subversion</w:t>
      </w:r>
      <w:r w:rsidR="007A2A83">
        <w:t xml:space="preserve"> </w:t>
      </w:r>
      <w:r>
        <w:rPr>
          <w:i/>
        </w:rPr>
        <w:t>repository</w:t>
      </w:r>
      <w:r>
        <w:t xml:space="preserve">. In order to interact with the repository you need a </w:t>
      </w:r>
      <w:r w:rsidR="007A2A83">
        <w:t xml:space="preserve">Subversion </w:t>
      </w:r>
      <w:r>
        <w:t xml:space="preserve">client. </w:t>
      </w:r>
    </w:p>
    <w:p w:rsidR="00BD57E9" w:rsidRDefault="00821CBD" w:rsidP="00E57A8B">
      <w:r>
        <w:t>For the purpose of EA and SVN it is recommended that you install TortoiseSVN on Windows.</w:t>
      </w:r>
    </w:p>
    <w:p w:rsidR="00BD57E9" w:rsidRDefault="00821CBD" w:rsidP="00E57A8B">
      <w:r>
        <w:t>Again this is a straightforward Windows install, with one exception:</w:t>
      </w:r>
    </w:p>
    <w:p w:rsidR="00BD57E9" w:rsidRDefault="00821CBD" w:rsidP="00E57A8B">
      <w:r>
        <w:t xml:space="preserve">When installing it is important to check the option that </w:t>
      </w:r>
      <w:r w:rsidR="002F458F">
        <w:t>installs the</w:t>
      </w:r>
      <w:r>
        <w:t xml:space="preserve"> ‘command line tools’ as EA is dependent on these. By default they are not installed.</w:t>
      </w:r>
    </w:p>
    <w:p w:rsidR="00BD57E9" w:rsidRDefault="00821CBD" w:rsidP="00E57A8B">
      <w:r>
        <w:t>TortoiseSVN can be downloaded for free here (download the latest version)</w:t>
      </w:r>
    </w:p>
    <w:p w:rsidR="00BD57E9" w:rsidRDefault="003D1924" w:rsidP="00E57A8B">
      <w:hyperlink r:id="rId10" w:history="1">
        <w:r w:rsidR="00821CBD">
          <w:rPr>
            <w:rStyle w:val="Hyperlink"/>
          </w:rPr>
          <w:t>http://tortoisesvn.net/downloads.html</w:t>
        </w:r>
      </w:hyperlink>
    </w:p>
    <w:p w:rsidR="00BD57E9" w:rsidRDefault="00BD57E9" w:rsidP="00E57A8B"/>
    <w:p w:rsidR="00BD57E9" w:rsidRDefault="00821CBD" w:rsidP="00F519D6">
      <w:pPr>
        <w:pStyle w:val="Heading2"/>
      </w:pPr>
      <w:bookmarkStart w:id="10" w:name="_Toc506526180"/>
      <w:r>
        <w:lastRenderedPageBreak/>
        <w:t>Check the SVN installation</w:t>
      </w:r>
      <w:bookmarkEnd w:id="10"/>
    </w:p>
    <w:p w:rsidR="00BD57E9" w:rsidRDefault="00821CBD" w:rsidP="00E57A8B">
      <w:r>
        <w:t xml:space="preserve">To check the command line tools are installed go to the </w:t>
      </w:r>
      <w:r>
        <w:rPr>
          <w:b/>
        </w:rPr>
        <w:t>Start/Run</w:t>
      </w:r>
      <w:r>
        <w:t xml:space="preserve"> menu and type </w:t>
      </w:r>
      <w:r>
        <w:rPr>
          <w:b/>
        </w:rPr>
        <w:t>‘cmd’</w:t>
      </w:r>
      <w:r>
        <w:t>.</w:t>
      </w:r>
    </w:p>
    <w:p w:rsidR="007A2A83" w:rsidRDefault="00821CBD" w:rsidP="00E57A8B">
      <w:r>
        <w:t>Then type</w:t>
      </w:r>
      <w:r>
        <w:rPr>
          <w:b/>
        </w:rPr>
        <w:t xml:space="preserve"> ‘svn help’</w:t>
      </w:r>
      <w:r>
        <w:t xml:space="preserve"> at the command line. You should see some output from </w:t>
      </w:r>
      <w:r w:rsidR="00EC45BE">
        <w:t>Subversion</w:t>
      </w:r>
      <w:r>
        <w:t xml:space="preserve">. </w:t>
      </w:r>
    </w:p>
    <w:p w:rsidR="007A2A83" w:rsidRDefault="007A2A83" w:rsidP="00E57A8B">
      <w:r>
        <w:rPr>
          <w:noProof/>
          <w:lang w:val="en-CA" w:eastAsia="en-CA"/>
        </w:rPr>
        <w:drawing>
          <wp:inline distT="0" distB="0" distL="0" distR="0" wp14:anchorId="1E147EEF" wp14:editId="13564BCD">
            <wp:extent cx="5000625" cy="5442453"/>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01085" cy="5442954"/>
                    </a:xfrm>
                    <a:prstGeom prst="rect">
                      <a:avLst/>
                    </a:prstGeom>
                  </pic:spPr>
                </pic:pic>
              </a:graphicData>
            </a:graphic>
          </wp:inline>
        </w:drawing>
      </w:r>
    </w:p>
    <w:p w:rsidR="00BD57E9" w:rsidRDefault="00BD57E9" w:rsidP="00E57A8B"/>
    <w:p w:rsidR="00C701C8" w:rsidRDefault="00C701C8" w:rsidP="00E57A8B">
      <w:r>
        <w:t xml:space="preserve">If the </w:t>
      </w:r>
      <w:r w:rsidR="002F458F">
        <w:t>command is</w:t>
      </w:r>
      <w:r>
        <w:t xml:space="preserve"> not recognised then repeat the TortoiseSVN installation and ensure you select the command line tools.</w:t>
      </w:r>
    </w:p>
    <w:p w:rsidR="00C701C8" w:rsidRDefault="00C701C8" w:rsidP="00E57A8B"/>
    <w:p w:rsidR="00BD57E9" w:rsidRDefault="00821CBD" w:rsidP="00E57A8B">
      <w:r>
        <w:t xml:space="preserve">After </w:t>
      </w:r>
      <w:r w:rsidR="00C701C8">
        <w:t xml:space="preserve">the </w:t>
      </w:r>
      <w:r>
        <w:t>installation you should also see some new options in your right click menu (</w:t>
      </w:r>
      <w:r w:rsidR="002F458F">
        <w:t>when right</w:t>
      </w:r>
      <w:r>
        <w:t>-clicking on a directory). See the below image.</w:t>
      </w:r>
    </w:p>
    <w:p w:rsidR="00BD57E9" w:rsidRDefault="00821CBD" w:rsidP="00E57A8B">
      <w:r>
        <w:rPr>
          <w:noProof/>
          <w:lang w:val="en-CA" w:eastAsia="en-CA"/>
        </w:rPr>
        <w:lastRenderedPageBreak/>
        <w:drawing>
          <wp:inline distT="0" distB="0" distL="0" distR="0" wp14:anchorId="70A6BB0E" wp14:editId="47630225">
            <wp:extent cx="4648849" cy="4639323"/>
            <wp:effectExtent l="19050" t="19050" r="1841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8849" cy="4639323"/>
                    </a:xfrm>
                    <a:prstGeom prst="rect">
                      <a:avLst/>
                    </a:prstGeom>
                    <a:ln>
                      <a:solidFill>
                        <a:schemeClr val="accent1"/>
                      </a:solidFill>
                    </a:ln>
                  </pic:spPr>
                </pic:pic>
              </a:graphicData>
            </a:graphic>
          </wp:inline>
        </w:drawing>
      </w:r>
    </w:p>
    <w:p w:rsidR="00BD57E9" w:rsidRDefault="00BD57E9" w:rsidP="00E57A8B"/>
    <w:p w:rsidR="00BD57E9" w:rsidRDefault="00BD57E9" w:rsidP="00E57A8B"/>
    <w:p w:rsidR="00BD57E9" w:rsidRDefault="00821CBD">
      <w:pPr>
        <w:pStyle w:val="Heading1"/>
      </w:pPr>
      <w:bookmarkStart w:id="11" w:name="_Toc506526181"/>
      <w:r>
        <w:t>SVN Basic Concepts</w:t>
      </w:r>
      <w:bookmarkEnd w:id="11"/>
    </w:p>
    <w:p w:rsidR="00BD57E9" w:rsidRDefault="00821CBD" w:rsidP="00E57A8B">
      <w:r>
        <w:t>The basic concepts of SVN are outlined below. This isn’t a complete explanation of how Subversion works but covers the key principles that are of concern to the group.</w:t>
      </w:r>
    </w:p>
    <w:p w:rsidR="00BD57E9" w:rsidRDefault="00BD57E9" w:rsidP="00E57A8B"/>
    <w:p w:rsidR="00BD57E9" w:rsidRDefault="00821CBD" w:rsidP="00E57A8B">
      <w:r>
        <w:t xml:space="preserve">The repository: </w:t>
      </w:r>
    </w:p>
    <w:p w:rsidR="00BD57E9" w:rsidRDefault="00821CBD" w:rsidP="00E57A8B">
      <w:r>
        <w:t xml:space="preserve">There is a central </w:t>
      </w:r>
      <w:r w:rsidR="00EC45BE">
        <w:t xml:space="preserve">Subversion </w:t>
      </w:r>
      <w:r>
        <w:t xml:space="preserve">repository where the files (in our case the models) are stored. </w:t>
      </w:r>
    </w:p>
    <w:p w:rsidR="00BD57E9" w:rsidRDefault="00821CBD" w:rsidP="00E57A8B">
      <w:r>
        <w:t>Users of the repository can make changes to files in the repository.</w:t>
      </w:r>
    </w:p>
    <w:p w:rsidR="00BD57E9" w:rsidRDefault="00821CBD" w:rsidP="00E57A8B">
      <w:r>
        <w:t>The repository also stores history and change information so you can see and access the files as they were at any point in time.</w:t>
      </w:r>
    </w:p>
    <w:p w:rsidR="00BD57E9" w:rsidRDefault="00821CBD" w:rsidP="00E57A8B">
      <w:r>
        <w:t>We will use Enterprise Architect to make changes to the files in the repository and upload/download changes.</w:t>
      </w:r>
    </w:p>
    <w:p w:rsidR="00BD57E9" w:rsidRDefault="00BD57E9" w:rsidP="00E57A8B"/>
    <w:p w:rsidR="00BD57E9" w:rsidRDefault="00821CBD" w:rsidP="00E57A8B">
      <w:r>
        <w:t xml:space="preserve">A Working Copy: </w:t>
      </w:r>
    </w:p>
    <w:p w:rsidR="00BD57E9" w:rsidRDefault="00821CBD" w:rsidP="00E57A8B">
      <w:r>
        <w:lastRenderedPageBreak/>
        <w:t xml:space="preserve">Using a </w:t>
      </w:r>
      <w:r w:rsidR="00EC45BE">
        <w:t>Subversion</w:t>
      </w:r>
      <w:r>
        <w:t xml:space="preserve"> client (like TortoiseSVN) you can make a ‘working copy’ of the repository on your local machine.  The working copy is a copy of the repository (or part of the repository).</w:t>
      </w:r>
    </w:p>
    <w:p w:rsidR="00BD57E9" w:rsidRDefault="00821CBD" w:rsidP="00E57A8B">
      <w:r>
        <w:t>This working copy enables you to upload and download files (and changes to files) to the central repository using an SVN client.  [Note that after the initial configuration of the working copy we will effectively be us</w:t>
      </w:r>
      <w:r w:rsidR="00D865B5">
        <w:t>ing</w:t>
      </w:r>
      <w:r>
        <w:t xml:space="preserve"> Enterprise Architect as our svn client and won’t use our actual svn client (TortoiseSVN) directly.]</w:t>
      </w:r>
    </w:p>
    <w:p w:rsidR="00BD57E9" w:rsidRDefault="00BD57E9" w:rsidP="00E57A8B"/>
    <w:p w:rsidR="00BD57E9" w:rsidRDefault="00821CBD" w:rsidP="00E57A8B">
      <w:r>
        <w:t xml:space="preserve">Basic </w:t>
      </w:r>
      <w:r w:rsidR="00EC45BE">
        <w:t>Subversion</w:t>
      </w:r>
      <w:r>
        <w:t xml:space="preserve"> workflow (forgetting about Enterprise architect for now)</w:t>
      </w:r>
    </w:p>
    <w:p w:rsidR="00BD57E9" w:rsidRDefault="00821CBD" w:rsidP="00E57A8B">
      <w:r>
        <w:t>Subversion typically used to manage software development projects and enable multiple developers to edit code. The normal basic workflow is as follows:</w:t>
      </w:r>
    </w:p>
    <w:p w:rsidR="00BD57E9" w:rsidRDefault="00821CBD" w:rsidP="00E57A8B">
      <w:pPr>
        <w:pStyle w:val="ListParagraph"/>
        <w:numPr>
          <w:ilvl w:val="0"/>
          <w:numId w:val="2"/>
        </w:numPr>
      </w:pPr>
      <w:r>
        <w:t>You ‘</w:t>
      </w:r>
      <w:r>
        <w:rPr>
          <w:b/>
        </w:rPr>
        <w:t>checkout’</w:t>
      </w:r>
      <w:r>
        <w:t xml:space="preserve"> a copy of the central repository to create a local copy.</w:t>
      </w:r>
    </w:p>
    <w:p w:rsidR="00BD57E9" w:rsidRDefault="00821CBD" w:rsidP="00E57A8B">
      <w:pPr>
        <w:pStyle w:val="ListParagraph"/>
        <w:numPr>
          <w:ilvl w:val="0"/>
          <w:numId w:val="2"/>
        </w:numPr>
      </w:pPr>
      <w:r>
        <w:t xml:space="preserve">You now have a </w:t>
      </w:r>
      <w:r>
        <w:rPr>
          <w:b/>
        </w:rPr>
        <w:t>‘working copy’</w:t>
      </w:r>
      <w:r>
        <w:t xml:space="preserve"> of the files from the repository.</w:t>
      </w:r>
    </w:p>
    <w:p w:rsidR="00BD57E9" w:rsidRDefault="00821CBD" w:rsidP="00E57A8B">
      <w:pPr>
        <w:pStyle w:val="ListParagraph"/>
        <w:numPr>
          <w:ilvl w:val="0"/>
          <w:numId w:val="2"/>
        </w:numPr>
      </w:pPr>
      <w:r>
        <w:t>In your working copy you then do some work…</w:t>
      </w:r>
    </w:p>
    <w:p w:rsidR="00BD57E9" w:rsidRDefault="00821CBD" w:rsidP="00E57A8B">
      <w:pPr>
        <w:pStyle w:val="ListParagraph"/>
        <w:numPr>
          <w:ilvl w:val="1"/>
          <w:numId w:val="2"/>
        </w:numPr>
      </w:pPr>
      <w:r>
        <w:t>You can edit files (e.g. change the text), perhaps ‘</w:t>
      </w:r>
      <w:r>
        <w:rPr>
          <w:b/>
        </w:rPr>
        <w:t>add’</w:t>
      </w:r>
      <w:r>
        <w:t xml:space="preserve"> files, ‘</w:t>
      </w:r>
      <w:r>
        <w:rPr>
          <w:b/>
        </w:rPr>
        <w:t>move</w:t>
      </w:r>
      <w:r>
        <w:t>’ files, ‘</w:t>
      </w:r>
      <w:r>
        <w:rPr>
          <w:b/>
        </w:rPr>
        <w:t>rename</w:t>
      </w:r>
      <w:r>
        <w:t>’ files etc. (All in your working copy.)</w:t>
      </w:r>
    </w:p>
    <w:p w:rsidR="00BD57E9" w:rsidRDefault="00821CBD" w:rsidP="00E57A8B">
      <w:pPr>
        <w:pStyle w:val="ListParagraph"/>
        <w:numPr>
          <w:ilvl w:val="0"/>
          <w:numId w:val="2"/>
        </w:numPr>
      </w:pPr>
      <w:r>
        <w:t>You then ‘</w:t>
      </w:r>
      <w:r>
        <w:rPr>
          <w:b/>
        </w:rPr>
        <w:t>commit’</w:t>
      </w:r>
      <w:r>
        <w:t xml:space="preserve"> your changes to upload them to the central repository.</w:t>
      </w:r>
    </w:p>
    <w:p w:rsidR="00BD57E9" w:rsidRDefault="00821CBD" w:rsidP="00E57A8B">
      <w:pPr>
        <w:pStyle w:val="ListParagraph"/>
        <w:numPr>
          <w:ilvl w:val="0"/>
          <w:numId w:val="2"/>
        </w:numPr>
      </w:pPr>
      <w:r>
        <w:t>Everybody who can access the central repository can now see your changes in the repository.</w:t>
      </w:r>
    </w:p>
    <w:p w:rsidR="00BD57E9" w:rsidRDefault="00821CBD" w:rsidP="00E57A8B">
      <w:pPr>
        <w:pStyle w:val="ListParagraph"/>
        <w:numPr>
          <w:ilvl w:val="0"/>
          <w:numId w:val="2"/>
        </w:numPr>
      </w:pPr>
      <w:r>
        <w:t xml:space="preserve">Other users can do an </w:t>
      </w:r>
      <w:r>
        <w:rPr>
          <w:b/>
        </w:rPr>
        <w:t>‘update’</w:t>
      </w:r>
      <w:r>
        <w:t xml:space="preserve"> on their own working copies and they will download your changes.</w:t>
      </w:r>
    </w:p>
    <w:p w:rsidR="00BD57E9" w:rsidRDefault="00821CBD" w:rsidP="00E57A8B">
      <w:pPr>
        <w:pStyle w:val="ListParagraph"/>
        <w:numPr>
          <w:ilvl w:val="0"/>
          <w:numId w:val="2"/>
        </w:numPr>
      </w:pPr>
      <w:r>
        <w:t>You also regularly (before every work session) do an ‘</w:t>
      </w:r>
      <w:r>
        <w:rPr>
          <w:b/>
        </w:rPr>
        <w:t>update’</w:t>
      </w:r>
      <w:r>
        <w:t xml:space="preserve"> on your local working copy to see if anyone else has committed any changes. </w:t>
      </w:r>
    </w:p>
    <w:p w:rsidR="00BD57E9" w:rsidRDefault="00821CBD" w:rsidP="00E57A8B">
      <w:pPr>
        <w:pStyle w:val="ListParagraph"/>
        <w:numPr>
          <w:ilvl w:val="1"/>
          <w:numId w:val="2"/>
        </w:numPr>
      </w:pPr>
      <w:r>
        <w:t>If so those changes are downloaded to your working repository by the update command.</w:t>
      </w:r>
    </w:p>
    <w:p w:rsidR="00BD57E9" w:rsidRDefault="00821CBD" w:rsidP="00E57A8B">
      <w:pPr>
        <w:pStyle w:val="ListParagraph"/>
        <w:numPr>
          <w:ilvl w:val="0"/>
          <w:numId w:val="2"/>
        </w:numPr>
      </w:pPr>
      <w:r>
        <w:t>Sometimes ‘</w:t>
      </w:r>
      <w:r>
        <w:rPr>
          <w:b/>
        </w:rPr>
        <w:t>conflicts’</w:t>
      </w:r>
      <w:r>
        <w:t xml:space="preserve"> arise between different peoples </w:t>
      </w:r>
      <w:r>
        <w:rPr>
          <w:b/>
        </w:rPr>
        <w:t xml:space="preserve">‘commits’ </w:t>
      </w:r>
      <w:r>
        <w:t>and then you can use an SVN ‘</w:t>
      </w:r>
      <w:r>
        <w:rPr>
          <w:b/>
        </w:rPr>
        <w:t>merge’</w:t>
      </w:r>
      <w:r>
        <w:t xml:space="preserve"> command to fix them.</w:t>
      </w:r>
    </w:p>
    <w:p w:rsidR="00BD57E9" w:rsidRDefault="00821CBD" w:rsidP="00E57A8B">
      <w:pPr>
        <w:pStyle w:val="ListParagraph"/>
        <w:numPr>
          <w:ilvl w:val="1"/>
          <w:numId w:val="2"/>
        </w:numPr>
      </w:pPr>
      <w:r>
        <w:rPr>
          <w:b/>
        </w:rPr>
        <w:t>Merging</w:t>
      </w:r>
      <w:r>
        <w:t xml:space="preserve"> is hard and can get messy. </w:t>
      </w:r>
    </w:p>
    <w:p w:rsidR="00BD57E9" w:rsidRDefault="00821CBD" w:rsidP="00E57A8B">
      <w:pPr>
        <w:pStyle w:val="ListParagraph"/>
        <w:numPr>
          <w:ilvl w:val="1"/>
          <w:numId w:val="2"/>
        </w:numPr>
      </w:pPr>
      <w:r>
        <w:t>it is therefore best to ‘</w:t>
      </w:r>
      <w:r>
        <w:rPr>
          <w:b/>
        </w:rPr>
        <w:t>commit’</w:t>
      </w:r>
      <w:r>
        <w:t xml:space="preserve"> your changes regularly and ‘</w:t>
      </w:r>
      <w:r>
        <w:rPr>
          <w:b/>
        </w:rPr>
        <w:t>update’</w:t>
      </w:r>
      <w:r>
        <w:t xml:space="preserve"> regularly to avoid divergence and </w:t>
      </w:r>
      <w:r>
        <w:rPr>
          <w:b/>
        </w:rPr>
        <w:t>‘merging’</w:t>
      </w:r>
      <w:r>
        <w:t xml:space="preserve"> problems.</w:t>
      </w:r>
    </w:p>
    <w:p w:rsidR="00BD57E9" w:rsidRDefault="00BD57E9" w:rsidP="00E57A8B"/>
    <w:p w:rsidR="00BD57E9" w:rsidRDefault="00BD57E9" w:rsidP="00E57A8B"/>
    <w:p w:rsidR="00BD57E9" w:rsidRDefault="00821CBD">
      <w:pPr>
        <w:pStyle w:val="Heading1"/>
      </w:pPr>
      <w:bookmarkStart w:id="12" w:name="_Toc506526182"/>
      <w:r>
        <w:t>Register to access the model repository.</w:t>
      </w:r>
      <w:bookmarkEnd w:id="12"/>
    </w:p>
    <w:p w:rsidR="00324CAF" w:rsidRDefault="00821CBD" w:rsidP="00E57A8B">
      <w:r>
        <w:t xml:space="preserve">The </w:t>
      </w:r>
      <w:r w:rsidR="00324CAF">
        <w:t xml:space="preserve">development branch of the </w:t>
      </w:r>
      <w:r>
        <w:t xml:space="preserve">model </w:t>
      </w:r>
      <w:r w:rsidR="002F458F">
        <w:t>repository can</w:t>
      </w:r>
      <w:r w:rsidR="006940A9">
        <w:t xml:space="preserve"> be found at</w:t>
      </w:r>
      <w:r>
        <w:t>:</w:t>
      </w:r>
    </w:p>
    <w:p w:rsidR="00BD57E9" w:rsidRDefault="003D1924" w:rsidP="00E57A8B">
      <w:hyperlink r:id="rId13" w:history="1">
        <w:r w:rsidR="00E57A8B" w:rsidRPr="00BD7A00">
          <w:rPr>
            <w:rStyle w:val="Hyperlink"/>
          </w:rPr>
          <w:t>https://pl7.projectlocker.com/WMO/wmdr/svn/trunk</w:t>
        </w:r>
      </w:hyperlink>
      <w:r w:rsidR="00E57A8B">
        <w:t xml:space="preserve"> </w:t>
      </w:r>
    </w:p>
    <w:p w:rsidR="00BD57E9" w:rsidRDefault="00821CBD" w:rsidP="00E57A8B">
      <w:r>
        <w:t xml:space="preserve">To access this you will need to register with </w:t>
      </w:r>
      <w:r w:rsidR="00324CAF">
        <w:t>the WMO SVN (contact</w:t>
      </w:r>
      <w:r>
        <w:t xml:space="preserve"> </w:t>
      </w:r>
      <w:ins w:id="13" w:author="Kralidis,Tom [Ontario]" w:date="2018-10-03T11:53:00Z">
        <w:r w:rsidR="00720342">
          <w:t>Enrico Fucile</w:t>
        </w:r>
      </w:ins>
      <w:del w:id="14" w:author="Kralidis,Tom [Ontario]" w:date="2018-10-03T11:53:00Z">
        <w:r w:rsidR="00324CAF" w:rsidDel="00720342">
          <w:delText>Steve Foreman</w:delText>
        </w:r>
      </w:del>
      <w:r w:rsidR="00371A73">
        <w:t xml:space="preserve">, </w:t>
      </w:r>
      <w:r w:rsidR="003324A3">
        <w:t xml:space="preserve">WMO, </w:t>
      </w:r>
      <w:del w:id="15" w:author="Kralidis,Tom [Ontario]" w:date="2018-10-03T11:53:00Z">
        <w:r w:rsidR="00371A73" w:rsidDel="00720342">
          <w:delText>sforeman</w:delText>
        </w:r>
      </w:del>
      <w:ins w:id="16" w:author="Kralidis,Tom [Ontario]" w:date="2018-10-03T11:53:00Z">
        <w:r w:rsidR="00720342">
          <w:t>efucile</w:t>
        </w:r>
      </w:ins>
      <w:r w:rsidR="00371A73">
        <w:t>@wmo.int</w:t>
      </w:r>
      <w:r w:rsidR="00324CAF">
        <w:t>)</w:t>
      </w:r>
    </w:p>
    <w:p w:rsidR="00BD57E9" w:rsidRDefault="00821CBD" w:rsidP="00E57A8B">
      <w:r>
        <w:t>Once registered you can access the repository using your username and password.</w:t>
      </w:r>
    </w:p>
    <w:p w:rsidR="00BD57E9" w:rsidRDefault="00BD57E9" w:rsidP="00E57A8B"/>
    <w:p w:rsidR="00BD57E9" w:rsidRDefault="00BD57E9" w:rsidP="00E57A8B"/>
    <w:p w:rsidR="00BD57E9" w:rsidRDefault="00BD57E9" w:rsidP="00E57A8B"/>
    <w:p w:rsidR="00BD57E9" w:rsidRDefault="00821CBD">
      <w:pPr>
        <w:pStyle w:val="Heading1"/>
      </w:pPr>
      <w:bookmarkStart w:id="17" w:name="_Toc506526183"/>
      <w:r>
        <w:lastRenderedPageBreak/>
        <w:t>Use SVN to set up a working copy of the shared model repository</w:t>
      </w:r>
      <w:bookmarkEnd w:id="17"/>
    </w:p>
    <w:p w:rsidR="00BD57E9" w:rsidRDefault="00821CBD" w:rsidP="00E57A8B">
      <w:r>
        <w:t>Using TortoiseSVN we will set up a working copy of the shared model repository.</w:t>
      </w:r>
    </w:p>
    <w:p w:rsidR="00BD57E9" w:rsidRDefault="00821CBD" w:rsidP="00E57A8B">
      <w:r>
        <w:t>First create a new folder on your computer to hold the working copy (e.g. MyWorkingCopy).</w:t>
      </w:r>
    </w:p>
    <w:p w:rsidR="00BD57E9" w:rsidRDefault="00821CBD" w:rsidP="00E57A8B">
      <w:r>
        <w:t>Then right click on that folder and select ‘SVN Checkout’)</w:t>
      </w:r>
    </w:p>
    <w:p w:rsidR="00BD57E9" w:rsidRDefault="00821CBD" w:rsidP="00E57A8B">
      <w:r>
        <w:rPr>
          <w:noProof/>
          <w:lang w:val="en-CA" w:eastAsia="en-CA"/>
        </w:rPr>
        <w:drawing>
          <wp:inline distT="0" distB="0" distL="0" distR="0" wp14:anchorId="3C561B3C" wp14:editId="4E5FA5D0">
            <wp:extent cx="3096057" cy="181952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96057" cy="1819529"/>
                    </a:xfrm>
                    <a:prstGeom prst="rect">
                      <a:avLst/>
                    </a:prstGeom>
                  </pic:spPr>
                </pic:pic>
              </a:graphicData>
            </a:graphic>
          </wp:inline>
        </w:drawing>
      </w:r>
    </w:p>
    <w:p w:rsidR="00BD57E9" w:rsidRDefault="00BD57E9" w:rsidP="00E57A8B"/>
    <w:p w:rsidR="00BD57E9" w:rsidRDefault="00BD57E9" w:rsidP="00E57A8B"/>
    <w:p w:rsidR="00BD57E9" w:rsidRDefault="00BD57E9" w:rsidP="00E57A8B"/>
    <w:p w:rsidR="00BD57E9" w:rsidRDefault="00821CBD" w:rsidP="00E57A8B">
      <w:r>
        <w:t xml:space="preserve">In the dialog box enter the repository </w:t>
      </w:r>
      <w:r w:rsidR="002F458F">
        <w:t>URL as</w:t>
      </w:r>
      <w:r>
        <w:t xml:space="preserve"> shown below (leaving the other values as they are) then select ‘OK’.</w:t>
      </w:r>
    </w:p>
    <w:p w:rsidR="00324CAF" w:rsidRDefault="00324CAF" w:rsidP="00E57A8B"/>
    <w:p w:rsidR="00BD57E9" w:rsidRDefault="00822689" w:rsidP="00E57A8B">
      <w:r w:rsidRPr="00822689">
        <w:t>https://pl7.projectlocker.com/WMO/wmdr/svn/</w:t>
      </w:r>
      <w:del w:id="18" w:author="Kralidis,Tom [Ontario]" w:date="2018-10-03T11:59:00Z">
        <w:r w:rsidR="00740083" w:rsidDel="007F3CC1">
          <w:delText>trunk</w:delText>
        </w:r>
        <w:r w:rsidRPr="00822689" w:rsidDel="007F3CC1">
          <w:delText>/</w:delText>
        </w:r>
      </w:del>
    </w:p>
    <w:p w:rsidR="00BD57E9" w:rsidRDefault="001F5925" w:rsidP="00E57A8B">
      <w:r>
        <w:rPr>
          <w:noProof/>
          <w:lang w:val="en-CA" w:eastAsia="en-CA"/>
        </w:rPr>
        <w:drawing>
          <wp:inline distT="0" distB="0" distL="0" distR="0" wp14:anchorId="4668EE4F" wp14:editId="428B2D0F">
            <wp:extent cx="4381500" cy="3581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81500" cy="3581400"/>
                    </a:xfrm>
                    <a:prstGeom prst="rect">
                      <a:avLst/>
                    </a:prstGeom>
                  </pic:spPr>
                </pic:pic>
              </a:graphicData>
            </a:graphic>
          </wp:inline>
        </w:drawing>
      </w:r>
    </w:p>
    <w:p w:rsidR="00BD57E9" w:rsidRDefault="00821CBD" w:rsidP="00E57A8B">
      <w:r>
        <w:t xml:space="preserve">This should make a copy of the entire repository to your working copy as follows. (you may or may not see the hidden </w:t>
      </w:r>
      <w:r>
        <w:rPr>
          <w:i/>
        </w:rPr>
        <w:t>.svn</w:t>
      </w:r>
      <w:r>
        <w:t xml:space="preserve"> folder depending on your </w:t>
      </w:r>
      <w:r w:rsidR="001F5925">
        <w:t xml:space="preserve">Windows folder </w:t>
      </w:r>
      <w:r>
        <w:t>settings).</w:t>
      </w:r>
    </w:p>
    <w:p w:rsidR="00BD57E9" w:rsidRDefault="00821CBD" w:rsidP="00E57A8B">
      <w:r>
        <w:rPr>
          <w:noProof/>
          <w:lang w:val="en-CA" w:eastAsia="en-CA"/>
        </w:rPr>
        <w:lastRenderedPageBreak/>
        <w:drawing>
          <wp:inline distT="0" distB="0" distL="0" distR="0" wp14:anchorId="704C628D" wp14:editId="3D6DADB7">
            <wp:extent cx="4734586" cy="96215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34586" cy="962159"/>
                    </a:xfrm>
                    <a:prstGeom prst="rect">
                      <a:avLst/>
                    </a:prstGeom>
                  </pic:spPr>
                </pic:pic>
              </a:graphicData>
            </a:graphic>
          </wp:inline>
        </w:drawing>
      </w:r>
    </w:p>
    <w:p w:rsidR="00BD57E9" w:rsidRDefault="00BD57E9" w:rsidP="00E57A8B"/>
    <w:p w:rsidR="00BD57E9" w:rsidRDefault="00821CBD" w:rsidP="00E57A8B">
      <w:r>
        <w:t>You will see that there are 3 directories; branches, tags and trunk.</w:t>
      </w:r>
    </w:p>
    <w:p w:rsidR="00BD57E9" w:rsidRDefault="00821CBD" w:rsidP="00E57A8B">
      <w:r>
        <w:t xml:space="preserve">These folders are a typical </w:t>
      </w:r>
      <w:r w:rsidR="00EC45BE">
        <w:t>Subversion</w:t>
      </w:r>
      <w:r>
        <w:t xml:space="preserve"> convention. There are various possible strategies for working in these structures but it was agreed (before the ad hoc meeting) that:</w:t>
      </w:r>
    </w:p>
    <w:p w:rsidR="00BD57E9" w:rsidRDefault="00107528" w:rsidP="00E57A8B">
      <w:pPr>
        <w:pStyle w:val="ListParagraph"/>
        <w:numPr>
          <w:ilvl w:val="0"/>
          <w:numId w:val="8"/>
        </w:numPr>
      </w:pPr>
      <w:r>
        <w:rPr>
          <w:b/>
        </w:rPr>
        <w:t xml:space="preserve">trunk: </w:t>
      </w:r>
      <w:r w:rsidR="00821CBD">
        <w:t xml:space="preserve">is </w:t>
      </w:r>
      <w:r w:rsidR="00740083">
        <w:t>the baseline for development</w:t>
      </w:r>
      <w:r w:rsidR="00821CBD">
        <w:t>. It contains a stable copy of the files</w:t>
      </w:r>
    </w:p>
    <w:p w:rsidR="00BD57E9" w:rsidRDefault="00821CBD" w:rsidP="00E57A8B">
      <w:pPr>
        <w:pStyle w:val="ListParagraph"/>
        <w:numPr>
          <w:ilvl w:val="1"/>
          <w:numId w:val="8"/>
        </w:numPr>
      </w:pPr>
      <w:r>
        <w:t>We actively work in trunk</w:t>
      </w:r>
      <w:r w:rsidR="00030075">
        <w:t>/</w:t>
      </w:r>
      <w:r w:rsidR="00745501">
        <w:t xml:space="preserve"> for feature development</w:t>
      </w:r>
      <w:r w:rsidR="00403DC5">
        <w:t xml:space="preserve"> of the current model.</w:t>
      </w:r>
    </w:p>
    <w:p w:rsidR="00BD57E9" w:rsidRDefault="00107528" w:rsidP="00E57A8B">
      <w:pPr>
        <w:pStyle w:val="ListParagraph"/>
        <w:numPr>
          <w:ilvl w:val="0"/>
          <w:numId w:val="8"/>
        </w:numPr>
      </w:pPr>
      <w:r>
        <w:rPr>
          <w:b/>
        </w:rPr>
        <w:t>b</w:t>
      </w:r>
      <w:r w:rsidR="00821CBD">
        <w:rPr>
          <w:b/>
        </w:rPr>
        <w:t>ranches</w:t>
      </w:r>
      <w:r w:rsidR="00821CBD">
        <w:t xml:space="preserve"> are to be used for work on changes to </w:t>
      </w:r>
      <w:r w:rsidR="00740083">
        <w:t>stable branches</w:t>
      </w:r>
      <w:r w:rsidR="00745501">
        <w:t>, such as bug fixes</w:t>
      </w:r>
      <w:r w:rsidR="00403DC5">
        <w:t>.</w:t>
      </w:r>
    </w:p>
    <w:p w:rsidR="00324CAF" w:rsidRDefault="00821CBD" w:rsidP="00E57A8B">
      <w:pPr>
        <w:pStyle w:val="ListParagraph"/>
        <w:numPr>
          <w:ilvl w:val="1"/>
          <w:numId w:val="8"/>
        </w:numPr>
      </w:pPr>
      <w:r>
        <w:t xml:space="preserve">When work done in </w:t>
      </w:r>
      <w:r w:rsidR="00745501">
        <w:t xml:space="preserve">stable </w:t>
      </w:r>
      <w:r>
        <w:t>branches is finally complete the work</w:t>
      </w:r>
      <w:r w:rsidR="00324CAF">
        <w:t xml:space="preserve"> can be </w:t>
      </w:r>
      <w:r w:rsidR="00745501">
        <w:t>tagged and released, e.g., a bug fix version x.y.z</w:t>
      </w:r>
    </w:p>
    <w:p w:rsidR="00BD57E9" w:rsidRDefault="00107528" w:rsidP="00E57A8B">
      <w:pPr>
        <w:pStyle w:val="ListParagraph"/>
        <w:numPr>
          <w:ilvl w:val="0"/>
          <w:numId w:val="8"/>
        </w:numPr>
      </w:pPr>
      <w:r>
        <w:rPr>
          <w:b/>
        </w:rPr>
        <w:t>t</w:t>
      </w:r>
      <w:r w:rsidR="00821CBD">
        <w:rPr>
          <w:b/>
        </w:rPr>
        <w:t>ags</w:t>
      </w:r>
      <w:r w:rsidR="00821CBD">
        <w:t xml:space="preserve"> will be used to </w:t>
      </w:r>
      <w:r w:rsidR="00821CBD">
        <w:rPr>
          <w:b/>
        </w:rPr>
        <w:t>version</w:t>
      </w:r>
      <w:r w:rsidR="00821CBD">
        <w:t xml:space="preserve"> the model at a particular </w:t>
      </w:r>
      <w:r w:rsidR="00E34AD3">
        <w:t xml:space="preserve">point in </w:t>
      </w:r>
      <w:r w:rsidR="00821CBD">
        <w:t>time</w:t>
      </w:r>
    </w:p>
    <w:p w:rsidR="00BD57E9" w:rsidRDefault="00030075" w:rsidP="00E57A8B">
      <w:pPr>
        <w:pStyle w:val="ListParagraph"/>
        <w:numPr>
          <w:ilvl w:val="1"/>
          <w:numId w:val="8"/>
        </w:numPr>
      </w:pPr>
      <w:r>
        <w:t>t</w:t>
      </w:r>
      <w:r w:rsidR="00821CBD">
        <w:t>ags</w:t>
      </w:r>
      <w:r>
        <w:t>/</w:t>
      </w:r>
      <w:r w:rsidR="00821CBD">
        <w:t xml:space="preserve"> </w:t>
      </w:r>
      <w:r>
        <w:t xml:space="preserve">is </w:t>
      </w:r>
      <w:r w:rsidR="00821CBD">
        <w:t xml:space="preserve">simply ‘snapshots’ or copies of the repository (or parts of the repository) at a particular </w:t>
      </w:r>
      <w:r w:rsidR="00E34AD3">
        <w:t xml:space="preserve">point in </w:t>
      </w:r>
      <w:r w:rsidR="00821CBD">
        <w:t>time</w:t>
      </w:r>
    </w:p>
    <w:p w:rsidR="00BD57E9" w:rsidRDefault="00324CAF" w:rsidP="00E57A8B">
      <w:pPr>
        <w:pStyle w:val="ListParagraph"/>
        <w:numPr>
          <w:ilvl w:val="1"/>
          <w:numId w:val="8"/>
        </w:numPr>
      </w:pPr>
      <w:r>
        <w:t>We use tags</w:t>
      </w:r>
      <w:r w:rsidR="00030075">
        <w:t>/</w:t>
      </w:r>
      <w:r>
        <w:t xml:space="preserve"> to version </w:t>
      </w:r>
      <w:r w:rsidR="00821CBD">
        <w:t>releases</w:t>
      </w:r>
    </w:p>
    <w:p w:rsidR="00BD57E9" w:rsidRDefault="00821CBD" w:rsidP="00E57A8B">
      <w:pPr>
        <w:pStyle w:val="ListParagraph"/>
        <w:numPr>
          <w:ilvl w:val="1"/>
          <w:numId w:val="8"/>
        </w:numPr>
      </w:pPr>
      <w:r>
        <w:t xml:space="preserve">Once something is tagged it </w:t>
      </w:r>
      <w:r w:rsidR="00B32BF4">
        <w:t>does</w:t>
      </w:r>
      <w:r>
        <w:t xml:space="preserve"> not change</w:t>
      </w:r>
    </w:p>
    <w:p w:rsidR="00BD57E9" w:rsidRDefault="00821CBD" w:rsidP="00E57A8B">
      <w:pPr>
        <w:pStyle w:val="ListParagraph"/>
        <w:numPr>
          <w:ilvl w:val="1"/>
          <w:numId w:val="8"/>
        </w:numPr>
      </w:pPr>
      <w:r>
        <w:t>We never work on tagged directories</w:t>
      </w:r>
    </w:p>
    <w:p w:rsidR="00BD57E9" w:rsidRDefault="00BD57E9" w:rsidP="00E57A8B"/>
    <w:p w:rsidR="00BD57E9" w:rsidRDefault="00821CBD" w:rsidP="00E57A8B">
      <w:r>
        <w:t>You should now have a ‘working copy’. The next step is to configure EA to read from this working copy.</w:t>
      </w:r>
    </w:p>
    <w:p w:rsidR="00BD57E9" w:rsidRDefault="00821CBD">
      <w:pPr>
        <w:pStyle w:val="Heading1"/>
      </w:pPr>
      <w:bookmarkStart w:id="19" w:name="_Toc506526184"/>
      <w:r>
        <w:t>Set up Enterprise Architect to access the model repository</w:t>
      </w:r>
      <w:bookmarkEnd w:id="19"/>
    </w:p>
    <w:p w:rsidR="00BD57E9" w:rsidRDefault="00BD57E9" w:rsidP="00E57A8B"/>
    <w:p w:rsidR="00BD57E9" w:rsidRDefault="00821CBD" w:rsidP="00E57A8B">
      <w:r>
        <w:t>There are two main steps to configuring EA to work with an SVN repository:</w:t>
      </w:r>
    </w:p>
    <w:p w:rsidR="00BD57E9" w:rsidRDefault="00821CBD" w:rsidP="00E57A8B">
      <w:pPr>
        <w:pStyle w:val="ListParagraph"/>
        <w:numPr>
          <w:ilvl w:val="0"/>
          <w:numId w:val="10"/>
        </w:numPr>
      </w:pPr>
      <w:r>
        <w:t>Set up a reference to the working copy for each SVN repository</w:t>
      </w:r>
    </w:p>
    <w:p w:rsidR="00BD57E9" w:rsidRDefault="00821CBD" w:rsidP="00E57A8B">
      <w:pPr>
        <w:pStyle w:val="ListParagraph"/>
        <w:numPr>
          <w:ilvl w:val="0"/>
          <w:numId w:val="10"/>
        </w:numPr>
      </w:pPr>
      <w:r>
        <w:t>‘Get Package’ from the working copy for each model you wish to import</w:t>
      </w:r>
    </w:p>
    <w:p w:rsidR="00BD57E9" w:rsidRDefault="00BD57E9" w:rsidP="00E57A8B"/>
    <w:p w:rsidR="00BD57E9" w:rsidRDefault="00821CBD" w:rsidP="00F519D6">
      <w:pPr>
        <w:pStyle w:val="Heading2"/>
      </w:pPr>
      <w:bookmarkStart w:id="20" w:name="_Toc506526185"/>
      <w:r>
        <w:t>Set up a reference to the WMO SVN working copy</w:t>
      </w:r>
      <w:bookmarkEnd w:id="20"/>
    </w:p>
    <w:p w:rsidR="00BD57E9" w:rsidRDefault="00821CBD" w:rsidP="00E57A8B">
      <w:r>
        <w:t>Open a new EA project and save it (dismiss any wizards).</w:t>
      </w:r>
    </w:p>
    <w:p w:rsidR="00BD57E9" w:rsidRDefault="00821CBD" w:rsidP="00E57A8B">
      <w:r>
        <w:t xml:space="preserve">Now select the menu item </w:t>
      </w:r>
      <w:r w:rsidR="00612950">
        <w:t>Configure/Settings</w:t>
      </w:r>
    </w:p>
    <w:p w:rsidR="00BD57E9" w:rsidRDefault="00821CBD" w:rsidP="00E57A8B">
      <w:r>
        <w:t>Complete the dialog box as shown in this screenshot:</w:t>
      </w:r>
    </w:p>
    <w:p w:rsidR="00BD57E9" w:rsidRDefault="00BD57E9" w:rsidP="00E57A8B"/>
    <w:p w:rsidR="00BD57E9" w:rsidRDefault="00BD57E9" w:rsidP="00E57A8B"/>
    <w:p w:rsidR="00BD57E9" w:rsidRDefault="00BD57E9" w:rsidP="00E57A8B"/>
    <w:p w:rsidR="00BD57E9" w:rsidRDefault="00BD57E9" w:rsidP="00E57A8B"/>
    <w:p w:rsidR="00BD57E9" w:rsidRDefault="00612950" w:rsidP="00E57A8B">
      <w:r>
        <w:rPr>
          <w:noProof/>
          <w:lang w:val="en-CA" w:eastAsia="en-CA"/>
        </w:rPr>
        <w:lastRenderedPageBreak/>
        <w:drawing>
          <wp:inline distT="0" distB="0" distL="0" distR="0" wp14:anchorId="33AE0DF0" wp14:editId="37597C77">
            <wp:extent cx="3343275" cy="46000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43356" cy="4600209"/>
                    </a:xfrm>
                    <a:prstGeom prst="rect">
                      <a:avLst/>
                    </a:prstGeom>
                  </pic:spPr>
                </pic:pic>
              </a:graphicData>
            </a:graphic>
          </wp:inline>
        </w:drawing>
      </w:r>
    </w:p>
    <w:p w:rsidR="00BD57E9" w:rsidRDefault="00821CBD" w:rsidP="00E57A8B">
      <w:pPr>
        <w:pStyle w:val="ListParagraph"/>
        <w:numPr>
          <w:ilvl w:val="0"/>
          <w:numId w:val="11"/>
        </w:numPr>
      </w:pPr>
      <w:r>
        <w:t>The unique ID can be anything – the example uses ‘WMO’.</w:t>
      </w:r>
    </w:p>
    <w:p w:rsidR="00BD57E9" w:rsidRDefault="00821CBD" w:rsidP="00E57A8B">
      <w:pPr>
        <w:pStyle w:val="ListParagraph"/>
        <w:numPr>
          <w:ilvl w:val="0"/>
          <w:numId w:val="11"/>
        </w:numPr>
      </w:pPr>
      <w:r>
        <w:t>Select ‘</w:t>
      </w:r>
      <w:r w:rsidR="00EC45BE">
        <w:t>Subversion</w:t>
      </w:r>
      <w:r>
        <w:t>’ as the version control type.</w:t>
      </w:r>
    </w:p>
    <w:p w:rsidR="00BD57E9" w:rsidRDefault="00821CBD" w:rsidP="00E57A8B">
      <w:pPr>
        <w:pStyle w:val="ListParagraph"/>
        <w:numPr>
          <w:ilvl w:val="0"/>
          <w:numId w:val="11"/>
        </w:numPr>
      </w:pPr>
      <w:r>
        <w:t>The working copy path should point to your SVN working copy (i.e. the folder that contains the branches, tags, trunk folders)</w:t>
      </w:r>
    </w:p>
    <w:p w:rsidR="00BD57E9" w:rsidRDefault="00821CBD" w:rsidP="00E57A8B">
      <w:pPr>
        <w:pStyle w:val="ListParagraph"/>
        <w:numPr>
          <w:ilvl w:val="0"/>
          <w:numId w:val="11"/>
        </w:numPr>
      </w:pPr>
      <w:r>
        <w:t xml:space="preserve">The </w:t>
      </w:r>
      <w:r w:rsidR="00EC45BE">
        <w:t>Subversion</w:t>
      </w:r>
      <w:r>
        <w:t xml:space="preserve"> path should be automatically completed. If not you need to find your svn.exe on the filesystem</w:t>
      </w:r>
      <w:r w:rsidR="002F458F">
        <w:t xml:space="preserve"> </w:t>
      </w:r>
      <w:r>
        <w:t xml:space="preserve"> (if there is no svn.exe you might have not installed the command line tools – so redo the TortoiseSVN installation).</w:t>
      </w:r>
    </w:p>
    <w:p w:rsidR="00BD57E9" w:rsidRDefault="00821CBD" w:rsidP="00E57A8B">
      <w:pPr>
        <w:pStyle w:val="ListParagraph"/>
        <w:numPr>
          <w:ilvl w:val="0"/>
          <w:numId w:val="11"/>
        </w:numPr>
      </w:pPr>
      <w:r>
        <w:t>Then click ‘save’ and you should see the ‘WMO’ configuration saved in the list of ‘Defined Configurations’ as follows.</w:t>
      </w:r>
    </w:p>
    <w:p w:rsidR="00BD57E9" w:rsidRDefault="00BD57E9" w:rsidP="00E57A8B"/>
    <w:p w:rsidR="00BD57E9" w:rsidRDefault="00BD57E9" w:rsidP="00E57A8B"/>
    <w:p w:rsidR="00956EF4" w:rsidRDefault="00956EF4" w:rsidP="00E57A8B">
      <w:r>
        <w:rPr>
          <w:noProof/>
          <w:lang w:val="en-CA" w:eastAsia="en-CA"/>
        </w:rPr>
        <w:drawing>
          <wp:inline distT="0" distB="0" distL="0" distR="0" wp14:anchorId="7F08B79F" wp14:editId="0C79392A">
            <wp:extent cx="5010150" cy="1838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150" cy="1838325"/>
                    </a:xfrm>
                    <a:prstGeom prst="rect">
                      <a:avLst/>
                    </a:prstGeom>
                    <a:noFill/>
                    <a:ln>
                      <a:noFill/>
                    </a:ln>
                  </pic:spPr>
                </pic:pic>
              </a:graphicData>
            </a:graphic>
          </wp:inline>
        </w:drawing>
      </w:r>
    </w:p>
    <w:p w:rsidR="00BD57E9" w:rsidRDefault="00821CBD" w:rsidP="00E57A8B">
      <w:r>
        <w:lastRenderedPageBreak/>
        <w:t xml:space="preserve">You will also need a configuration for the </w:t>
      </w:r>
      <w:r w:rsidR="00324CAF">
        <w:t xml:space="preserve">METCE model and the </w:t>
      </w:r>
      <w:r>
        <w:t>ISO TC211 models.</w:t>
      </w:r>
    </w:p>
    <w:p w:rsidR="00324CAF" w:rsidRDefault="00324CAF" w:rsidP="00F519D6">
      <w:pPr>
        <w:pStyle w:val="Heading2"/>
      </w:pPr>
      <w:bookmarkStart w:id="21" w:name="_Toc506526186"/>
      <w:r>
        <w:t>Setting up the METCE configuration</w:t>
      </w:r>
      <w:bookmarkEnd w:id="21"/>
    </w:p>
    <w:p w:rsidR="00324CAF" w:rsidRDefault="00324CAF" w:rsidP="00E57A8B"/>
    <w:p w:rsidR="00324CAF" w:rsidRDefault="00324CAF" w:rsidP="00E57A8B">
      <w:r>
        <w:t>This is configured in the same way:</w:t>
      </w:r>
    </w:p>
    <w:p w:rsidR="00324CAF" w:rsidRDefault="00324CAF" w:rsidP="00E57A8B">
      <w:pPr>
        <w:pStyle w:val="ListParagraph"/>
        <w:numPr>
          <w:ilvl w:val="0"/>
          <w:numId w:val="12"/>
        </w:numPr>
      </w:pPr>
      <w:r>
        <w:t>SVN Checkout the WMO-ICAO models to a directory on your computer using TortoiseSVN</w:t>
      </w:r>
      <w:del w:id="22" w:author="Kralidis,Tom [Ontario]" w:date="2018-10-03T12:08:00Z">
        <w:r w:rsidDel="002D02B2">
          <w:delText>.</w:delText>
        </w:r>
      </w:del>
    </w:p>
    <w:p w:rsidR="002D02B2" w:rsidRDefault="002D02B2" w:rsidP="00E57A8B">
      <w:pPr>
        <w:pStyle w:val="ListParagraph"/>
        <w:numPr>
          <w:ilvl w:val="0"/>
          <w:numId w:val="12"/>
        </w:numPr>
        <w:rPr>
          <w:ins w:id="23" w:author="Kralidis,Tom [Ontario]" w:date="2018-10-03T12:08:00Z"/>
        </w:rPr>
      </w:pPr>
      <w:ins w:id="24" w:author="Kralidis,Tom [Ontario]" w:date="2018-10-03T12:08:00Z">
        <w:r>
          <w:fldChar w:fldCharType="begin"/>
        </w:r>
        <w:r>
          <w:instrText xml:space="preserve"> HYPERLINK "https://pl7.projectlocker.com/WMO/wmo-icao-models/svn/trunk" \t "_blank" </w:instrText>
        </w:r>
        <w:r>
          <w:fldChar w:fldCharType="separate"/>
        </w:r>
        <w:r>
          <w:rPr>
            <w:rStyle w:val="Hyperlink"/>
          </w:rPr>
          <w:t>https://pl7.projectlocker.com/WMO/wmo-icao-models/svn/trunk</w:t>
        </w:r>
        <w:r>
          <w:fldChar w:fldCharType="end"/>
        </w:r>
      </w:ins>
    </w:p>
    <w:p w:rsidR="00324CAF" w:rsidDel="002D02B2" w:rsidRDefault="007F577D" w:rsidP="00E57A8B">
      <w:pPr>
        <w:pStyle w:val="ListParagraph"/>
        <w:numPr>
          <w:ilvl w:val="0"/>
          <w:numId w:val="12"/>
        </w:numPr>
        <w:rPr>
          <w:del w:id="25" w:author="Kralidis,Tom [Ontario]" w:date="2018-10-03T12:08:00Z"/>
        </w:rPr>
      </w:pPr>
      <w:del w:id="26" w:author="Kralidis,Tom [Ontario]" w:date="2018-10-03T12:08:00Z">
        <w:r w:rsidDel="002D02B2">
          <w:rPr>
            <w:rStyle w:val="Hyperlink"/>
          </w:rPr>
          <w:fldChar w:fldCharType="begin"/>
        </w:r>
        <w:r w:rsidDel="002D02B2">
          <w:rPr>
            <w:rStyle w:val="Hyperlink"/>
          </w:rPr>
          <w:delInstrText xml:space="preserve"> HYPERLINK "https://pl7.projectlocker.com/WMO/wmo-icao-models/svn/trunk/releases/2.1/schema/schema/metce/1.2" </w:delInstrText>
        </w:r>
        <w:r w:rsidDel="002D02B2">
          <w:rPr>
            <w:rStyle w:val="Hyperlink"/>
          </w:rPr>
          <w:fldChar w:fldCharType="separate"/>
        </w:r>
        <w:r w:rsidR="00822689" w:rsidRPr="00070A63" w:rsidDel="002D02B2">
          <w:rPr>
            <w:rStyle w:val="Hyperlink"/>
          </w:rPr>
          <w:delText>https://pl7.projectlocker.com/WMO/wmo-icao-models/svn/trunk/releases/2.1/schema/schema/metce/1.2</w:delText>
        </w:r>
        <w:r w:rsidDel="002D02B2">
          <w:rPr>
            <w:rStyle w:val="Hyperlink"/>
          </w:rPr>
          <w:fldChar w:fldCharType="end"/>
        </w:r>
        <w:r w:rsidR="00822689" w:rsidDel="002D02B2">
          <w:delText xml:space="preserve"> </w:delText>
        </w:r>
        <w:r w:rsidR="00324CAF" w:rsidDel="002D02B2">
          <w:delText xml:space="preserve"> </w:delText>
        </w:r>
      </w:del>
    </w:p>
    <w:p w:rsidR="00324CAF" w:rsidRDefault="00324CAF" w:rsidP="00E57A8B">
      <w:pPr>
        <w:pStyle w:val="ListParagraph"/>
        <w:numPr>
          <w:ilvl w:val="0"/>
          <w:numId w:val="12"/>
        </w:numPr>
      </w:pPr>
      <w:r>
        <w:t>Configure an EA version control configuration for this folder using the Version Control Settings dialog box (as just done the WMO config). You will need to select ‘New’ to add the new ISO configuration.</w:t>
      </w:r>
      <w:r w:rsidR="00A83DBE">
        <w:t xml:space="preserve"> Call it something else like ‘WMO-METCE’</w:t>
      </w:r>
    </w:p>
    <w:p w:rsidR="00BD57E9" w:rsidRDefault="00BD57E9" w:rsidP="00E57A8B"/>
    <w:p w:rsidR="00BD57E9" w:rsidRDefault="00821CBD" w:rsidP="00F519D6">
      <w:pPr>
        <w:pStyle w:val="Heading2"/>
      </w:pPr>
      <w:bookmarkStart w:id="27" w:name="_Toc506526187"/>
      <w:r>
        <w:t>Setting up the ISO TC211 configuration</w:t>
      </w:r>
      <w:bookmarkEnd w:id="27"/>
    </w:p>
    <w:p w:rsidR="00BD57E9" w:rsidRDefault="00BD57E9" w:rsidP="00E57A8B"/>
    <w:p w:rsidR="00BD57E9" w:rsidRDefault="00821CBD" w:rsidP="00E57A8B">
      <w:r>
        <w:t>This is configured in the same way:</w:t>
      </w:r>
    </w:p>
    <w:p w:rsidR="00BD57E9" w:rsidRDefault="00821CBD" w:rsidP="00E57A8B">
      <w:pPr>
        <w:pStyle w:val="ListParagraph"/>
        <w:numPr>
          <w:ilvl w:val="0"/>
          <w:numId w:val="12"/>
        </w:numPr>
      </w:pPr>
      <w:r>
        <w:t>SVN Checkout the ISO models to a directory on your computer using TortoiseSVN.</w:t>
      </w:r>
    </w:p>
    <w:p w:rsidR="00BD57E9" w:rsidRPr="00822689" w:rsidRDefault="003D1924" w:rsidP="00E57A8B">
      <w:pPr>
        <w:pStyle w:val="ListParagraph"/>
        <w:numPr>
          <w:ilvl w:val="1"/>
          <w:numId w:val="12"/>
        </w:numPr>
        <w:rPr>
          <w:rStyle w:val="Hyperlink"/>
          <w:color w:val="auto"/>
          <w:u w:val="none"/>
        </w:rPr>
      </w:pPr>
      <w:hyperlink r:id="rId19" w:history="1">
        <w:r w:rsidR="00821CBD">
          <w:rPr>
            <w:rStyle w:val="Hyperlink"/>
          </w:rPr>
          <w:t>https://www.seegrid.csiro.au/mirrors/iso-harmonized-model</w:t>
        </w:r>
      </w:hyperlink>
    </w:p>
    <w:p w:rsidR="00822689" w:rsidRPr="00876163" w:rsidRDefault="00822689" w:rsidP="00876163">
      <w:r>
        <w:tab/>
      </w:r>
      <w:r>
        <w:tab/>
      </w:r>
      <w:r w:rsidRPr="00876163">
        <w:t>Alternatively, ISO TC211 models are accessible at</w:t>
      </w:r>
    </w:p>
    <w:p w:rsidR="00822689" w:rsidRDefault="003D1924" w:rsidP="00E57A8B">
      <w:pPr>
        <w:pStyle w:val="ListParagraph"/>
        <w:numPr>
          <w:ilvl w:val="1"/>
          <w:numId w:val="12"/>
        </w:numPr>
      </w:pPr>
      <w:hyperlink r:id="rId20" w:history="1">
        <w:r w:rsidR="006C6E91">
          <w:rPr>
            <w:rStyle w:val="Hyperlink"/>
          </w:rPr>
          <w:t>https://inspire-twg.jrc.it/svn/iso</w:t>
        </w:r>
      </w:hyperlink>
      <w:r w:rsidR="00822689">
        <w:rPr>
          <w:rStyle w:val="Hyperlink"/>
          <w:color w:val="auto"/>
          <w:u w:val="none"/>
        </w:rPr>
        <w:t xml:space="preserve"> </w:t>
      </w:r>
    </w:p>
    <w:p w:rsidR="00BD57E9" w:rsidRDefault="00821CBD" w:rsidP="00E57A8B">
      <w:pPr>
        <w:pStyle w:val="ListParagraph"/>
        <w:numPr>
          <w:ilvl w:val="0"/>
          <w:numId w:val="12"/>
        </w:numPr>
      </w:pPr>
      <w:r>
        <w:t>Configure an EA version control configuration for this folder using the Version Control Settings dialog box (as just done the WMO config). You will need to select ‘New’ to add the new ISO configuration.</w:t>
      </w:r>
      <w:r w:rsidR="00A83DBE">
        <w:t xml:space="preserve"> Call it something else like ‘isotc211’</w:t>
      </w:r>
    </w:p>
    <w:p w:rsidR="00BD57E9" w:rsidRDefault="00821CBD" w:rsidP="00E57A8B">
      <w:r>
        <w:t>Your EA should now be configured somethin</w:t>
      </w:r>
      <w:r w:rsidR="00A83DBE">
        <w:t>g like this, with references to</w:t>
      </w:r>
      <w:r>
        <w:t xml:space="preserve"> </w:t>
      </w:r>
      <w:r w:rsidR="00A83DBE">
        <w:t>three</w:t>
      </w:r>
      <w:r>
        <w:t xml:space="preserve"> SVN repositories:</w:t>
      </w:r>
    </w:p>
    <w:p w:rsidR="00BD57E9" w:rsidRDefault="00BD57E9" w:rsidP="00E57A8B"/>
    <w:p w:rsidR="00A83DBE" w:rsidRPr="00A83DBE" w:rsidRDefault="00956EF4" w:rsidP="00E57A8B">
      <w:pPr>
        <w:pStyle w:val="ListParagraph"/>
      </w:pPr>
      <w:r>
        <w:rPr>
          <w:noProof/>
          <w:lang w:val="en-CA" w:eastAsia="en-CA"/>
        </w:rPr>
        <w:lastRenderedPageBreak/>
        <w:drawing>
          <wp:inline distT="0" distB="0" distL="0" distR="0" wp14:anchorId="2192B10A" wp14:editId="139E89A1">
            <wp:extent cx="3412847" cy="4695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16513" cy="4700869"/>
                    </a:xfrm>
                    <a:prstGeom prst="rect">
                      <a:avLst/>
                    </a:prstGeom>
                  </pic:spPr>
                </pic:pic>
              </a:graphicData>
            </a:graphic>
          </wp:inline>
        </w:drawing>
      </w:r>
    </w:p>
    <w:p w:rsidR="00BD57E9" w:rsidRDefault="00BD57E9" w:rsidP="00E57A8B">
      <w:pPr>
        <w:pStyle w:val="ListParagraph"/>
      </w:pPr>
    </w:p>
    <w:p w:rsidR="00BD57E9" w:rsidRDefault="00821CBD" w:rsidP="00F519D6">
      <w:pPr>
        <w:pStyle w:val="Heading2"/>
      </w:pPr>
      <w:bookmarkStart w:id="28" w:name="_Toc506526188"/>
      <w:r>
        <w:t>Prepare the EA project structure (optional step).</w:t>
      </w:r>
      <w:bookmarkEnd w:id="28"/>
    </w:p>
    <w:p w:rsidR="00BD57E9" w:rsidRDefault="00BD57E9" w:rsidP="00E57A8B"/>
    <w:p w:rsidR="00BD57E9" w:rsidRDefault="00821CBD" w:rsidP="00E57A8B">
      <w:r>
        <w:t>Now the configuration is set up you can fetch the models from the repository.</w:t>
      </w:r>
    </w:p>
    <w:p w:rsidR="00BD57E9" w:rsidRDefault="00821CBD" w:rsidP="00E57A8B">
      <w:r>
        <w:t>Although not essential</w:t>
      </w:r>
      <w:ins w:id="29" w:author="Kralidis,Tom [Ontario]" w:date="2018-10-29T09:43:00Z">
        <w:r w:rsidR="008674D4">
          <w:t>,</w:t>
        </w:r>
      </w:ins>
      <w:r>
        <w:t xml:space="preserve"> it is recommended that you create separate empty packages in EA for the ISO Models, OGC Models and the WMO models. This will make it easier to navigate later.</w:t>
      </w:r>
    </w:p>
    <w:p w:rsidR="00BD57E9" w:rsidRDefault="00821CBD" w:rsidP="00E57A8B">
      <w:r>
        <w:t>Simply click on ‘New Package’ in the Project Browser to create each empty package:</w:t>
      </w:r>
    </w:p>
    <w:p w:rsidR="00BD57E9" w:rsidRDefault="00BD57E9" w:rsidP="00E57A8B"/>
    <w:p w:rsidR="00BD57E9" w:rsidRDefault="003A788E" w:rsidP="00E57A8B">
      <w:r>
        <w:rPr>
          <w:noProof/>
          <w:lang w:val="en-CA" w:eastAsia="en-CA"/>
        </w:rPr>
        <w:lastRenderedPageBreak/>
        <w:drawing>
          <wp:inline distT="0" distB="0" distL="0" distR="0" wp14:anchorId="4412936B" wp14:editId="17AE56FA">
            <wp:extent cx="2857500" cy="3076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3076575"/>
                    </a:xfrm>
                    <a:prstGeom prst="rect">
                      <a:avLst/>
                    </a:prstGeom>
                    <a:noFill/>
                    <a:ln>
                      <a:noFill/>
                    </a:ln>
                  </pic:spPr>
                </pic:pic>
              </a:graphicData>
            </a:graphic>
          </wp:inline>
        </w:drawing>
      </w:r>
    </w:p>
    <w:p w:rsidR="00BD57E9" w:rsidRDefault="00821CBD" w:rsidP="00E57A8B">
      <w:r>
        <w:t>(</w:t>
      </w:r>
      <w:r w:rsidR="002F458F">
        <w:t>Note</w:t>
      </w:r>
      <w:r>
        <w:t>: if you can’t see the Project Browser, select it from the View menu).</w:t>
      </w:r>
    </w:p>
    <w:p w:rsidR="00BD57E9" w:rsidRDefault="00BD57E9" w:rsidP="00E57A8B"/>
    <w:p w:rsidR="00BD57E9" w:rsidRDefault="002F458F" w:rsidP="00E57A8B">
      <w:r>
        <w:t>Your model</w:t>
      </w:r>
      <w:r w:rsidR="00821CBD">
        <w:t xml:space="preserve"> should look like something this:</w:t>
      </w:r>
    </w:p>
    <w:p w:rsidR="00BD57E9" w:rsidRDefault="00821CBD" w:rsidP="00E57A8B">
      <w:r>
        <w:rPr>
          <w:noProof/>
          <w:lang w:val="en-CA" w:eastAsia="en-CA"/>
        </w:rPr>
        <w:drawing>
          <wp:inline distT="0" distB="0" distL="0" distR="0" wp14:anchorId="164B65E7" wp14:editId="6591016B">
            <wp:extent cx="1781424" cy="128605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81424" cy="1286055"/>
                    </a:xfrm>
                    <a:prstGeom prst="rect">
                      <a:avLst/>
                    </a:prstGeom>
                  </pic:spPr>
                </pic:pic>
              </a:graphicData>
            </a:graphic>
          </wp:inline>
        </w:drawing>
      </w:r>
    </w:p>
    <w:p w:rsidR="00BD57E9" w:rsidRDefault="00BD57E9" w:rsidP="00E57A8B"/>
    <w:p w:rsidR="00BD57E9" w:rsidRDefault="00BD57E9" w:rsidP="00E57A8B"/>
    <w:p w:rsidR="00BD57E9" w:rsidRDefault="00821CBD" w:rsidP="00E57A8B">
      <w:r>
        <w:t xml:space="preserve">Now you can populate these packages from the repositories. It is important to use the </w:t>
      </w:r>
      <w:r>
        <w:rPr>
          <w:b/>
        </w:rPr>
        <w:t>‘Get Package’</w:t>
      </w:r>
      <w:r>
        <w:t xml:space="preserve"> command for this operation (see below). </w:t>
      </w:r>
    </w:p>
    <w:p w:rsidR="00BD57E9" w:rsidRDefault="00BD57E9" w:rsidP="00E57A8B"/>
    <w:p w:rsidR="00BD57E9" w:rsidRDefault="002E240E" w:rsidP="00E57A8B">
      <w:ins w:id="30" w:author="Kralidis,Tom [Ontario]" w:date="2018-11-07T20:43:00Z">
        <w:r>
          <w:rPr>
            <w:noProof/>
            <w:lang w:val="en-CA" w:eastAsia="en-CA"/>
          </w:rPr>
          <w:lastRenderedPageBreak/>
          <w:t>0</w:t>
        </w:r>
      </w:ins>
      <w:r w:rsidR="00821CBD">
        <w:rPr>
          <w:noProof/>
          <w:lang w:val="en-CA" w:eastAsia="en-CA"/>
        </w:rPr>
        <w:drawing>
          <wp:inline distT="0" distB="0" distL="0" distR="0" wp14:anchorId="06F0500C" wp14:editId="4C3B9E98">
            <wp:extent cx="4666881" cy="55080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66881" cy="5508000"/>
                    </a:xfrm>
                    <a:prstGeom prst="rect">
                      <a:avLst/>
                    </a:prstGeom>
                  </pic:spPr>
                </pic:pic>
              </a:graphicData>
            </a:graphic>
          </wp:inline>
        </w:drawing>
      </w:r>
    </w:p>
    <w:p w:rsidR="00BD57E9" w:rsidRDefault="00BD57E9" w:rsidP="00E57A8B"/>
    <w:p w:rsidR="00BD57E9" w:rsidRDefault="00BD57E9" w:rsidP="00E57A8B"/>
    <w:p w:rsidR="00BD57E9" w:rsidRDefault="00821CBD" w:rsidP="00F519D6">
      <w:pPr>
        <w:pStyle w:val="Heading2"/>
      </w:pPr>
      <w:bookmarkStart w:id="31" w:name="_Toc506526189"/>
      <w:r>
        <w:t>Fetch the ISO packages.</w:t>
      </w:r>
      <w:bookmarkEnd w:id="31"/>
    </w:p>
    <w:p w:rsidR="00BD57E9" w:rsidRDefault="00821CBD" w:rsidP="00E57A8B">
      <w:pPr>
        <w:pStyle w:val="ListParagraph"/>
        <w:numPr>
          <w:ilvl w:val="0"/>
          <w:numId w:val="13"/>
        </w:numPr>
      </w:pPr>
      <w:r>
        <w:t>Right click on the ISO TC211 folder and select Package Control/Get Package.</w:t>
      </w:r>
    </w:p>
    <w:p w:rsidR="00BD57E9" w:rsidRDefault="00821CBD" w:rsidP="00E57A8B">
      <w:pPr>
        <w:pStyle w:val="ListParagraph"/>
        <w:numPr>
          <w:ilvl w:val="0"/>
          <w:numId w:val="13"/>
        </w:numPr>
      </w:pPr>
      <w:r>
        <w:t>Select ‘isotc211’ version control configuration and the list should populate with XMI files.</w:t>
      </w:r>
    </w:p>
    <w:p w:rsidR="00BD57E9" w:rsidRDefault="00821CBD" w:rsidP="00E57A8B">
      <w:pPr>
        <w:pStyle w:val="ListParagraph"/>
        <w:numPr>
          <w:ilvl w:val="0"/>
          <w:numId w:val="13"/>
        </w:numPr>
      </w:pPr>
      <w:r>
        <w:t xml:space="preserve">Select the XMI file called: </w:t>
      </w:r>
      <w:r>
        <w:rPr>
          <w:b/>
        </w:rPr>
        <w:t>isotc211\ISO TC211.xml</w:t>
      </w:r>
      <w:r>
        <w:t xml:space="preserve"> and click OK.</w:t>
      </w:r>
    </w:p>
    <w:p w:rsidR="00BD57E9" w:rsidRDefault="00BD57E9" w:rsidP="00E57A8B"/>
    <w:p w:rsidR="00BD57E9" w:rsidRDefault="00821CBD" w:rsidP="00E57A8B">
      <w:r>
        <w:t xml:space="preserve">This installs a set of stubs. To fully include the ISO models right click on the Package you have just imported (ISO TC211) and select Package Control/Get All </w:t>
      </w:r>
      <w:r w:rsidR="002F458F">
        <w:t>Latest (</w:t>
      </w:r>
      <w:r>
        <w:t xml:space="preserve">then select the first import option given). This will download all the ISO models from your repository. It may take a few minutes. </w:t>
      </w:r>
    </w:p>
    <w:p w:rsidR="00BD57E9" w:rsidRDefault="00821CBD" w:rsidP="00E57A8B">
      <w:r>
        <w:rPr>
          <w:noProof/>
          <w:lang w:val="en-CA" w:eastAsia="en-CA"/>
        </w:rPr>
        <w:lastRenderedPageBreak/>
        <w:drawing>
          <wp:inline distT="0" distB="0" distL="0" distR="0" wp14:anchorId="26401CF0" wp14:editId="04A2F65D">
            <wp:extent cx="4450959" cy="58680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50959" cy="5868000"/>
                    </a:xfrm>
                    <a:prstGeom prst="rect">
                      <a:avLst/>
                    </a:prstGeom>
                  </pic:spPr>
                </pic:pic>
              </a:graphicData>
            </a:graphic>
          </wp:inline>
        </w:drawing>
      </w:r>
    </w:p>
    <w:p w:rsidR="00BD57E9" w:rsidRDefault="00BD57E9" w:rsidP="00E57A8B"/>
    <w:p w:rsidR="00BD57E9" w:rsidRDefault="00BD57E9" w:rsidP="00E57A8B"/>
    <w:p w:rsidR="00BD57E9" w:rsidRDefault="00BD57E9" w:rsidP="00E57A8B"/>
    <w:p w:rsidR="00BD57E9" w:rsidRDefault="00BD57E9" w:rsidP="00E57A8B"/>
    <w:p w:rsidR="00BD57E9" w:rsidRDefault="00821CBD" w:rsidP="00F519D6">
      <w:pPr>
        <w:pStyle w:val="Heading2"/>
      </w:pPr>
      <w:bookmarkStart w:id="32" w:name="_Toc506526190"/>
      <w:r>
        <w:t>Get the WMO models</w:t>
      </w:r>
      <w:bookmarkEnd w:id="32"/>
    </w:p>
    <w:p w:rsidR="00BD57E9" w:rsidRDefault="00BD57E9" w:rsidP="00E57A8B"/>
    <w:p w:rsidR="00BD57E9" w:rsidRDefault="00821CBD" w:rsidP="00E57A8B">
      <w:r>
        <w:t xml:space="preserve">Finally you can do a ‘Get Package’ for each of the WMO models. </w:t>
      </w:r>
    </w:p>
    <w:p w:rsidR="00A83DBE" w:rsidRPr="00A83DBE" w:rsidRDefault="00A83DBE" w:rsidP="00E57A8B">
      <w:r>
        <w:t xml:space="preserve">The </w:t>
      </w:r>
      <w:r w:rsidR="00403DC5">
        <w:t xml:space="preserve">active </w:t>
      </w:r>
      <w:r>
        <w:t xml:space="preserve">WMDR model is in </w:t>
      </w:r>
      <w:r w:rsidR="00A0051D">
        <w:t>trunk</w:t>
      </w:r>
      <w:r>
        <w:t>/xmi/wmdr.xml</w:t>
      </w:r>
    </w:p>
    <w:p w:rsidR="00A83DBE" w:rsidRDefault="00A83DBE" w:rsidP="00E57A8B">
      <w:r>
        <w:t>For METCE make sure you get the branch from the trunk in the ‘WMO-METCE’ configuration.</w:t>
      </w:r>
    </w:p>
    <w:p w:rsidR="00A83DBE" w:rsidRPr="00876163" w:rsidRDefault="003D1924" w:rsidP="00E57A8B">
      <w:hyperlink r:id="rId26" w:history="1">
        <w:r w:rsidR="00822689" w:rsidRPr="00876163">
          <w:rPr>
            <w:rStyle w:val="Hyperlink"/>
          </w:rPr>
          <w:t>https://pl7.projectlocker.com/WMO/wmo-icao-models/svn/trunk/releases/2.1/schema/schema/metce/1.2</w:t>
        </w:r>
      </w:hyperlink>
      <w:r w:rsidR="00822689">
        <w:t xml:space="preserve"> </w:t>
      </w:r>
    </w:p>
    <w:p w:rsidR="00A83DBE" w:rsidRPr="00A83DBE" w:rsidRDefault="00A83DBE" w:rsidP="00E57A8B">
      <w:r>
        <w:lastRenderedPageBreak/>
        <w:t>The METCE model is in trunk/wmo-metce.xml</w:t>
      </w:r>
    </w:p>
    <w:p w:rsidR="00BD57E9" w:rsidRDefault="00BD57E9" w:rsidP="00E57A8B"/>
    <w:p w:rsidR="00BD57E9" w:rsidRDefault="00821CBD" w:rsidP="00E57A8B">
      <w:r>
        <w:t xml:space="preserve">You should now see all the models in your EAP project, along with ‘locked’ symbols to demonstrate that they are connected to </w:t>
      </w:r>
      <w:r w:rsidR="00EC45BE">
        <w:t>Subversion</w:t>
      </w:r>
      <w:r>
        <w:t xml:space="preserve"> and they aren’t editable.</w:t>
      </w:r>
    </w:p>
    <w:p w:rsidR="00A83DBE" w:rsidRPr="00A83DBE" w:rsidRDefault="00A83DBE" w:rsidP="00E57A8B"/>
    <w:p w:rsidR="00A83DBE" w:rsidRPr="00A83DBE" w:rsidRDefault="00822689" w:rsidP="00E57A8B">
      <w:r>
        <w:t>I</w:t>
      </w:r>
      <w:r w:rsidR="00A83DBE" w:rsidRPr="00A83DBE">
        <w:t>t will look similar to below but may not be identical.</w:t>
      </w:r>
    </w:p>
    <w:p w:rsidR="00BD57E9" w:rsidRDefault="00BD57E9" w:rsidP="00E57A8B"/>
    <w:p w:rsidR="00BD57E9" w:rsidRDefault="00821CBD" w:rsidP="00E57A8B">
      <w:r>
        <w:rPr>
          <w:noProof/>
          <w:lang w:val="en-CA" w:eastAsia="en-CA"/>
        </w:rPr>
        <w:drawing>
          <wp:inline distT="0" distB="0" distL="0" distR="0" wp14:anchorId="7AD1F2B9" wp14:editId="63599219">
            <wp:extent cx="4001059" cy="242921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01059" cy="2429214"/>
                    </a:xfrm>
                    <a:prstGeom prst="rect">
                      <a:avLst/>
                    </a:prstGeom>
                  </pic:spPr>
                </pic:pic>
              </a:graphicData>
            </a:graphic>
          </wp:inline>
        </w:drawing>
      </w:r>
    </w:p>
    <w:p w:rsidR="00BD57E9" w:rsidRDefault="00BD57E9" w:rsidP="00E57A8B"/>
    <w:p w:rsidR="00BD57E9" w:rsidRDefault="00821CBD">
      <w:pPr>
        <w:pStyle w:val="Heading1"/>
      </w:pPr>
      <w:bookmarkStart w:id="33" w:name="_Ref478457079"/>
      <w:bookmarkStart w:id="34" w:name="_Toc506526191"/>
      <w:r>
        <w:t xml:space="preserve">Final </w:t>
      </w:r>
      <w:r w:rsidR="00A83DBE">
        <w:t xml:space="preserve">setup </w:t>
      </w:r>
      <w:r>
        <w:t>step: Update the models</w:t>
      </w:r>
      <w:bookmarkEnd w:id="33"/>
      <w:bookmarkEnd w:id="34"/>
    </w:p>
    <w:p w:rsidR="00BD57E9" w:rsidRDefault="00821CBD" w:rsidP="00E57A8B">
      <w:r>
        <w:t xml:space="preserve">To get the </w:t>
      </w:r>
      <w:r>
        <w:rPr>
          <w:i/>
        </w:rPr>
        <w:t>latest</w:t>
      </w:r>
      <w:r>
        <w:t xml:space="preserve"> version of the WMO models:</w:t>
      </w:r>
    </w:p>
    <w:p w:rsidR="00BD57E9" w:rsidRDefault="00821CBD" w:rsidP="00E57A8B">
      <w:r>
        <w:t>Right click on each WMO package and select Package Control/ Get Latest as shown below.</w:t>
      </w:r>
    </w:p>
    <w:p w:rsidR="00BD57E9" w:rsidRDefault="00BD57E9" w:rsidP="00E57A8B"/>
    <w:p w:rsidR="00BD57E9" w:rsidRDefault="00821CBD" w:rsidP="00E57A8B">
      <w:r>
        <w:rPr>
          <w:noProof/>
          <w:lang w:val="en-CA" w:eastAsia="en-CA"/>
        </w:rPr>
        <w:lastRenderedPageBreak/>
        <w:drawing>
          <wp:inline distT="0" distB="0" distL="0" distR="0" wp14:anchorId="7E46C2B0" wp14:editId="7BA7D292">
            <wp:extent cx="3804128" cy="34920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04128" cy="3492000"/>
                    </a:xfrm>
                    <a:prstGeom prst="rect">
                      <a:avLst/>
                    </a:prstGeom>
                  </pic:spPr>
                </pic:pic>
              </a:graphicData>
            </a:graphic>
          </wp:inline>
        </w:drawing>
      </w:r>
    </w:p>
    <w:p w:rsidR="00BD57E9" w:rsidRDefault="00821CBD" w:rsidP="00E57A8B">
      <w:r>
        <w:t xml:space="preserve">This will download the latest copies of models from the </w:t>
      </w:r>
      <w:r w:rsidR="00EC45BE">
        <w:t>Subversion</w:t>
      </w:r>
      <w:r>
        <w:t xml:space="preserve"> repository.</w:t>
      </w:r>
    </w:p>
    <w:p w:rsidR="00BD57E9" w:rsidRDefault="00821CBD" w:rsidP="00E57A8B">
      <w:r>
        <w:t>It is strongly recommended that you do this every time you open the project (especially if you know there are changes being actively made).</w:t>
      </w:r>
    </w:p>
    <w:p w:rsidR="00BD57E9" w:rsidRDefault="00BD57E9" w:rsidP="00E57A8B"/>
    <w:p w:rsidR="00BD57E9" w:rsidRDefault="00821CBD" w:rsidP="00E57A8B">
      <w:r>
        <w:t>Note: Please don’t ‘check out’ the WMO models – treat them as read only unless the group agrees otherwise. That will enable the editor(s) to work on them.</w:t>
      </w:r>
    </w:p>
    <w:p w:rsidR="00BD57E9" w:rsidRDefault="00821CBD" w:rsidP="00E57A8B">
      <w:r>
        <w:t xml:space="preserve"> </w:t>
      </w:r>
    </w:p>
    <w:p w:rsidR="00BD57E9" w:rsidRDefault="00BD57E9" w:rsidP="00E57A8B"/>
    <w:p w:rsidR="00A83DBE" w:rsidRDefault="00B423C5" w:rsidP="00A83DBE">
      <w:pPr>
        <w:pStyle w:val="Heading1"/>
      </w:pPr>
      <w:bookmarkStart w:id="35" w:name="_Toc506526192"/>
      <w:r>
        <w:t>Schema m</w:t>
      </w:r>
      <w:r w:rsidR="00A83DBE">
        <w:t>aintenance procedure</w:t>
      </w:r>
      <w:bookmarkEnd w:id="35"/>
    </w:p>
    <w:p w:rsidR="00B423C5" w:rsidRDefault="00B423C5" w:rsidP="00E57A8B">
      <w:r>
        <w:t xml:space="preserve">There are several steps to updating the WMDR schema, </w:t>
      </w:r>
      <w:r w:rsidR="00890C91">
        <w:t>which include</w:t>
      </w:r>
      <w:r>
        <w:t>:</w:t>
      </w:r>
    </w:p>
    <w:p w:rsidR="00B423C5" w:rsidRDefault="00B423C5" w:rsidP="00E57A8B">
      <w:pPr>
        <w:pStyle w:val="ListParagraph"/>
        <w:numPr>
          <w:ilvl w:val="0"/>
          <w:numId w:val="40"/>
        </w:numPr>
      </w:pPr>
      <w:r>
        <w:t>Making model edits</w:t>
      </w:r>
    </w:p>
    <w:p w:rsidR="00B423C5" w:rsidRDefault="00B423C5" w:rsidP="00E57A8B">
      <w:pPr>
        <w:pStyle w:val="ListParagraph"/>
        <w:numPr>
          <w:ilvl w:val="0"/>
          <w:numId w:val="40"/>
        </w:numPr>
      </w:pPr>
      <w:r>
        <w:t>Regenerating the schema</w:t>
      </w:r>
    </w:p>
    <w:p w:rsidR="00890C91" w:rsidRDefault="00890C91" w:rsidP="00E57A8B">
      <w:pPr>
        <w:pStyle w:val="ListParagraph"/>
        <w:numPr>
          <w:ilvl w:val="0"/>
          <w:numId w:val="40"/>
        </w:numPr>
      </w:pPr>
      <w:r>
        <w:t>Co</w:t>
      </w:r>
      <w:r w:rsidR="00B32BF4">
        <w:t>m</w:t>
      </w:r>
      <w:r>
        <w:t>mitting updates to Subversion</w:t>
      </w:r>
    </w:p>
    <w:p w:rsidR="00B423C5" w:rsidRDefault="00B423C5" w:rsidP="00E57A8B"/>
    <w:p w:rsidR="000003CB" w:rsidRDefault="000003CB" w:rsidP="00E57A8B"/>
    <w:p w:rsidR="00A83DBE" w:rsidRDefault="00A83DBE" w:rsidP="00E57A8B">
      <w:r>
        <w:t>These steps are described in more detail below, but it is also recommended to read the WMO Guide to Data Modellin</w:t>
      </w:r>
      <w:r w:rsidRPr="000C7B79">
        <w:t>g</w:t>
      </w:r>
      <w:r w:rsidR="000C7B79" w:rsidRPr="000C7B79">
        <w:t xml:space="preserve"> (cf: </w:t>
      </w:r>
      <w:r w:rsidR="000C7B79" w:rsidRPr="000C7B79">
        <w:rPr>
          <w:rStyle w:val="st1"/>
          <w:rFonts w:ascii="Arial" w:hAnsi="Arial" w:cs="Arial"/>
          <w:color w:val="545454"/>
        </w:rPr>
        <w:t>http://wis.</w:t>
      </w:r>
      <w:r w:rsidR="000C7B79" w:rsidRPr="000C7B79">
        <w:rPr>
          <w:rStyle w:val="Emphasis"/>
          <w:rFonts w:ascii="Arial" w:hAnsi="Arial" w:cs="Arial"/>
          <w:b w:val="0"/>
          <w:color w:val="545454"/>
        </w:rPr>
        <w:t>wmo</w:t>
      </w:r>
      <w:r w:rsidR="000C7B79" w:rsidRPr="000C7B79">
        <w:rPr>
          <w:rStyle w:val="st1"/>
          <w:rFonts w:ascii="Arial" w:hAnsi="Arial" w:cs="Arial"/>
          <w:color w:val="545454"/>
        </w:rPr>
        <w:t>.int/metce-uml</w:t>
      </w:r>
      <w:r w:rsidR="000C7B79" w:rsidRPr="000C7B79">
        <w:t>)</w:t>
      </w:r>
      <w:r w:rsidRPr="000C7B79">
        <w:t>.</w:t>
      </w:r>
    </w:p>
    <w:p w:rsidR="00A83DBE" w:rsidRDefault="00A83DBE" w:rsidP="00E57A8B"/>
    <w:p w:rsidR="00A83DBE" w:rsidRDefault="00A83DBE" w:rsidP="00F519D6">
      <w:pPr>
        <w:pStyle w:val="Heading2"/>
      </w:pPr>
      <w:bookmarkStart w:id="36" w:name="_Toc506526193"/>
      <w:r>
        <w:t>Editing the model</w:t>
      </w:r>
      <w:r w:rsidR="00205208">
        <w:t xml:space="preserve"> – Step 1: Get Latest</w:t>
      </w:r>
      <w:bookmarkEnd w:id="36"/>
    </w:p>
    <w:p w:rsidR="00A83DBE" w:rsidRDefault="00A83DBE" w:rsidP="00E57A8B">
      <w:r>
        <w:t xml:space="preserve">Before any editing it is important to ensure you have the latest version from the SVN. Do a ‘get latest’ on the WMDR package as described in Section </w:t>
      </w:r>
      <w:r>
        <w:fldChar w:fldCharType="begin"/>
      </w:r>
      <w:r>
        <w:instrText xml:space="preserve"> REF _Ref478457079 \r \h </w:instrText>
      </w:r>
      <w:r>
        <w:fldChar w:fldCharType="separate"/>
      </w:r>
      <w:r>
        <w:t>7</w:t>
      </w:r>
      <w:r>
        <w:fldChar w:fldCharType="end"/>
      </w:r>
      <w:r>
        <w:t xml:space="preserve"> above.</w:t>
      </w:r>
    </w:p>
    <w:p w:rsidR="00205208" w:rsidRDefault="00205208" w:rsidP="00E57A8B"/>
    <w:p w:rsidR="00205208" w:rsidRDefault="00205208" w:rsidP="00F519D6">
      <w:pPr>
        <w:pStyle w:val="Heading2"/>
      </w:pPr>
      <w:bookmarkStart w:id="37" w:name="_Toc506526194"/>
      <w:r>
        <w:t>Editing the model – Step 2: Check Out the Model</w:t>
      </w:r>
      <w:bookmarkEnd w:id="37"/>
    </w:p>
    <w:p w:rsidR="000003CB" w:rsidRPr="000003CB" w:rsidRDefault="000003CB" w:rsidP="00E57A8B">
      <w:r>
        <w:t xml:space="preserve">Right click on the model package containing the WMDR model. This is probably called WMDR but you may have set things up differently. </w:t>
      </w:r>
      <w:r w:rsidRPr="000003CB">
        <w:rPr>
          <w:i/>
        </w:rPr>
        <w:t>It is the package above the &lt;&lt;ApplicationSchema&gt;&gt; WMDSchema package.</w:t>
      </w:r>
    </w:p>
    <w:p w:rsidR="00205208" w:rsidRDefault="00205208" w:rsidP="00E57A8B"/>
    <w:p w:rsidR="000003CB" w:rsidRDefault="000003CB" w:rsidP="00E57A8B">
      <w:r>
        <w:t xml:space="preserve">Select Package Control / Check Out…. </w:t>
      </w:r>
    </w:p>
    <w:p w:rsidR="000003CB" w:rsidRDefault="000003CB" w:rsidP="00E57A8B">
      <w:r>
        <w:t>Make sure you use ‘Check Out..’ not any other check out command.</w:t>
      </w:r>
    </w:p>
    <w:p w:rsidR="000003CB" w:rsidRDefault="000003CB" w:rsidP="00E57A8B"/>
    <w:p w:rsidR="00205208" w:rsidRDefault="00205208" w:rsidP="00F519D6">
      <w:pPr>
        <w:pStyle w:val="Heading2"/>
      </w:pPr>
      <w:bookmarkStart w:id="38" w:name="_Toc506526195"/>
      <w:r>
        <w:t>Editing the model –</w:t>
      </w:r>
      <w:r w:rsidR="004C0F3A">
        <w:t xml:space="preserve"> Step 3</w:t>
      </w:r>
      <w:r>
        <w:t>: Make Edits to the Model</w:t>
      </w:r>
      <w:bookmarkEnd w:id="38"/>
    </w:p>
    <w:p w:rsidR="000003CB" w:rsidRDefault="000003CB" w:rsidP="00E57A8B">
      <w:r>
        <w:t>The model can be edited to make changes. It is strongly recommended to read the WMO Guide to Data Modelling.</w:t>
      </w:r>
    </w:p>
    <w:p w:rsidR="000003CB" w:rsidRDefault="000003CB" w:rsidP="00E57A8B"/>
    <w:p w:rsidR="000003CB" w:rsidRDefault="000003CB" w:rsidP="00E57A8B">
      <w:r>
        <w:t>Some key points to note:</w:t>
      </w:r>
    </w:p>
    <w:p w:rsidR="000003CB" w:rsidRDefault="000003CB" w:rsidP="00E57A8B">
      <w:r>
        <w:t>Every attribute in the model, and every association role target end has a ‘tagged value’ called ‘sequenceNumber’. This tagged value controls the order of elements in the schema and it is critical that it is present and that there are no duplicates in a class or the schema order will change.</w:t>
      </w:r>
    </w:p>
    <w:p w:rsidR="000003CB" w:rsidRDefault="000003CB" w:rsidP="00E57A8B">
      <w:r>
        <w:t>So – to add a new attribute to a class:</w:t>
      </w:r>
    </w:p>
    <w:p w:rsidR="000003CB" w:rsidRDefault="000003CB" w:rsidP="00E57A8B">
      <w:pPr>
        <w:pStyle w:val="ListParagraph"/>
        <w:numPr>
          <w:ilvl w:val="0"/>
          <w:numId w:val="42"/>
        </w:numPr>
      </w:pPr>
      <w:r>
        <w:t>Add the attribute</w:t>
      </w:r>
    </w:p>
    <w:p w:rsidR="000003CB" w:rsidRDefault="000003CB" w:rsidP="00E57A8B">
      <w:pPr>
        <w:pStyle w:val="ListParagraph"/>
        <w:numPr>
          <w:ilvl w:val="0"/>
          <w:numId w:val="42"/>
        </w:numPr>
      </w:pPr>
      <w:r>
        <w:t xml:space="preserve">Select its type from the appropriate model – e.g. CharacterString is in ISO 19103. </w:t>
      </w:r>
      <w:r w:rsidRPr="00E57A8B">
        <w:t>Don’t just type CharacterString – you have to select it from the model or the XML schema generation may not work</w:t>
      </w:r>
      <w:r>
        <w:t>.</w:t>
      </w:r>
    </w:p>
    <w:p w:rsidR="000003CB" w:rsidRDefault="000003CB" w:rsidP="00E57A8B">
      <w:pPr>
        <w:pStyle w:val="ListParagraph"/>
        <w:numPr>
          <w:ilvl w:val="0"/>
          <w:numId w:val="42"/>
        </w:numPr>
      </w:pPr>
      <w:r>
        <w:t>Add a tagged value to the attribute called ‘sequenceNumber’. Give it the next sequence number in the list. E.g. if the class has 5 attributes, call this ‘6’. If you wish to place it earlier in sequence you will need to modify the other sequence numbers accordingly for that class.</w:t>
      </w:r>
    </w:p>
    <w:p w:rsidR="002F1CDE" w:rsidRDefault="000003CB" w:rsidP="00E57A8B">
      <w:pPr>
        <w:pStyle w:val="ListParagraph"/>
        <w:numPr>
          <w:ilvl w:val="0"/>
          <w:numId w:val="42"/>
        </w:numPr>
      </w:pPr>
      <w:r>
        <w:t>Note that associations from classes also have sequence numbers – these have typically been set higher e.g. 10, 20, 30. However care must be taken not to clash with these numbers also – modify if needed.</w:t>
      </w:r>
    </w:p>
    <w:p w:rsidR="002F1CDE" w:rsidRDefault="002F1CDE" w:rsidP="00E57A8B"/>
    <w:p w:rsidR="002F1CDE" w:rsidRDefault="002F1CDE" w:rsidP="00E57A8B">
      <w:r>
        <w:t>Cardinality changes can be made simply by changing the cardinality.</w:t>
      </w:r>
    </w:p>
    <w:p w:rsidR="002F1CDE" w:rsidRDefault="002F1CDE" w:rsidP="00E57A8B">
      <w:r>
        <w:t>Name changes can be made simply by changing the name.</w:t>
      </w:r>
    </w:p>
    <w:p w:rsidR="002F1CDE" w:rsidRPr="000003CB" w:rsidRDefault="002F1CDE" w:rsidP="00E57A8B">
      <w:r>
        <w:t>For more complex changes like adding new classes please read the WMO Guide to Data Modelling.</w:t>
      </w:r>
    </w:p>
    <w:p w:rsidR="00205208" w:rsidRDefault="00205208" w:rsidP="00E57A8B"/>
    <w:p w:rsidR="00205208" w:rsidRDefault="00205208" w:rsidP="00F519D6">
      <w:pPr>
        <w:pStyle w:val="Heading2"/>
      </w:pPr>
      <w:bookmarkStart w:id="39" w:name="_Toc506526196"/>
      <w:r>
        <w:t>Editing the model –</w:t>
      </w:r>
      <w:r w:rsidR="004C0F3A">
        <w:t xml:space="preserve"> Step 4</w:t>
      </w:r>
      <w:r>
        <w:t xml:space="preserve">: Check in </w:t>
      </w:r>
      <w:r w:rsidR="004C0F3A">
        <w:t xml:space="preserve">changes to </w:t>
      </w:r>
      <w:r>
        <w:t>the Model</w:t>
      </w:r>
      <w:bookmarkEnd w:id="39"/>
    </w:p>
    <w:p w:rsidR="002F1CDE" w:rsidRDefault="002F1CDE" w:rsidP="00E57A8B">
      <w:r>
        <w:t xml:space="preserve">Now the changes are made the model can be checked </w:t>
      </w:r>
      <w:r w:rsidR="008312C7">
        <w:t>in to</w:t>
      </w:r>
      <w:r w:rsidR="004C0F3A">
        <w:t xml:space="preserve"> SVN</w:t>
      </w:r>
      <w:r>
        <w:t>. Right click on WMDR and select Package Control / Check In…</w:t>
      </w:r>
    </w:p>
    <w:p w:rsidR="004C0F3A" w:rsidRPr="004C0F3A" w:rsidRDefault="002F1CDE" w:rsidP="00E57A8B">
      <w:r w:rsidRPr="004C0F3A">
        <w:t>Alternatively the schema can be re-generated and tested at this point and the model checked in when you are happy with the schema output.</w:t>
      </w:r>
    </w:p>
    <w:p w:rsidR="00A83DBE" w:rsidRDefault="00A83DBE" w:rsidP="00E57A8B"/>
    <w:p w:rsidR="004C0F3A" w:rsidRDefault="003404BB" w:rsidP="00F519D6">
      <w:pPr>
        <w:pStyle w:val="Heading2"/>
      </w:pPr>
      <w:bookmarkStart w:id="40" w:name="_Toc506526197"/>
      <w:r>
        <w:t>Reg</w:t>
      </w:r>
      <w:r w:rsidR="004C0F3A">
        <w:t>enerating the Schema from EA</w:t>
      </w:r>
      <w:bookmarkEnd w:id="40"/>
    </w:p>
    <w:p w:rsidR="004C0F3A" w:rsidRDefault="004C0F3A" w:rsidP="00E57A8B">
      <w:r>
        <w:t xml:space="preserve">Enterprise </w:t>
      </w:r>
      <w:r w:rsidR="008312C7">
        <w:t>A</w:t>
      </w:r>
      <w:r>
        <w:t>rchitect can automatically generate the WMDR GML Application Schema.</w:t>
      </w:r>
    </w:p>
    <w:p w:rsidR="004C0F3A" w:rsidRDefault="004C0F3A" w:rsidP="00E57A8B">
      <w:r>
        <w:t>To do so, right click on the &lt;&lt;Application Schema&gt;&gt; WMDSchema package and select Extensions/GML/Generate GML Application Schema.</w:t>
      </w:r>
    </w:p>
    <w:p w:rsidR="00821CBD" w:rsidRDefault="00821CBD" w:rsidP="00E57A8B">
      <w:r w:rsidRPr="00821CBD">
        <w:rPr>
          <w:b/>
        </w:rPr>
        <w:t>Ensure you select GML 3.3</w:t>
      </w:r>
      <w:r>
        <w:rPr>
          <w:b/>
        </w:rPr>
        <w:t xml:space="preserve"> </w:t>
      </w:r>
      <w:r>
        <w:t>as this is needed to encode the gml:Reference type for codelists.</w:t>
      </w:r>
    </w:p>
    <w:p w:rsidR="004C0F3A" w:rsidRPr="00821CBD" w:rsidRDefault="004C0F3A" w:rsidP="00E57A8B">
      <w:pPr>
        <w:rPr>
          <w:b/>
        </w:rPr>
      </w:pPr>
      <w:r>
        <w:t xml:space="preserve">Generate the schema to overwrite the </w:t>
      </w:r>
      <w:r w:rsidR="00A0051D">
        <w:t>trunk</w:t>
      </w:r>
      <w:r w:rsidR="00821CBD">
        <w:t>/xsd/</w:t>
      </w:r>
      <w:r>
        <w:t>wmdr.xsd</w:t>
      </w:r>
      <w:r w:rsidR="00821CBD">
        <w:t xml:space="preserve"> in your SVN working copy.</w:t>
      </w:r>
    </w:p>
    <w:p w:rsidR="004C0F3A" w:rsidRDefault="004C0F3A" w:rsidP="00E57A8B"/>
    <w:p w:rsidR="00821CBD" w:rsidRDefault="00821CBD" w:rsidP="00E57A8B"/>
    <w:p w:rsidR="00821CBD" w:rsidRDefault="00F85483" w:rsidP="00F519D6">
      <w:pPr>
        <w:pStyle w:val="Heading2"/>
      </w:pPr>
      <w:bookmarkStart w:id="41" w:name="_Toc506526198"/>
      <w:r>
        <w:t>Committing Updates to Subversion</w:t>
      </w:r>
      <w:bookmarkEnd w:id="41"/>
    </w:p>
    <w:p w:rsidR="00F85483" w:rsidRDefault="00F85483" w:rsidP="00E57A8B"/>
    <w:p w:rsidR="00F85483" w:rsidRDefault="00F85483" w:rsidP="00E57A8B">
      <w:r>
        <w:t xml:space="preserve">Once the XML Schema has been updated, commit the updated schema to Subversion.  In Windows Explorer, locate </w:t>
      </w:r>
      <w:r w:rsidR="00A0051D">
        <w:t>trunk</w:t>
      </w:r>
      <w:r>
        <w:t xml:space="preserve">/xsd/, right-click wmdr.xsd </w:t>
      </w:r>
      <w:r w:rsidR="009055D9">
        <w:t xml:space="preserve">and </w:t>
      </w:r>
      <w:r>
        <w:t>select “SVN Commit”.</w:t>
      </w:r>
    </w:p>
    <w:p w:rsidR="00F85483" w:rsidRDefault="00F85483" w:rsidP="00E57A8B"/>
    <w:p w:rsidR="00F85483" w:rsidRPr="00F85483" w:rsidRDefault="00F85483" w:rsidP="00E57A8B">
      <w:r>
        <w:rPr>
          <w:noProof/>
          <w:lang w:val="en-CA" w:eastAsia="en-CA"/>
        </w:rPr>
        <w:drawing>
          <wp:inline distT="0" distB="0" distL="0" distR="0" wp14:anchorId="704615F6" wp14:editId="4BC56000">
            <wp:extent cx="5353050" cy="3705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3050" cy="3705225"/>
                    </a:xfrm>
                    <a:prstGeom prst="rect">
                      <a:avLst/>
                    </a:prstGeom>
                    <a:noFill/>
                    <a:ln>
                      <a:noFill/>
                    </a:ln>
                  </pic:spPr>
                </pic:pic>
              </a:graphicData>
            </a:graphic>
          </wp:inline>
        </w:drawing>
      </w:r>
    </w:p>
    <w:p w:rsidR="00F85483" w:rsidRDefault="00F85483" w:rsidP="00E57A8B"/>
    <w:p w:rsidR="006D72B0" w:rsidRDefault="006D72B0" w:rsidP="00E57A8B">
      <w:r>
        <w:t xml:space="preserve">At this point the TortoiseSVN dialogue will appear.  Enter a short description of the changes made to the </w:t>
      </w:r>
      <w:r w:rsidR="002F458F">
        <w:t>model</w:t>
      </w:r>
      <w:r>
        <w:t xml:space="preserve"> (resulting in the updated XML Schema) and ensure that wmdr.xsd is checked.  Click OK.  This will commit the updates made to the updated XML Schema to the SVN repository.</w:t>
      </w:r>
    </w:p>
    <w:p w:rsidR="006D72B0" w:rsidRDefault="006D72B0" w:rsidP="00E57A8B"/>
    <w:p w:rsidR="006D72B0" w:rsidRDefault="00F33A77" w:rsidP="00E57A8B">
      <w:r>
        <w:rPr>
          <w:noProof/>
          <w:lang w:val="en-CA" w:eastAsia="en-CA"/>
        </w:rPr>
        <w:lastRenderedPageBreak/>
        <w:drawing>
          <wp:inline distT="0" distB="0" distL="0" distR="0" wp14:anchorId="6E00AD8C" wp14:editId="2B0ED3FD">
            <wp:extent cx="5731510" cy="40861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4086150"/>
                    </a:xfrm>
                    <a:prstGeom prst="rect">
                      <a:avLst/>
                    </a:prstGeom>
                  </pic:spPr>
                </pic:pic>
              </a:graphicData>
            </a:graphic>
          </wp:inline>
        </w:drawing>
      </w:r>
    </w:p>
    <w:p w:rsidR="00E1481D" w:rsidRDefault="00E1481D" w:rsidP="00E57A8B"/>
    <w:p w:rsidR="00E1481D" w:rsidRDefault="00E1481D" w:rsidP="00E57A8B"/>
    <w:p w:rsidR="00E1481D" w:rsidRDefault="00E1481D" w:rsidP="00E57A8B"/>
    <w:p w:rsidR="00E1481D" w:rsidRDefault="00B5218F" w:rsidP="00F519D6">
      <w:pPr>
        <w:pStyle w:val="Heading1"/>
      </w:pPr>
      <w:bookmarkStart w:id="42" w:name="_Toc506526199"/>
      <w:r>
        <w:t>Release Procedure</w:t>
      </w:r>
      <w:bookmarkEnd w:id="42"/>
    </w:p>
    <w:p w:rsidR="00890C91" w:rsidRDefault="00890C91" w:rsidP="00E57A8B">
      <w:r>
        <w:t>The following steps are required for creating a release of WMDR:</w:t>
      </w:r>
    </w:p>
    <w:p w:rsidR="009A41CC" w:rsidRDefault="009A41CC" w:rsidP="00E57A8B">
      <w:pPr>
        <w:pStyle w:val="ListParagraph"/>
        <w:numPr>
          <w:ilvl w:val="0"/>
          <w:numId w:val="40"/>
        </w:numPr>
      </w:pPr>
      <w:r>
        <w:t>Updating the version in the EA project</w:t>
      </w:r>
    </w:p>
    <w:p w:rsidR="00F64C9F" w:rsidRDefault="00F64C9F" w:rsidP="00E57A8B">
      <w:pPr>
        <w:pStyle w:val="ListParagraph"/>
        <w:numPr>
          <w:ilvl w:val="0"/>
          <w:numId w:val="40"/>
        </w:numPr>
      </w:pPr>
      <w:r>
        <w:t>Updat</w:t>
      </w:r>
      <w:r w:rsidR="002F5BB6">
        <w:t>ing</w:t>
      </w:r>
      <w:r>
        <w:t xml:space="preserve"> remaining repository artifacts</w:t>
      </w:r>
    </w:p>
    <w:p w:rsidR="00890C91" w:rsidRDefault="00890C91" w:rsidP="00E57A8B">
      <w:pPr>
        <w:pStyle w:val="ListParagraph"/>
        <w:numPr>
          <w:ilvl w:val="0"/>
          <w:numId w:val="40"/>
        </w:numPr>
      </w:pPr>
      <w:r>
        <w:t>Creating release tag in Subversion</w:t>
      </w:r>
    </w:p>
    <w:p w:rsidR="00890C91" w:rsidRDefault="0048704C" w:rsidP="00E57A8B">
      <w:pPr>
        <w:pStyle w:val="ListParagraph"/>
        <w:numPr>
          <w:ilvl w:val="0"/>
          <w:numId w:val="40"/>
        </w:numPr>
      </w:pPr>
      <w:r>
        <w:t xml:space="preserve">Generating </w:t>
      </w:r>
      <w:r w:rsidR="00890C91">
        <w:t>model documentation</w:t>
      </w:r>
    </w:p>
    <w:p w:rsidR="00890C91" w:rsidRDefault="0048704C" w:rsidP="00E57A8B">
      <w:pPr>
        <w:pStyle w:val="ListParagraph"/>
        <w:numPr>
          <w:ilvl w:val="0"/>
          <w:numId w:val="40"/>
        </w:numPr>
      </w:pPr>
      <w:r>
        <w:t xml:space="preserve">Generating </w:t>
      </w:r>
      <w:r w:rsidR="00890C91">
        <w:t>schema documentation</w:t>
      </w:r>
    </w:p>
    <w:p w:rsidR="0048704C" w:rsidRDefault="0048704C" w:rsidP="00E57A8B">
      <w:pPr>
        <w:pStyle w:val="ListParagraph"/>
        <w:numPr>
          <w:ilvl w:val="0"/>
          <w:numId w:val="40"/>
        </w:numPr>
      </w:pPr>
      <w:r>
        <w:t>Generating model and schema specification PDF</w:t>
      </w:r>
    </w:p>
    <w:p w:rsidR="004E0FF0" w:rsidRDefault="004E0FF0" w:rsidP="00E57A8B">
      <w:pPr>
        <w:pStyle w:val="ListParagraph"/>
        <w:numPr>
          <w:ilvl w:val="0"/>
          <w:numId w:val="40"/>
        </w:numPr>
      </w:pPr>
      <w:r>
        <w:t>Creating the release bundle</w:t>
      </w:r>
    </w:p>
    <w:p w:rsidR="009A41CC" w:rsidRDefault="009A41CC" w:rsidP="00F519D6">
      <w:pPr>
        <w:pStyle w:val="Heading2"/>
      </w:pPr>
      <w:bookmarkStart w:id="43" w:name="_Toc506526200"/>
      <w:r>
        <w:t>Updating the version in the EA project</w:t>
      </w:r>
      <w:bookmarkEnd w:id="43"/>
    </w:p>
    <w:p w:rsidR="009A41CC" w:rsidRDefault="009A41CC" w:rsidP="009A41CC">
      <w:r>
        <w:t xml:space="preserve">To ensure the correct version of the schema is provided in the resulting XML Schema, in the EA project browser right click the WMDR &lt;&lt;ApplicationSchema&gt;&gt; WMDSchema entry and </w:t>
      </w:r>
      <w:r w:rsidR="00403DC5">
        <w:t xml:space="preserve">select </w:t>
      </w:r>
      <w:r>
        <w:t>“Properties”.  Update the Version property as shown below.</w:t>
      </w:r>
    </w:p>
    <w:p w:rsidR="009A41CC" w:rsidRDefault="009A41CC" w:rsidP="009A41CC"/>
    <w:p w:rsidR="009A41CC" w:rsidRPr="009A41CC" w:rsidRDefault="009A41CC" w:rsidP="009A41CC">
      <w:bookmarkStart w:id="44" w:name="_GoBack"/>
      <w:bookmarkEnd w:id="44"/>
      <w:r>
        <w:rPr>
          <w:noProof/>
          <w:lang w:val="en-CA" w:eastAsia="en-CA"/>
        </w:rPr>
        <w:lastRenderedPageBreak/>
        <w:drawing>
          <wp:inline distT="0" distB="0" distL="0" distR="0" wp14:anchorId="72E75BC3" wp14:editId="30B8334A">
            <wp:extent cx="5731510" cy="3519123"/>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3519123"/>
                    </a:xfrm>
                    <a:prstGeom prst="rect">
                      <a:avLst/>
                    </a:prstGeom>
                  </pic:spPr>
                </pic:pic>
              </a:graphicData>
            </a:graphic>
          </wp:inline>
        </w:drawing>
      </w:r>
    </w:p>
    <w:p w:rsidR="00890C91" w:rsidRDefault="002F5BB6" w:rsidP="00F519D6">
      <w:pPr>
        <w:pStyle w:val="Heading2"/>
      </w:pPr>
      <w:bookmarkStart w:id="45" w:name="_Toc506526201"/>
      <w:r>
        <w:t>Updating remaining repository artifacts</w:t>
      </w:r>
      <w:bookmarkEnd w:id="45"/>
    </w:p>
    <w:p w:rsidR="002F5BB6" w:rsidRDefault="002F5BB6" w:rsidP="00E57A8B"/>
    <w:p w:rsidR="002F5BB6" w:rsidRDefault="002F5BB6" w:rsidP="00E57A8B">
      <w:r>
        <w:t xml:space="preserve">Ensure the following documents/files are up to date in </w:t>
      </w:r>
      <w:r w:rsidR="00A0051D">
        <w:t>trunk/</w:t>
      </w:r>
      <w:r>
        <w:t xml:space="preserve"> with the model and schema representation:</w:t>
      </w:r>
    </w:p>
    <w:p w:rsidR="002F5BB6" w:rsidRDefault="002F5BB6" w:rsidP="00E57A8B"/>
    <w:p w:rsidR="002F5BB6" w:rsidRDefault="002F5BB6" w:rsidP="00F519D6">
      <w:pPr>
        <w:pStyle w:val="ListParagraph"/>
        <w:numPr>
          <w:ilvl w:val="0"/>
          <w:numId w:val="44"/>
        </w:numPr>
      </w:pPr>
      <w:r>
        <w:t>documentation/</w:t>
      </w:r>
      <w:r w:rsidRPr="002F5BB6">
        <w:t>WMDR_ModelAndSchemaSpecification</w:t>
      </w:r>
      <w:r>
        <w:t>.docx: ensure model, versions and URLs are updated to reflect new version to be created</w:t>
      </w:r>
    </w:p>
    <w:p w:rsidR="00A44FE5" w:rsidRDefault="002F5BB6" w:rsidP="00F519D6">
      <w:pPr>
        <w:pStyle w:val="ListParagraph"/>
        <w:numPr>
          <w:ilvl w:val="0"/>
          <w:numId w:val="44"/>
        </w:numPr>
      </w:pPr>
      <w:r>
        <w:t>examples/ (all files):</w:t>
      </w:r>
    </w:p>
    <w:p w:rsidR="002F5BB6" w:rsidRDefault="002F5BB6" w:rsidP="00A44FE5">
      <w:pPr>
        <w:pStyle w:val="ListParagraph"/>
        <w:numPr>
          <w:ilvl w:val="1"/>
          <w:numId w:val="44"/>
        </w:numPr>
      </w:pPr>
      <w:r>
        <w:t>ensure all files validate against the XML Schema in xsd/wmdr.xsd</w:t>
      </w:r>
    </w:p>
    <w:p w:rsidR="00A44FE5" w:rsidRDefault="00A44FE5" w:rsidP="00A44FE5">
      <w:pPr>
        <w:pStyle w:val="ListParagraph"/>
        <w:numPr>
          <w:ilvl w:val="1"/>
          <w:numId w:val="44"/>
        </w:numPr>
      </w:pPr>
      <w:r>
        <w:t xml:space="preserve">ensure the root element’s xsi:schemaLocation attribute points to the </w:t>
      </w:r>
      <w:r w:rsidR="009133B5">
        <w:t xml:space="preserve">canonical </w:t>
      </w:r>
      <w:r>
        <w:t xml:space="preserve">XML Schema for the release (e.g. for 1.0RC7 use </w:t>
      </w:r>
      <w:r w:rsidRPr="00A44FE5">
        <w:t>http://schemas.wmo.int/wmdr/1.0RC</w:t>
      </w:r>
      <w:r>
        <w:t>7</w:t>
      </w:r>
      <w:r w:rsidRPr="00A44FE5">
        <w:t>/wmdr.xsd</w:t>
      </w:r>
      <w:r>
        <w:t>)</w:t>
      </w:r>
    </w:p>
    <w:p w:rsidR="009055D9" w:rsidRDefault="009055D9" w:rsidP="00E57A8B"/>
    <w:p w:rsidR="009055D9" w:rsidRDefault="009055D9" w:rsidP="00E57A8B">
      <w:r>
        <w:t xml:space="preserve">Following these updates, commit </w:t>
      </w:r>
      <w:r w:rsidR="0071418E">
        <w:t>the necessary changes</w:t>
      </w:r>
      <w:r>
        <w:t xml:space="preserve"> to the SVN repository.</w:t>
      </w:r>
    </w:p>
    <w:p w:rsidR="002F5BB6" w:rsidRDefault="002F5BB6" w:rsidP="00FC6D37"/>
    <w:p w:rsidR="002F5BB6" w:rsidRPr="002F5BB6" w:rsidRDefault="005717CC" w:rsidP="00F519D6">
      <w:pPr>
        <w:pStyle w:val="Heading2"/>
      </w:pPr>
      <w:bookmarkStart w:id="46" w:name="_Toc506526202"/>
      <w:r>
        <w:t>Creating release tag in Subversion</w:t>
      </w:r>
      <w:bookmarkEnd w:id="46"/>
    </w:p>
    <w:p w:rsidR="00890C91" w:rsidRDefault="00890C91" w:rsidP="00E57A8B"/>
    <w:p w:rsidR="0071418E" w:rsidRPr="00890C91" w:rsidRDefault="0071418E" w:rsidP="00E57A8B">
      <w:r>
        <w:t xml:space="preserve">At this point we are ready to create an official release tag of WMDR based on the current state of </w:t>
      </w:r>
      <w:r w:rsidR="00A0051D">
        <w:t>trunk/</w:t>
      </w:r>
      <w:r>
        <w:t xml:space="preserve">.  Again, ensure all files as required are updated in SVN. </w:t>
      </w:r>
      <w:r w:rsidR="003F00DE">
        <w:t xml:space="preserve">  Here we will use 1.0RC7 as our release version as the example.</w:t>
      </w:r>
    </w:p>
    <w:p w:rsidR="009055D9" w:rsidRDefault="009055D9" w:rsidP="00E57A8B">
      <w:r>
        <w:t xml:space="preserve">In Windows Explorer, locate and right-click </w:t>
      </w:r>
      <w:r w:rsidR="00A0051D">
        <w:t>trunk/</w:t>
      </w:r>
      <w:r>
        <w:t xml:space="preserve"> and select “</w:t>
      </w:r>
      <w:r w:rsidR="0071418E">
        <w:t>TortoiseSVN / Branch/Tag</w:t>
      </w:r>
      <w:r>
        <w:t>”.</w:t>
      </w:r>
    </w:p>
    <w:p w:rsidR="0071418E" w:rsidRDefault="0071418E" w:rsidP="00E57A8B"/>
    <w:p w:rsidR="0071418E" w:rsidRDefault="008F7A9D" w:rsidP="00E57A8B">
      <w:r>
        <w:rPr>
          <w:noProof/>
          <w:lang w:val="en-CA" w:eastAsia="en-CA"/>
        </w:rPr>
        <w:lastRenderedPageBreak/>
        <w:drawing>
          <wp:inline distT="0" distB="0" distL="0" distR="0" wp14:anchorId="6CEF20B3" wp14:editId="2CC6770D">
            <wp:extent cx="5727700" cy="54171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5417185"/>
                    </a:xfrm>
                    <a:prstGeom prst="rect">
                      <a:avLst/>
                    </a:prstGeom>
                    <a:noFill/>
                    <a:ln>
                      <a:noFill/>
                    </a:ln>
                  </pic:spPr>
                </pic:pic>
              </a:graphicData>
            </a:graphic>
          </wp:inline>
        </w:drawing>
      </w:r>
    </w:p>
    <w:p w:rsidR="0071418E" w:rsidRDefault="0071418E" w:rsidP="00E57A8B"/>
    <w:p w:rsidR="0071418E" w:rsidRDefault="0071418E" w:rsidP="00E57A8B"/>
    <w:p w:rsidR="0071418E" w:rsidRDefault="0071418E" w:rsidP="00E57A8B">
      <w:r>
        <w:t>The TortoiseSVN Branch/Tag dialogue box will appear.  Ensure the “To path” text box reads “/tags/WMDR_1.0RC7</w:t>
      </w:r>
      <w:r w:rsidR="003F00DE">
        <w:t>”/</w:t>
      </w:r>
      <w:r w:rsidR="00962689">
        <w:t>.  Also add a Log message as per the below screenshot.</w:t>
      </w:r>
    </w:p>
    <w:p w:rsidR="0071418E" w:rsidRDefault="0071418E" w:rsidP="00E57A8B"/>
    <w:p w:rsidR="0071418E" w:rsidRDefault="0071418E" w:rsidP="00E57A8B"/>
    <w:p w:rsidR="0071418E" w:rsidRDefault="00B265FA" w:rsidP="00E57A8B">
      <w:r>
        <w:rPr>
          <w:noProof/>
          <w:lang w:val="en-CA" w:eastAsia="en-CA"/>
        </w:rPr>
        <w:lastRenderedPageBreak/>
        <w:drawing>
          <wp:inline distT="0" distB="0" distL="0" distR="0" wp14:anchorId="54D209A9" wp14:editId="18C96D5E">
            <wp:extent cx="5210175" cy="543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10175" cy="5438775"/>
                    </a:xfrm>
                    <a:prstGeom prst="rect">
                      <a:avLst/>
                    </a:prstGeom>
                  </pic:spPr>
                </pic:pic>
              </a:graphicData>
            </a:graphic>
          </wp:inline>
        </w:drawing>
      </w:r>
    </w:p>
    <w:p w:rsidR="0071418E" w:rsidRDefault="0071418E" w:rsidP="00E57A8B"/>
    <w:p w:rsidR="00962689" w:rsidRDefault="00962689" w:rsidP="00E57A8B">
      <w:r>
        <w:t>Click OK.  The release tag is now created.</w:t>
      </w:r>
    </w:p>
    <w:p w:rsidR="00962689" w:rsidRDefault="00962689" w:rsidP="00E57A8B"/>
    <w:p w:rsidR="00892C98" w:rsidRDefault="00892C98" w:rsidP="00F519D6">
      <w:pPr>
        <w:pStyle w:val="Heading2"/>
      </w:pPr>
      <w:bookmarkStart w:id="47" w:name="_Toc506526203"/>
      <w:r w:rsidRPr="00F519D6">
        <w:t>Generating</w:t>
      </w:r>
      <w:r>
        <w:t xml:space="preserve"> the HTML Documentation from EA</w:t>
      </w:r>
      <w:bookmarkEnd w:id="47"/>
    </w:p>
    <w:p w:rsidR="00892C98" w:rsidRDefault="00892C98" w:rsidP="00E57A8B">
      <w:r>
        <w:t>To generate the HTML model, right click on the application schema package and select Documentation/HTML Report</w:t>
      </w:r>
      <w:r w:rsidR="00C10754">
        <w:t>.  Ensure that the documentation is written to a directory that already exists.  Click Ok.  The documentation should then be available in the directory specified.</w:t>
      </w:r>
    </w:p>
    <w:p w:rsidR="00892C98" w:rsidRDefault="00892C98" w:rsidP="00E57A8B"/>
    <w:p w:rsidR="00892C98" w:rsidRDefault="00892C98" w:rsidP="00F519D6">
      <w:pPr>
        <w:pStyle w:val="Heading2"/>
      </w:pPr>
      <w:bookmarkStart w:id="48" w:name="_Toc506526204"/>
      <w:r>
        <w:t>Generating the Schema Documentation using Docflex</w:t>
      </w:r>
      <w:bookmarkEnd w:id="48"/>
    </w:p>
    <w:p w:rsidR="00892C98" w:rsidRDefault="00892C98" w:rsidP="00E57A8B">
      <w:r>
        <w:t>The docflex tool is used to generate schema documentation</w:t>
      </w:r>
      <w:r w:rsidR="00F26878">
        <w:t xml:space="preserve">.  More information on DocFlex can be found at </w:t>
      </w:r>
      <w:hyperlink r:id="rId34" w:history="1">
        <w:r w:rsidRPr="0081311D">
          <w:rPr>
            <w:rStyle w:val="Hyperlink"/>
          </w:rPr>
          <w:t>http://www.filigris.com/docflex-xml/generator.php</w:t>
        </w:r>
      </w:hyperlink>
    </w:p>
    <w:p w:rsidR="008D4DFA" w:rsidRDefault="00892C98" w:rsidP="00E57A8B">
      <w:r>
        <w:t xml:space="preserve">Download the tool then run generator.bat. </w:t>
      </w:r>
      <w:r w:rsidR="008D4DFA">
        <w:t>You may have to update the following line in generator.bat:</w:t>
      </w:r>
    </w:p>
    <w:p w:rsidR="008D4DFA" w:rsidRDefault="008D4DFA" w:rsidP="00E57A8B"/>
    <w:p w:rsidR="008D4DFA" w:rsidRDefault="008D4DFA" w:rsidP="00E57A8B">
      <w:r w:rsidRPr="008D4DFA">
        <w:t>rem set JAVA_HOME=C:\Program Files\Java\jre8</w:t>
      </w:r>
    </w:p>
    <w:p w:rsidR="006523B8" w:rsidRDefault="006523B8" w:rsidP="00E57A8B"/>
    <w:p w:rsidR="008D4DFA" w:rsidRDefault="006523B8" w:rsidP="00E57A8B">
      <w:r>
        <w:t>…t</w:t>
      </w:r>
      <w:r w:rsidR="008D4DFA">
        <w:t>o set your Java environment accordingly.</w:t>
      </w:r>
    </w:p>
    <w:p w:rsidR="006523B8" w:rsidRDefault="006523B8" w:rsidP="00E57A8B"/>
    <w:p w:rsidR="00892C98" w:rsidRDefault="00892C98" w:rsidP="00E57A8B">
      <w:r>
        <w:t>This provides a simple GUI where you select the schema to document</w:t>
      </w:r>
      <w:r w:rsidR="00E01BD1">
        <w:t xml:space="preserve"> (input field “XML files(s)”) as well as the output will be generated (input field “Output folder”)</w:t>
      </w:r>
      <w:r>
        <w:t>. Generation takes a few minutes.</w:t>
      </w:r>
    </w:p>
    <w:p w:rsidR="00892C98" w:rsidRDefault="00892C98" w:rsidP="00E57A8B"/>
    <w:p w:rsidR="00892C98" w:rsidRDefault="0048704C" w:rsidP="00F519D6">
      <w:pPr>
        <w:pStyle w:val="Heading2"/>
      </w:pPr>
      <w:bookmarkStart w:id="49" w:name="_Toc506526205"/>
      <w:r>
        <w:t>Generating model and schema specification PDF</w:t>
      </w:r>
      <w:bookmarkEnd w:id="49"/>
    </w:p>
    <w:p w:rsidR="0048704C" w:rsidRDefault="0048704C" w:rsidP="00F519D6">
      <w:pPr>
        <w:rPr>
          <w:rStyle w:val="Hyperlink"/>
          <w:rFonts w:ascii="Verdana" w:hAnsi="Verdana"/>
          <w:sz w:val="20"/>
          <w:szCs w:val="20"/>
        </w:rPr>
      </w:pPr>
      <w:r>
        <w:t>This step simply requires export of documentation/</w:t>
      </w:r>
      <w:r w:rsidRPr="0048704C">
        <w:t xml:space="preserve"> </w:t>
      </w:r>
      <w:r w:rsidRPr="00F519D6">
        <w:t>WMDR_ModelAndSchema</w:t>
      </w:r>
      <w:r>
        <w:t xml:space="preserve">Specification.docx to PDF using Microsoft Word’s File/Save As (Save As Type: PDF).  The resulting filename </w:t>
      </w:r>
      <w:r w:rsidR="00753333">
        <w:t xml:space="preserve">should be </w:t>
      </w:r>
      <w:hyperlink r:id="rId35" w:history="1">
        <w:r w:rsidR="00753333">
          <w:rPr>
            <w:rStyle w:val="Hyperlink"/>
            <w:rFonts w:ascii="Verdana" w:hAnsi="Verdana"/>
            <w:sz w:val="20"/>
            <w:szCs w:val="20"/>
          </w:rPr>
          <w:t>WMDR_ModelAndSchemaSpecification.pdf</w:t>
        </w:r>
      </w:hyperlink>
    </w:p>
    <w:p w:rsidR="00E01BD1" w:rsidRPr="0048704C" w:rsidRDefault="00E01BD1" w:rsidP="00F519D6"/>
    <w:p w:rsidR="004E0FF0" w:rsidRDefault="004E0FF0" w:rsidP="00F519D6">
      <w:pPr>
        <w:pStyle w:val="Heading2"/>
      </w:pPr>
      <w:bookmarkStart w:id="50" w:name="_Toc506526206"/>
      <w:r>
        <w:t>Creating the release bundle</w:t>
      </w:r>
      <w:bookmarkEnd w:id="50"/>
    </w:p>
    <w:p w:rsidR="004E0FF0" w:rsidRDefault="004E0FF0" w:rsidP="00E57A8B"/>
    <w:p w:rsidR="004E0FF0" w:rsidRDefault="00EB44C8" w:rsidP="00E57A8B">
      <w:r>
        <w:t>Create a new Folder on your Desktop called WMDR-1.0RC7-release.  Copy the following files / folders from your SVN repository tag at tags/WMDR-1.0RC7</w:t>
      </w:r>
    </w:p>
    <w:p w:rsidR="00EB44C8" w:rsidRDefault="00EB44C8" w:rsidP="00E57A8B"/>
    <w:p w:rsidR="00EB44C8" w:rsidRDefault="00EB44C8" w:rsidP="00F519D6">
      <w:pPr>
        <w:pStyle w:val="ListParagraph"/>
        <w:numPr>
          <w:ilvl w:val="0"/>
          <w:numId w:val="45"/>
        </w:numPr>
      </w:pPr>
      <w:r>
        <w:t>examples/ to WMDR-1.0RC7-release/examples/</w:t>
      </w:r>
    </w:p>
    <w:p w:rsidR="00EB44C8" w:rsidRDefault="00EB44C8" w:rsidP="00F519D6">
      <w:pPr>
        <w:pStyle w:val="ListParagraph"/>
        <w:numPr>
          <w:ilvl w:val="0"/>
          <w:numId w:val="45"/>
        </w:numPr>
      </w:pPr>
      <w:r>
        <w:t>xsd/wmdr.xsd to WMDR-1.0RC7-release/wmdr.xsd</w:t>
      </w:r>
    </w:p>
    <w:p w:rsidR="00EB44C8" w:rsidRDefault="00B40DC2" w:rsidP="00F519D6">
      <w:pPr>
        <w:pStyle w:val="ListParagraph"/>
        <w:numPr>
          <w:ilvl w:val="0"/>
          <w:numId w:val="45"/>
        </w:numPr>
      </w:pPr>
      <w:r>
        <w:t xml:space="preserve">WMDR_ModelAndSchemaSpecification.pdf to </w:t>
      </w:r>
      <w:r w:rsidR="006A08A1">
        <w:t>WMDR-1.0RC7-release/</w:t>
      </w:r>
      <w:r>
        <w:t>documentation/</w:t>
      </w:r>
    </w:p>
    <w:p w:rsidR="00793854" w:rsidRDefault="006A08A1" w:rsidP="00F519D6">
      <w:pPr>
        <w:pStyle w:val="ListParagraph"/>
        <w:numPr>
          <w:ilvl w:val="0"/>
          <w:numId w:val="45"/>
        </w:numPr>
      </w:pPr>
      <w:r>
        <w:t>t</w:t>
      </w:r>
      <w:r w:rsidR="00793854">
        <w:t xml:space="preserve">he generated schema documentation to </w:t>
      </w:r>
      <w:r>
        <w:t>WMDR-1.0RC7-release/</w:t>
      </w:r>
      <w:r w:rsidR="00793854">
        <w:t>documentation/schemadoc</w:t>
      </w:r>
    </w:p>
    <w:p w:rsidR="006A08A1" w:rsidRDefault="006A08A1" w:rsidP="00F519D6">
      <w:pPr>
        <w:pStyle w:val="ListParagraph"/>
        <w:numPr>
          <w:ilvl w:val="0"/>
          <w:numId w:val="45"/>
        </w:numPr>
      </w:pPr>
      <w:r>
        <w:t>the generated HTML documentation to WMDR-1.0RC7-release/html/</w:t>
      </w:r>
    </w:p>
    <w:p w:rsidR="0062275F" w:rsidRDefault="0062275F" w:rsidP="00E57A8B"/>
    <w:p w:rsidR="006901ED" w:rsidRDefault="00BB6106" w:rsidP="00E57A8B">
      <w:r>
        <w:t xml:space="preserve">Create a zipfile of the folder WMDR-1.0RC7 and send to WMO for publication to schemas.wmo.int/wmdr.  The zipfile needs to be extracted to </w:t>
      </w:r>
      <w:hyperlink r:id="rId36" w:history="1">
        <w:r w:rsidRPr="00EC13DD">
          <w:rPr>
            <w:rStyle w:val="Hyperlink"/>
          </w:rPr>
          <w:t>http://schemas.wmo.int/wmdr/1.0RC7/</w:t>
        </w:r>
      </w:hyperlink>
      <w:r>
        <w:t xml:space="preserve">. </w:t>
      </w:r>
    </w:p>
    <w:p w:rsidR="00BB6106" w:rsidRDefault="00BB6106" w:rsidP="00E57A8B"/>
    <w:p w:rsidR="00BB6106" w:rsidRDefault="00BB6106" w:rsidP="00E57A8B"/>
    <w:sectPr w:rsidR="00BB6106">
      <w:headerReference w:type="default" r:id="rId37"/>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924" w:rsidRDefault="003D1924" w:rsidP="00E57A8B">
      <w:r>
        <w:separator/>
      </w:r>
    </w:p>
  </w:endnote>
  <w:endnote w:type="continuationSeparator" w:id="0">
    <w:p w:rsidR="003D1924" w:rsidRDefault="003D1924" w:rsidP="00E57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069247"/>
      <w:docPartObj>
        <w:docPartGallery w:val="Page Numbers (Bottom of Page)"/>
        <w:docPartUnique/>
      </w:docPartObj>
    </w:sdtPr>
    <w:sdtEndPr>
      <w:rPr>
        <w:noProof/>
      </w:rPr>
    </w:sdtEndPr>
    <w:sdtContent>
      <w:p w:rsidR="00E57A8B" w:rsidRDefault="00E57A8B" w:rsidP="00E57A8B">
        <w:pPr>
          <w:pStyle w:val="Footer"/>
        </w:pPr>
        <w:r>
          <w:fldChar w:fldCharType="begin"/>
        </w:r>
        <w:r>
          <w:instrText xml:space="preserve"> PAGE   \* MERGEFORMAT </w:instrText>
        </w:r>
        <w:r>
          <w:fldChar w:fldCharType="separate"/>
        </w:r>
        <w:r w:rsidR="002E240E">
          <w:rPr>
            <w:noProof/>
          </w:rPr>
          <w:t>20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924" w:rsidRDefault="003D1924" w:rsidP="00E57A8B">
      <w:r>
        <w:separator/>
      </w:r>
    </w:p>
  </w:footnote>
  <w:footnote w:type="continuationSeparator" w:id="0">
    <w:p w:rsidR="003D1924" w:rsidRDefault="003D1924" w:rsidP="00E57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A8B" w:rsidRPr="00E57A8B" w:rsidRDefault="00E57A8B" w:rsidP="00E57A8B">
    <w:pPr>
      <w:pStyle w:val="Heading1"/>
      <w:numPr>
        <w:ilvl w:val="0"/>
        <w:numId w:val="0"/>
      </w:numPr>
      <w:jc w:val="center"/>
      <w:rPr>
        <w:sz w:val="36"/>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5BCD"/>
    <w:multiLevelType w:val="hybridMultilevel"/>
    <w:tmpl w:val="1458CCC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 w15:restartNumberingAfterBreak="0">
    <w:nsid w:val="039C348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2400E8"/>
    <w:multiLevelType w:val="hybridMultilevel"/>
    <w:tmpl w:val="E06E5E96"/>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05E41E6E"/>
    <w:multiLevelType w:val="hybridMultilevel"/>
    <w:tmpl w:val="30CC576A"/>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09372A87"/>
    <w:multiLevelType w:val="hybridMultilevel"/>
    <w:tmpl w:val="4C02641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0E3E0A87"/>
    <w:multiLevelType w:val="hybridMultilevel"/>
    <w:tmpl w:val="3C0E451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0720AC6"/>
    <w:multiLevelType w:val="hybridMultilevel"/>
    <w:tmpl w:val="1630996C"/>
    <w:lvl w:ilvl="0" w:tplc="C6B83F2C">
      <w:start w:val="1"/>
      <w:numFmt w:val="decimal"/>
      <w:lvlText w:val="%1.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7" w15:restartNumberingAfterBreak="0">
    <w:nsid w:val="161F549A"/>
    <w:multiLevelType w:val="multilevel"/>
    <w:tmpl w:val="9B3CB3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037081"/>
    <w:multiLevelType w:val="hybridMultilevel"/>
    <w:tmpl w:val="996C5804"/>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18580B36"/>
    <w:multiLevelType w:val="hybridMultilevel"/>
    <w:tmpl w:val="1BD03AA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1B73358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CB50C69"/>
    <w:multiLevelType w:val="hybridMultilevel"/>
    <w:tmpl w:val="B16AB3B8"/>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15:restartNumberingAfterBreak="0">
    <w:nsid w:val="1EB71CCA"/>
    <w:multiLevelType w:val="hybridMultilevel"/>
    <w:tmpl w:val="5ACA56CC"/>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 w15:restartNumberingAfterBreak="0">
    <w:nsid w:val="20D66B14"/>
    <w:multiLevelType w:val="hybridMultilevel"/>
    <w:tmpl w:val="492EDB34"/>
    <w:lvl w:ilvl="0" w:tplc="190AE296">
      <w:start w:val="1"/>
      <w:numFmt w:val="decimal"/>
      <w:lvlText w:val="%1."/>
      <w:lvlJc w:val="left"/>
      <w:pPr>
        <w:ind w:left="1287" w:hanging="360"/>
      </w:pPr>
    </w:lvl>
    <w:lvl w:ilvl="1" w:tplc="C6B83F2C">
      <w:start w:val="1"/>
      <w:numFmt w:val="decimal"/>
      <w:lvlText w:val="%2.1"/>
      <w:lvlJc w:val="left"/>
      <w:pPr>
        <w:ind w:left="2007" w:hanging="360"/>
      </w:pPr>
      <w:rPr>
        <w:rFonts w:hint="default"/>
      </w:r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4" w15:restartNumberingAfterBreak="0">
    <w:nsid w:val="242A29C9"/>
    <w:multiLevelType w:val="multilevel"/>
    <w:tmpl w:val="6ECC1624"/>
    <w:lvl w:ilvl="0">
      <w:start w:val="1"/>
      <w:numFmt w:val="decimal"/>
      <w:lvlText w:val="%1"/>
      <w:lvlJc w:val="left"/>
      <w:pPr>
        <w:ind w:left="1353" w:hanging="360"/>
      </w:pPr>
      <w:rPr>
        <w:rFonts w:hint="default"/>
      </w:rPr>
    </w:lvl>
    <w:lvl w:ilvl="1">
      <w:start w:val="1"/>
      <w:numFmt w:val="decimal"/>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5" w15:restartNumberingAfterBreak="0">
    <w:nsid w:val="2C340289"/>
    <w:multiLevelType w:val="hybridMultilevel"/>
    <w:tmpl w:val="F19A38C8"/>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2D1D5B53"/>
    <w:multiLevelType w:val="multilevel"/>
    <w:tmpl w:val="2A683BCA"/>
    <w:lvl w:ilvl="0">
      <w:start w:val="1"/>
      <w:numFmt w:val="decimal"/>
      <w:pStyle w:val="Heading3"/>
      <w:lvlText w:val="%1"/>
      <w:lvlJc w:val="left"/>
      <w:pPr>
        <w:ind w:left="1353" w:hanging="360"/>
      </w:pPr>
      <w:rPr>
        <w:rFonts w:hint="default"/>
      </w:rPr>
    </w:lvl>
    <w:lvl w:ilvl="1">
      <w:start w:val="1"/>
      <w:numFmt w:val="lowerLetter"/>
      <w:pStyle w:val="Heading3"/>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7" w15:restartNumberingAfterBreak="0">
    <w:nsid w:val="355E197B"/>
    <w:multiLevelType w:val="hybridMultilevel"/>
    <w:tmpl w:val="9B6638B8"/>
    <w:lvl w:ilvl="0" w:tplc="CA42D07C">
      <w:start w:val="1"/>
      <w:numFmt w:val="decimal"/>
      <w:lvlText w:val="%1"/>
      <w:lvlJc w:val="left"/>
      <w:pPr>
        <w:ind w:left="1287" w:hanging="360"/>
      </w:pPr>
      <w:rPr>
        <w:rFonts w:hint="default"/>
      </w:r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8" w15:restartNumberingAfterBreak="0">
    <w:nsid w:val="36F524E7"/>
    <w:multiLevelType w:val="multilevel"/>
    <w:tmpl w:val="D5E8CD64"/>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9467218"/>
    <w:multiLevelType w:val="hybridMultilevel"/>
    <w:tmpl w:val="844E2E94"/>
    <w:lvl w:ilvl="0" w:tplc="1C6A7278">
      <w:start w:val="1"/>
      <w:numFmt w:val="decimal"/>
      <w:lvlText w:val="Step %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0" w15:restartNumberingAfterBreak="0">
    <w:nsid w:val="399968FC"/>
    <w:multiLevelType w:val="hybridMultilevel"/>
    <w:tmpl w:val="93A824CA"/>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1" w15:restartNumberingAfterBreak="0">
    <w:nsid w:val="3B945B22"/>
    <w:multiLevelType w:val="multilevel"/>
    <w:tmpl w:val="DF0C6D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C350163"/>
    <w:multiLevelType w:val="hybridMultilevel"/>
    <w:tmpl w:val="0A98AA46"/>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3" w15:restartNumberingAfterBreak="0">
    <w:nsid w:val="3C91520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F0E4C6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7276AA"/>
    <w:multiLevelType w:val="hybridMultilevel"/>
    <w:tmpl w:val="737E47E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6" w15:restartNumberingAfterBreak="0">
    <w:nsid w:val="4F1776F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3257886"/>
    <w:multiLevelType w:val="hybridMultilevel"/>
    <w:tmpl w:val="E4589B0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8" w15:restartNumberingAfterBreak="0">
    <w:nsid w:val="53E41DD6"/>
    <w:multiLevelType w:val="hybridMultilevel"/>
    <w:tmpl w:val="8B7A5D0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9" w15:restartNumberingAfterBreak="0">
    <w:nsid w:val="57495CCA"/>
    <w:multiLevelType w:val="hybridMultilevel"/>
    <w:tmpl w:val="0138106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0" w15:restartNumberingAfterBreak="0">
    <w:nsid w:val="57FE6BA0"/>
    <w:multiLevelType w:val="hybridMultilevel"/>
    <w:tmpl w:val="4DC2924E"/>
    <w:lvl w:ilvl="0" w:tplc="1C6A7278">
      <w:start w:val="1"/>
      <w:numFmt w:val="decimal"/>
      <w:lvlText w:val="Step %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1" w15:restartNumberingAfterBreak="0">
    <w:nsid w:val="5C101076"/>
    <w:multiLevelType w:val="hybridMultilevel"/>
    <w:tmpl w:val="4DF65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22E3D43"/>
    <w:multiLevelType w:val="hybridMultilevel"/>
    <w:tmpl w:val="0D6423C0"/>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3" w15:restartNumberingAfterBreak="0">
    <w:nsid w:val="62F10998"/>
    <w:multiLevelType w:val="hybridMultilevel"/>
    <w:tmpl w:val="7802709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596750F"/>
    <w:multiLevelType w:val="hybridMultilevel"/>
    <w:tmpl w:val="25A80B7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5" w15:restartNumberingAfterBreak="0">
    <w:nsid w:val="66F106E0"/>
    <w:multiLevelType w:val="hybridMultilevel"/>
    <w:tmpl w:val="02D4F4EC"/>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6" w15:restartNumberingAfterBreak="0">
    <w:nsid w:val="707D392B"/>
    <w:multiLevelType w:val="multilevel"/>
    <w:tmpl w:val="E4A41FB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73448A7"/>
    <w:multiLevelType w:val="hybridMultilevel"/>
    <w:tmpl w:val="052A9C1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8" w15:restartNumberingAfterBreak="0">
    <w:nsid w:val="7B1E0DD6"/>
    <w:multiLevelType w:val="multilevel"/>
    <w:tmpl w:val="D5E8CD64"/>
    <w:numStyleLink w:val="Style1"/>
  </w:abstractNum>
  <w:abstractNum w:abstractNumId="39" w15:restartNumberingAfterBreak="0">
    <w:nsid w:val="7B7D38F7"/>
    <w:multiLevelType w:val="hybridMultilevel"/>
    <w:tmpl w:val="C2A84C0A"/>
    <w:lvl w:ilvl="0" w:tplc="E6D077DC">
      <w:start w:val="20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AD527E"/>
    <w:multiLevelType w:val="hybridMultilevel"/>
    <w:tmpl w:val="FEB4D32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0"/>
  </w:num>
  <w:num w:numId="2">
    <w:abstractNumId w:val="3"/>
  </w:num>
  <w:num w:numId="3">
    <w:abstractNumId w:val="19"/>
  </w:num>
  <w:num w:numId="4">
    <w:abstractNumId w:val="30"/>
  </w:num>
  <w:num w:numId="5">
    <w:abstractNumId w:val="0"/>
  </w:num>
  <w:num w:numId="6">
    <w:abstractNumId w:val="32"/>
  </w:num>
  <w:num w:numId="7">
    <w:abstractNumId w:val="34"/>
  </w:num>
  <w:num w:numId="8">
    <w:abstractNumId w:val="2"/>
  </w:num>
  <w:num w:numId="9">
    <w:abstractNumId w:val="8"/>
  </w:num>
  <w:num w:numId="10">
    <w:abstractNumId w:val="15"/>
  </w:num>
  <w:num w:numId="11">
    <w:abstractNumId w:val="25"/>
  </w:num>
  <w:num w:numId="12">
    <w:abstractNumId w:val="11"/>
  </w:num>
  <w:num w:numId="13">
    <w:abstractNumId w:val="5"/>
  </w:num>
  <w:num w:numId="14">
    <w:abstractNumId w:val="1"/>
  </w:num>
  <w:num w:numId="15">
    <w:abstractNumId w:val="26"/>
  </w:num>
  <w:num w:numId="16">
    <w:abstractNumId w:val="21"/>
  </w:num>
  <w:num w:numId="17">
    <w:abstractNumId w:val="29"/>
  </w:num>
  <w:num w:numId="18">
    <w:abstractNumId w:val="7"/>
  </w:num>
  <w:num w:numId="19">
    <w:abstractNumId w:val="22"/>
  </w:num>
  <w:num w:numId="20">
    <w:abstractNumId w:val="12"/>
  </w:num>
  <w:num w:numId="21">
    <w:abstractNumId w:val="20"/>
  </w:num>
  <w:num w:numId="22">
    <w:abstractNumId w:val="6"/>
  </w:num>
  <w:num w:numId="23">
    <w:abstractNumId w:val="22"/>
    <w:lvlOverride w:ilvl="0">
      <w:startOverride w:val="1"/>
    </w:lvlOverride>
  </w:num>
  <w:num w:numId="24">
    <w:abstractNumId w:val="13"/>
  </w:num>
  <w:num w:numId="25">
    <w:abstractNumId w:val="16"/>
  </w:num>
  <w:num w:numId="26">
    <w:abstractNumId w:val="22"/>
    <w:lvlOverride w:ilvl="0">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36"/>
  </w:num>
  <w:num w:numId="30">
    <w:abstractNumId w:val="10"/>
  </w:num>
  <w:num w:numId="31">
    <w:abstractNumId w:val="23"/>
  </w:num>
  <w:num w:numId="32">
    <w:abstractNumId w:val="17"/>
  </w:num>
  <w:num w:numId="33">
    <w:abstractNumId w:val="18"/>
  </w:num>
  <w:num w:numId="34">
    <w:abstractNumId w:val="38"/>
  </w:num>
  <w:num w:numId="35">
    <w:abstractNumId w:val="36"/>
    <w:lvlOverride w:ilvl="0">
      <w:startOverride w:val="1"/>
    </w:lvlOverride>
  </w:num>
  <w:num w:numId="36">
    <w:abstractNumId w:val="14"/>
  </w:num>
  <w:num w:numId="37">
    <w:abstractNumId w:val="28"/>
  </w:num>
  <w:num w:numId="38">
    <w:abstractNumId w:val="4"/>
  </w:num>
  <w:num w:numId="39">
    <w:abstractNumId w:val="27"/>
  </w:num>
  <w:num w:numId="40">
    <w:abstractNumId w:val="35"/>
  </w:num>
  <w:num w:numId="41">
    <w:abstractNumId w:val="37"/>
  </w:num>
  <w:num w:numId="42">
    <w:abstractNumId w:val="9"/>
  </w:num>
  <w:num w:numId="43">
    <w:abstractNumId w:val="31"/>
  </w:num>
  <w:num w:numId="44">
    <w:abstractNumId w:val="33"/>
  </w:num>
  <w:num w:numId="45">
    <w:abstractNumId w:val="3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alidis,Tom [Ontario]">
    <w15:presenceInfo w15:providerId="AD" w15:userId="S-1-5-21-1461305-1690991894-1094980219-13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7E9"/>
    <w:rsid w:val="000003CB"/>
    <w:rsid w:val="000156C6"/>
    <w:rsid w:val="00025A70"/>
    <w:rsid w:val="00030075"/>
    <w:rsid w:val="000C7B79"/>
    <w:rsid w:val="000E5845"/>
    <w:rsid w:val="00107528"/>
    <w:rsid w:val="00135025"/>
    <w:rsid w:val="001542B3"/>
    <w:rsid w:val="00166F68"/>
    <w:rsid w:val="001C0616"/>
    <w:rsid w:val="001F5925"/>
    <w:rsid w:val="00205208"/>
    <w:rsid w:val="002B5C9B"/>
    <w:rsid w:val="002C54D4"/>
    <w:rsid w:val="002D0287"/>
    <w:rsid w:val="002D02B2"/>
    <w:rsid w:val="002D35E7"/>
    <w:rsid w:val="002E240E"/>
    <w:rsid w:val="002F1321"/>
    <w:rsid w:val="002F1CDE"/>
    <w:rsid w:val="002F458F"/>
    <w:rsid w:val="002F53AA"/>
    <w:rsid w:val="002F5BB6"/>
    <w:rsid w:val="003041C8"/>
    <w:rsid w:val="00324CAF"/>
    <w:rsid w:val="003324A3"/>
    <w:rsid w:val="00333A35"/>
    <w:rsid w:val="003404BB"/>
    <w:rsid w:val="0034457D"/>
    <w:rsid w:val="003450EF"/>
    <w:rsid w:val="00371A73"/>
    <w:rsid w:val="003A788E"/>
    <w:rsid w:val="003D1924"/>
    <w:rsid w:val="003D6EDF"/>
    <w:rsid w:val="003F00DE"/>
    <w:rsid w:val="00403DC5"/>
    <w:rsid w:val="0048704C"/>
    <w:rsid w:val="004C0F3A"/>
    <w:rsid w:val="004C4E37"/>
    <w:rsid w:val="004E0FF0"/>
    <w:rsid w:val="00506CB9"/>
    <w:rsid w:val="00516E01"/>
    <w:rsid w:val="00542276"/>
    <w:rsid w:val="005717CC"/>
    <w:rsid w:val="00593783"/>
    <w:rsid w:val="006123F4"/>
    <w:rsid w:val="00612950"/>
    <w:rsid w:val="0062275F"/>
    <w:rsid w:val="00631931"/>
    <w:rsid w:val="006523B8"/>
    <w:rsid w:val="006679DE"/>
    <w:rsid w:val="006901ED"/>
    <w:rsid w:val="006940A9"/>
    <w:rsid w:val="00694201"/>
    <w:rsid w:val="006A08A1"/>
    <w:rsid w:val="006B7212"/>
    <w:rsid w:val="006C6E91"/>
    <w:rsid w:val="006D72B0"/>
    <w:rsid w:val="0071418E"/>
    <w:rsid w:val="00720342"/>
    <w:rsid w:val="00740083"/>
    <w:rsid w:val="0074087A"/>
    <w:rsid w:val="00745501"/>
    <w:rsid w:val="00753333"/>
    <w:rsid w:val="00772D34"/>
    <w:rsid w:val="00774464"/>
    <w:rsid w:val="007846B7"/>
    <w:rsid w:val="007920B2"/>
    <w:rsid w:val="00793854"/>
    <w:rsid w:val="007A2A83"/>
    <w:rsid w:val="007B669D"/>
    <w:rsid w:val="007C297B"/>
    <w:rsid w:val="007D0832"/>
    <w:rsid w:val="007F3CC1"/>
    <w:rsid w:val="007F577D"/>
    <w:rsid w:val="00815AA3"/>
    <w:rsid w:val="00816096"/>
    <w:rsid w:val="00821CBD"/>
    <w:rsid w:val="00822689"/>
    <w:rsid w:val="008312C7"/>
    <w:rsid w:val="008674D4"/>
    <w:rsid w:val="00876163"/>
    <w:rsid w:val="00884262"/>
    <w:rsid w:val="008865CF"/>
    <w:rsid w:val="00890C91"/>
    <w:rsid w:val="00892C98"/>
    <w:rsid w:val="00896CC6"/>
    <w:rsid w:val="008A731F"/>
    <w:rsid w:val="008D2A7B"/>
    <w:rsid w:val="008D4DFA"/>
    <w:rsid w:val="008F7A9D"/>
    <w:rsid w:val="00902507"/>
    <w:rsid w:val="009055D9"/>
    <w:rsid w:val="009133B5"/>
    <w:rsid w:val="00944A70"/>
    <w:rsid w:val="00956EF4"/>
    <w:rsid w:val="00962689"/>
    <w:rsid w:val="009738C3"/>
    <w:rsid w:val="009A41CC"/>
    <w:rsid w:val="009E5471"/>
    <w:rsid w:val="009F10C8"/>
    <w:rsid w:val="009F53E4"/>
    <w:rsid w:val="00A0051D"/>
    <w:rsid w:val="00A44FE5"/>
    <w:rsid w:val="00A83DBE"/>
    <w:rsid w:val="00A84D36"/>
    <w:rsid w:val="00AC3444"/>
    <w:rsid w:val="00AE2DF8"/>
    <w:rsid w:val="00B075DC"/>
    <w:rsid w:val="00B265FA"/>
    <w:rsid w:val="00B32BF4"/>
    <w:rsid w:val="00B40DC2"/>
    <w:rsid w:val="00B423C5"/>
    <w:rsid w:val="00B5218F"/>
    <w:rsid w:val="00B778EB"/>
    <w:rsid w:val="00B94B89"/>
    <w:rsid w:val="00BB6106"/>
    <w:rsid w:val="00BD2978"/>
    <w:rsid w:val="00BD57E9"/>
    <w:rsid w:val="00BF724B"/>
    <w:rsid w:val="00C10754"/>
    <w:rsid w:val="00C11922"/>
    <w:rsid w:val="00C23985"/>
    <w:rsid w:val="00C701C8"/>
    <w:rsid w:val="00CA1C7C"/>
    <w:rsid w:val="00CB50B0"/>
    <w:rsid w:val="00CF7DCB"/>
    <w:rsid w:val="00D4592E"/>
    <w:rsid w:val="00D56EE5"/>
    <w:rsid w:val="00D61025"/>
    <w:rsid w:val="00D64211"/>
    <w:rsid w:val="00D865B5"/>
    <w:rsid w:val="00DB051F"/>
    <w:rsid w:val="00DC3D5B"/>
    <w:rsid w:val="00E01BD1"/>
    <w:rsid w:val="00E1481D"/>
    <w:rsid w:val="00E20AF1"/>
    <w:rsid w:val="00E34AD3"/>
    <w:rsid w:val="00E57A8B"/>
    <w:rsid w:val="00E57DE4"/>
    <w:rsid w:val="00E76957"/>
    <w:rsid w:val="00EA6A8B"/>
    <w:rsid w:val="00EB0244"/>
    <w:rsid w:val="00EB44C8"/>
    <w:rsid w:val="00EB6423"/>
    <w:rsid w:val="00EC45BE"/>
    <w:rsid w:val="00F045B2"/>
    <w:rsid w:val="00F26878"/>
    <w:rsid w:val="00F26BB8"/>
    <w:rsid w:val="00F33A77"/>
    <w:rsid w:val="00F519D6"/>
    <w:rsid w:val="00F64C9F"/>
    <w:rsid w:val="00F77052"/>
    <w:rsid w:val="00F85483"/>
    <w:rsid w:val="00FC6D37"/>
    <w:rsid w:val="00FD79E0"/>
    <w:rsid w:val="00FF1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939DE"/>
  <w15:docId w15:val="{85AD550E-D809-41B6-A423-72ED00AC3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before="120" w:after="120"/>
        <w:ind w:left="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A8B"/>
    <w:pPr>
      <w:spacing w:after="0"/>
      <w:ind w:left="0"/>
    </w:pPr>
  </w:style>
  <w:style w:type="paragraph" w:styleId="Heading1">
    <w:name w:val="heading 1"/>
    <w:next w:val="Normal"/>
    <w:link w:val="Heading1Char"/>
    <w:uiPriority w:val="9"/>
    <w:qFormat/>
    <w:pPr>
      <w:keepNext/>
      <w:keepLines/>
      <w:numPr>
        <w:numId w:val="29"/>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F519D6"/>
    <w:pPr>
      <w:numPr>
        <w:ilvl w:val="1"/>
      </w:numPr>
      <w:spacing w:before="200"/>
      <w:ind w:hanging="792"/>
      <w:outlineLvl w:val="1"/>
    </w:pPr>
    <w:rPr>
      <w:bCs w:val="0"/>
      <w:color w:val="4F81BD" w:themeColor="accent1"/>
      <w:sz w:val="26"/>
      <w:szCs w:val="26"/>
    </w:rPr>
  </w:style>
  <w:style w:type="paragraph" w:styleId="Heading3">
    <w:name w:val="heading 3"/>
    <w:basedOn w:val="Heading2"/>
    <w:next w:val="Normal"/>
    <w:link w:val="Heading3Char"/>
    <w:uiPriority w:val="9"/>
    <w:unhideWhenUsed/>
    <w:qFormat/>
    <w:pPr>
      <w:numPr>
        <w:numId w:val="25"/>
      </w:numPr>
      <w:outlineLvl w:val="2"/>
    </w:pPr>
    <w:rPr>
      <w:b w:val="0"/>
      <w:bCs/>
    </w:rPr>
  </w:style>
  <w:style w:type="paragraph" w:styleId="Heading4">
    <w:name w:val="heading 4"/>
    <w:basedOn w:val="Heading3"/>
    <w:next w:val="Normal"/>
    <w:link w:val="Heading4Char"/>
    <w:uiPriority w:val="9"/>
    <w:unhideWhenUsed/>
    <w:qFormat/>
    <w:pPr>
      <w:outlineLvl w:val="3"/>
    </w:pPr>
    <w:rPr>
      <w:b/>
      <w:bCs w:val="0"/>
      <w:i/>
      <w:iCs/>
    </w:rPr>
  </w:style>
  <w:style w:type="paragraph" w:styleId="Heading5">
    <w:name w:val="heading 5"/>
    <w:basedOn w:val="Heading4"/>
    <w:next w:val="Normal"/>
    <w:link w:val="Heading5Char"/>
    <w:uiPriority w:val="9"/>
    <w:unhideWhenUsed/>
    <w:qFormat/>
    <w:pPr>
      <w:outlineLvl w:val="4"/>
    </w:pPr>
    <w:rPr>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19D6"/>
    <w:rPr>
      <w:rFonts w:asciiTheme="majorHAnsi" w:eastAsiaTheme="majorEastAsia" w:hAnsiTheme="majorHAnsi" w:cstheme="majorBidi"/>
      <w:b/>
      <w:color w:val="4F81BD" w:themeColor="accent1"/>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Pr>
      <w:color w:val="0000FF" w:themeColor="hyperlink"/>
      <w:u w:val="single"/>
    </w:rPr>
  </w:style>
  <w:style w:type="paragraph" w:styleId="BalloonText">
    <w:name w:val="Balloon Text"/>
    <w:basedOn w:val="Normal"/>
    <w:link w:val="BalloonTextChar"/>
    <w:uiPriority w:val="99"/>
    <w:semiHidden/>
    <w:unhideWhenUse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F81BD" w:themeColor="accent1"/>
      <w:sz w:val="26"/>
      <w:szCs w:val="26"/>
    </w:rPr>
  </w:style>
  <w:style w:type="paragraph" w:styleId="Header">
    <w:name w:val="header"/>
    <w:basedOn w:val="Normal"/>
    <w:link w:val="HeaderChar"/>
    <w:uiPriority w:val="99"/>
    <w:unhideWhenUsed/>
    <w:pPr>
      <w:tabs>
        <w:tab w:val="center" w:pos="4513"/>
        <w:tab w:val="right" w:pos="9026"/>
      </w:tabs>
      <w:spacing w:before="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before="0"/>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rPr>
      <w:rFonts w:asciiTheme="majorHAnsi" w:eastAsiaTheme="majorEastAsia" w:hAnsiTheme="majorHAnsi" w:cstheme="majorBidi"/>
      <w:i/>
      <w:iCs/>
      <w:color w:val="243F60" w:themeColor="accent1" w:themeShade="7F"/>
      <w:sz w:val="26"/>
      <w:szCs w:val="26"/>
    </w:rPr>
  </w:style>
  <w:style w:type="paragraph" w:styleId="Title">
    <w:name w:val="Title"/>
    <w:basedOn w:val="Normal"/>
    <w:next w:val="Normal"/>
    <w:link w:val="TitleChar"/>
    <w:uiPriority w:val="10"/>
    <w:qFormat/>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40"/>
      <w:szCs w:val="40"/>
    </w:rPr>
  </w:style>
  <w:style w:type="numbering" w:customStyle="1" w:styleId="Style1">
    <w:name w:val="Style1"/>
    <w:uiPriority w:val="99"/>
    <w:pPr>
      <w:numPr>
        <w:numId w:val="33"/>
      </w:numPr>
    </w:pPr>
  </w:style>
  <w:style w:type="paragraph" w:styleId="TOCHeading">
    <w:name w:val="TOC Heading"/>
    <w:basedOn w:val="Heading1"/>
    <w:next w:val="Normal"/>
    <w:uiPriority w:val="39"/>
    <w:semiHidden/>
    <w:unhideWhenUsed/>
    <w:qFormat/>
    <w:pPr>
      <w:numPr>
        <w:numId w:val="0"/>
      </w:numPr>
      <w:spacing w:after="0" w:line="276" w:lineRule="auto"/>
      <w:outlineLvl w:val="9"/>
    </w:pPr>
    <w:rPr>
      <w:lang w:val="en-US" w:eastAsia="ja-JP"/>
    </w:rPr>
  </w:style>
  <w:style w:type="paragraph" w:styleId="TOC1">
    <w:name w:val="toc 1"/>
    <w:basedOn w:val="Normal"/>
    <w:next w:val="Normal"/>
    <w:autoRedefine/>
    <w:uiPriority w:val="39"/>
    <w:unhideWhenUsed/>
    <w:rsid w:val="00F519D6"/>
    <w:pPr>
      <w:tabs>
        <w:tab w:val="left" w:pos="440"/>
        <w:tab w:val="right" w:leader="dot" w:pos="9016"/>
      </w:tabs>
      <w:spacing w:after="100"/>
    </w:pPr>
    <w:rPr>
      <w:noProof/>
    </w:rPr>
  </w:style>
  <w:style w:type="paragraph" w:styleId="TOC2">
    <w:name w:val="toc 2"/>
    <w:basedOn w:val="Normal"/>
    <w:next w:val="Normal"/>
    <w:autoRedefine/>
    <w:uiPriority w:val="39"/>
    <w:unhideWhenUsed/>
    <w:rsid w:val="00F519D6"/>
    <w:pPr>
      <w:tabs>
        <w:tab w:val="left" w:pos="880"/>
        <w:tab w:val="right" w:leader="dot" w:pos="9016"/>
      </w:tabs>
      <w:spacing w:after="100"/>
      <w:ind w:left="426"/>
    </w:pPr>
    <w:rPr>
      <w:noProof/>
    </w:rPr>
  </w:style>
  <w:style w:type="character" w:customStyle="1" w:styleId="Mention">
    <w:name w:val="Mention"/>
    <w:basedOn w:val="DefaultParagraphFont"/>
    <w:uiPriority w:val="99"/>
    <w:semiHidden/>
    <w:unhideWhenUsed/>
    <w:rsid w:val="00324CAF"/>
    <w:rPr>
      <w:color w:val="2B579A"/>
      <w:shd w:val="clear" w:color="auto" w:fill="E6E6E6"/>
    </w:rPr>
  </w:style>
  <w:style w:type="table" w:styleId="TableGrid">
    <w:name w:val="Table Grid"/>
    <w:basedOn w:val="TableNormal"/>
    <w:uiPriority w:val="59"/>
    <w:unhideWhenUsed/>
    <w:rsid w:val="00371A73"/>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4AD3"/>
    <w:rPr>
      <w:sz w:val="16"/>
      <w:szCs w:val="16"/>
    </w:rPr>
  </w:style>
  <w:style w:type="paragraph" w:styleId="CommentText">
    <w:name w:val="annotation text"/>
    <w:basedOn w:val="Normal"/>
    <w:link w:val="CommentTextChar"/>
    <w:uiPriority w:val="99"/>
    <w:unhideWhenUsed/>
    <w:rsid w:val="00E34AD3"/>
    <w:rPr>
      <w:sz w:val="20"/>
      <w:szCs w:val="20"/>
    </w:rPr>
  </w:style>
  <w:style w:type="character" w:customStyle="1" w:styleId="CommentTextChar">
    <w:name w:val="Comment Text Char"/>
    <w:basedOn w:val="DefaultParagraphFont"/>
    <w:link w:val="CommentText"/>
    <w:uiPriority w:val="99"/>
    <w:rsid w:val="00E34AD3"/>
    <w:rPr>
      <w:sz w:val="20"/>
      <w:szCs w:val="20"/>
    </w:rPr>
  </w:style>
  <w:style w:type="paragraph" w:styleId="CommentSubject">
    <w:name w:val="annotation subject"/>
    <w:basedOn w:val="CommentText"/>
    <w:next w:val="CommentText"/>
    <w:link w:val="CommentSubjectChar"/>
    <w:uiPriority w:val="99"/>
    <w:semiHidden/>
    <w:unhideWhenUsed/>
    <w:rsid w:val="00E34AD3"/>
    <w:rPr>
      <w:b/>
      <w:bCs/>
    </w:rPr>
  </w:style>
  <w:style w:type="character" w:customStyle="1" w:styleId="CommentSubjectChar">
    <w:name w:val="Comment Subject Char"/>
    <w:basedOn w:val="CommentTextChar"/>
    <w:link w:val="CommentSubject"/>
    <w:uiPriority w:val="99"/>
    <w:semiHidden/>
    <w:rsid w:val="00E34AD3"/>
    <w:rPr>
      <w:b/>
      <w:bCs/>
      <w:sz w:val="20"/>
      <w:szCs w:val="20"/>
    </w:rPr>
  </w:style>
  <w:style w:type="character" w:styleId="Strong">
    <w:name w:val="Strong"/>
    <w:basedOn w:val="DefaultParagraphFont"/>
    <w:uiPriority w:val="22"/>
    <w:qFormat/>
    <w:rsid w:val="00876163"/>
    <w:rPr>
      <w:b/>
      <w:bCs/>
    </w:rPr>
  </w:style>
  <w:style w:type="paragraph" w:customStyle="1" w:styleId="western">
    <w:name w:val="western"/>
    <w:basedOn w:val="Normal"/>
    <w:rsid w:val="00876163"/>
    <w:pPr>
      <w:spacing w:before="0" w:line="240" w:lineRule="atLeast"/>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C7B79"/>
    <w:rPr>
      <w:b/>
      <w:bCs/>
      <w:i w:val="0"/>
      <w:iCs w:val="0"/>
    </w:rPr>
  </w:style>
  <w:style w:type="character" w:customStyle="1" w:styleId="st1">
    <w:name w:val="st1"/>
    <w:basedOn w:val="DefaultParagraphFont"/>
    <w:rsid w:val="000C7B79"/>
  </w:style>
  <w:style w:type="character" w:styleId="FollowedHyperlink">
    <w:name w:val="FollowedHyperlink"/>
    <w:basedOn w:val="DefaultParagraphFont"/>
    <w:uiPriority w:val="99"/>
    <w:semiHidden/>
    <w:unhideWhenUsed/>
    <w:rsid w:val="00166F68"/>
    <w:rPr>
      <w:color w:val="800080" w:themeColor="followedHyperlink"/>
      <w:u w:val="single"/>
    </w:rPr>
  </w:style>
  <w:style w:type="paragraph" w:styleId="Revision">
    <w:name w:val="Revision"/>
    <w:hidden/>
    <w:uiPriority w:val="99"/>
    <w:semiHidden/>
    <w:rsid w:val="007B669D"/>
    <w:pPr>
      <w:spacing w:before="0"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962605">
      <w:bodyDiv w:val="1"/>
      <w:marLeft w:val="0"/>
      <w:marRight w:val="0"/>
      <w:marTop w:val="0"/>
      <w:marBottom w:val="0"/>
      <w:divBdr>
        <w:top w:val="none" w:sz="0" w:space="0" w:color="auto"/>
        <w:left w:val="none" w:sz="0" w:space="0" w:color="auto"/>
        <w:bottom w:val="none" w:sz="0" w:space="0" w:color="auto"/>
        <w:right w:val="none" w:sz="0" w:space="0" w:color="auto"/>
      </w:divBdr>
      <w:divsChild>
        <w:div w:id="2048792034">
          <w:marLeft w:val="0"/>
          <w:marRight w:val="0"/>
          <w:marTop w:val="0"/>
          <w:marBottom w:val="0"/>
          <w:divBdr>
            <w:top w:val="none" w:sz="0" w:space="0" w:color="auto"/>
            <w:left w:val="none" w:sz="0" w:space="0" w:color="auto"/>
            <w:bottom w:val="none" w:sz="0" w:space="0" w:color="auto"/>
            <w:right w:val="none" w:sz="0" w:space="0" w:color="auto"/>
          </w:divBdr>
          <w:divsChild>
            <w:div w:id="1080370649">
              <w:marLeft w:val="-225"/>
              <w:marRight w:val="-225"/>
              <w:marTop w:val="0"/>
              <w:marBottom w:val="0"/>
              <w:divBdr>
                <w:top w:val="none" w:sz="0" w:space="0" w:color="auto"/>
                <w:left w:val="none" w:sz="0" w:space="0" w:color="auto"/>
                <w:bottom w:val="none" w:sz="0" w:space="0" w:color="auto"/>
                <w:right w:val="none" w:sz="0" w:space="0" w:color="auto"/>
              </w:divBdr>
              <w:divsChild>
                <w:div w:id="148522044">
                  <w:marLeft w:val="0"/>
                  <w:marRight w:val="0"/>
                  <w:marTop w:val="0"/>
                  <w:marBottom w:val="0"/>
                  <w:divBdr>
                    <w:top w:val="none" w:sz="0" w:space="0" w:color="auto"/>
                    <w:left w:val="none" w:sz="0" w:space="0" w:color="auto"/>
                    <w:bottom w:val="none" w:sz="0" w:space="0" w:color="auto"/>
                    <w:right w:val="dotted" w:sz="6" w:space="23" w:color="999999"/>
                  </w:divBdr>
                  <w:divsChild>
                    <w:div w:id="1761413815">
                      <w:marLeft w:val="0"/>
                      <w:marRight w:val="0"/>
                      <w:marTop w:val="0"/>
                      <w:marBottom w:val="0"/>
                      <w:divBdr>
                        <w:top w:val="none" w:sz="0" w:space="0" w:color="auto"/>
                        <w:left w:val="none" w:sz="0" w:space="0" w:color="auto"/>
                        <w:bottom w:val="none" w:sz="0" w:space="0" w:color="auto"/>
                        <w:right w:val="none" w:sz="0" w:space="0" w:color="auto"/>
                      </w:divBdr>
                      <w:divsChild>
                        <w:div w:id="3116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642448">
      <w:bodyDiv w:val="1"/>
      <w:marLeft w:val="0"/>
      <w:marRight w:val="0"/>
      <w:marTop w:val="0"/>
      <w:marBottom w:val="0"/>
      <w:divBdr>
        <w:top w:val="none" w:sz="0" w:space="0" w:color="auto"/>
        <w:left w:val="none" w:sz="0" w:space="0" w:color="auto"/>
        <w:bottom w:val="none" w:sz="0" w:space="0" w:color="auto"/>
        <w:right w:val="none" w:sz="0" w:space="0" w:color="auto"/>
      </w:divBdr>
    </w:div>
    <w:div w:id="1765295419">
      <w:bodyDiv w:val="1"/>
      <w:marLeft w:val="0"/>
      <w:marRight w:val="0"/>
      <w:marTop w:val="0"/>
      <w:marBottom w:val="0"/>
      <w:divBdr>
        <w:top w:val="none" w:sz="0" w:space="0" w:color="auto"/>
        <w:left w:val="none" w:sz="0" w:space="0" w:color="auto"/>
        <w:bottom w:val="none" w:sz="0" w:space="0" w:color="auto"/>
        <w:right w:val="none" w:sz="0" w:space="0" w:color="auto"/>
      </w:divBdr>
      <w:divsChild>
        <w:div w:id="494612289">
          <w:marLeft w:val="0"/>
          <w:marRight w:val="0"/>
          <w:marTop w:val="0"/>
          <w:marBottom w:val="0"/>
          <w:divBdr>
            <w:top w:val="none" w:sz="0" w:space="0" w:color="auto"/>
            <w:left w:val="none" w:sz="0" w:space="0" w:color="auto"/>
            <w:bottom w:val="none" w:sz="0" w:space="0" w:color="auto"/>
            <w:right w:val="none" w:sz="0" w:space="0" w:color="auto"/>
          </w:divBdr>
          <w:divsChild>
            <w:div w:id="395250609">
              <w:marLeft w:val="-225"/>
              <w:marRight w:val="-225"/>
              <w:marTop w:val="0"/>
              <w:marBottom w:val="0"/>
              <w:divBdr>
                <w:top w:val="none" w:sz="0" w:space="0" w:color="auto"/>
                <w:left w:val="none" w:sz="0" w:space="0" w:color="auto"/>
                <w:bottom w:val="none" w:sz="0" w:space="0" w:color="auto"/>
                <w:right w:val="none" w:sz="0" w:space="0" w:color="auto"/>
              </w:divBdr>
              <w:divsChild>
                <w:div w:id="553583136">
                  <w:marLeft w:val="0"/>
                  <w:marRight w:val="0"/>
                  <w:marTop w:val="0"/>
                  <w:marBottom w:val="0"/>
                  <w:divBdr>
                    <w:top w:val="none" w:sz="0" w:space="0" w:color="auto"/>
                    <w:left w:val="none" w:sz="0" w:space="0" w:color="auto"/>
                    <w:bottom w:val="none" w:sz="0" w:space="0" w:color="auto"/>
                    <w:right w:val="dotted" w:sz="6" w:space="23" w:color="999999"/>
                  </w:divBdr>
                  <w:divsChild>
                    <w:div w:id="117919307">
                      <w:marLeft w:val="0"/>
                      <w:marRight w:val="0"/>
                      <w:marTop w:val="0"/>
                      <w:marBottom w:val="0"/>
                      <w:divBdr>
                        <w:top w:val="none" w:sz="0" w:space="0" w:color="auto"/>
                        <w:left w:val="none" w:sz="0" w:space="0" w:color="auto"/>
                        <w:bottom w:val="none" w:sz="0" w:space="0" w:color="auto"/>
                        <w:right w:val="none" w:sz="0" w:space="0" w:color="auto"/>
                      </w:divBdr>
                      <w:divsChild>
                        <w:div w:id="12010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rxsystems.com.au/products/ea/purchase.html" TargetMode="External"/><Relationship Id="rId13" Type="http://schemas.openxmlformats.org/officeDocument/2006/relationships/hyperlink" Target="https://pl7.projectlocker.com/WMO/wmdr/svn/trunk" TargetMode="External"/><Relationship Id="rId18" Type="http://schemas.openxmlformats.org/officeDocument/2006/relationships/image" Target="media/image7.png"/><Relationship Id="rId26" Type="http://schemas.openxmlformats.org/officeDocument/2006/relationships/hyperlink" Target="https://pl7.projectlocker.com/WMO/wmo-icao-models/svn/trunk/releases/2.1/schema/schema/metce/1.2"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filigris.com/docflex-xml/generator.ph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inspire-twg.jrc.it/svn/iso" TargetMode="External"/><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yperlink" Target="http://schemas.wmo.int/wmdr/1.0RC7/" TargetMode="External"/><Relationship Id="rId10" Type="http://schemas.openxmlformats.org/officeDocument/2006/relationships/hyperlink" Target="http://tortoisesvn.net/downloads.html" TargetMode="External"/><Relationship Id="rId19" Type="http://schemas.openxmlformats.org/officeDocument/2006/relationships/hyperlink" Target="https://www.seegrid.csiro.au/mirrors/iso-harmonized-model"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www.sparxsystems.com.au/products/ea/trial.html"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chemas.wmo.int/wmdr/1.0RC6/documentation/WMDR_ModelAndSchema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FD66A-FF75-4C2D-86BD-55F799D9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23</Pages>
  <Words>3693</Words>
  <Characters>21055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WIGOS Metadata Data Record Model and Schema Maintenance</vt:lpstr>
    </vt:vector>
  </TitlesOfParts>
  <Company>Bureau of Meteorology</Company>
  <LinksUpToDate>false</LinksUpToDate>
  <CharactersWithSpaces>24699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WIGOS Metadata Data Record Model and Schema Maintenance</dc:title>
  <dc:creator>Dominic Lowe</dc:creator>
  <cp:lastModifiedBy>Kralidis,Tom [Ontario]</cp:lastModifiedBy>
  <cp:revision>137</cp:revision>
  <cp:lastPrinted>2015-06-29T05:20:00Z</cp:lastPrinted>
  <dcterms:created xsi:type="dcterms:W3CDTF">2015-06-26T03:08:00Z</dcterms:created>
  <dcterms:modified xsi:type="dcterms:W3CDTF">2018-11-08T01:57:00Z</dcterms:modified>
</cp:coreProperties>
</file>